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09494" w14:textId="77777777" w:rsidR="00CA05C6" w:rsidRPr="00CA05C6" w:rsidRDefault="00CA05C6" w:rsidP="00CA05C6">
      <w:pPr>
        <w:spacing w:after="0" w:line="360" w:lineRule="auto"/>
        <w:rPr>
          <w:ins w:id="0" w:author="Φλούδα Χριστίνα" w:date="2016-12-07T13:26:00Z"/>
          <w:rFonts w:eastAsia="Times New Roman"/>
          <w:szCs w:val="24"/>
          <w:lang w:eastAsia="en-US"/>
        </w:rPr>
      </w:pPr>
      <w:ins w:id="1" w:author="Φλούδα Χριστίνα" w:date="2016-12-07T13:26:00Z">
        <w:r w:rsidRPr="00CA05C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370CC6E" w14:textId="77777777" w:rsidR="00CA05C6" w:rsidRPr="00CA05C6" w:rsidRDefault="00CA05C6" w:rsidP="00CA05C6">
      <w:pPr>
        <w:spacing w:after="0" w:line="360" w:lineRule="auto"/>
        <w:rPr>
          <w:ins w:id="2" w:author="Φλούδα Χριστίνα" w:date="2016-12-07T13:26:00Z"/>
          <w:rFonts w:eastAsia="Times New Roman"/>
          <w:szCs w:val="24"/>
          <w:lang w:eastAsia="en-US"/>
        </w:rPr>
      </w:pPr>
    </w:p>
    <w:p w14:paraId="295F698F" w14:textId="77777777" w:rsidR="00CA05C6" w:rsidRPr="00CA05C6" w:rsidRDefault="00CA05C6" w:rsidP="00CA05C6">
      <w:pPr>
        <w:spacing w:after="0" w:line="360" w:lineRule="auto"/>
        <w:rPr>
          <w:ins w:id="3" w:author="Φλούδα Χριστίνα" w:date="2016-12-07T13:26:00Z"/>
          <w:rFonts w:eastAsia="Times New Roman"/>
          <w:szCs w:val="24"/>
          <w:lang w:eastAsia="en-US"/>
        </w:rPr>
      </w:pPr>
      <w:ins w:id="4" w:author="Φλούδα Χριστίνα" w:date="2016-12-07T13:26:00Z">
        <w:r w:rsidRPr="00CA05C6">
          <w:rPr>
            <w:rFonts w:eastAsia="Times New Roman"/>
            <w:szCs w:val="24"/>
            <w:lang w:eastAsia="en-US"/>
          </w:rPr>
          <w:t>ΠΙΝΑΚΑΣ ΠΕΡΙΕΧΟΜΕΝΩΝ</w:t>
        </w:r>
      </w:ins>
    </w:p>
    <w:p w14:paraId="4C61655F" w14:textId="77777777" w:rsidR="00CA05C6" w:rsidRPr="00CA05C6" w:rsidRDefault="00CA05C6" w:rsidP="00CA05C6">
      <w:pPr>
        <w:spacing w:after="0" w:line="360" w:lineRule="auto"/>
        <w:rPr>
          <w:ins w:id="5" w:author="Φλούδα Χριστίνα" w:date="2016-12-07T13:26:00Z"/>
          <w:rFonts w:eastAsia="Times New Roman"/>
          <w:szCs w:val="24"/>
          <w:lang w:eastAsia="en-US"/>
        </w:rPr>
      </w:pPr>
      <w:ins w:id="6" w:author="Φλούδα Χριστίνα" w:date="2016-12-07T13:26:00Z">
        <w:r w:rsidRPr="00CA05C6">
          <w:rPr>
            <w:rFonts w:eastAsia="Times New Roman"/>
            <w:szCs w:val="24"/>
            <w:lang w:eastAsia="en-US"/>
          </w:rPr>
          <w:t xml:space="preserve">ΙΖ΄ ΠΕΡΙΟΔΟΣ </w:t>
        </w:r>
      </w:ins>
    </w:p>
    <w:p w14:paraId="4F7ABFDB" w14:textId="77777777" w:rsidR="00CA05C6" w:rsidRPr="00CA05C6" w:rsidRDefault="00CA05C6" w:rsidP="00CA05C6">
      <w:pPr>
        <w:spacing w:after="0" w:line="360" w:lineRule="auto"/>
        <w:rPr>
          <w:ins w:id="7" w:author="Φλούδα Χριστίνα" w:date="2016-12-07T13:26:00Z"/>
          <w:rFonts w:eastAsia="Times New Roman"/>
          <w:szCs w:val="24"/>
          <w:lang w:eastAsia="en-US"/>
        </w:rPr>
      </w:pPr>
      <w:ins w:id="8" w:author="Φλούδα Χριστίνα" w:date="2016-12-07T13:26:00Z">
        <w:r w:rsidRPr="00CA05C6">
          <w:rPr>
            <w:rFonts w:eastAsia="Times New Roman"/>
            <w:szCs w:val="24"/>
            <w:lang w:eastAsia="en-US"/>
          </w:rPr>
          <w:t>ΠΡΟΕΔΡΕΥΟΜΕΝΗΣ ΚΟΙΝΟΒΟΥΛΕΥΤΙΚΗΣ ΔΗΜΟΚΡΑΤΙΑΣ</w:t>
        </w:r>
      </w:ins>
    </w:p>
    <w:p w14:paraId="331F264D" w14:textId="77777777" w:rsidR="00CA05C6" w:rsidRPr="00CA05C6" w:rsidRDefault="00CA05C6" w:rsidP="00CA05C6">
      <w:pPr>
        <w:spacing w:after="0" w:line="360" w:lineRule="auto"/>
        <w:rPr>
          <w:ins w:id="9" w:author="Φλούδα Χριστίνα" w:date="2016-12-07T13:26:00Z"/>
          <w:rFonts w:eastAsia="Times New Roman"/>
          <w:szCs w:val="24"/>
          <w:lang w:eastAsia="en-US"/>
        </w:rPr>
      </w:pPr>
      <w:ins w:id="10" w:author="Φλούδα Χριστίνα" w:date="2016-12-07T13:26:00Z">
        <w:r w:rsidRPr="00CA05C6">
          <w:rPr>
            <w:rFonts w:eastAsia="Times New Roman"/>
            <w:szCs w:val="24"/>
            <w:lang w:eastAsia="en-US"/>
          </w:rPr>
          <w:t>ΣΥΝΟΔΟΣ Β΄</w:t>
        </w:r>
      </w:ins>
    </w:p>
    <w:p w14:paraId="4D0D2779" w14:textId="77777777" w:rsidR="00CA05C6" w:rsidRPr="00CA05C6" w:rsidRDefault="00CA05C6" w:rsidP="00CA05C6">
      <w:pPr>
        <w:spacing w:after="0" w:line="360" w:lineRule="auto"/>
        <w:rPr>
          <w:ins w:id="11" w:author="Φλούδα Χριστίνα" w:date="2016-12-07T13:26:00Z"/>
          <w:rFonts w:eastAsia="Times New Roman"/>
          <w:szCs w:val="24"/>
          <w:lang w:eastAsia="en-US"/>
        </w:rPr>
      </w:pPr>
    </w:p>
    <w:p w14:paraId="0CB01C16" w14:textId="77777777" w:rsidR="00CA05C6" w:rsidRPr="00CA05C6" w:rsidRDefault="00CA05C6" w:rsidP="00CA05C6">
      <w:pPr>
        <w:spacing w:after="0" w:line="360" w:lineRule="auto"/>
        <w:rPr>
          <w:ins w:id="12" w:author="Φλούδα Χριστίνα" w:date="2016-12-07T13:26:00Z"/>
          <w:rFonts w:eastAsia="Times New Roman"/>
          <w:szCs w:val="24"/>
          <w:lang w:eastAsia="en-US"/>
        </w:rPr>
      </w:pPr>
      <w:ins w:id="13" w:author="Φλούδα Χριστίνα" w:date="2016-12-07T13:26:00Z">
        <w:r w:rsidRPr="00CA05C6">
          <w:rPr>
            <w:rFonts w:eastAsia="Times New Roman"/>
            <w:szCs w:val="24"/>
            <w:lang w:eastAsia="en-US"/>
          </w:rPr>
          <w:t>ΣΥΝΕΔΡΙΑΣΗ ΛΗ΄</w:t>
        </w:r>
      </w:ins>
    </w:p>
    <w:p w14:paraId="5B322446" w14:textId="77777777" w:rsidR="00CA05C6" w:rsidRPr="00CA05C6" w:rsidRDefault="00CA05C6" w:rsidP="00CA05C6">
      <w:pPr>
        <w:spacing w:after="0" w:line="360" w:lineRule="auto"/>
        <w:rPr>
          <w:ins w:id="14" w:author="Φλούδα Χριστίνα" w:date="2016-12-07T13:26:00Z"/>
          <w:rFonts w:eastAsia="Times New Roman"/>
          <w:szCs w:val="24"/>
          <w:lang w:eastAsia="en-US"/>
        </w:rPr>
      </w:pPr>
      <w:ins w:id="15" w:author="Φλούδα Χριστίνα" w:date="2016-12-07T13:26:00Z">
        <w:r w:rsidRPr="00CA05C6">
          <w:rPr>
            <w:rFonts w:eastAsia="Times New Roman"/>
            <w:szCs w:val="24"/>
            <w:lang w:eastAsia="en-US"/>
          </w:rPr>
          <w:t>Πέμπτη  1 Δεκεμβρίου 2016</w:t>
        </w:r>
      </w:ins>
    </w:p>
    <w:p w14:paraId="2DA678AF" w14:textId="77777777" w:rsidR="00CA05C6" w:rsidRPr="00CA05C6" w:rsidRDefault="00CA05C6" w:rsidP="00CA05C6">
      <w:pPr>
        <w:spacing w:after="0" w:line="360" w:lineRule="auto"/>
        <w:rPr>
          <w:ins w:id="16" w:author="Φλούδα Χριστίνα" w:date="2016-12-07T13:26:00Z"/>
          <w:rFonts w:eastAsia="Times New Roman"/>
          <w:szCs w:val="24"/>
          <w:lang w:eastAsia="en-US"/>
        </w:rPr>
      </w:pPr>
    </w:p>
    <w:p w14:paraId="66709096" w14:textId="77777777" w:rsidR="00CA05C6" w:rsidRPr="00CA05C6" w:rsidRDefault="00CA05C6" w:rsidP="00CA05C6">
      <w:pPr>
        <w:spacing w:after="0" w:line="360" w:lineRule="auto"/>
        <w:rPr>
          <w:ins w:id="17" w:author="Φλούδα Χριστίνα" w:date="2016-12-07T13:26:00Z"/>
          <w:rFonts w:eastAsia="Times New Roman"/>
          <w:szCs w:val="24"/>
          <w:lang w:eastAsia="en-US"/>
        </w:rPr>
      </w:pPr>
      <w:ins w:id="18" w:author="Φλούδα Χριστίνα" w:date="2016-12-07T13:26:00Z">
        <w:r w:rsidRPr="00CA05C6">
          <w:rPr>
            <w:rFonts w:eastAsia="Times New Roman"/>
            <w:szCs w:val="24"/>
            <w:lang w:eastAsia="en-US"/>
          </w:rPr>
          <w:t>ΘΕΜΑΤΑ</w:t>
        </w:r>
      </w:ins>
    </w:p>
    <w:p w14:paraId="0767C17B" w14:textId="77777777" w:rsidR="00CA05C6" w:rsidRPr="00CA05C6" w:rsidRDefault="00CA05C6" w:rsidP="00CA05C6">
      <w:pPr>
        <w:spacing w:after="0" w:line="360" w:lineRule="auto"/>
        <w:rPr>
          <w:ins w:id="19" w:author="Φλούδα Χριστίνα" w:date="2016-12-07T13:26:00Z"/>
          <w:rFonts w:eastAsia="Times New Roman"/>
          <w:szCs w:val="24"/>
          <w:lang w:eastAsia="en-US"/>
        </w:rPr>
      </w:pPr>
      <w:ins w:id="20" w:author="Φλούδα Χριστίνα" w:date="2016-12-07T13:26:00Z">
        <w:r w:rsidRPr="00CA05C6">
          <w:rPr>
            <w:rFonts w:eastAsia="Times New Roman"/>
            <w:szCs w:val="24"/>
            <w:lang w:eastAsia="en-US"/>
          </w:rPr>
          <w:t xml:space="preserve"> </w:t>
        </w:r>
        <w:r w:rsidRPr="00CA05C6">
          <w:rPr>
            <w:rFonts w:eastAsia="Times New Roman"/>
            <w:szCs w:val="24"/>
            <w:lang w:eastAsia="en-US"/>
          </w:rPr>
          <w:br/>
          <w:t xml:space="preserve">Α. ΕΙΔΙΚΑ ΘΕΜΑΤΑ </w:t>
        </w:r>
        <w:r w:rsidRPr="00CA05C6">
          <w:rPr>
            <w:rFonts w:eastAsia="Times New Roman"/>
            <w:szCs w:val="24"/>
            <w:lang w:eastAsia="en-US"/>
          </w:rPr>
          <w:br/>
          <w:t xml:space="preserve">1. Επικύρωση Πρακτικών, σελ. </w:t>
        </w:r>
        <w:r w:rsidRPr="00CA05C6">
          <w:rPr>
            <w:rFonts w:eastAsia="Times New Roman"/>
            <w:szCs w:val="24"/>
            <w:lang w:eastAsia="en-US"/>
          </w:rPr>
          <w:br/>
          <w:t xml:space="preserve">2. Ανακοινώνεται ότι τη συνεδρίαση παρακολουθούν μαθητές από το 13ο Γενικό Λύκειο Περιστερίου, τα εκπαιδευτήρια "ΠΑΛΑΔΙΟΝ", το 12ο Δημοτικό Σχολείο Αχαρνών, μέλη από το Κέντρο Πολιτισμού και Δράσης Αθηνών "Το </w:t>
        </w:r>
        <w:proofErr w:type="spellStart"/>
        <w:r w:rsidRPr="00CA05C6">
          <w:rPr>
            <w:rFonts w:eastAsia="Times New Roman"/>
            <w:szCs w:val="24"/>
            <w:lang w:eastAsia="en-US"/>
          </w:rPr>
          <w:t>Βρυσάκι</w:t>
        </w:r>
        <w:proofErr w:type="spellEnd"/>
        <w:r w:rsidRPr="00CA05C6">
          <w:rPr>
            <w:rFonts w:eastAsia="Times New Roman"/>
            <w:szCs w:val="24"/>
            <w:lang w:eastAsia="en-US"/>
          </w:rPr>
          <w:t xml:space="preserve">", μαθητές από το 2ο Δημοτικό Σχολείο Ιστιαίας Ευβοίας, το 3ο Γενικό Λύκειο Πύργου, το 5ο Γυμνάσιο Πάτρας, το 4ο Γυμνάσιο Πολίχνης Θεσσαλονίκης και το 6ο Δημοτικό Σχολείο Κέρκυρας, σελ. </w:t>
        </w:r>
        <w:r w:rsidRPr="00CA05C6">
          <w:rPr>
            <w:rFonts w:eastAsia="Times New Roman"/>
            <w:szCs w:val="24"/>
            <w:lang w:eastAsia="en-US"/>
          </w:rPr>
          <w:br/>
          <w:t>3. Ειδική Ημερήσια Διάταξη:</w:t>
        </w:r>
      </w:ins>
    </w:p>
    <w:p w14:paraId="3276503E" w14:textId="77777777" w:rsidR="00CA05C6" w:rsidRPr="00CA05C6" w:rsidRDefault="00CA05C6" w:rsidP="00CA05C6">
      <w:pPr>
        <w:spacing w:after="0" w:line="360" w:lineRule="auto"/>
        <w:rPr>
          <w:ins w:id="21" w:author="Φλούδα Χριστίνα" w:date="2016-12-07T13:26:00Z"/>
          <w:rFonts w:eastAsia="Times New Roman"/>
          <w:szCs w:val="24"/>
          <w:lang w:eastAsia="en-US"/>
        </w:rPr>
      </w:pPr>
      <w:ins w:id="22" w:author="Φλούδα Χριστίνα" w:date="2016-12-07T13:26:00Z">
        <w:r w:rsidRPr="00CA05C6">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κ.κ. Παναγιώτη Καμμένου και  Άννας-Μισέλ Ασημακοπούλου, σελ. </w:t>
        </w:r>
        <w:r w:rsidRPr="00CA05C6">
          <w:rPr>
            <w:rFonts w:eastAsia="Times New Roman"/>
            <w:szCs w:val="24"/>
            <w:lang w:eastAsia="en-US"/>
          </w:rPr>
          <w:br/>
          <w:t xml:space="preserve">4. Ονομαστική ψηφοφορία επί των αιτήσεων άρσης ασυλίας, σελ. </w:t>
        </w:r>
        <w:r w:rsidRPr="00CA05C6">
          <w:rPr>
            <w:rFonts w:eastAsia="Times New Roman"/>
            <w:szCs w:val="24"/>
            <w:lang w:eastAsia="en-US"/>
          </w:rPr>
          <w:br/>
          <w:t xml:space="preserve">5. Επιστολικές ψήφοι επί της ονομαστικής ψηφοφορίας, σελ. </w:t>
        </w:r>
        <w:r w:rsidRPr="00CA05C6">
          <w:rPr>
            <w:rFonts w:eastAsia="Times New Roman"/>
            <w:szCs w:val="24"/>
            <w:lang w:eastAsia="en-US"/>
          </w:rPr>
          <w:br/>
          <w:t xml:space="preserve">6. Επί διαδικαστικού θέματος, σελ. </w:t>
        </w:r>
        <w:r w:rsidRPr="00CA05C6">
          <w:rPr>
            <w:rFonts w:eastAsia="Times New Roman"/>
            <w:szCs w:val="24"/>
            <w:lang w:eastAsia="en-US"/>
          </w:rPr>
          <w:br/>
          <w:t xml:space="preserve">7. Επί προσωπικού θέματος, σελ. </w:t>
        </w:r>
        <w:r w:rsidRPr="00CA05C6">
          <w:rPr>
            <w:rFonts w:eastAsia="Times New Roman"/>
            <w:szCs w:val="24"/>
            <w:lang w:eastAsia="en-US"/>
          </w:rPr>
          <w:br/>
          <w:t xml:space="preserve">8. Ανακοινώνεται αίτημα των Βουλευτών της Δημοκρατικής Συμπαράταξης ΠΑΣΟΚ - ΔΗΜΑΡ κ.κ. Β. </w:t>
        </w:r>
        <w:proofErr w:type="spellStart"/>
        <w:r w:rsidRPr="00CA05C6">
          <w:rPr>
            <w:rFonts w:eastAsia="Times New Roman"/>
            <w:szCs w:val="24"/>
            <w:lang w:eastAsia="en-US"/>
          </w:rPr>
          <w:t>Κεγκέρογλου</w:t>
        </w:r>
        <w:proofErr w:type="spellEnd"/>
        <w:r w:rsidRPr="00CA05C6">
          <w:rPr>
            <w:rFonts w:eastAsia="Times New Roman"/>
            <w:szCs w:val="24"/>
            <w:lang w:eastAsia="en-US"/>
          </w:rPr>
          <w:t xml:space="preserve"> και  Θ. Παπαθεοδώρου, όπου ένας εκ των δύο ζητούν τον λόγο με βάση το άρθρο 67 παράγραφος 2 και 3 για παραβίαση του άρθρου 87 και του άρθρου 88 του Κανονισμού της Βουλής, σελ. </w:t>
        </w:r>
        <w:r w:rsidRPr="00CA05C6">
          <w:rPr>
            <w:rFonts w:eastAsia="Times New Roman"/>
            <w:szCs w:val="24"/>
            <w:lang w:eastAsia="en-US"/>
          </w:rPr>
          <w:br/>
          <w:t xml:space="preserve">9. Ανακοινώνεται ότι έχει υποβληθεί αίτηση διεξαγωγής ονομαστικής ψηφοφορίας επί των άρθρων 1, 2, 3 και 4 από Βουλευτές της Δημοκρατικής Συμπαράταξης ΠΑΣΟΚ-ΔΗΜΑΡ, του Ποταμιού, καθώς και από τους Ανεξάρτητους Βουλευτές κ.κ. Γεώργιο-Δημήτριο Καρρά, Ιάσωνα Φωτήλα και Θεοχάρη </w:t>
        </w:r>
        <w:proofErr w:type="spellStart"/>
        <w:r w:rsidRPr="00CA05C6">
          <w:rPr>
            <w:rFonts w:eastAsia="Times New Roman"/>
            <w:szCs w:val="24"/>
            <w:lang w:eastAsia="en-US"/>
          </w:rPr>
          <w:t>Θεοχάρη</w:t>
        </w:r>
        <w:proofErr w:type="spellEnd"/>
        <w:r w:rsidRPr="00CA05C6">
          <w:rPr>
            <w:rFonts w:eastAsia="Times New Roman"/>
            <w:szCs w:val="24"/>
            <w:lang w:eastAsia="en-US"/>
          </w:rPr>
          <w:t xml:space="preserve">  η οποία θα διεξαχθεί αύριο, Παρασκευή 2 Δεκεμβρίου 2016 και ώρα 10.30 το πρωί, σελ. </w:t>
        </w:r>
        <w:r w:rsidRPr="00CA05C6">
          <w:rPr>
            <w:rFonts w:eastAsia="Times New Roman"/>
            <w:szCs w:val="24"/>
            <w:lang w:eastAsia="en-US"/>
          </w:rPr>
          <w:br/>
          <w:t xml:space="preserve"> </w:t>
        </w:r>
        <w:r w:rsidRPr="00CA05C6">
          <w:rPr>
            <w:rFonts w:eastAsia="Times New Roman"/>
            <w:szCs w:val="24"/>
            <w:lang w:eastAsia="en-US"/>
          </w:rPr>
          <w:br/>
          <w:t xml:space="preserve">Β. ΚΟΙΝΟΒΟΥΛΕΥΤΙΚΟΣ ΕΛΕΓΧΟΣ </w:t>
        </w:r>
        <w:r w:rsidRPr="00CA05C6">
          <w:rPr>
            <w:rFonts w:eastAsia="Times New Roman"/>
            <w:szCs w:val="24"/>
            <w:lang w:eastAsia="en-US"/>
          </w:rPr>
          <w:br/>
          <w:t xml:space="preserve">1. Ανακοίνωση του δελτίου επικαίρων ερωτήσεων της Παρασκευής 2 Δεκεμβρίου 2016, σελ. </w:t>
        </w:r>
        <w:r w:rsidRPr="00CA05C6">
          <w:rPr>
            <w:rFonts w:eastAsia="Times New Roman"/>
            <w:szCs w:val="24"/>
            <w:lang w:eastAsia="en-US"/>
          </w:rPr>
          <w:br/>
          <w:t>2. Συζήτηση επικαίρων ερωτήσεων:</w:t>
        </w:r>
        <w:r w:rsidRPr="00CA05C6">
          <w:rPr>
            <w:rFonts w:eastAsia="Times New Roman"/>
            <w:szCs w:val="24"/>
            <w:lang w:eastAsia="en-US"/>
          </w:rPr>
          <w:br/>
          <w:t xml:space="preserve">    α) Προς τον Υπουργό Τουρισμού, σχετικά με την ολοκλήρωση του έργου της Μαρίνας Μεσολογγίου, σελ. </w:t>
        </w:r>
        <w:r w:rsidRPr="00CA05C6">
          <w:rPr>
            <w:rFonts w:eastAsia="Times New Roman"/>
            <w:szCs w:val="24"/>
            <w:lang w:eastAsia="en-US"/>
          </w:rPr>
          <w:br/>
          <w:t xml:space="preserve">    β) Προς την Υπουργό Εργασίας, Κοινωνικής Ασφάλισης και Κοινωνικής Αλληλεγγύης, σχετικά με τη μη καταβολή του εφάπαξ στους Δικηγόρους των Αθηνών, σελ. </w:t>
        </w:r>
        <w:r w:rsidRPr="00CA05C6">
          <w:rPr>
            <w:rFonts w:eastAsia="Times New Roman"/>
            <w:szCs w:val="24"/>
            <w:lang w:eastAsia="en-US"/>
          </w:rPr>
          <w:br/>
          <w:t xml:space="preserve">    γ) Προς τον Υπουργό Αγροτικής Ανάπτυξης και Τροφίμων, σχετικά με τις διαδικασίες και την υλοποίηση του έργου εκτροπής του Πλατύ ποταμού για την ενίσχυση του Φράγματος Φανερωμένης, σελ. </w:t>
        </w:r>
        <w:r w:rsidRPr="00CA05C6">
          <w:rPr>
            <w:rFonts w:eastAsia="Times New Roman"/>
            <w:szCs w:val="24"/>
            <w:lang w:eastAsia="en-US"/>
          </w:rPr>
          <w:br/>
          <w:t xml:space="preserve"> </w:t>
        </w:r>
        <w:r w:rsidRPr="00CA05C6">
          <w:rPr>
            <w:rFonts w:eastAsia="Times New Roman"/>
            <w:szCs w:val="24"/>
            <w:lang w:eastAsia="en-US"/>
          </w:rPr>
          <w:br/>
          <w:t xml:space="preserve">Γ. ΝΟΜΟΘΕΤΙΚΗ ΕΡΓΑΣΙΑ </w:t>
        </w:r>
        <w:r w:rsidRPr="00CA05C6">
          <w:rPr>
            <w:rFonts w:eastAsia="Times New Roman"/>
            <w:szCs w:val="24"/>
            <w:lang w:eastAsia="en-US"/>
          </w:rPr>
          <w:br/>
          <w:t xml:space="preserve">Συζήτηση και ψήφιση επί της αρχής, των άρθρων και των τροπολογιών του σχεδίου νόμου του Υπουργείου Δικαιοσύνης, Διαφάνειας και Ανθρωπίνων Δικαιωμάτων: «Ενσωμάτωση της Οδηγίας 2000/43/ΕΚ περί εφαρμογής της αρχής της ίσης μεταχείρισης προσώπων ασχέτως φυλετικής ή </w:t>
        </w:r>
        <w:proofErr w:type="spellStart"/>
        <w:r w:rsidRPr="00CA05C6">
          <w:rPr>
            <w:rFonts w:eastAsia="Times New Roman"/>
            <w:szCs w:val="24"/>
            <w:lang w:eastAsia="en-US"/>
          </w:rPr>
          <w:t>εθνοτικής</w:t>
        </w:r>
        <w:proofErr w:type="spellEnd"/>
        <w:r w:rsidRPr="00CA05C6">
          <w:rPr>
            <w:rFonts w:eastAsia="Times New Roman"/>
            <w:szCs w:val="24"/>
            <w:lang w:eastAsia="en-US"/>
          </w:rPr>
          <w:t xml:space="preserve"> τους καταγωγής, της Οδηγίας 2000/78/ΕΚ για τη διαμόρφωση γενικού πλαισίου για την ίση μεταχείριση στην απασχόληση και την εργασία και της Οδηγίας 2014/54/ΕΕ περί μέτρων που διευκολύνουν την άσκηση των δικαιωμάτων των εργαζομένων στο πλαίσιο της ελεύθερης κυκλοφορίας των εργαζομένων, </w:t>
        </w:r>
        <w:proofErr w:type="spellStart"/>
        <w:r w:rsidRPr="00CA05C6">
          <w:rPr>
            <w:rFonts w:eastAsia="Times New Roman"/>
            <w:szCs w:val="24"/>
            <w:lang w:eastAsia="en-US"/>
          </w:rPr>
          <w:t>ii</w:t>
        </w:r>
        <w:proofErr w:type="spellEnd"/>
        <w:r w:rsidRPr="00CA05C6">
          <w:rPr>
            <w:rFonts w:eastAsia="Times New Roman"/>
            <w:szCs w:val="24"/>
            <w:lang w:eastAsia="en-US"/>
          </w:rPr>
          <w:t xml:space="preserve">) λήψη αναγκαίων μέτρων συμμόρφωσης με τα </w:t>
        </w:r>
        <w:proofErr w:type="spellStart"/>
        <w:r w:rsidRPr="00CA05C6">
          <w:rPr>
            <w:rFonts w:eastAsia="Times New Roman"/>
            <w:szCs w:val="24"/>
            <w:lang w:eastAsia="en-US"/>
          </w:rPr>
          <w:t>αρ</w:t>
        </w:r>
        <w:proofErr w:type="spellEnd"/>
        <w:r w:rsidRPr="00CA05C6">
          <w:rPr>
            <w:rFonts w:eastAsia="Times New Roman"/>
            <w:szCs w:val="24"/>
            <w:lang w:eastAsia="en-US"/>
          </w:rPr>
          <w:t xml:space="preserve">. 22, 23, 30, 31 παρ. 1, 32 και 34 του Κανονισμού 596/2014 για την κατάχρηση της αγοράς και την κατάργηση της Οδηγίας 2003/6/ΕΚ του Ευρωπαϊκού Κοινοβουλίου και του Συμβουλίου και των Οδηγιών της Επιτροπής 2003/124/ΕΚ, 2003/125/ΕΚ και 2004/72/ΕΚ και ενσωμάτωση της Οδηγίας 2014/57/ΕΕ περί ποινικών κυρώσεων για την κατάχρηση αγοράς και της εκτελεστικής Οδηγίας 2015/2392, </w:t>
        </w:r>
        <w:proofErr w:type="spellStart"/>
        <w:r w:rsidRPr="00CA05C6">
          <w:rPr>
            <w:rFonts w:eastAsia="Times New Roman"/>
            <w:szCs w:val="24"/>
            <w:lang w:eastAsia="en-US"/>
          </w:rPr>
          <w:t>iii</w:t>
        </w:r>
        <w:proofErr w:type="spellEnd"/>
        <w:r w:rsidRPr="00CA05C6">
          <w:rPr>
            <w:rFonts w:eastAsia="Times New Roman"/>
            <w:szCs w:val="24"/>
            <w:lang w:eastAsia="en-US"/>
          </w:rPr>
          <w:t xml:space="preserve">) ενσωμάτωση της Οδηγίας 2014/62 σχετικά με την προστασία του ευρώ και άλλων νομισμάτων από την παραχάραξη και την κιβδηλεία μέσω του ποινικού δικαίου και για την αντικατάσταση της απόφασης-πλαισίου 2000/383/ΔΕΥ του Συμβουλίου και </w:t>
        </w:r>
        <w:proofErr w:type="spellStart"/>
        <w:r w:rsidRPr="00CA05C6">
          <w:rPr>
            <w:rFonts w:eastAsia="Times New Roman"/>
            <w:szCs w:val="24"/>
            <w:lang w:eastAsia="en-US"/>
          </w:rPr>
          <w:t>iv</w:t>
        </w:r>
        <w:proofErr w:type="spellEnd"/>
        <w:r w:rsidRPr="00CA05C6">
          <w:rPr>
            <w:rFonts w:eastAsia="Times New Roman"/>
            <w:szCs w:val="24"/>
            <w:lang w:eastAsia="en-US"/>
          </w:rPr>
          <w:t xml:space="preserve">) Σύσταση Εθνικού Μηχανισμού Διερεύνησης Περιστατικών Αυθαιρεσίας στα σώματα ασφαλείας και τους υπαλλήλους των καταστημάτων κράτησης», σελ. </w:t>
        </w:r>
      </w:ins>
    </w:p>
    <w:p w14:paraId="7FF13C14" w14:textId="77777777" w:rsidR="00CA05C6" w:rsidRPr="00CA05C6" w:rsidRDefault="00CA05C6" w:rsidP="00CA05C6">
      <w:pPr>
        <w:spacing w:after="0" w:line="360" w:lineRule="auto"/>
        <w:rPr>
          <w:ins w:id="23" w:author="Φλούδα Χριστίνα" w:date="2016-12-07T13:26:00Z"/>
          <w:rFonts w:eastAsia="Times New Roman"/>
          <w:szCs w:val="24"/>
          <w:lang w:eastAsia="en-US"/>
        </w:rPr>
      </w:pPr>
      <w:ins w:id="24" w:author="Φλούδα Χριστίνα" w:date="2016-12-07T13:26:00Z">
        <w:r w:rsidRPr="00CA05C6">
          <w:rPr>
            <w:rFonts w:eastAsia="Times New Roman"/>
            <w:szCs w:val="24"/>
            <w:lang w:eastAsia="en-US"/>
          </w:rPr>
          <w:t>2. Κατάθεση Εκθέσεως Διαρκούς Επιτροπής:</w:t>
        </w:r>
      </w:ins>
    </w:p>
    <w:p w14:paraId="649AB822" w14:textId="77777777" w:rsidR="00CA05C6" w:rsidRPr="00CA05C6" w:rsidRDefault="00CA05C6" w:rsidP="00CA05C6">
      <w:pPr>
        <w:spacing w:after="0" w:line="360" w:lineRule="auto"/>
        <w:rPr>
          <w:ins w:id="25" w:author="Φλούδα Χριστίνα" w:date="2016-12-07T13:26:00Z"/>
          <w:rFonts w:eastAsia="Times New Roman"/>
          <w:szCs w:val="24"/>
          <w:lang w:eastAsia="en-US"/>
        </w:rPr>
      </w:pPr>
      <w:ins w:id="26" w:author="Φλούδα Χριστίνα" w:date="2016-12-07T13:26:00Z">
        <w:r w:rsidRPr="00CA05C6">
          <w:rPr>
            <w:rFonts w:eastAsia="Times New Roman"/>
            <w:szCs w:val="24"/>
          </w:rPr>
          <w:t>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2017»</w:t>
        </w:r>
        <w:r w:rsidRPr="00CA05C6">
          <w:rPr>
            <w:rFonts w:eastAsia="Times New Roman"/>
            <w:szCs w:val="24"/>
            <w:lang w:eastAsia="en-US"/>
          </w:rPr>
          <w:br/>
          <w:t xml:space="preserve"> </w:t>
        </w:r>
        <w:r w:rsidRPr="00CA05C6">
          <w:rPr>
            <w:rFonts w:eastAsia="Times New Roman"/>
            <w:szCs w:val="24"/>
            <w:lang w:eastAsia="en-US"/>
          </w:rPr>
          <w:br/>
          <w:t>ΠΡΟΕΔΡΕΥΟΝΤΕΣ</w:t>
        </w:r>
      </w:ins>
    </w:p>
    <w:p w14:paraId="1E96EDB5" w14:textId="77777777" w:rsidR="00CA05C6" w:rsidRPr="00CA05C6" w:rsidRDefault="00CA05C6" w:rsidP="00CA05C6">
      <w:pPr>
        <w:spacing w:after="0" w:line="360" w:lineRule="auto"/>
        <w:rPr>
          <w:ins w:id="27" w:author="Φλούδα Χριστίνα" w:date="2016-12-07T13:26:00Z"/>
          <w:rFonts w:eastAsia="Times New Roman"/>
          <w:szCs w:val="24"/>
          <w:lang w:eastAsia="en-US"/>
        </w:rPr>
      </w:pPr>
    </w:p>
    <w:p w14:paraId="1F2A0E2D" w14:textId="77777777" w:rsidR="00CA05C6" w:rsidRPr="00CA05C6" w:rsidRDefault="00CA05C6" w:rsidP="00CA05C6">
      <w:pPr>
        <w:spacing w:after="0" w:line="360" w:lineRule="auto"/>
        <w:rPr>
          <w:ins w:id="28" w:author="Φλούδα Χριστίνα" w:date="2016-12-07T13:26:00Z"/>
          <w:rFonts w:eastAsia="Times New Roman"/>
          <w:szCs w:val="24"/>
          <w:lang w:eastAsia="en-US"/>
        </w:rPr>
      </w:pPr>
      <w:ins w:id="29" w:author="Φλούδα Χριστίνα" w:date="2016-12-07T13:26:00Z">
        <w:r w:rsidRPr="00CA05C6">
          <w:rPr>
            <w:rFonts w:eastAsia="Times New Roman"/>
            <w:szCs w:val="24"/>
            <w:lang w:eastAsia="en-US"/>
          </w:rPr>
          <w:t>ΒΑΡΕΜΕΝΟΣ Γ. , σελ.</w:t>
        </w:r>
        <w:r w:rsidRPr="00CA05C6">
          <w:rPr>
            <w:rFonts w:eastAsia="Times New Roman"/>
            <w:szCs w:val="24"/>
            <w:lang w:eastAsia="en-US"/>
          </w:rPr>
          <w:br/>
          <w:t>ΚΟΥΡΑΚΗΣ Α. , σελ.</w:t>
        </w:r>
        <w:r w:rsidRPr="00CA05C6">
          <w:rPr>
            <w:rFonts w:eastAsia="Times New Roman"/>
            <w:szCs w:val="24"/>
            <w:lang w:eastAsia="en-US"/>
          </w:rPr>
          <w:br/>
          <w:t>ΚΡΕΜΑΣΤΙΝΟΣ Δ. , σελ.</w:t>
        </w:r>
        <w:r w:rsidRPr="00CA05C6">
          <w:rPr>
            <w:rFonts w:eastAsia="Times New Roman"/>
            <w:szCs w:val="24"/>
            <w:lang w:eastAsia="en-US"/>
          </w:rPr>
          <w:br/>
          <w:t>ΛΑΜΠΡΟΥΛΗΣ Γ. , σελ.</w:t>
        </w:r>
        <w:r w:rsidRPr="00CA05C6">
          <w:rPr>
            <w:rFonts w:eastAsia="Times New Roman"/>
            <w:szCs w:val="24"/>
            <w:lang w:eastAsia="en-US"/>
          </w:rPr>
          <w:br/>
          <w:t>ΛΥΚΟΥΔΗΣ Σ. , σελ.</w:t>
        </w:r>
        <w:r w:rsidRPr="00CA05C6">
          <w:rPr>
            <w:rFonts w:eastAsia="Times New Roman"/>
            <w:szCs w:val="24"/>
            <w:lang w:eastAsia="en-US"/>
          </w:rPr>
          <w:br/>
        </w:r>
      </w:ins>
    </w:p>
    <w:p w14:paraId="2B6E8A86" w14:textId="77777777" w:rsidR="00CA05C6" w:rsidRPr="00CA05C6" w:rsidRDefault="00CA05C6" w:rsidP="00CA05C6">
      <w:pPr>
        <w:spacing w:after="0" w:line="360" w:lineRule="auto"/>
        <w:rPr>
          <w:ins w:id="30" w:author="Φλούδα Χριστίνα" w:date="2016-12-07T13:26:00Z"/>
          <w:rFonts w:eastAsia="Times New Roman"/>
          <w:szCs w:val="24"/>
          <w:lang w:eastAsia="en-US"/>
        </w:rPr>
      </w:pPr>
    </w:p>
    <w:p w14:paraId="4AC4F6AB" w14:textId="77777777" w:rsidR="00CA05C6" w:rsidRPr="00CA05C6" w:rsidRDefault="00CA05C6" w:rsidP="00CA05C6">
      <w:pPr>
        <w:spacing w:after="0" w:line="360" w:lineRule="auto"/>
        <w:rPr>
          <w:ins w:id="31" w:author="Φλούδα Χριστίνα" w:date="2016-12-07T13:26:00Z"/>
          <w:rFonts w:eastAsia="Times New Roman"/>
          <w:szCs w:val="24"/>
          <w:lang w:eastAsia="en-US"/>
        </w:rPr>
      </w:pPr>
      <w:ins w:id="32" w:author="Φλούδα Χριστίνα" w:date="2016-12-07T13:26:00Z">
        <w:r w:rsidRPr="00CA05C6">
          <w:rPr>
            <w:rFonts w:eastAsia="Times New Roman"/>
            <w:szCs w:val="24"/>
            <w:lang w:eastAsia="en-US"/>
          </w:rPr>
          <w:t>ΟΜΙΛΗΤΕΣ</w:t>
        </w:r>
      </w:ins>
    </w:p>
    <w:p w14:paraId="0137DC9C" w14:textId="77777777" w:rsidR="00CA05C6" w:rsidRPr="00CA05C6" w:rsidRDefault="00CA05C6" w:rsidP="00CA05C6">
      <w:pPr>
        <w:spacing w:after="0" w:line="360" w:lineRule="auto"/>
        <w:rPr>
          <w:ins w:id="33" w:author="Φλούδα Χριστίνα" w:date="2016-12-07T13:26:00Z"/>
          <w:rFonts w:eastAsia="Times New Roman"/>
          <w:szCs w:val="24"/>
          <w:lang w:eastAsia="en-US"/>
        </w:rPr>
      </w:pPr>
      <w:ins w:id="34" w:author="Φλούδα Χριστίνα" w:date="2016-12-07T13:26:00Z">
        <w:r w:rsidRPr="00CA05C6">
          <w:rPr>
            <w:rFonts w:eastAsia="Times New Roman"/>
            <w:szCs w:val="24"/>
            <w:lang w:eastAsia="en-US"/>
          </w:rPr>
          <w:br/>
          <w:t>Α. Ειδική Ημερήσια Διάταξη</w:t>
        </w:r>
        <w:r w:rsidRPr="00CA05C6">
          <w:rPr>
            <w:rFonts w:eastAsia="Times New Roman"/>
            <w:szCs w:val="24"/>
            <w:lang w:eastAsia="en-US"/>
          </w:rPr>
          <w:br/>
          <w:t>ΑΣΗΜΑΚΟΠΟΥΛΟΥ  Ά. , σελ.</w:t>
        </w:r>
        <w:r w:rsidRPr="00CA05C6">
          <w:rPr>
            <w:rFonts w:eastAsia="Times New Roman"/>
            <w:szCs w:val="24"/>
            <w:lang w:eastAsia="en-US"/>
          </w:rPr>
          <w:br/>
        </w:r>
        <w:r w:rsidRPr="00CA05C6">
          <w:rPr>
            <w:rFonts w:eastAsia="Times New Roman"/>
            <w:szCs w:val="24"/>
            <w:lang w:eastAsia="en-US"/>
          </w:rPr>
          <w:br/>
          <w:t>Β. Επί διαδικαστικού θέματος:</w:t>
        </w:r>
        <w:r w:rsidRPr="00CA05C6">
          <w:rPr>
            <w:rFonts w:eastAsia="Times New Roman"/>
            <w:szCs w:val="24"/>
            <w:lang w:eastAsia="en-US"/>
          </w:rPr>
          <w:br/>
          <w:t>ΑΪΒΑΤΙΔΗΣ Ι. , σελ.</w:t>
        </w:r>
        <w:r w:rsidRPr="00CA05C6">
          <w:rPr>
            <w:rFonts w:eastAsia="Times New Roman"/>
            <w:szCs w:val="24"/>
            <w:lang w:eastAsia="en-US"/>
          </w:rPr>
          <w:br/>
          <w:t>ΒΑΡΕΜΕΝΟΣ Γ. , σελ.</w:t>
        </w:r>
        <w:r w:rsidRPr="00CA05C6">
          <w:rPr>
            <w:rFonts w:eastAsia="Times New Roman"/>
            <w:szCs w:val="24"/>
            <w:lang w:eastAsia="en-US"/>
          </w:rPr>
          <w:br/>
          <w:t>ΒΟΡΙΔΗΣ Μ. , σελ.</w:t>
        </w:r>
        <w:r w:rsidRPr="00CA05C6">
          <w:rPr>
            <w:rFonts w:eastAsia="Times New Roman"/>
            <w:szCs w:val="24"/>
            <w:lang w:eastAsia="en-US"/>
          </w:rPr>
          <w:br/>
          <w:t>ΓΕΩΡΓΙΑΔΗΣ Μ. , σελ.</w:t>
        </w:r>
        <w:r w:rsidRPr="00CA05C6">
          <w:rPr>
            <w:rFonts w:eastAsia="Times New Roman"/>
            <w:szCs w:val="24"/>
            <w:lang w:eastAsia="en-US"/>
          </w:rPr>
          <w:br/>
          <w:t>ΓΙΑΚΟΥΜΑΤΟΣ Γ. , σελ.</w:t>
        </w:r>
        <w:r w:rsidRPr="00CA05C6">
          <w:rPr>
            <w:rFonts w:eastAsia="Times New Roman"/>
            <w:szCs w:val="24"/>
            <w:lang w:eastAsia="en-US"/>
          </w:rPr>
          <w:br/>
          <w:t>ΘΕΟΧΑΡΟΠΟΥΛΟΣ Α. , σελ.</w:t>
        </w:r>
        <w:r w:rsidRPr="00CA05C6">
          <w:rPr>
            <w:rFonts w:eastAsia="Times New Roman"/>
            <w:szCs w:val="24"/>
            <w:lang w:eastAsia="en-US"/>
          </w:rPr>
          <w:br/>
          <w:t>ΘΗΒΑΙΟΣ Ν. , σελ.</w:t>
        </w:r>
        <w:r w:rsidRPr="00CA05C6">
          <w:rPr>
            <w:rFonts w:eastAsia="Times New Roman"/>
            <w:szCs w:val="24"/>
            <w:lang w:eastAsia="en-US"/>
          </w:rPr>
          <w:br/>
          <w:t>ΚΑΡΑΓΙΑΝΝΙΔΗΣ Χ. , σελ.</w:t>
        </w:r>
        <w:r w:rsidRPr="00CA05C6">
          <w:rPr>
            <w:rFonts w:eastAsia="Times New Roman"/>
            <w:szCs w:val="24"/>
            <w:lang w:eastAsia="en-US"/>
          </w:rPr>
          <w:br/>
          <w:t>ΚΑΤΣΙΚΗΣ Κ. , σελ.</w:t>
        </w:r>
        <w:r w:rsidRPr="00CA05C6">
          <w:rPr>
            <w:rFonts w:eastAsia="Times New Roman"/>
            <w:szCs w:val="24"/>
            <w:lang w:eastAsia="en-US"/>
          </w:rPr>
          <w:br/>
          <w:t>ΚΕΓΚΕΡΟΓΛΟΥ Β. , σελ.</w:t>
        </w:r>
        <w:r w:rsidRPr="00CA05C6">
          <w:rPr>
            <w:rFonts w:eastAsia="Times New Roman"/>
            <w:szCs w:val="24"/>
            <w:lang w:eastAsia="en-US"/>
          </w:rPr>
          <w:br/>
          <w:t>ΚΟΖΟΜΠΟΛΗ - ΑΜΑΝΑΤΙΔΗ Π. , σελ.</w:t>
        </w:r>
        <w:r w:rsidRPr="00CA05C6">
          <w:rPr>
            <w:rFonts w:eastAsia="Times New Roman"/>
            <w:szCs w:val="24"/>
            <w:lang w:eastAsia="en-US"/>
          </w:rPr>
          <w:br/>
          <w:t>ΚΟΝΤΟΝΗΣ Χ. , σελ.</w:t>
        </w:r>
        <w:r w:rsidRPr="00CA05C6">
          <w:rPr>
            <w:rFonts w:eastAsia="Times New Roman"/>
            <w:szCs w:val="24"/>
            <w:lang w:eastAsia="en-US"/>
          </w:rPr>
          <w:br/>
          <w:t>ΚΟΥΡΑΚΗΣ Α. , σελ.</w:t>
        </w:r>
        <w:r w:rsidRPr="00CA05C6">
          <w:rPr>
            <w:rFonts w:eastAsia="Times New Roman"/>
            <w:szCs w:val="24"/>
            <w:lang w:eastAsia="en-US"/>
          </w:rPr>
          <w:br/>
          <w:t>ΚΡΕΜΑΣΤΙΝΟΣ Δ. , σελ.</w:t>
        </w:r>
        <w:r w:rsidRPr="00CA05C6">
          <w:rPr>
            <w:rFonts w:eastAsia="Times New Roman"/>
            <w:szCs w:val="24"/>
            <w:lang w:eastAsia="en-US"/>
          </w:rPr>
          <w:br/>
          <w:t>ΚΩΝΣΤΑΝΤΙΝΟΠΟΥΛΟΣ Ο. , σελ.</w:t>
        </w:r>
        <w:r w:rsidRPr="00CA05C6">
          <w:rPr>
            <w:rFonts w:eastAsia="Times New Roman"/>
            <w:szCs w:val="24"/>
            <w:lang w:eastAsia="en-US"/>
          </w:rPr>
          <w:br/>
          <w:t>ΛΑΓΟΣ Ι. , σελ.</w:t>
        </w:r>
        <w:r w:rsidRPr="00CA05C6">
          <w:rPr>
            <w:rFonts w:eastAsia="Times New Roman"/>
            <w:szCs w:val="24"/>
            <w:lang w:eastAsia="en-US"/>
          </w:rPr>
          <w:br/>
          <w:t>ΛΑΜΠΡΟΥΛΗΣ Γ. , σελ.</w:t>
        </w:r>
        <w:r w:rsidRPr="00CA05C6">
          <w:rPr>
            <w:rFonts w:eastAsia="Times New Roman"/>
            <w:szCs w:val="24"/>
            <w:lang w:eastAsia="en-US"/>
          </w:rPr>
          <w:br/>
          <w:t>ΛΥΚΟΥΔΗΣ Σ. , σελ.</w:t>
        </w:r>
        <w:r w:rsidRPr="00CA05C6">
          <w:rPr>
            <w:rFonts w:eastAsia="Times New Roman"/>
            <w:szCs w:val="24"/>
            <w:lang w:eastAsia="en-US"/>
          </w:rPr>
          <w:br/>
          <w:t>ΜΑΥΡΩΤΑΣ Γ. , σελ.</w:t>
        </w:r>
        <w:r w:rsidRPr="00CA05C6">
          <w:rPr>
            <w:rFonts w:eastAsia="Times New Roman"/>
            <w:szCs w:val="24"/>
            <w:lang w:eastAsia="en-US"/>
          </w:rPr>
          <w:br/>
          <w:t>ΠΑΠΑΘΕΟΔΩΡΟΥ Θ. , σελ.</w:t>
        </w:r>
        <w:r w:rsidRPr="00CA05C6">
          <w:rPr>
            <w:rFonts w:eastAsia="Times New Roman"/>
            <w:szCs w:val="24"/>
            <w:lang w:eastAsia="en-US"/>
          </w:rPr>
          <w:br/>
          <w:t>ΠΑΠΠΑΣ Χ. , σελ.</w:t>
        </w:r>
        <w:r w:rsidRPr="00CA05C6">
          <w:rPr>
            <w:rFonts w:eastAsia="Times New Roman"/>
            <w:szCs w:val="24"/>
            <w:lang w:eastAsia="en-US"/>
          </w:rPr>
          <w:br/>
          <w:t>ΠΑΡΑΣΚΕΥΟΠΟΥΛΟΣ Ν. , σελ.</w:t>
        </w:r>
        <w:r w:rsidRPr="00CA05C6">
          <w:rPr>
            <w:rFonts w:eastAsia="Times New Roman"/>
            <w:szCs w:val="24"/>
            <w:lang w:eastAsia="en-US"/>
          </w:rPr>
          <w:br/>
          <w:t>ΠΑΦΙΛΗΣ Α. , σελ.</w:t>
        </w:r>
        <w:r w:rsidRPr="00CA05C6">
          <w:rPr>
            <w:rFonts w:eastAsia="Times New Roman"/>
            <w:szCs w:val="24"/>
            <w:lang w:eastAsia="en-US"/>
          </w:rPr>
          <w:br/>
          <w:t>ΣΥΝΤΥΧΑΚΗΣ Ε. , σελ.</w:t>
        </w:r>
        <w:r w:rsidRPr="00CA05C6">
          <w:rPr>
            <w:rFonts w:eastAsia="Times New Roman"/>
            <w:szCs w:val="24"/>
            <w:lang w:eastAsia="en-US"/>
          </w:rPr>
          <w:br/>
          <w:t>ΤΖΑΒΑΡΑΣ Κ. , σελ.</w:t>
        </w:r>
        <w:r w:rsidRPr="00CA05C6">
          <w:rPr>
            <w:rFonts w:eastAsia="Times New Roman"/>
            <w:szCs w:val="24"/>
            <w:lang w:eastAsia="en-US"/>
          </w:rPr>
          <w:br/>
          <w:t>ΤΣΙΡΚΑΣ Β. , σελ.</w:t>
        </w:r>
        <w:r w:rsidRPr="00CA05C6">
          <w:rPr>
            <w:rFonts w:eastAsia="Times New Roman"/>
            <w:szCs w:val="24"/>
            <w:lang w:eastAsia="en-US"/>
          </w:rPr>
          <w:br/>
          <w:t>ΧΑΡΑΚΟΠΟΥΛΟΣ Μ. , σελ.</w:t>
        </w:r>
        <w:r w:rsidRPr="00CA05C6">
          <w:rPr>
            <w:rFonts w:eastAsia="Times New Roman"/>
            <w:szCs w:val="24"/>
            <w:lang w:eastAsia="en-US"/>
          </w:rPr>
          <w:br/>
          <w:t>ΨΥΧΟΓΙΟΣ Γ. , σελ.</w:t>
        </w:r>
        <w:r w:rsidRPr="00CA05C6">
          <w:rPr>
            <w:rFonts w:eastAsia="Times New Roman"/>
            <w:szCs w:val="24"/>
            <w:lang w:eastAsia="en-US"/>
          </w:rPr>
          <w:br/>
        </w:r>
        <w:r w:rsidRPr="00CA05C6">
          <w:rPr>
            <w:rFonts w:eastAsia="Times New Roman"/>
            <w:szCs w:val="24"/>
            <w:lang w:eastAsia="en-US"/>
          </w:rPr>
          <w:br/>
          <w:t>Γ. Επί προσωπικού θέματος:</w:t>
        </w:r>
        <w:r w:rsidRPr="00CA05C6">
          <w:rPr>
            <w:rFonts w:eastAsia="Times New Roman"/>
            <w:szCs w:val="24"/>
            <w:lang w:eastAsia="en-US"/>
          </w:rPr>
          <w:br/>
          <w:t>ΓΕΩΡΓΙΑΔΗΣ Μ. , σελ.</w:t>
        </w:r>
        <w:r w:rsidRPr="00CA05C6">
          <w:rPr>
            <w:rFonts w:eastAsia="Times New Roman"/>
            <w:szCs w:val="24"/>
            <w:lang w:eastAsia="en-US"/>
          </w:rPr>
          <w:br/>
          <w:t>ΚΑΤΣΙΚΗΣ Κ. , σελ.</w:t>
        </w:r>
        <w:r w:rsidRPr="00CA05C6">
          <w:rPr>
            <w:rFonts w:eastAsia="Times New Roman"/>
            <w:szCs w:val="24"/>
            <w:lang w:eastAsia="en-US"/>
          </w:rPr>
          <w:br/>
          <w:t>ΚΕΓΚΕΡΟΓΛΟΥ Β. , σελ.</w:t>
        </w:r>
        <w:r w:rsidRPr="00CA05C6">
          <w:rPr>
            <w:rFonts w:eastAsia="Times New Roman"/>
            <w:szCs w:val="24"/>
            <w:lang w:eastAsia="en-US"/>
          </w:rPr>
          <w:br/>
          <w:t>ΚΟΝΤΟΝΗΣ Χ. , σελ.</w:t>
        </w:r>
        <w:r w:rsidRPr="00CA05C6">
          <w:rPr>
            <w:rFonts w:eastAsia="Times New Roman"/>
            <w:szCs w:val="24"/>
            <w:lang w:eastAsia="en-US"/>
          </w:rPr>
          <w:br/>
          <w:t>ΚΡΕΜΑΣΤΙΝΟΣ Δ. , σελ.</w:t>
        </w:r>
        <w:r w:rsidRPr="00CA05C6">
          <w:rPr>
            <w:rFonts w:eastAsia="Times New Roman"/>
            <w:szCs w:val="24"/>
            <w:lang w:eastAsia="en-US"/>
          </w:rPr>
          <w:br/>
          <w:t>ΛΥΚΟΥΔΗΣ Σ. , σελ.</w:t>
        </w:r>
        <w:r w:rsidRPr="00CA05C6">
          <w:rPr>
            <w:rFonts w:eastAsia="Times New Roman"/>
            <w:szCs w:val="24"/>
            <w:lang w:eastAsia="en-US"/>
          </w:rPr>
          <w:br/>
          <w:t>ΠΑΠΑΘΕΟΔΩΡΟΥ Θ. , σελ.</w:t>
        </w:r>
        <w:r w:rsidRPr="00CA05C6">
          <w:rPr>
            <w:rFonts w:eastAsia="Times New Roman"/>
            <w:szCs w:val="24"/>
            <w:lang w:eastAsia="en-US"/>
          </w:rPr>
          <w:br/>
          <w:t>ΠΑΡΑΣΚΕΥΟΠΟΥΛΟΣ Ν. , σελ.</w:t>
        </w:r>
        <w:r w:rsidRPr="00CA05C6">
          <w:rPr>
            <w:rFonts w:eastAsia="Times New Roman"/>
            <w:szCs w:val="24"/>
            <w:lang w:eastAsia="en-US"/>
          </w:rPr>
          <w:br/>
        </w:r>
        <w:r w:rsidRPr="00CA05C6">
          <w:rPr>
            <w:rFonts w:eastAsia="Times New Roman"/>
            <w:szCs w:val="24"/>
            <w:lang w:eastAsia="en-US"/>
          </w:rPr>
          <w:br/>
          <w:t>Δ. Επί της αιτήσεως για παραβίαση των άρθρων 87 και 88 του Κανονισμού της Βουλής:</w:t>
        </w:r>
        <w:r w:rsidRPr="00CA05C6">
          <w:rPr>
            <w:rFonts w:eastAsia="Times New Roman"/>
            <w:szCs w:val="24"/>
            <w:lang w:eastAsia="en-US"/>
          </w:rPr>
          <w:br/>
          <w:t>ΚΕΓΚΕΡΟΓΛΟΥ Β. , σελ.</w:t>
        </w:r>
        <w:r w:rsidRPr="00CA05C6">
          <w:rPr>
            <w:rFonts w:eastAsia="Times New Roman"/>
            <w:szCs w:val="24"/>
            <w:lang w:eastAsia="en-US"/>
          </w:rPr>
          <w:br/>
          <w:t>ΚΟΝΤΟΝΗΣ Χ. , σελ.</w:t>
        </w:r>
        <w:r w:rsidRPr="00CA05C6">
          <w:rPr>
            <w:rFonts w:eastAsia="Times New Roman"/>
            <w:szCs w:val="24"/>
            <w:lang w:eastAsia="en-US"/>
          </w:rPr>
          <w:br/>
          <w:t>ΛΑΜΠΡΟΥΛΗΣ Γ. , σελ.</w:t>
        </w:r>
        <w:r w:rsidRPr="00CA05C6">
          <w:rPr>
            <w:rFonts w:eastAsia="Times New Roman"/>
            <w:szCs w:val="24"/>
            <w:lang w:eastAsia="en-US"/>
          </w:rPr>
          <w:br/>
        </w:r>
        <w:r w:rsidRPr="00CA05C6">
          <w:rPr>
            <w:rFonts w:eastAsia="Times New Roman"/>
            <w:szCs w:val="24"/>
            <w:lang w:eastAsia="en-US"/>
          </w:rPr>
          <w:br/>
          <w:t>Ε. Επί των επικαίρων ερωτήσεων:</w:t>
        </w:r>
        <w:r w:rsidRPr="00CA05C6">
          <w:rPr>
            <w:rFonts w:eastAsia="Times New Roman"/>
            <w:szCs w:val="24"/>
            <w:lang w:eastAsia="en-US"/>
          </w:rPr>
          <w:br/>
          <w:t>ΓΙΑΚΟΥΜΑΤΟΣ Γ. , σελ.</w:t>
        </w:r>
        <w:r w:rsidRPr="00CA05C6">
          <w:rPr>
            <w:rFonts w:eastAsia="Times New Roman"/>
            <w:szCs w:val="24"/>
            <w:lang w:eastAsia="en-US"/>
          </w:rPr>
          <w:br/>
          <w:t>ΚΕΓΚΕΡΟΓΛΟΥ Β. , σελ.</w:t>
        </w:r>
        <w:r w:rsidRPr="00CA05C6">
          <w:rPr>
            <w:rFonts w:eastAsia="Times New Roman"/>
            <w:szCs w:val="24"/>
            <w:lang w:eastAsia="en-US"/>
          </w:rPr>
          <w:br/>
          <w:t>ΚΟΚΚΑΛΗΣ Β. , σελ.</w:t>
        </w:r>
        <w:r w:rsidRPr="00CA05C6">
          <w:rPr>
            <w:rFonts w:eastAsia="Times New Roman"/>
            <w:szCs w:val="24"/>
            <w:lang w:eastAsia="en-US"/>
          </w:rPr>
          <w:br/>
          <w:t>ΚΟΥΝΤΟΥΡΑ  Έ. , σελ.</w:t>
        </w:r>
        <w:r w:rsidRPr="00CA05C6">
          <w:rPr>
            <w:rFonts w:eastAsia="Times New Roman"/>
            <w:szCs w:val="24"/>
            <w:lang w:eastAsia="en-US"/>
          </w:rPr>
          <w:br/>
          <w:t>ΠΕΤΡΟΠΟΥΛΟΣ Α. , σελ.</w:t>
        </w:r>
        <w:r w:rsidRPr="00CA05C6">
          <w:rPr>
            <w:rFonts w:eastAsia="Times New Roman"/>
            <w:szCs w:val="24"/>
            <w:lang w:eastAsia="en-US"/>
          </w:rPr>
          <w:br/>
          <w:t>ΤΡΙΑΝΤΑΦΥΛΛΟΥ Μ. , σελ.</w:t>
        </w:r>
        <w:r w:rsidRPr="00CA05C6">
          <w:rPr>
            <w:rFonts w:eastAsia="Times New Roman"/>
            <w:szCs w:val="24"/>
            <w:lang w:eastAsia="en-US"/>
          </w:rPr>
          <w:br/>
        </w:r>
        <w:r w:rsidRPr="00CA05C6">
          <w:rPr>
            <w:rFonts w:eastAsia="Times New Roman"/>
            <w:szCs w:val="24"/>
            <w:lang w:eastAsia="en-US"/>
          </w:rPr>
          <w:br/>
          <w:t>ΣΤ. Επί του σχεδίου νόμου του Υπουργείου Δικαιοσύνης, Διαφάνειας και Ανθρωπίνων Δικαιωμάτων:</w:t>
        </w:r>
        <w:r w:rsidRPr="00CA05C6">
          <w:rPr>
            <w:rFonts w:eastAsia="Times New Roman"/>
            <w:szCs w:val="24"/>
            <w:lang w:eastAsia="en-US"/>
          </w:rPr>
          <w:br/>
          <w:t>ΑΘΑΝΑΣΙΟΥ Χ. , σελ.</w:t>
        </w:r>
        <w:r w:rsidRPr="00CA05C6">
          <w:rPr>
            <w:rFonts w:eastAsia="Times New Roman"/>
            <w:szCs w:val="24"/>
            <w:lang w:eastAsia="en-US"/>
          </w:rPr>
          <w:br/>
          <w:t>ΑΪΒΑΤΙΔΗΣ Ι. , σελ.</w:t>
        </w:r>
        <w:r w:rsidRPr="00CA05C6">
          <w:rPr>
            <w:rFonts w:eastAsia="Times New Roman"/>
            <w:szCs w:val="24"/>
            <w:lang w:eastAsia="en-US"/>
          </w:rPr>
          <w:br/>
          <w:t>ΑΜΥΡΑΣ Γ. , σελ.</w:t>
        </w:r>
        <w:r w:rsidRPr="00CA05C6">
          <w:rPr>
            <w:rFonts w:eastAsia="Times New Roman"/>
            <w:szCs w:val="24"/>
            <w:lang w:eastAsia="en-US"/>
          </w:rPr>
          <w:br/>
          <w:t>ΑΠΟΣΤΟΛΟΥ Ε. , σελ.</w:t>
        </w:r>
        <w:r w:rsidRPr="00CA05C6">
          <w:rPr>
            <w:rFonts w:eastAsia="Times New Roman"/>
            <w:szCs w:val="24"/>
            <w:lang w:eastAsia="en-US"/>
          </w:rPr>
          <w:br/>
          <w:t>ΒΟΡΙΔΗΣ Μ. , σελ.</w:t>
        </w:r>
        <w:r w:rsidRPr="00CA05C6">
          <w:rPr>
            <w:rFonts w:eastAsia="Times New Roman"/>
            <w:szCs w:val="24"/>
            <w:lang w:eastAsia="en-US"/>
          </w:rPr>
          <w:br/>
          <w:t>ΓΕΩΡΓΙΑΔΗΣ Μ. , σελ.</w:t>
        </w:r>
        <w:r w:rsidRPr="00CA05C6">
          <w:rPr>
            <w:rFonts w:eastAsia="Times New Roman"/>
            <w:szCs w:val="24"/>
            <w:lang w:eastAsia="en-US"/>
          </w:rPr>
          <w:br/>
          <w:t>ΓΡΕΓΟΣ Α. , σελ.</w:t>
        </w:r>
        <w:r w:rsidRPr="00CA05C6">
          <w:rPr>
            <w:rFonts w:eastAsia="Times New Roman"/>
            <w:szCs w:val="24"/>
            <w:lang w:eastAsia="en-US"/>
          </w:rPr>
          <w:br/>
          <w:t>ΔΑΝΕΛΛΗΣ Σ. , σελ.</w:t>
        </w:r>
        <w:r w:rsidRPr="00CA05C6">
          <w:rPr>
            <w:rFonts w:eastAsia="Times New Roman"/>
            <w:szCs w:val="24"/>
            <w:lang w:eastAsia="en-US"/>
          </w:rPr>
          <w:br/>
          <w:t>ΘΕΛΕΡΙΤΗ Μ. , σελ.</w:t>
        </w:r>
        <w:r w:rsidRPr="00CA05C6">
          <w:rPr>
            <w:rFonts w:eastAsia="Times New Roman"/>
            <w:szCs w:val="24"/>
            <w:lang w:eastAsia="en-US"/>
          </w:rPr>
          <w:br/>
          <w:t>ΘΕΟΧΑΡΟΠΟΥΛΟΣ Α. , σελ.</w:t>
        </w:r>
        <w:r w:rsidRPr="00CA05C6">
          <w:rPr>
            <w:rFonts w:eastAsia="Times New Roman"/>
            <w:szCs w:val="24"/>
            <w:lang w:eastAsia="en-US"/>
          </w:rPr>
          <w:br/>
          <w:t>ΚΑΒΒΑΔΙΑ Ι. , σελ.</w:t>
        </w:r>
        <w:r w:rsidRPr="00CA05C6">
          <w:rPr>
            <w:rFonts w:eastAsia="Times New Roman"/>
            <w:szCs w:val="24"/>
            <w:lang w:eastAsia="en-US"/>
          </w:rPr>
          <w:br/>
          <w:t>ΚΑΡΑΓΙΑΝΝΙΔΗΣ Χ. , σελ.</w:t>
        </w:r>
        <w:r w:rsidRPr="00CA05C6">
          <w:rPr>
            <w:rFonts w:eastAsia="Times New Roman"/>
            <w:szCs w:val="24"/>
            <w:lang w:eastAsia="en-US"/>
          </w:rPr>
          <w:br/>
          <w:t>ΚΑΡΡΑΣ Γ. , σελ.</w:t>
        </w:r>
        <w:r w:rsidRPr="00CA05C6">
          <w:rPr>
            <w:rFonts w:eastAsia="Times New Roman"/>
            <w:szCs w:val="24"/>
            <w:lang w:eastAsia="en-US"/>
          </w:rPr>
          <w:br/>
          <w:t>ΚΑΤΣΙΚΗΣ Κ. , σελ.</w:t>
        </w:r>
        <w:r w:rsidRPr="00CA05C6">
          <w:rPr>
            <w:rFonts w:eastAsia="Times New Roman"/>
            <w:szCs w:val="24"/>
            <w:lang w:eastAsia="en-US"/>
          </w:rPr>
          <w:br/>
          <w:t>ΚΕΓΚΕΡΟΓΛΟΥ Β. , σελ.</w:t>
        </w:r>
        <w:r w:rsidRPr="00CA05C6">
          <w:rPr>
            <w:rFonts w:eastAsia="Times New Roman"/>
            <w:szCs w:val="24"/>
            <w:lang w:eastAsia="en-US"/>
          </w:rPr>
          <w:br/>
          <w:t>ΚΟΖΟΜΠΟΛΗ - ΑΜΑΝΑΤΙΔΗ Π. , σελ.</w:t>
        </w:r>
        <w:r w:rsidRPr="00CA05C6">
          <w:rPr>
            <w:rFonts w:eastAsia="Times New Roman"/>
            <w:szCs w:val="24"/>
            <w:lang w:eastAsia="en-US"/>
          </w:rPr>
          <w:br/>
          <w:t>ΚΟΝΤΟΝΗΣ Χ. , σελ.</w:t>
        </w:r>
        <w:r w:rsidRPr="00CA05C6">
          <w:rPr>
            <w:rFonts w:eastAsia="Times New Roman"/>
            <w:szCs w:val="24"/>
            <w:lang w:eastAsia="en-US"/>
          </w:rPr>
          <w:br/>
          <w:t>ΚΟΥΚΟΥΤΣΗΣ Δ. , σελ.</w:t>
        </w:r>
        <w:r w:rsidRPr="00CA05C6">
          <w:rPr>
            <w:rFonts w:eastAsia="Times New Roman"/>
            <w:szCs w:val="24"/>
            <w:lang w:eastAsia="en-US"/>
          </w:rPr>
          <w:br/>
          <w:t>ΚΟΥΝΤΟΥΡΑ  Έ. , σελ.</w:t>
        </w:r>
        <w:r w:rsidRPr="00CA05C6">
          <w:rPr>
            <w:rFonts w:eastAsia="Times New Roman"/>
            <w:szCs w:val="24"/>
            <w:lang w:eastAsia="en-US"/>
          </w:rPr>
          <w:br/>
          <w:t>ΚΥΡΙΑΖΙΔΗΣ Δ. , σελ.</w:t>
        </w:r>
        <w:r w:rsidRPr="00CA05C6">
          <w:rPr>
            <w:rFonts w:eastAsia="Times New Roman"/>
            <w:szCs w:val="24"/>
            <w:lang w:eastAsia="en-US"/>
          </w:rPr>
          <w:br/>
          <w:t>ΚΩΝΣΤΑΝΤΙΝΟΠΟΥΛΟΣ Ο. , σελ.</w:t>
        </w:r>
        <w:r w:rsidRPr="00CA05C6">
          <w:rPr>
            <w:rFonts w:eastAsia="Times New Roman"/>
            <w:szCs w:val="24"/>
            <w:lang w:eastAsia="en-US"/>
          </w:rPr>
          <w:br/>
          <w:t>ΛΑΓΟΣ Ι. , σελ.</w:t>
        </w:r>
        <w:r w:rsidRPr="00CA05C6">
          <w:rPr>
            <w:rFonts w:eastAsia="Times New Roman"/>
            <w:szCs w:val="24"/>
            <w:lang w:eastAsia="en-US"/>
          </w:rPr>
          <w:br/>
          <w:t>ΛΑΠΠΑΣ Σ. , σελ.</w:t>
        </w:r>
        <w:r w:rsidRPr="00CA05C6">
          <w:rPr>
            <w:rFonts w:eastAsia="Times New Roman"/>
            <w:szCs w:val="24"/>
            <w:lang w:eastAsia="en-US"/>
          </w:rPr>
          <w:br/>
          <w:t>ΜΑΥΡΩΤΑΣ Γ. , σελ.</w:t>
        </w:r>
        <w:r w:rsidRPr="00CA05C6">
          <w:rPr>
            <w:rFonts w:eastAsia="Times New Roman"/>
            <w:szCs w:val="24"/>
            <w:lang w:eastAsia="en-US"/>
          </w:rPr>
          <w:br/>
          <w:t>ΜΕΓΑΛΟΜΥΣΤΑΚΑΣ Α. , σελ.</w:t>
        </w:r>
        <w:r w:rsidRPr="00CA05C6">
          <w:rPr>
            <w:rFonts w:eastAsia="Times New Roman"/>
            <w:szCs w:val="24"/>
            <w:lang w:eastAsia="en-US"/>
          </w:rPr>
          <w:br/>
          <w:t>ΠΑΛΛΗΣ Γ. , σελ.</w:t>
        </w:r>
        <w:r w:rsidRPr="00CA05C6">
          <w:rPr>
            <w:rFonts w:eastAsia="Times New Roman"/>
            <w:szCs w:val="24"/>
            <w:lang w:eastAsia="en-US"/>
          </w:rPr>
          <w:br/>
          <w:t>ΠΑΝΑΓΙΩΤΑΡΟΣ Η. , σελ.</w:t>
        </w:r>
        <w:r w:rsidRPr="00CA05C6">
          <w:rPr>
            <w:rFonts w:eastAsia="Times New Roman"/>
            <w:szCs w:val="24"/>
            <w:lang w:eastAsia="en-US"/>
          </w:rPr>
          <w:br/>
          <w:t>ΠΑΠΑΓΓΕΛΟΠΟΥΛΟΣ Δ. , σελ.</w:t>
        </w:r>
        <w:r w:rsidRPr="00CA05C6">
          <w:rPr>
            <w:rFonts w:eastAsia="Times New Roman"/>
            <w:szCs w:val="24"/>
            <w:lang w:eastAsia="en-US"/>
          </w:rPr>
          <w:br/>
          <w:t>ΠΑΠΑΗΛΙΟΥ Γ. , σελ.</w:t>
        </w:r>
        <w:r w:rsidRPr="00CA05C6">
          <w:rPr>
            <w:rFonts w:eastAsia="Times New Roman"/>
            <w:szCs w:val="24"/>
            <w:lang w:eastAsia="en-US"/>
          </w:rPr>
          <w:br/>
          <w:t>ΠΑΠΑΘΕΟΔΩΡΟΥ Θ. , σελ.</w:t>
        </w:r>
        <w:r w:rsidRPr="00CA05C6">
          <w:rPr>
            <w:rFonts w:eastAsia="Times New Roman"/>
            <w:szCs w:val="24"/>
            <w:lang w:eastAsia="en-US"/>
          </w:rPr>
          <w:br/>
          <w:t>ΠΑΠΑΚΩΣΤΑ - ΣΙΔΗΡΟΠΟΥΛΟΥ Α. , σελ.</w:t>
        </w:r>
        <w:r w:rsidRPr="00CA05C6">
          <w:rPr>
            <w:rFonts w:eastAsia="Times New Roman"/>
            <w:szCs w:val="24"/>
            <w:lang w:eastAsia="en-US"/>
          </w:rPr>
          <w:br/>
          <w:t>ΠΑΠΑΝΑΤΣΙΟΥ Α. , σελ.</w:t>
        </w:r>
        <w:r w:rsidRPr="00CA05C6">
          <w:rPr>
            <w:rFonts w:eastAsia="Times New Roman"/>
            <w:szCs w:val="24"/>
            <w:lang w:eastAsia="en-US"/>
          </w:rPr>
          <w:br/>
          <w:t>ΠΑΠΠΑΣ Ν. , σελ.</w:t>
        </w:r>
        <w:r w:rsidRPr="00CA05C6">
          <w:rPr>
            <w:rFonts w:eastAsia="Times New Roman"/>
            <w:szCs w:val="24"/>
            <w:lang w:eastAsia="en-US"/>
          </w:rPr>
          <w:br/>
          <w:t>ΠΑΠΠΑΣ Χ. , σελ.</w:t>
        </w:r>
        <w:r w:rsidRPr="00CA05C6">
          <w:rPr>
            <w:rFonts w:eastAsia="Times New Roman"/>
            <w:szCs w:val="24"/>
            <w:lang w:eastAsia="en-US"/>
          </w:rPr>
          <w:br/>
          <w:t>ΠΑΡΑΣΚΕΥΟΠΟΥΛΟΣ Ν. , σελ.</w:t>
        </w:r>
        <w:r w:rsidRPr="00CA05C6">
          <w:rPr>
            <w:rFonts w:eastAsia="Times New Roman"/>
            <w:szCs w:val="24"/>
            <w:lang w:eastAsia="en-US"/>
          </w:rPr>
          <w:br/>
          <w:t>ΣΑΧΙΝΙΔΗΣ Ι. , σελ.</w:t>
        </w:r>
        <w:r w:rsidRPr="00CA05C6">
          <w:rPr>
            <w:rFonts w:eastAsia="Times New Roman"/>
            <w:szCs w:val="24"/>
            <w:lang w:eastAsia="en-US"/>
          </w:rPr>
          <w:br/>
          <w:t>ΣΚΟΥΦΑ Ε. , σελ.</w:t>
        </w:r>
        <w:r w:rsidRPr="00CA05C6">
          <w:rPr>
            <w:rFonts w:eastAsia="Times New Roman"/>
            <w:szCs w:val="24"/>
            <w:lang w:eastAsia="en-US"/>
          </w:rPr>
          <w:br/>
          <w:t>ΣΤΑΜΑΤΑΚΗ Ε. , σελ.</w:t>
        </w:r>
        <w:r w:rsidRPr="00CA05C6">
          <w:rPr>
            <w:rFonts w:eastAsia="Times New Roman"/>
            <w:szCs w:val="24"/>
            <w:lang w:eastAsia="en-US"/>
          </w:rPr>
          <w:br/>
          <w:t>ΣΥΝΤΥΧΑΚΗΣ Ε. , σελ.</w:t>
        </w:r>
        <w:r w:rsidRPr="00CA05C6">
          <w:rPr>
            <w:rFonts w:eastAsia="Times New Roman"/>
            <w:szCs w:val="24"/>
            <w:lang w:eastAsia="en-US"/>
          </w:rPr>
          <w:br/>
          <w:t>ΤΖΑΒΑΡΑΣ Κ. , σελ.</w:t>
        </w:r>
        <w:r w:rsidRPr="00CA05C6">
          <w:rPr>
            <w:rFonts w:eastAsia="Times New Roman"/>
            <w:szCs w:val="24"/>
            <w:lang w:eastAsia="en-US"/>
          </w:rPr>
          <w:br/>
          <w:t>ΤΣΙΡΚΑΣ Β. , σελ.</w:t>
        </w:r>
        <w:r w:rsidRPr="00CA05C6">
          <w:rPr>
            <w:rFonts w:eastAsia="Times New Roman"/>
            <w:szCs w:val="24"/>
            <w:lang w:eastAsia="en-US"/>
          </w:rPr>
          <w:br/>
          <w:t>ΤΣΟΓΚΑΣ Γ. , σελ.</w:t>
        </w:r>
        <w:r w:rsidRPr="00CA05C6">
          <w:rPr>
            <w:rFonts w:eastAsia="Times New Roman"/>
            <w:szCs w:val="24"/>
            <w:lang w:eastAsia="en-US"/>
          </w:rPr>
          <w:br/>
          <w:t>ΧΑΡΑΚΟΠΟΥΛΟΣ Μ. , σελ.</w:t>
        </w:r>
        <w:r w:rsidRPr="00CA05C6">
          <w:rPr>
            <w:rFonts w:eastAsia="Times New Roman"/>
            <w:szCs w:val="24"/>
            <w:lang w:eastAsia="en-US"/>
          </w:rPr>
          <w:br/>
          <w:t>ΧΑΡΙΤΣΗΣ Α. , σελ.</w:t>
        </w:r>
        <w:r w:rsidRPr="00CA05C6">
          <w:rPr>
            <w:rFonts w:eastAsia="Times New Roman"/>
            <w:szCs w:val="24"/>
            <w:lang w:eastAsia="en-US"/>
          </w:rPr>
          <w:br/>
          <w:t>ΧΑΤΖΗΣΑΒΒΑΣ Χ. , σελ.</w:t>
        </w:r>
        <w:r w:rsidRPr="00CA05C6">
          <w:rPr>
            <w:rFonts w:eastAsia="Times New Roman"/>
            <w:szCs w:val="24"/>
            <w:lang w:eastAsia="en-US"/>
          </w:rPr>
          <w:br/>
          <w:t>ΨΥΧΟΓΙΟΣ Γ. , σελ.</w:t>
        </w:r>
        <w:r w:rsidRPr="00CA05C6">
          <w:rPr>
            <w:rFonts w:eastAsia="Times New Roman"/>
            <w:szCs w:val="24"/>
            <w:lang w:eastAsia="en-US"/>
          </w:rPr>
          <w:br/>
        </w:r>
        <w:r w:rsidRPr="00CA05C6">
          <w:rPr>
            <w:rFonts w:eastAsia="Times New Roman"/>
            <w:szCs w:val="24"/>
            <w:lang w:eastAsia="en-US"/>
          </w:rPr>
          <w:br/>
          <w:t>ΠΑΡΕΜΒΑΣΕΙΣ:</w:t>
        </w:r>
        <w:r w:rsidRPr="00CA05C6">
          <w:rPr>
            <w:rFonts w:eastAsia="Times New Roman"/>
            <w:szCs w:val="24"/>
            <w:lang w:eastAsia="en-US"/>
          </w:rPr>
          <w:br/>
          <w:t>ΘΗΒΑΙΟΣ Ν. , σελ.</w:t>
        </w:r>
        <w:r w:rsidRPr="00CA05C6">
          <w:rPr>
            <w:rFonts w:eastAsia="Times New Roman"/>
            <w:szCs w:val="24"/>
            <w:lang w:eastAsia="en-US"/>
          </w:rPr>
          <w:br/>
        </w:r>
      </w:ins>
    </w:p>
    <w:p w14:paraId="2C0FB8DA" w14:textId="77777777" w:rsidR="0032345F" w:rsidRDefault="00CA05C6">
      <w:pPr>
        <w:spacing w:after="0" w:line="600" w:lineRule="auto"/>
        <w:ind w:firstLine="720"/>
        <w:jc w:val="center"/>
        <w:rPr>
          <w:rFonts w:eastAsia="Times New Roman"/>
          <w:szCs w:val="24"/>
        </w:rPr>
      </w:pPr>
      <w:bookmarkStart w:id="35" w:name="_GoBack"/>
      <w:bookmarkEnd w:id="35"/>
      <w:r>
        <w:rPr>
          <w:rFonts w:eastAsia="Times New Roman"/>
          <w:szCs w:val="24"/>
        </w:rPr>
        <w:t>ΠΡΑΚΤΙΚΑ ΒΟΥΛΗΣ</w:t>
      </w:r>
    </w:p>
    <w:p w14:paraId="2C0FB8DB" w14:textId="77777777" w:rsidR="0032345F" w:rsidRDefault="00CA05C6">
      <w:pPr>
        <w:spacing w:after="0" w:line="600" w:lineRule="auto"/>
        <w:ind w:firstLine="720"/>
        <w:jc w:val="center"/>
        <w:rPr>
          <w:rFonts w:eastAsia="Times New Roman"/>
          <w:szCs w:val="24"/>
        </w:rPr>
      </w:pPr>
      <w:r>
        <w:rPr>
          <w:rFonts w:eastAsia="Times New Roman"/>
          <w:szCs w:val="24"/>
        </w:rPr>
        <w:t>Ι</w:t>
      </w:r>
      <w:r>
        <w:rPr>
          <w:rFonts w:eastAsia="Times New Roman"/>
          <w:szCs w:val="24"/>
        </w:rPr>
        <w:t>Ζ</w:t>
      </w:r>
      <w:r>
        <w:rPr>
          <w:rFonts w:eastAsia="Times New Roman"/>
          <w:szCs w:val="24"/>
        </w:rPr>
        <w:t xml:space="preserve">΄ ΠΕΡΙΟΔΟΣ </w:t>
      </w:r>
    </w:p>
    <w:p w14:paraId="2C0FB8DC" w14:textId="77777777" w:rsidR="0032345F" w:rsidRDefault="00CA05C6">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C0FB8DD" w14:textId="77777777" w:rsidR="0032345F" w:rsidRDefault="00CA05C6">
      <w:pPr>
        <w:spacing w:after="0" w:line="600" w:lineRule="auto"/>
        <w:ind w:firstLine="720"/>
        <w:jc w:val="center"/>
        <w:rPr>
          <w:rFonts w:eastAsia="Times New Roman"/>
          <w:szCs w:val="24"/>
        </w:rPr>
      </w:pPr>
      <w:r>
        <w:rPr>
          <w:rFonts w:eastAsia="Times New Roman"/>
          <w:szCs w:val="24"/>
        </w:rPr>
        <w:t xml:space="preserve">ΣΥΝΟΔΟΣ </w:t>
      </w:r>
      <w:r>
        <w:rPr>
          <w:rFonts w:eastAsia="Times New Roman"/>
          <w:szCs w:val="24"/>
        </w:rPr>
        <w:t>Β</w:t>
      </w:r>
      <w:r>
        <w:rPr>
          <w:rFonts w:eastAsia="Times New Roman"/>
          <w:szCs w:val="24"/>
        </w:rPr>
        <w:t>΄</w:t>
      </w:r>
    </w:p>
    <w:p w14:paraId="2C0FB8DE" w14:textId="77777777" w:rsidR="0032345F" w:rsidRDefault="00CA05C6">
      <w:pPr>
        <w:spacing w:after="0" w:line="600" w:lineRule="auto"/>
        <w:ind w:firstLine="720"/>
        <w:jc w:val="center"/>
        <w:rPr>
          <w:rFonts w:eastAsia="Times New Roman"/>
          <w:szCs w:val="24"/>
        </w:rPr>
      </w:pPr>
      <w:r>
        <w:rPr>
          <w:rFonts w:eastAsia="Times New Roman"/>
          <w:szCs w:val="24"/>
        </w:rPr>
        <w:t>ΣΥΝΕΔΡΙΑΣΗ  ΛΗ΄</w:t>
      </w:r>
    </w:p>
    <w:p w14:paraId="2C0FB8DF" w14:textId="77777777" w:rsidR="0032345F" w:rsidRDefault="00CA05C6">
      <w:pPr>
        <w:spacing w:after="0" w:line="600" w:lineRule="auto"/>
        <w:ind w:firstLine="720"/>
        <w:jc w:val="center"/>
        <w:rPr>
          <w:rFonts w:eastAsia="Times New Roman"/>
          <w:szCs w:val="24"/>
        </w:rPr>
      </w:pPr>
      <w:r>
        <w:rPr>
          <w:rFonts w:eastAsia="Times New Roman"/>
          <w:szCs w:val="24"/>
        </w:rPr>
        <w:t>Πέμπτη 1 Δεκεμβρίου 2016</w:t>
      </w:r>
    </w:p>
    <w:p w14:paraId="2C0FB8E0" w14:textId="77777777" w:rsidR="0032345F" w:rsidRDefault="00CA05C6">
      <w:pPr>
        <w:spacing w:after="0" w:line="600" w:lineRule="auto"/>
        <w:ind w:firstLine="720"/>
        <w:jc w:val="both"/>
        <w:rPr>
          <w:rFonts w:eastAsia="Times New Roman"/>
          <w:szCs w:val="24"/>
        </w:rPr>
      </w:pPr>
      <w:r>
        <w:rPr>
          <w:rFonts w:eastAsia="Times New Roman"/>
          <w:szCs w:val="24"/>
        </w:rPr>
        <w:t>Αθήνα, σήμερα την 1</w:t>
      </w:r>
      <w:r>
        <w:rPr>
          <w:rFonts w:eastAsia="Times New Roman"/>
          <w:szCs w:val="24"/>
          <w:vertAlign w:val="superscript"/>
        </w:rPr>
        <w:t>η</w:t>
      </w:r>
      <w:r>
        <w:rPr>
          <w:rFonts w:eastAsia="Times New Roman"/>
          <w:szCs w:val="24"/>
        </w:rPr>
        <w:t xml:space="preserve"> Δεκεμβρίου 2016, ημέρα Πέμπτη και ώρα 9.33΄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Pr>
          <w:rFonts w:eastAsia="Times New Roman"/>
          <w:b/>
          <w:szCs w:val="24"/>
        </w:rPr>
        <w:t>ΔΗΜΗΤΡΙΟΥ ΚΡΕΜΑΣΤΙΝΟΥ</w:t>
      </w:r>
      <w:r>
        <w:rPr>
          <w:rFonts w:eastAsia="Times New Roman"/>
          <w:szCs w:val="24"/>
        </w:rPr>
        <w:t>.</w:t>
      </w:r>
    </w:p>
    <w:p w14:paraId="2C0FB8E1" w14:textId="77777777" w:rsidR="0032345F" w:rsidRDefault="00CA05C6">
      <w:pPr>
        <w:spacing w:after="0" w:line="600" w:lineRule="auto"/>
        <w:ind w:firstLine="709"/>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2C0FB8E2" w14:textId="77777777" w:rsidR="0032345F" w:rsidRDefault="00CA05C6">
      <w:pPr>
        <w:spacing w:after="0" w:line="600" w:lineRule="auto"/>
        <w:ind w:firstLine="709"/>
        <w:jc w:val="both"/>
        <w:rPr>
          <w:rFonts w:eastAsia="Times New Roman"/>
          <w:szCs w:val="24"/>
        </w:rPr>
      </w:pPr>
      <w:r>
        <w:rPr>
          <w:rFonts w:eastAsia="Times New Roman" w:cs="Times New Roman"/>
          <w:szCs w:val="24"/>
        </w:rPr>
        <w:t>(ΕΠ</w:t>
      </w:r>
      <w:r>
        <w:rPr>
          <w:rFonts w:eastAsia="Times New Roman" w:cs="Times New Roman"/>
          <w:szCs w:val="24"/>
        </w:rPr>
        <w:t xml:space="preserve">ΙΚΥΡΩΣΗ ΠΡΑΚΤΙΚΩΝ: Σύμφωνα με την από 30-11-2016 εξουσιοδότηση του Σώματος επικυρώθηκαν με ευθύνη του Προεδρείου τα </w:t>
      </w:r>
      <w:r>
        <w:rPr>
          <w:rFonts w:eastAsia="Times New Roman" w:cs="Times New Roman"/>
          <w:szCs w:val="24"/>
        </w:rPr>
        <w:lastRenderedPageBreak/>
        <w:t>Πρακτικά της ΛΖ΄ συνεδριάσεώς του, της Τετάρτης 30 Νοεμβρίου 2016, σε ό,τι αφορά την ψήφιση στο σύνολο του σχεδίου νόμου: «Νέο θεσμικό πλαίσ</w:t>
      </w:r>
      <w:r>
        <w:rPr>
          <w:rFonts w:eastAsia="Times New Roman" w:cs="Times New Roman"/>
          <w:szCs w:val="24"/>
        </w:rPr>
        <w:t>ιο για την άσκηση οικονομικής δραστηριότητας και άλλες διατάξεις»)</w:t>
      </w:r>
    </w:p>
    <w:p w14:paraId="2C0FB8E3" w14:textId="77777777" w:rsidR="0032345F" w:rsidRDefault="00CA05C6">
      <w:pPr>
        <w:spacing w:after="0" w:line="600" w:lineRule="auto"/>
        <w:ind w:firstLine="709"/>
        <w:jc w:val="both"/>
        <w:rPr>
          <w:rFonts w:eastAsia="Times New Roman"/>
          <w:szCs w:val="24"/>
        </w:rPr>
      </w:pPr>
      <w:r>
        <w:rPr>
          <w:rFonts w:eastAsia="Times New Roman"/>
          <w:szCs w:val="24"/>
        </w:rPr>
        <w:t>Έχω την τιμή να ανακοινώσω στο Σώμα το δελτίο επίκαιρων ερωτήσεων της Παρασκευής 2 Δεκεμβρίου 2016.</w:t>
      </w:r>
    </w:p>
    <w:p w14:paraId="2C0FB8E4"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w:t>
      </w:r>
      <w:r>
        <w:rPr>
          <w:rFonts w:eastAsia="Times New Roman" w:cs="Times New Roman"/>
          <w:szCs w:val="24"/>
        </w:rPr>
        <w:t>λής)</w:t>
      </w:r>
    </w:p>
    <w:p w14:paraId="2C0FB8E5"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 xml:space="preserve">1. Η με αριθμό 240/22-11-2016 επίκαιρη ερώτηση του Βουλευτή Πρέβεζας του Συνασπισμού Ριζοσπαστικής Αριστεράς κ. Κωνσταντίνου Μπάρκα προς την Υπουργό Εργασίας, Κοινωνικής Ασφάλισης και Κοινωνικής Αλληλεγγύης, σχετικά με τις συνδικαλιστικές διώξεις στο </w:t>
      </w:r>
      <w:r>
        <w:rPr>
          <w:rFonts w:eastAsia="Times New Roman" w:cs="Times New Roman"/>
          <w:szCs w:val="24"/>
        </w:rPr>
        <w:t>Γηροκομείο Αθηνών.</w:t>
      </w:r>
    </w:p>
    <w:p w14:paraId="2C0FB8E6"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 xml:space="preserve">2. Η με αριθμό 121/18-10-2016 επίκαιρη ερώτηση του Βουλευτή Κοζάνης του Συνασπισμού Ριζοσπαστικής Αριστεράς κ. Ιωάννη Θεοφύλακτου προς τον Υπουργό Περιβάλλοντος και Ενέργειας, σχετικά με την </w:t>
      </w:r>
      <w:r>
        <w:rPr>
          <w:rFonts w:eastAsia="Times New Roman" w:cs="Times New Roman"/>
          <w:szCs w:val="24"/>
        </w:rPr>
        <w:lastRenderedPageBreak/>
        <w:t xml:space="preserve">πρόσληψη εργατικού προσωπικού στη </w:t>
      </w:r>
      <w:proofErr w:type="spellStart"/>
      <w:r>
        <w:rPr>
          <w:rFonts w:eastAsia="Times New Roman" w:cs="Times New Roman"/>
          <w:szCs w:val="24"/>
        </w:rPr>
        <w:t>λιγνιτική</w:t>
      </w:r>
      <w:proofErr w:type="spellEnd"/>
      <w:r>
        <w:rPr>
          <w:rFonts w:eastAsia="Times New Roman" w:cs="Times New Roman"/>
          <w:szCs w:val="24"/>
        </w:rPr>
        <w:t xml:space="preserve"> μο</w:t>
      </w:r>
      <w:r>
        <w:rPr>
          <w:rFonts w:eastAsia="Times New Roman" w:cs="Times New Roman"/>
          <w:szCs w:val="24"/>
        </w:rPr>
        <w:t>νάδα «Πτολεμαΐδα V» με διαφανή κριτήρια από τα μητρώα του ΟΑΕΔ.</w:t>
      </w:r>
    </w:p>
    <w:p w14:paraId="2C0FB8E7"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3. Η με αριθμό 30/4-10-2016 επίκαιρη ερώτηση της Βουλευτού Β΄ Πειραιώς του Συνασπισμού Ριζοσπαστικής Αριστεράς κ. Ειρήνης (</w:t>
      </w:r>
      <w:proofErr w:type="spellStart"/>
      <w:r>
        <w:rPr>
          <w:rFonts w:eastAsia="Times New Roman" w:cs="Times New Roman"/>
          <w:szCs w:val="24"/>
        </w:rPr>
        <w:t>Νίνας</w:t>
      </w:r>
      <w:proofErr w:type="spellEnd"/>
      <w:r>
        <w:rPr>
          <w:rFonts w:eastAsia="Times New Roman" w:cs="Times New Roman"/>
          <w:szCs w:val="24"/>
        </w:rPr>
        <w:t>) Κασιμάτη προς τον Υπουργό Περιβάλλοντος και Ενέργειας, σχετικά</w:t>
      </w:r>
      <w:r>
        <w:rPr>
          <w:rFonts w:eastAsia="Times New Roman" w:cs="Times New Roman"/>
          <w:szCs w:val="24"/>
        </w:rPr>
        <w:t xml:space="preserve"> με την αναστολή λειτουργίας του καταστήματος πωλήσεων ΔΕΗ Σαλαμίνας από την 1-10-2016.</w:t>
      </w:r>
    </w:p>
    <w:p w14:paraId="2C0FB8E8"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4. Η με αριθμό 105/17-10-2016 επίκαιρη ερώτηση του Βουλευτή Β΄ Θεσσαλονίκης των Ανεξαρτήτων Ελλήνων κ. Γεωργίου Λαζαρίδη προς τον Υπουργό Περιβάλλοντος και Ενέργειας, σ</w:t>
      </w:r>
      <w:r>
        <w:rPr>
          <w:rFonts w:eastAsia="Times New Roman" w:cs="Times New Roman"/>
          <w:szCs w:val="24"/>
        </w:rPr>
        <w:t>χετικά με την ελλιπή συντήρηση του Δικτύου Διανομής Ρεύματος (ΔΕΔΔΗΕ) στη νότια Εύβοια.</w:t>
      </w:r>
    </w:p>
    <w:p w14:paraId="2C0FB8E9"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5. Η με αριθμό 175/7-11-2016 επίκαιρη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w:t>
      </w:r>
      <w:r>
        <w:rPr>
          <w:rFonts w:eastAsia="Times New Roman" w:cs="Times New Roman"/>
          <w:szCs w:val="24"/>
        </w:rPr>
        <w:t xml:space="preserve">σχετικά με την ανάγκη να </w:t>
      </w:r>
      <w:r>
        <w:rPr>
          <w:rFonts w:eastAsia="Times New Roman" w:cs="Times New Roman"/>
          <w:szCs w:val="24"/>
        </w:rPr>
        <w:lastRenderedPageBreak/>
        <w:t>θεσμοθετηθεί άμεσα ο ειδικός ακατάσχετος λογαριασμός για όλες τις επιχειρήσεις.</w:t>
      </w:r>
    </w:p>
    <w:p w14:paraId="2C0FB8EA"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6. Η με αριθμό 59/10-10-2016 επίκαιρη ερώτηση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Οικονομίας </w:t>
      </w:r>
      <w:r>
        <w:rPr>
          <w:rFonts w:eastAsia="Times New Roman" w:cs="Times New Roman"/>
          <w:szCs w:val="24"/>
        </w:rPr>
        <w:t>και Ανάπτυξης, σχετικά με τη «μείωση της εθνικά κυρίαρχης απονομής δικαιοσύνης μέσω της επικύρωσης της συμφωνίας CETA μεταξύ Καναδά και ΕΕ».</w:t>
      </w:r>
    </w:p>
    <w:p w14:paraId="2C0FB8EB"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7. Η με αριθμό 231/21-11-2016 επίκαιρη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 xml:space="preserve">.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Οικονομίας και Ανάπτυξης, σχετικά με την άρση των εμποδίων προκειμένου να δημοπρατηθεί η β΄ φάση του «</w:t>
      </w:r>
      <w:proofErr w:type="spellStart"/>
      <w:r>
        <w:rPr>
          <w:rFonts w:eastAsia="Times New Roman" w:cs="Times New Roman"/>
          <w:szCs w:val="24"/>
        </w:rPr>
        <w:t>Καπετανακείου</w:t>
      </w:r>
      <w:proofErr w:type="spellEnd"/>
      <w:r>
        <w:rPr>
          <w:rFonts w:eastAsia="Times New Roman" w:cs="Times New Roman"/>
          <w:szCs w:val="24"/>
        </w:rPr>
        <w:t>» σχολικού κτηρίου του 1</w:t>
      </w:r>
      <w:r>
        <w:rPr>
          <w:rFonts w:eastAsia="Times New Roman" w:cs="Times New Roman"/>
          <w:szCs w:val="24"/>
          <w:vertAlign w:val="superscript"/>
        </w:rPr>
        <w:t>ου</w:t>
      </w:r>
      <w:r>
        <w:rPr>
          <w:rFonts w:eastAsia="Times New Roman" w:cs="Times New Roman"/>
          <w:szCs w:val="24"/>
        </w:rPr>
        <w:t xml:space="preserve"> Λυκείου Ηρακλείου Κρήτης.</w:t>
      </w:r>
    </w:p>
    <w:p w14:paraId="2C0FB8EC"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 xml:space="preserve">8. Η με αριθμό 123/18-10-2016 επίκαιρη ερώτηση </w:t>
      </w:r>
      <w:r>
        <w:rPr>
          <w:rFonts w:eastAsia="Times New Roman" w:cs="Times New Roman"/>
          <w:szCs w:val="24"/>
        </w:rPr>
        <w:t xml:space="preserve">της Βουλευτού Β΄ Πειραιά της Ένωσης Κεντρώων κ.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w:t>
      </w:r>
      <w:r>
        <w:rPr>
          <w:rFonts w:eastAsia="Times New Roman" w:cs="Times New Roman"/>
          <w:szCs w:val="24"/>
        </w:rPr>
        <w:lastRenderedPageBreak/>
        <w:t xml:space="preserve">Υπουργό Οικονομίας και Ανάπτυξης, σχετικά με την αντιμετώπιση του </w:t>
      </w:r>
      <w:proofErr w:type="spellStart"/>
      <w:r>
        <w:rPr>
          <w:rFonts w:eastAsia="Times New Roman" w:cs="Times New Roman"/>
          <w:szCs w:val="24"/>
        </w:rPr>
        <w:t>παρεμπορίου</w:t>
      </w:r>
      <w:proofErr w:type="spellEnd"/>
      <w:r>
        <w:rPr>
          <w:rFonts w:eastAsia="Times New Roman" w:cs="Times New Roman"/>
          <w:szCs w:val="24"/>
        </w:rPr>
        <w:t xml:space="preserve"> στους δήμους του Πειραιά, Περάματος, Κορυδαλλού, Κερατσινίου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Δραπετσώνας, Νίκαιας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Αγίου </w:t>
      </w:r>
      <w:r>
        <w:rPr>
          <w:rFonts w:eastAsia="Times New Roman" w:cs="Times New Roman"/>
          <w:szCs w:val="24"/>
        </w:rPr>
        <w:t>Ιωάννη Ρέντη.</w:t>
      </w:r>
    </w:p>
    <w:p w14:paraId="2C0FB8ED"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9. Η με αριθμό 69/10-10-2016 επίκαιρη ερώτηση του Ανεξάρτητου Βουλευτή Αχαΐας κ. Νικολάου Νικολόπουλου προς τον Υπουργό Οικονομίας και Ανάπτυξης, σχετικά με την πρόταση–ανάσα για τα κόκκινα δάνεια.</w:t>
      </w:r>
    </w:p>
    <w:p w14:paraId="2C0FB8EE"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10. Η με αριθμό 146/27-10-2016 επίκαιρη ερώτ</w:t>
      </w:r>
      <w:r>
        <w:rPr>
          <w:rFonts w:eastAsia="Times New Roman" w:cs="Times New Roman"/>
          <w:szCs w:val="24"/>
        </w:rPr>
        <w:t>ηση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Ανδρέα Λοβέρδου προς τον Υπουργό Οικονομίας και Ανάπτυξης, σχετικά με τη λήψη μέτρων για την πάταξη του λαθρεμπορίου καυσίμων στα πρατήρια.</w:t>
      </w:r>
    </w:p>
    <w:p w14:paraId="2C0FB8EF"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11. Η με αριθμό 207/14-11-2016 επίκαιρη ερ</w:t>
      </w:r>
      <w:r>
        <w:rPr>
          <w:rFonts w:eastAsia="Times New Roman" w:cs="Times New Roman"/>
          <w:szCs w:val="24"/>
        </w:rPr>
        <w:t xml:space="preserve">ώτηση της Βουλευτού Β΄ Αθηνών της Νέας Δημοκρατίας κ. Αικατερίνης Παπακώστα-Σιδηροπούλου προς τον Υπουργό Παιδείας Έρευνας και Θρησκευμάτων, σχετικά με </w:t>
      </w:r>
      <w:r>
        <w:rPr>
          <w:rFonts w:eastAsia="Times New Roman" w:cs="Times New Roman"/>
          <w:szCs w:val="24"/>
        </w:rPr>
        <w:lastRenderedPageBreak/>
        <w:t>την ολοκλήρωση της αναβάθμισης των Ανώτατων Τεχνολογικών Εκπαιδευτικών Ιδρυμάτων (ΑΤΕΙ).</w:t>
      </w:r>
    </w:p>
    <w:p w14:paraId="2C0FB8F0"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12. Η με αριθμό</w:t>
      </w:r>
      <w:r>
        <w:rPr>
          <w:rFonts w:eastAsia="Times New Roman" w:cs="Times New Roman"/>
          <w:szCs w:val="24"/>
        </w:rPr>
        <w:t xml:space="preserve"> 127/18-10-2016 επίκαιρη ερώτηση του Βουλευτή Αιτωλοακαρνανίας του Κομμουνιστικού Κόμματος Ελλάδας κ. Νικολάου Μωραΐτη προς τον Υπουργό Παιδείας Έρευνας και Θρησκευμάτων, σχετικά με τα προβλήματα της στέγασης των σπουδαστών στο ΤΕΙ Ηπείρου.</w:t>
      </w:r>
    </w:p>
    <w:p w14:paraId="2C0FB8F1"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13. Η με αριθμό</w:t>
      </w:r>
      <w:r>
        <w:rPr>
          <w:rFonts w:eastAsia="Times New Roman" w:cs="Times New Roman"/>
          <w:szCs w:val="24"/>
        </w:rPr>
        <w:t xml:space="preserve"> 185/8-11-2016 επίκαιρη ερώτηση του Βουλευτή Ηρακλείου του Κομμουνιστικού Κόμματος Ελλάδας κ. Εμμανουήλ Συντυχάκη προς τον Υπουργό Παιδείας Έρευνας και Θρησκευμάτων, σχετικά με την άμεση κάλυψη των εκπαιδευτικών κενών στα επαγγελματικά λύκεια της Κρήτης.</w:t>
      </w:r>
    </w:p>
    <w:p w14:paraId="2C0FB8F2"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14. Η με αριθμό 203/14-11-2016 επίκαιρη ερώτηση του Βουλευτή Αττικής του Κομμουνιστικού Κόμματος Ελλάδας κ. Ιωάννη Γκιόκα προς τον Υπουργό Παιδείας, Έρευνας και Θρησκευμάτων, σχετικά με την καταστολή και τις διώξεις των αγωνιζόμενων μαθητών.</w:t>
      </w:r>
    </w:p>
    <w:p w14:paraId="2C0FB8F3"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lastRenderedPageBreak/>
        <w:t>ΑΝΑΦΟΡΕΣ-ΕΡΩΤΗ</w:t>
      </w:r>
      <w:r>
        <w:rPr>
          <w:rFonts w:eastAsia="Times New Roman" w:cs="Times New Roman"/>
          <w:szCs w:val="24"/>
        </w:rPr>
        <w:t>ΣΕΙΣ (Άρθρο 130 παράγραφος 5 του Κανονισμού της Βουλής)</w:t>
      </w:r>
    </w:p>
    <w:p w14:paraId="2C0FB8F4"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 xml:space="preserve">1. Η με αριθμό 458/18-10-2016 ερώτηση του Βουλευτή Λαρίσης του Συνασπισμού Ριζοσπαστικής Αριστεράς κ. Νικολάου Παπαδόπουλου προς την Υπουργό Εργασίας, Κοινωνικής Ασφάλισης και Κοινωνικής Αλληλεγγύης, </w:t>
      </w:r>
      <w:r>
        <w:rPr>
          <w:rFonts w:eastAsia="Times New Roman" w:cs="Times New Roman"/>
          <w:szCs w:val="24"/>
        </w:rPr>
        <w:t>σχετικά με τη μεταφορά</w:t>
      </w:r>
      <w:r>
        <w:rPr>
          <w:rFonts w:eastAsia="Times New Roman" w:cs="Times New Roman"/>
          <w:szCs w:val="24"/>
        </w:rPr>
        <w:t>–</w:t>
      </w:r>
      <w:r>
        <w:rPr>
          <w:rFonts w:eastAsia="Times New Roman" w:cs="Times New Roman"/>
          <w:szCs w:val="24"/>
        </w:rPr>
        <w:t>μετακίνηση των εκπαιδευόμενων σε ανοικτές δομές κέντρων κοινωνικής πρόνοιας.</w:t>
      </w:r>
    </w:p>
    <w:p w14:paraId="2C0FB8F5"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2. Η με αριθμό 705/25-10-2016 ερώτηση του Βουλευτή Ηλείας της Δημοκρατικής Συμπαράταξης ΠΑΣΟΚ – ΔΗΜΑΡ κ. Ιωάννη Κουτσούκου προς τον Υπουργό Παιδείας, Έρευνα</w:t>
      </w:r>
      <w:r>
        <w:rPr>
          <w:rFonts w:eastAsia="Times New Roman" w:cs="Times New Roman"/>
          <w:szCs w:val="24"/>
        </w:rPr>
        <w:t>ς και Θρησκευμάτων, σχετικά με τις προθέσεις της Κυβέρνησης για την αναβάθμιση και την εύρυθμη λειτουργία του τμήματος του ΤΕΙ δυτικής Ελλάδας με έδρα τον Πύργο.</w:t>
      </w:r>
    </w:p>
    <w:p w14:paraId="2C0FB8F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2C0FB8F7" w14:textId="77777777" w:rsidR="0032345F" w:rsidRDefault="00CA05C6">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C0FB8F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Θα συζητηθεί η πρώτη με αριθμό 213/15-11-20</w:t>
      </w:r>
      <w:r>
        <w:rPr>
          <w:rFonts w:eastAsia="Times New Roman" w:cs="Times New Roman"/>
          <w:szCs w:val="24"/>
        </w:rPr>
        <w:t xml:space="preserve">16 επίκαιρη ερώτηση πρώτου κύκλου της Βουλευτού Αιτωλοακαρνανίας του Συνασπισμού Ριζοσπαστικής Αριστεράς κ. </w:t>
      </w:r>
      <w:r>
        <w:rPr>
          <w:rFonts w:eastAsia="Times New Roman" w:cs="Times New Roman"/>
          <w:bCs/>
          <w:szCs w:val="24"/>
        </w:rPr>
        <w:t>Μαρίας Τριανταφύλλου</w:t>
      </w:r>
      <w:r>
        <w:rPr>
          <w:rFonts w:eastAsia="Times New Roman" w:cs="Times New Roman"/>
          <w:szCs w:val="24"/>
        </w:rPr>
        <w:t xml:space="preserve"> προς την Υπουργό </w:t>
      </w:r>
      <w:r>
        <w:rPr>
          <w:rFonts w:eastAsia="Times New Roman" w:cs="Times New Roman"/>
          <w:bCs/>
          <w:szCs w:val="24"/>
        </w:rPr>
        <w:t>Τουρισμού,</w:t>
      </w:r>
      <w:r>
        <w:rPr>
          <w:rFonts w:eastAsia="Times New Roman" w:cs="Times New Roman"/>
          <w:szCs w:val="24"/>
        </w:rPr>
        <w:t xml:space="preserve"> σχετικά με την ολοκλήρωση του έργου της μαρίνας Μεσολογγίου. </w:t>
      </w:r>
    </w:p>
    <w:p w14:paraId="2C0FB8F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Στην ερώτηση της κ. Τριανταφύλλου θα </w:t>
      </w:r>
      <w:r>
        <w:rPr>
          <w:rFonts w:eastAsia="Times New Roman" w:cs="Times New Roman"/>
          <w:szCs w:val="24"/>
        </w:rPr>
        <w:t xml:space="preserve">απαντήσει η Υπουργός Τουρισμού κ. Έλενα Κουντουρά. </w:t>
      </w:r>
    </w:p>
    <w:p w14:paraId="2C0FB8F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Κυρία Τριανταφύλλου, έχετε τον λόγο για δύο λεπτά. </w:t>
      </w:r>
    </w:p>
    <w:p w14:paraId="2C0FB8F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Ευχαριστώ πολύ, κύριε Πρόεδρε.</w:t>
      </w:r>
    </w:p>
    <w:p w14:paraId="2C0FB8F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ήθελα να ευχαριστήσω την Υπουργό για την παρουσία της. Το λέω αυτό όχι τυπικά, αλλά ουσιαστικά. Ε</w:t>
      </w:r>
      <w:r>
        <w:rPr>
          <w:rFonts w:eastAsia="Times New Roman" w:cs="Times New Roman"/>
          <w:szCs w:val="24"/>
        </w:rPr>
        <w:t xml:space="preserve">ίναι μια ερώτηση, η οποία κατατίθεται από το 2013, αν θυμάμαι καλά, και η προηγούμενη ηγεσία του Υπουργείου νομίζω στις πέντε, έξι φορές, ίσως και παραπάνω, που κατατέθηκε, δεν ήρθε να απαντήσει ποτέ. </w:t>
      </w:r>
    </w:p>
    <w:p w14:paraId="2C0FB8F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Γρήγορα στο θέμα</w:t>
      </w:r>
      <w:r>
        <w:rPr>
          <w:rFonts w:eastAsia="Times New Roman" w:cs="Times New Roman"/>
          <w:szCs w:val="24"/>
        </w:rPr>
        <w:t>.</w:t>
      </w:r>
      <w:r>
        <w:rPr>
          <w:rFonts w:eastAsia="Times New Roman" w:cs="Times New Roman"/>
          <w:szCs w:val="24"/>
        </w:rPr>
        <w:t xml:space="preserve"> Είναι ένα χρονίζον ζήτημα το θέμα τη</w:t>
      </w:r>
      <w:r>
        <w:rPr>
          <w:rFonts w:eastAsia="Times New Roman" w:cs="Times New Roman"/>
          <w:szCs w:val="24"/>
        </w:rPr>
        <w:t>ς μαρίνας Μεσολογγίου. Και μάλιστα θα πρέπει να πω ότι στην επίκαιρη ερώτηση που καταθέσαμε υπάρχει ένα τυπογραφικό λάθος. Μιλάμε για τη δεύτερη σύμβαση που υπογράφηκε το 2013 και όχι το 2014.</w:t>
      </w:r>
    </w:p>
    <w:p w14:paraId="2C0FB8F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Μπαίνω λοιπόν στο θέμα, που είναι εξαιρετικά χρονίζον. Το 2009 </w:t>
      </w:r>
      <w:r>
        <w:rPr>
          <w:rFonts w:eastAsia="Times New Roman" w:cs="Times New Roman"/>
          <w:szCs w:val="24"/>
        </w:rPr>
        <w:t>υπογράφεται η πρώτη σύμβαση παραχώρησης μεταξύ του Υπουργείου Τουρισμού και της εν λόγω εταιρείας. Και μετά από οκτώ μήνες το Υπουργείου Τουρισμού, επειδή δεν υλοποιήθηκαν βασικοί όροι –το άρθρο 13 της σύμβασης ουσιαστικά-, θεωρεί αυτοδικαίως έκπτωτη την ε</w:t>
      </w:r>
      <w:r>
        <w:rPr>
          <w:rFonts w:eastAsia="Times New Roman" w:cs="Times New Roman"/>
          <w:szCs w:val="24"/>
        </w:rPr>
        <w:t>ταιρεία. Παρ’ όλα αυτά το Υπουργείο υπογράφει μαζί με μια αυτοδικαίως έκπτωτη εταιρεία –την οποία το ίδιο καθόρισε ως αυτοδικαίως έκπτωτη- τη σύμβαση του 2013.</w:t>
      </w:r>
    </w:p>
    <w:p w14:paraId="2C0FB8F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σύμβαση τελειώνει, νομίζω, στις 17 Δεκεμβρίου. Εμάς μας ενδιαφέρει, πρώτα απ’ όλα, να δούμε τι</w:t>
      </w:r>
      <w:r>
        <w:rPr>
          <w:rFonts w:eastAsia="Times New Roman" w:cs="Times New Roman"/>
          <w:szCs w:val="24"/>
        </w:rPr>
        <w:t xml:space="preserve"> μέλλει γενέσθαι με τη μαρίνα και</w:t>
      </w:r>
      <w:r>
        <w:rPr>
          <w:rFonts w:eastAsia="Times New Roman" w:cs="Times New Roman"/>
          <w:szCs w:val="24"/>
        </w:rPr>
        <w:t>,</w:t>
      </w:r>
      <w:r>
        <w:rPr>
          <w:rFonts w:eastAsia="Times New Roman" w:cs="Times New Roman"/>
          <w:szCs w:val="24"/>
        </w:rPr>
        <w:t xml:space="preserve"> δεύτερον, εάν ό,τι προηγήθηκε, δηλαδή η υπογραφή της δεύτερης σύμβασης </w:t>
      </w:r>
      <w:r>
        <w:rPr>
          <w:rFonts w:eastAsia="Times New Roman" w:cs="Times New Roman"/>
          <w:szCs w:val="24"/>
        </w:rPr>
        <w:lastRenderedPageBreak/>
        <w:t xml:space="preserve">με μια αυτοδικαίως έκπτωτη εταιρεία, είναι σύννομη και εάν υπάρχει καινούργια </w:t>
      </w:r>
      <w:proofErr w:type="spellStart"/>
      <w:r>
        <w:rPr>
          <w:rFonts w:eastAsia="Times New Roman" w:cs="Times New Roman"/>
          <w:szCs w:val="24"/>
        </w:rPr>
        <w:t>χωροθέτηση</w:t>
      </w:r>
      <w:proofErr w:type="spellEnd"/>
      <w:r>
        <w:rPr>
          <w:rFonts w:eastAsia="Times New Roman" w:cs="Times New Roman"/>
          <w:szCs w:val="24"/>
        </w:rPr>
        <w:t>.</w:t>
      </w:r>
    </w:p>
    <w:p w14:paraId="2C0FB90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επανέλθουμε στα επόμενα ερωτήματα, εφόσον ακούσουμε την α</w:t>
      </w:r>
      <w:r>
        <w:rPr>
          <w:rFonts w:eastAsia="Times New Roman" w:cs="Times New Roman"/>
          <w:szCs w:val="24"/>
        </w:rPr>
        <w:t>πάντησή σας, σχετικά με το νομότυπο και το νόμιμο και σχετικά, βεβαίως, με την πορεία των εργασιών σε σχέση με τη μαρίνα.</w:t>
      </w:r>
    </w:p>
    <w:p w14:paraId="2C0FB90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0FB90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w:t>
      </w:r>
    </w:p>
    <w:p w14:paraId="2C0FB90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 για τρία λεπτά.</w:t>
      </w:r>
    </w:p>
    <w:p w14:paraId="2C0FB90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ΕΛΕΝΑ ΚΟΥΝΤΟΥΡΑ (Υπουρ</w:t>
      </w:r>
      <w:r>
        <w:rPr>
          <w:rFonts w:eastAsia="Times New Roman" w:cs="Times New Roman"/>
          <w:b/>
          <w:szCs w:val="24"/>
        </w:rPr>
        <w:t xml:space="preserve">γός Τουρισμού): </w:t>
      </w:r>
      <w:r>
        <w:rPr>
          <w:rFonts w:eastAsia="Times New Roman" w:cs="Times New Roman"/>
          <w:szCs w:val="24"/>
        </w:rPr>
        <w:t>Ευχαριστώ πολύ, κύριε Πρόεδρε.</w:t>
      </w:r>
    </w:p>
    <w:p w14:paraId="2C0FB90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το έχουμε συζητήσει αυτό το θέμα. </w:t>
      </w:r>
    </w:p>
    <w:p w14:paraId="2C0FB90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κύριε Πρόεδρε, να διαβάσω ακριβώς τα στοιχεία μου -και ίσως ξεφύγω λίγο από τον χρόνο μου- γιατί είναι πολύ τεχνικό το </w:t>
      </w:r>
      <w:r>
        <w:rPr>
          <w:rFonts w:eastAsia="Times New Roman" w:cs="Times New Roman"/>
          <w:szCs w:val="24"/>
        </w:rPr>
        <w:lastRenderedPageBreak/>
        <w:t xml:space="preserve">θέμα και πρέπει, </w:t>
      </w:r>
      <w:r>
        <w:rPr>
          <w:rFonts w:eastAsia="Times New Roman" w:cs="Times New Roman"/>
          <w:szCs w:val="24"/>
        </w:rPr>
        <w:t>για να έχουν πλήρη εικόνα του τι συμβαίνει, να ξέρουν και την πορεία όλης αυτής της κατάστασης.</w:t>
      </w:r>
    </w:p>
    <w:p w14:paraId="2C0FB90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 τουριστικός λιμένας-μαρίνα Μεσολογγίου, δυναμικότητας διακοσίων πενήντα θέσεων ελλιμενισμού, </w:t>
      </w:r>
      <w:proofErr w:type="spellStart"/>
      <w:r>
        <w:rPr>
          <w:rFonts w:eastAsia="Times New Roman" w:cs="Times New Roman"/>
          <w:szCs w:val="24"/>
        </w:rPr>
        <w:t>χωροθετήθηκε</w:t>
      </w:r>
      <w:proofErr w:type="spellEnd"/>
      <w:r>
        <w:rPr>
          <w:rFonts w:eastAsia="Times New Roman" w:cs="Times New Roman"/>
          <w:szCs w:val="24"/>
        </w:rPr>
        <w:t xml:space="preserve"> κατόπιν αιτήματος του Λιμενικού Ταμείου Νομού Αιτωλο</w:t>
      </w:r>
      <w:r>
        <w:rPr>
          <w:rFonts w:eastAsia="Times New Roman" w:cs="Times New Roman"/>
          <w:szCs w:val="24"/>
        </w:rPr>
        <w:t xml:space="preserve">ακαρνανίας. Ανεδείχθη πλειοδότης η εταιρεία «ΜΑΡΙΝΑ ΜΕΣΟΛΟΓΓΙ Α.Ε.», στην οποία μετείχε και το Λιμενικό Ταμείο Νομού Αιτωλοακαρνανίας με ποσοστό 5%, η οποία στις 3-3-2009 σύναψε σύμβαση με το ελληνικό δημόσιο και η οποία στις 3-11-2009 λύθηκε αυτοδικαίως, </w:t>
      </w:r>
      <w:r>
        <w:rPr>
          <w:rFonts w:eastAsia="Times New Roman" w:cs="Times New Roman"/>
          <w:szCs w:val="24"/>
        </w:rPr>
        <w:t xml:space="preserve">λόγω μη προσκόμισης εγγυητικών επιστολών. </w:t>
      </w:r>
    </w:p>
    <w:p w14:paraId="2C0FB90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Επομένως η χρήση και διαχείριση του τουριστικού λιμένα Μεσολογγίου, που βρίσκεται εντός του λιμένα Μεσολογγίου, επανήλθε στη διαχείριση του Λιμενικού Ταμείου του Νομού Αιτωλοακαρνανίας, που έχει τη χρήση και εκμετ</w:t>
      </w:r>
      <w:r>
        <w:rPr>
          <w:rFonts w:eastAsia="Times New Roman" w:cs="Times New Roman"/>
          <w:szCs w:val="24"/>
        </w:rPr>
        <w:t>άλλευση του χώρου.</w:t>
      </w:r>
    </w:p>
    <w:p w14:paraId="2C0FB90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 Λιμενικό Ταμείο Νομού Αιτωλοακαρνανίας υπέβαλε για λογαριασμό της εταιρείας «ΜΑΡΙΝΑ ΜΕΣΟΛΟΓΓΙ Α.Ε.» αίτημα για τροποποίηση </w:t>
      </w:r>
      <w:r>
        <w:rPr>
          <w:rFonts w:eastAsia="Times New Roman" w:cs="Times New Roman"/>
          <w:szCs w:val="24"/>
        </w:rPr>
        <w:lastRenderedPageBreak/>
        <w:t xml:space="preserve">της </w:t>
      </w:r>
      <w:proofErr w:type="spellStart"/>
      <w:r>
        <w:rPr>
          <w:rFonts w:eastAsia="Times New Roman" w:cs="Times New Roman"/>
          <w:szCs w:val="24"/>
        </w:rPr>
        <w:t>χωροθέτησης</w:t>
      </w:r>
      <w:proofErr w:type="spellEnd"/>
      <w:r>
        <w:rPr>
          <w:rFonts w:eastAsia="Times New Roman" w:cs="Times New Roman"/>
          <w:szCs w:val="24"/>
        </w:rPr>
        <w:t xml:space="preserve"> του τουριστικού λιμένα και η Διυπουργική Επιτροπή Τουριστικών Λιμένων εξέδωσε τη σχετική υπουργ</w:t>
      </w:r>
      <w:r>
        <w:rPr>
          <w:rFonts w:eastAsia="Times New Roman" w:cs="Times New Roman"/>
          <w:szCs w:val="24"/>
        </w:rPr>
        <w:t xml:space="preserve">ική απόφαση τροποποίησης </w:t>
      </w:r>
      <w:proofErr w:type="spellStart"/>
      <w:r>
        <w:rPr>
          <w:rFonts w:eastAsia="Times New Roman" w:cs="Times New Roman"/>
          <w:szCs w:val="24"/>
        </w:rPr>
        <w:t>χωροθέτησης</w:t>
      </w:r>
      <w:proofErr w:type="spellEnd"/>
      <w:r>
        <w:rPr>
          <w:rFonts w:eastAsia="Times New Roman" w:cs="Times New Roman"/>
          <w:szCs w:val="24"/>
        </w:rPr>
        <w:t xml:space="preserve">. </w:t>
      </w:r>
    </w:p>
    <w:p w14:paraId="2C0FB90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το Υπουργείο Τουρισμού, δεδομένου ότι βάσει γνωμοδοτήσεων του Νομικού Συμβουλίου του Κράτους όφειλε να συνάψει εκ νέου σύμβαση παραχώρησης της μαρίνας με το Λιμενικό Ταμείο Νομού Αιτωλοακαρνανίας, ήρθε </w:t>
      </w:r>
      <w:r>
        <w:rPr>
          <w:rFonts w:eastAsia="Times New Roman" w:cs="Times New Roman"/>
          <w:szCs w:val="24"/>
        </w:rPr>
        <w:t>σε αλλεπάλληλες επαφές με το εν λόγω ταμείο. Όμως, το τελευταίο για πολύ μεγάλο χρονικό διάστημα δεν επέδειξε την παραμικρή πρόθεση να αναλάβει τη διαχείριση του τουριστικού λιμένα.</w:t>
      </w:r>
    </w:p>
    <w:p w14:paraId="2C0FB90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Παράλληλα, ξεκίνησε δικαστική διαμάχη μεταξύ των δύο κυρίως μετόχων της ετ</w:t>
      </w:r>
      <w:r>
        <w:rPr>
          <w:rFonts w:eastAsia="Times New Roman" w:cs="Times New Roman"/>
          <w:szCs w:val="24"/>
        </w:rPr>
        <w:t xml:space="preserve">αιρείας «ΜΑΡΙΝΑ ΜΕΣΟΛΟΓΓΙ Α.Ε.» και μετά από σειρά αποφάσεων, το Μονομελές Πρωτοδικείο Μεσολογγίου διόρισε προσωρινή διοίκηση της εταιρείας τη «ΜΑΡΙΝΑ ΜΕΣΟΛΟΓΓΙ Α.Ε.». Τα μέλη της προσωρινής διοίκησης της εταιρείας εξέλεξαν νέο διοικητικό συμβούλιο αυτής </w:t>
      </w:r>
      <w:r>
        <w:rPr>
          <w:rFonts w:eastAsia="Times New Roman" w:cs="Times New Roman"/>
          <w:szCs w:val="24"/>
        </w:rPr>
        <w:lastRenderedPageBreak/>
        <w:t>κ</w:t>
      </w:r>
      <w:r>
        <w:rPr>
          <w:rFonts w:eastAsia="Times New Roman" w:cs="Times New Roman"/>
          <w:szCs w:val="24"/>
        </w:rPr>
        <w:t>αι με τη νέα σύνθεση της «ΜΑΡΙΝΑΣ ΜΕΣΟΛΟΓΓΙ Α.Ε.», στην οποία το λιμενικό ταμείο διατηρούσε ποσοστό 5% των μετοχών.</w:t>
      </w:r>
    </w:p>
    <w:p w14:paraId="2C0FB90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εταιρεία «ΜΑΡΙΝΑ ΜΕΣΟΛΟΓΓΙ Α.Ε.» αιτήθηκε την εκ νέου τροποποίηση </w:t>
      </w:r>
      <w:proofErr w:type="spellStart"/>
      <w:r>
        <w:rPr>
          <w:rFonts w:eastAsia="Times New Roman" w:cs="Times New Roman"/>
          <w:szCs w:val="24"/>
        </w:rPr>
        <w:t>χωροθέτησης</w:t>
      </w:r>
      <w:proofErr w:type="spellEnd"/>
      <w:r>
        <w:rPr>
          <w:rFonts w:eastAsia="Times New Roman" w:cs="Times New Roman"/>
          <w:szCs w:val="24"/>
        </w:rPr>
        <w:t xml:space="preserve"> του υπ’ </w:t>
      </w:r>
      <w:proofErr w:type="spellStart"/>
      <w:r>
        <w:rPr>
          <w:rFonts w:eastAsia="Times New Roman" w:cs="Times New Roman"/>
          <w:szCs w:val="24"/>
        </w:rPr>
        <w:t>όψιν</w:t>
      </w:r>
      <w:proofErr w:type="spellEnd"/>
      <w:r>
        <w:rPr>
          <w:rFonts w:eastAsia="Times New Roman" w:cs="Times New Roman"/>
          <w:szCs w:val="24"/>
        </w:rPr>
        <w:t xml:space="preserve"> λιμένα. Η αρμόδια Επιτροπή Τουριστικών Λιμένων,</w:t>
      </w:r>
      <w:r>
        <w:rPr>
          <w:rFonts w:eastAsia="Times New Roman" w:cs="Times New Roman"/>
          <w:szCs w:val="24"/>
        </w:rPr>
        <w:t xml:space="preserve"> κατά τη συνεδρίασή της, στις 13 Ιουλίου 2016, γνωμοδότησε θετικά στην αιτούμενη τροποποίηση </w:t>
      </w:r>
      <w:proofErr w:type="spellStart"/>
      <w:r>
        <w:rPr>
          <w:rFonts w:eastAsia="Times New Roman" w:cs="Times New Roman"/>
          <w:szCs w:val="24"/>
        </w:rPr>
        <w:t>χωροθέτησης</w:t>
      </w:r>
      <w:proofErr w:type="spellEnd"/>
      <w:r>
        <w:rPr>
          <w:rFonts w:eastAsia="Times New Roman" w:cs="Times New Roman"/>
          <w:szCs w:val="24"/>
        </w:rPr>
        <w:t xml:space="preserve"> και συνεχίζεται η προβλεπόμενη διαδικασία, προκειμένου να συνταχθεί και να υπογραφεί αρμοδίως κοινή υπουργική απόφαση του Υπουργείου Περιβάλλοντος και </w:t>
      </w:r>
      <w:r>
        <w:rPr>
          <w:rFonts w:eastAsia="Times New Roman" w:cs="Times New Roman"/>
          <w:szCs w:val="24"/>
        </w:rPr>
        <w:t>Ενέργειας και του Υπουργείου Τουρισμού.</w:t>
      </w:r>
    </w:p>
    <w:p w14:paraId="2C0FB90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Υπουργείο Τουρισμού έχει προβεί σε όλες τις ενέργειες, στις οποίες όφειλε βάσει νόμου να προβεί, και δεν έχει καμμιά άλλη αρμοδιότητα πάνω σε αυτή τη μαρίνα.</w:t>
      </w:r>
    </w:p>
    <w:p w14:paraId="2C0FB90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0FB90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w:t>
      </w:r>
      <w:r>
        <w:rPr>
          <w:rFonts w:eastAsia="Times New Roman" w:cs="Times New Roman"/>
          <w:szCs w:val="24"/>
        </w:rPr>
        <w:t xml:space="preserve"> εγώ σας ευχαριστώ.</w:t>
      </w:r>
    </w:p>
    <w:p w14:paraId="2C0FB91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Κυρία Τριανταφύλλου, έχετε τον λόγο για τρία λεπτά.</w:t>
      </w:r>
    </w:p>
    <w:p w14:paraId="2C0FB91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Ευχαριστώ πολύ, κύριε Πρόεδρε.</w:t>
      </w:r>
    </w:p>
    <w:p w14:paraId="2C0FB91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αυτές είναι οι απαντήσεις που δόθηκαν και σε γραπτές ερωτήσεις συναδέλφων και σε παλαιότερες δικές μας οχλήσεις προς </w:t>
      </w:r>
      <w:r>
        <w:rPr>
          <w:rFonts w:eastAsia="Times New Roman" w:cs="Times New Roman"/>
          <w:szCs w:val="24"/>
        </w:rPr>
        <w:t xml:space="preserve">την προηγούμενη ηγεσία. Νομίζω ότι το ζήτημα δεν είναι μόνο τεχνικό. Μπορεί να έχει τεχνικές πλευρές, αλλά είναι ζήτημα νομικό και κυρίως είναι ζήτημα πολιτικό. </w:t>
      </w:r>
    </w:p>
    <w:p w14:paraId="2C0FB91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Γιατί το λέω αυτό; Έχουμε τα εξής δεδομένα και πεπραγμένα και  ζητώ κι εγώ μια ανοχή χρόνου, γ</w:t>
      </w:r>
      <w:r>
        <w:rPr>
          <w:rFonts w:eastAsia="Times New Roman" w:cs="Times New Roman"/>
          <w:szCs w:val="24"/>
        </w:rPr>
        <w:t>ιατί όντως το ζήτημα είναι μεγάλο. Από το 2009 έως το 2013, που υπογράφτηκε η δεύτερη σύμβαση, δεν υφίσταται συμβατική σχέση μεταξύ της εταιρείας και του Υπουργείου. Δεν υφίσταται. Αυτοδικαίως είναι έκπτωτη. Εφόσον δεν υφίσταται συμβατική σχέση, ζητείται η</w:t>
      </w:r>
      <w:r>
        <w:rPr>
          <w:rFonts w:eastAsia="Times New Roman" w:cs="Times New Roman"/>
          <w:szCs w:val="24"/>
        </w:rPr>
        <w:t xml:space="preserve"> πρώτη </w:t>
      </w:r>
      <w:proofErr w:type="spellStart"/>
      <w:r>
        <w:rPr>
          <w:rFonts w:eastAsia="Times New Roman" w:cs="Times New Roman"/>
          <w:szCs w:val="24"/>
        </w:rPr>
        <w:t>χωροθέτηση</w:t>
      </w:r>
      <w:proofErr w:type="spellEnd"/>
      <w:r>
        <w:rPr>
          <w:rFonts w:eastAsia="Times New Roman" w:cs="Times New Roman"/>
          <w:szCs w:val="24"/>
        </w:rPr>
        <w:t xml:space="preserve">. Για την πρώτη </w:t>
      </w:r>
      <w:proofErr w:type="spellStart"/>
      <w:r>
        <w:rPr>
          <w:rFonts w:eastAsia="Times New Roman" w:cs="Times New Roman"/>
          <w:szCs w:val="24"/>
        </w:rPr>
        <w:t>χωροθέτηση</w:t>
      </w:r>
      <w:proofErr w:type="spellEnd"/>
      <w:r>
        <w:rPr>
          <w:rFonts w:eastAsia="Times New Roman" w:cs="Times New Roman"/>
          <w:szCs w:val="24"/>
        </w:rPr>
        <w:t xml:space="preserve"> –νομίζω- αιτείται και ουσιαστικά υπάρχει θετική γνωμοδότηση για αυτή το 2012, εκτός όμως συμβατικής σχέσης. Αυτό είναι το πρώτο. </w:t>
      </w:r>
    </w:p>
    <w:p w14:paraId="2C0FB91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Δεύτερον, υπάρχει δραστηριότητα της εταιρείας. Από το 2009 μέχρι το 2013, μέχρι να</w:t>
      </w:r>
      <w:r>
        <w:rPr>
          <w:rFonts w:eastAsia="Times New Roman" w:cs="Times New Roman"/>
          <w:szCs w:val="24"/>
        </w:rPr>
        <w:t xml:space="preserve"> υπογραφεί η σύμβαση, η εταιρεία δραστηριοποιείται εκτός συμβατικής σχέσης, που σημαίνει ότι εισπράττει κανονικά, αλλά δεν αποδίδει εκείνη την εποχή τίποτα. </w:t>
      </w:r>
    </w:p>
    <w:p w14:paraId="2C0FB91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Τρίτον, δεν υπάρχει άδεια. Ακόμα δεν υπάρχει άδεια. </w:t>
      </w:r>
    </w:p>
    <w:p w14:paraId="2C0FB91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Ως εκ τούτου, ρωτάω ξανά, είναι σύννομη η υπο</w:t>
      </w:r>
      <w:r>
        <w:rPr>
          <w:rFonts w:eastAsia="Times New Roman" w:cs="Times New Roman"/>
          <w:szCs w:val="24"/>
        </w:rPr>
        <w:t xml:space="preserve">γραφή της δεύτερης σύμβασης με την αυτοδικαίως έκπτωτη εταιρεία; Τι σημαίνει στην πραγματικότητα ότι μια εταιρεία κηρύσσεται αυτοδικαίως έκπτωτη; Τι σημαίνει αυτό; Σημαίνει ότι μάλλον πρέπει να πεταχτεί και από εκεί και πέρα υπάρχουν άλλοι τρόποι, ίσως </w:t>
      </w:r>
      <w:proofErr w:type="spellStart"/>
      <w:r>
        <w:rPr>
          <w:rFonts w:eastAsia="Times New Roman" w:cs="Times New Roman"/>
          <w:szCs w:val="24"/>
        </w:rPr>
        <w:t>επα</w:t>
      </w:r>
      <w:r>
        <w:rPr>
          <w:rFonts w:eastAsia="Times New Roman" w:cs="Times New Roman"/>
          <w:szCs w:val="24"/>
        </w:rPr>
        <w:t>ναδημοπράτησης</w:t>
      </w:r>
      <w:proofErr w:type="spellEnd"/>
      <w:r>
        <w:rPr>
          <w:rFonts w:eastAsia="Times New Roman" w:cs="Times New Roman"/>
          <w:szCs w:val="24"/>
        </w:rPr>
        <w:t xml:space="preserve"> κ.λπ.. Εδώ βλέπουμε ότι επιβραβεύεται μια εταιρεία, η οποία ούτε κατ’ ελάχιστο δεν υλοποίησε τους όρους που η ίδια είχε υπογράψει στην πρώτη σύμβαση.</w:t>
      </w:r>
    </w:p>
    <w:p w14:paraId="2C0FB91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Από τις απαντήσεις που δίνονται, διαχρονικά, βλέπουμε ότι ως αιτία της δεύτερης υπογραφής τ</w:t>
      </w:r>
      <w:r>
        <w:rPr>
          <w:rFonts w:eastAsia="Times New Roman" w:cs="Times New Roman"/>
          <w:szCs w:val="24"/>
        </w:rPr>
        <w:t xml:space="preserve">ης σύμβασης αναφέρεται η αβελτηρία, η αδιαφορία του Λιμενικού Ταμείου της Ιεράς Πόλεως του Μεσολογγίου. Αυτό </w:t>
      </w:r>
      <w:r>
        <w:rPr>
          <w:rFonts w:eastAsia="Times New Roman" w:cs="Times New Roman"/>
          <w:szCs w:val="24"/>
        </w:rPr>
        <w:lastRenderedPageBreak/>
        <w:t xml:space="preserve">μπορεί να οδηγήσει το Υπουργείο Τουρισμού στο να δώσει στον έκπτωτο τη δουλειά; Επιπλέον, υπάρχει μια δικαστική διαμάχη των δύο μετόχων. </w:t>
      </w:r>
    </w:p>
    <w:p w14:paraId="2C0FB91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Από εκεί </w:t>
      </w:r>
      <w:r>
        <w:rPr>
          <w:rFonts w:eastAsia="Times New Roman" w:cs="Times New Roman"/>
          <w:szCs w:val="24"/>
        </w:rPr>
        <w:t xml:space="preserve">και πέρα, υπάρχει παράθεση πεπραγμένων -το κάνατε κι εσείς σήμερα- του </w:t>
      </w:r>
      <w:r>
        <w:rPr>
          <w:rFonts w:eastAsia="Times New Roman" w:cs="Times New Roman"/>
          <w:szCs w:val="24"/>
        </w:rPr>
        <w:t>π</w:t>
      </w:r>
      <w:r>
        <w:rPr>
          <w:rFonts w:eastAsia="Times New Roman" w:cs="Times New Roman"/>
          <w:szCs w:val="24"/>
        </w:rPr>
        <w:t xml:space="preserve">ρωτοδικείου εν </w:t>
      </w:r>
      <w:proofErr w:type="spellStart"/>
      <w:r>
        <w:rPr>
          <w:rFonts w:eastAsia="Times New Roman" w:cs="Times New Roman"/>
          <w:szCs w:val="24"/>
        </w:rPr>
        <w:t>είδει</w:t>
      </w:r>
      <w:proofErr w:type="spellEnd"/>
      <w:r>
        <w:rPr>
          <w:rFonts w:eastAsia="Times New Roman" w:cs="Times New Roman"/>
          <w:szCs w:val="24"/>
        </w:rPr>
        <w:t xml:space="preserve"> νομολογίας. Δεν είμαι νομικός, αλλά δεν είναι έτσι. Άλλο πράγμα οι γνωμοδοτήσεις του Νομικού Συμβουλίου του Κράτους και άλλο πράγμα η νομολογία. Και νομίζω ότι σύμ</w:t>
      </w:r>
      <w:r>
        <w:rPr>
          <w:rFonts w:eastAsia="Times New Roman" w:cs="Times New Roman"/>
          <w:szCs w:val="24"/>
        </w:rPr>
        <w:t xml:space="preserve">φωνα με τη νομολογία αυτοδίκαιη έκπτωση σε μια εταιρεία σημαίνει συγκεκριμένα πράγματα. </w:t>
      </w:r>
    </w:p>
    <w:p w14:paraId="2C0FB91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Πάμε στο δεύτερο μέρος. Αυτή η δεύτερη σύμβαση λήγει το 2013. Υπάρχει αίτημα </w:t>
      </w:r>
      <w:proofErr w:type="spellStart"/>
      <w:r>
        <w:rPr>
          <w:rFonts w:eastAsia="Times New Roman" w:cs="Times New Roman"/>
          <w:szCs w:val="24"/>
        </w:rPr>
        <w:t>χωροθέτησης</w:t>
      </w:r>
      <w:proofErr w:type="spellEnd"/>
      <w:r>
        <w:rPr>
          <w:rFonts w:eastAsia="Times New Roman" w:cs="Times New Roman"/>
          <w:szCs w:val="24"/>
        </w:rPr>
        <w:t xml:space="preserve">. Το αίτημα </w:t>
      </w:r>
      <w:proofErr w:type="spellStart"/>
      <w:r>
        <w:rPr>
          <w:rFonts w:eastAsia="Times New Roman" w:cs="Times New Roman"/>
          <w:szCs w:val="24"/>
        </w:rPr>
        <w:t>χωροθέτησης</w:t>
      </w:r>
      <w:proofErr w:type="spellEnd"/>
      <w:r>
        <w:rPr>
          <w:rFonts w:eastAsia="Times New Roman" w:cs="Times New Roman"/>
          <w:szCs w:val="24"/>
        </w:rPr>
        <w:t xml:space="preserve">, αν δεν </w:t>
      </w:r>
      <w:proofErr w:type="spellStart"/>
      <w:r>
        <w:rPr>
          <w:rFonts w:eastAsia="Times New Roman" w:cs="Times New Roman"/>
          <w:szCs w:val="24"/>
        </w:rPr>
        <w:t>απατώμαι</w:t>
      </w:r>
      <w:proofErr w:type="spellEnd"/>
      <w:r>
        <w:rPr>
          <w:rFonts w:eastAsia="Times New Roman" w:cs="Times New Roman"/>
          <w:szCs w:val="24"/>
        </w:rPr>
        <w:t xml:space="preserve">, γίνεται το 2016. Το αίτημα για </w:t>
      </w:r>
      <w:proofErr w:type="spellStart"/>
      <w:r>
        <w:rPr>
          <w:rFonts w:eastAsia="Times New Roman" w:cs="Times New Roman"/>
          <w:szCs w:val="24"/>
        </w:rPr>
        <w:t>χωροθέ</w:t>
      </w:r>
      <w:r>
        <w:rPr>
          <w:rFonts w:eastAsia="Times New Roman" w:cs="Times New Roman"/>
          <w:szCs w:val="24"/>
        </w:rPr>
        <w:t>τηση</w:t>
      </w:r>
      <w:proofErr w:type="spellEnd"/>
      <w:r>
        <w:rPr>
          <w:rFonts w:eastAsia="Times New Roman" w:cs="Times New Roman"/>
          <w:szCs w:val="24"/>
        </w:rPr>
        <w:t xml:space="preserve"> γενικώς είναι κάτι λογικό, όταν δεν βγαίνει η δουλειά, αλλά δεν γίνεται στο τέλος της σύμβασης. Μάλιστα, πόσα έργα από το 2013, απ’ αυτά που έχει υπογράψει στη δεύτερη σύμβαση, η εταιρεία τα έχει υλοποιήσει; </w:t>
      </w:r>
    </w:p>
    <w:p w14:paraId="2C0FB91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Έγινε, επίσης, αίτημα </w:t>
      </w:r>
      <w:proofErr w:type="spellStart"/>
      <w:r>
        <w:rPr>
          <w:rFonts w:eastAsia="Times New Roman" w:cs="Times New Roman"/>
          <w:szCs w:val="24"/>
        </w:rPr>
        <w:t>χωροθέτησης</w:t>
      </w:r>
      <w:proofErr w:type="spellEnd"/>
      <w:r>
        <w:rPr>
          <w:rFonts w:eastAsia="Times New Roman" w:cs="Times New Roman"/>
          <w:szCs w:val="24"/>
        </w:rPr>
        <w:t xml:space="preserve"> με βάση </w:t>
      </w:r>
      <w:r>
        <w:rPr>
          <w:rFonts w:eastAsia="Times New Roman" w:cs="Times New Roman"/>
          <w:szCs w:val="24"/>
        </w:rPr>
        <w:t xml:space="preserve">την αλλαγή του αιγιαλού. Ξέρετε από πότε υπάρχει τροποποίηση αιγιαλού; Νομίζω πάνω από τρία χρόνια. Γιατί το Υπουργείο δεν σκέφτεται γιατί η εταιρεία κάνει αίτημα το 2016; Έχει υπογραφεί αυτή η δεύτερη </w:t>
      </w:r>
      <w:proofErr w:type="spellStart"/>
      <w:r>
        <w:rPr>
          <w:rFonts w:eastAsia="Times New Roman" w:cs="Times New Roman"/>
          <w:szCs w:val="24"/>
        </w:rPr>
        <w:t>χωροθέτηση</w:t>
      </w:r>
      <w:proofErr w:type="spellEnd"/>
      <w:r>
        <w:rPr>
          <w:rFonts w:eastAsia="Times New Roman" w:cs="Times New Roman"/>
          <w:szCs w:val="24"/>
        </w:rPr>
        <w:t>; Υπάρχουν πάρα πολλά πεπραγμένα, τα οποία ν</w:t>
      </w:r>
      <w:r>
        <w:rPr>
          <w:rFonts w:eastAsia="Times New Roman" w:cs="Times New Roman"/>
          <w:szCs w:val="24"/>
        </w:rPr>
        <w:t xml:space="preserve">ομίζω ότι θέλουν διερεύνηση. </w:t>
      </w:r>
    </w:p>
    <w:p w14:paraId="2C0FB91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Τέλος, το βασικό που νομίζω ότι πρέπει να ρωτήσουμε –κι εγώ ρωτάω ευθέως το Υπουργείο- είναι το εξής: Ποιες είναι οι ασφαλιστικές δικλίδες και τα εχέγγυα ότι το έργο θα ολοκληρωθεί από μια εταιρεία που έχει διάσπαση των μετόχω</w:t>
      </w:r>
      <w:r>
        <w:rPr>
          <w:rFonts w:eastAsia="Times New Roman" w:cs="Times New Roman"/>
          <w:szCs w:val="24"/>
        </w:rPr>
        <w:t>ν της, έχει 60.000 μετοχικό κεφάλαιο και δεν υπάρχει περίπτωση να αυξηθεί, από μια εταιρεία που έχει τέτοια πεπραγμένα στο παρελθόν της μέχρι και το παρόν της, από μια εταιρεία στην οποία έχει επιδικαστεί πρόστιμο από το ΣΔΟΕ πάνω από 1 εκατομμύριο για πλα</w:t>
      </w:r>
      <w:r>
        <w:rPr>
          <w:rFonts w:eastAsia="Times New Roman" w:cs="Times New Roman"/>
          <w:szCs w:val="24"/>
        </w:rPr>
        <w:t>στά τιμολόγια και που δεν έχει μεριμνήσει για άδεια;</w:t>
      </w:r>
    </w:p>
    <w:p w14:paraId="2C0FB91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Όμως, είναι και το ζήτημα της </w:t>
      </w:r>
      <w:proofErr w:type="spellStart"/>
      <w:r>
        <w:rPr>
          <w:rFonts w:eastAsia="Times New Roman" w:cs="Times New Roman"/>
          <w:szCs w:val="24"/>
        </w:rPr>
        <w:t>χωροθέτησης</w:t>
      </w:r>
      <w:proofErr w:type="spellEnd"/>
      <w:r>
        <w:rPr>
          <w:rFonts w:eastAsia="Times New Roman" w:cs="Times New Roman"/>
          <w:szCs w:val="24"/>
        </w:rPr>
        <w:t xml:space="preserve">. Το ζήτημα της </w:t>
      </w:r>
      <w:proofErr w:type="spellStart"/>
      <w:r>
        <w:rPr>
          <w:rFonts w:eastAsia="Times New Roman" w:cs="Times New Roman"/>
          <w:szCs w:val="24"/>
        </w:rPr>
        <w:t>χωροθέτησης</w:t>
      </w:r>
      <w:proofErr w:type="spellEnd"/>
      <w:r>
        <w:rPr>
          <w:rFonts w:eastAsia="Times New Roman" w:cs="Times New Roman"/>
          <w:szCs w:val="24"/>
        </w:rPr>
        <w:t xml:space="preserve"> –ξαναλέω- μπορεί να είναι λογικό αίτημα, εάν γίνεται όμως με βάση </w:t>
      </w:r>
      <w:r>
        <w:rPr>
          <w:rFonts w:eastAsia="Times New Roman" w:cs="Times New Roman"/>
          <w:szCs w:val="24"/>
        </w:rPr>
        <w:lastRenderedPageBreak/>
        <w:t>ένα χρονοδιάγραμμα. Δεν μπορεί δηλαδή λίγες μέρες μετά να λήγει η σύ</w:t>
      </w:r>
      <w:r>
        <w:rPr>
          <w:rFonts w:eastAsia="Times New Roman" w:cs="Times New Roman"/>
          <w:szCs w:val="24"/>
        </w:rPr>
        <w:t xml:space="preserve">μβαση, να μην έχει υλοποιηθεί τίποτα απ’ αυτή τη σύμβαση και να μην υπάρχει αίτημα </w:t>
      </w:r>
      <w:proofErr w:type="spellStart"/>
      <w:r>
        <w:rPr>
          <w:rFonts w:eastAsia="Times New Roman" w:cs="Times New Roman"/>
          <w:szCs w:val="24"/>
        </w:rPr>
        <w:t>χωροθέτησης</w:t>
      </w:r>
      <w:proofErr w:type="spellEnd"/>
      <w:r>
        <w:rPr>
          <w:rFonts w:eastAsia="Times New Roman" w:cs="Times New Roman"/>
          <w:szCs w:val="24"/>
        </w:rPr>
        <w:t>, όπως θα έπρεπε.</w:t>
      </w:r>
    </w:p>
    <w:p w14:paraId="2C0FB91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Αυτό που μας ενδιαφέρει να ακουστεί καθαρά είναι αν το Υπουργείο Τουρισμού εκτιμά ότι το έργο θα ολοκληρωθεί. Μας ενδιαφέρει να ολοκληρωθεί το έ</w:t>
      </w:r>
      <w:r>
        <w:rPr>
          <w:rFonts w:eastAsia="Times New Roman" w:cs="Times New Roman"/>
          <w:szCs w:val="24"/>
        </w:rPr>
        <w:t xml:space="preserve">ργο. Και την πόλη του Μεσολογγίου την ενδιαφέρει να ολοκληρωθεί το έργο, γιατί αυτό είναι πάρα πολύ βασικό. </w:t>
      </w:r>
    </w:p>
    <w:p w14:paraId="2C0FB91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Θέλουμε να ακούσουμε καθαρά ποιες είναι αυτές οι ασφαλιστικές δικλίδες, τα εχέγγυα εκείνα, που θα δώσουν τη δυνατότητα το έργο να ολοκληρωθεί. </w:t>
      </w:r>
    </w:p>
    <w:p w14:paraId="2C0FB91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σης, εγώ θα επιμείνω στο εάν η διαδικασία ήταν νόμιμη. Υπάρχουν πάρα πολλά κενά, άλματα στον αέρα, θα έλεγα, και νομίζω ότι πρέπει να ακουστεί καθαρά η άποψη του Υπουργείου. </w:t>
      </w:r>
    </w:p>
    <w:p w14:paraId="2C0FB92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0FB92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2C0FB92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Κύρια Υπουργέ, έχ</w:t>
      </w:r>
      <w:r>
        <w:rPr>
          <w:rFonts w:eastAsia="Times New Roman" w:cs="Times New Roman"/>
          <w:szCs w:val="24"/>
        </w:rPr>
        <w:t xml:space="preserve">ετε και πάλι τον λόγο. </w:t>
      </w:r>
    </w:p>
    <w:p w14:paraId="2C0FB92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Ευχαριστώ πολύ, κύριοι συνάδελφοι. </w:t>
      </w:r>
    </w:p>
    <w:p w14:paraId="2C0FB92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Καθίσταται σαφές ότι από πλευράς Υπουργείου Τουρισμού έχουν γίνει όλες οι δυνατές ενέργειες για την αξιοποίηση της μαρίνας και από πλευράς της εταιρείας μέχρι</w:t>
      </w:r>
      <w:r>
        <w:rPr>
          <w:rFonts w:eastAsia="Times New Roman" w:cs="Times New Roman"/>
          <w:szCs w:val="24"/>
        </w:rPr>
        <w:t xml:space="preserve"> στιγμής τηρούνται οι υποχρεώσεις της και έχει δεσμευθεί για την υλοποίηση του έργου στο </w:t>
      </w:r>
      <w:proofErr w:type="spellStart"/>
      <w:r>
        <w:rPr>
          <w:rFonts w:eastAsia="Times New Roman" w:cs="Times New Roman"/>
          <w:szCs w:val="24"/>
        </w:rPr>
        <w:t>τεθέν</w:t>
      </w:r>
      <w:proofErr w:type="spellEnd"/>
      <w:r>
        <w:rPr>
          <w:rFonts w:eastAsia="Times New Roman" w:cs="Times New Roman"/>
          <w:szCs w:val="24"/>
        </w:rPr>
        <w:t xml:space="preserve"> χρονοδιάγραμμα. </w:t>
      </w:r>
    </w:p>
    <w:p w14:paraId="2C0FB92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Όπως προανάφερα, η αρμόδια Επιτροπή Τουριστικών Λιμένων είναι αυτή που έχει γνωμοδοτήσει θετικά στην αίτηση της εταιρείας «ΜΑΡΙΝΑ ΜΕΣΟΛΟΓΓΙ Α.Ε.</w:t>
      </w:r>
      <w:r>
        <w:rPr>
          <w:rFonts w:eastAsia="Times New Roman" w:cs="Times New Roman"/>
          <w:szCs w:val="24"/>
        </w:rPr>
        <w:t xml:space="preserve">» για την τροποποίηση </w:t>
      </w:r>
      <w:proofErr w:type="spellStart"/>
      <w:r>
        <w:rPr>
          <w:rFonts w:eastAsia="Times New Roman" w:cs="Times New Roman"/>
          <w:szCs w:val="24"/>
        </w:rPr>
        <w:t>χωροθέτησης</w:t>
      </w:r>
      <w:proofErr w:type="spellEnd"/>
      <w:r>
        <w:rPr>
          <w:rFonts w:eastAsia="Times New Roman" w:cs="Times New Roman"/>
          <w:szCs w:val="24"/>
        </w:rPr>
        <w:t xml:space="preserve"> και συνεχίζεται η προβλεπόμενη διαδικασία, προκειμένου να συνταχθεί και να υπογραφεί αρμοδίως η κοινή υπουργική απόφαση του Υπουργείου Περιβάλλοντος, Ενέργειας και του Υπουργείου Τουρισμού. </w:t>
      </w:r>
    </w:p>
    <w:p w14:paraId="2C0FB92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τυχόν διαμάχες μεταξύ των συμβαλλόμενων δεν αφορούν το Υπουργείου Τουρισμού, αλλά τελούν -και είναι πολύ σημαντικό να το τονίσουμε αυτό- κάτω από το λιμενικό ταμείο και τη γνώση του λιμενικού ταμείου -αυτό είναι αρμόδιο-, το οποίο μετέχει με ποσοστά 5% </w:t>
      </w:r>
      <w:r>
        <w:rPr>
          <w:rFonts w:eastAsia="Times New Roman" w:cs="Times New Roman"/>
          <w:szCs w:val="24"/>
        </w:rPr>
        <w:t xml:space="preserve">στον φορέα. </w:t>
      </w:r>
    </w:p>
    <w:p w14:paraId="2C0FB92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Οι εσωτερικές σχέσεις και οι ισορροπίες των μετόχων της εταιρείας είναι ζητήματα που δεν αφορούν το Υπουργείο και ούτε μπορούμε να παρέμβουμε σε αυτό. Την αλληλογραφία δέχεται το Υπουργείο Τουρισμού από το αρμόδιο λιμενικό ταμείο και μόνο που </w:t>
      </w:r>
      <w:r>
        <w:rPr>
          <w:rFonts w:eastAsia="Times New Roman" w:cs="Times New Roman"/>
          <w:szCs w:val="24"/>
        </w:rPr>
        <w:t xml:space="preserve">έχει εκ του νόμου τη χρήση και διαχείριση της μαρίνας. Αυτό πρέπει να γίνει ξεκάθαρο: Πλέον με τον φορέα διαχείρισης αυτής πρέπει να γίνονται οι συζητήσεις, δηλαδή και με την εταιρεία «ΜΑΡΙΝΑ ΜΕΣΟΛΟΓΓΙ Α.Ε.», όπως αυτή εκπροσωπείται νομίμως κάθε φορά. </w:t>
      </w:r>
    </w:p>
    <w:p w14:paraId="2C0FB92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 xml:space="preserve">ΙΑ ΤΡΙΑΝΤΑΦΥΛΛΟΥ: </w:t>
      </w:r>
      <w:r>
        <w:rPr>
          <w:rFonts w:eastAsia="Times New Roman" w:cs="Times New Roman"/>
          <w:szCs w:val="24"/>
        </w:rPr>
        <w:t xml:space="preserve">Δεν είναι ο κύριος του έργου το Υπουργείο; </w:t>
      </w:r>
    </w:p>
    <w:p w14:paraId="2C0FB92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 xml:space="preserve">Είναι ξεκάθαρο. Το Υπουργείο δεν έχει καμμία αρμοδιότητα. Σας εξηγήσαμε ότι ο φορέας είναι το </w:t>
      </w:r>
      <w:r>
        <w:rPr>
          <w:rFonts w:eastAsia="Times New Roman" w:cs="Times New Roman"/>
          <w:szCs w:val="24"/>
        </w:rPr>
        <w:t>Λ</w:t>
      </w:r>
      <w:r>
        <w:rPr>
          <w:rFonts w:eastAsia="Times New Roman" w:cs="Times New Roman"/>
          <w:szCs w:val="24"/>
        </w:rPr>
        <w:t>ιμενικό. Δεν έχω να πω κάτι άλλο. Σας τα έχω πει. Το Υπουργεί</w:t>
      </w:r>
      <w:r>
        <w:rPr>
          <w:rFonts w:eastAsia="Times New Roman" w:cs="Times New Roman"/>
          <w:szCs w:val="24"/>
        </w:rPr>
        <w:t xml:space="preserve">ο δεν μπορεί να κάνει κάτι. Δεν είναι αρμόδιο. </w:t>
      </w:r>
    </w:p>
    <w:p w14:paraId="2C0FB92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Το Υπουργείο υπογράφει τη σύμβαση. Είναι ο κύριος του έργου. </w:t>
      </w:r>
    </w:p>
    <w:p w14:paraId="2C0FB92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κυρία Τριανταφύλλου. </w:t>
      </w:r>
    </w:p>
    <w:p w14:paraId="2C0FB92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συζητηθεί, τώρα, η δεύτερη με αριθμό 226/18-11-2016 επίκαιρη ερώτηση πρώτου κύκλου του Βουλευτή Β΄ Αθηνών της Νέας Δημοκρατίας κ. Γεράσιμου </w:t>
      </w:r>
      <w:proofErr w:type="spellStart"/>
      <w:r>
        <w:rPr>
          <w:rFonts w:eastAsia="Times New Roman" w:cs="Times New Roman"/>
          <w:szCs w:val="24"/>
        </w:rPr>
        <w:t>Γιακουμάτου</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τη μη καταβολή</w:t>
      </w:r>
      <w:r>
        <w:rPr>
          <w:rFonts w:eastAsia="Times New Roman" w:cs="Times New Roman"/>
          <w:szCs w:val="24"/>
        </w:rPr>
        <w:t xml:space="preserve"> του εφάπαξ στους δικηγόρους των Αθηνών. </w:t>
      </w:r>
    </w:p>
    <w:p w14:paraId="2C0FB92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Υφυπουργός Εργασίας, Κοινωνικής Ασφάλισης και Κοινωνικής Αλληλεγγύης κ. Πετρόπουλος. </w:t>
      </w:r>
    </w:p>
    <w:p w14:paraId="2C0FB92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Γιακουμάτε</w:t>
      </w:r>
      <w:proofErr w:type="spellEnd"/>
      <w:r>
        <w:rPr>
          <w:rFonts w:eastAsia="Times New Roman" w:cs="Times New Roman"/>
          <w:szCs w:val="24"/>
        </w:rPr>
        <w:t xml:space="preserve">, έχετε τον λόγο για δύο λεπτά. </w:t>
      </w:r>
    </w:p>
    <w:p w14:paraId="2C0FB92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Κύριε Πρόεδρε, θα ήθελα να πω μπράβο στο </w:t>
      </w:r>
      <w:r>
        <w:rPr>
          <w:rFonts w:eastAsia="Times New Roman" w:cs="Times New Roman"/>
          <w:szCs w:val="24"/>
        </w:rPr>
        <w:t>Υπουργείο Εργασίας που έχει κάνει ένα καταστροφικό έργο τα τελευταία δύο χρόνια, ανεπανάληπτο: Ενάμισι εκατομμύριο παραμένουν άνεργοι. Ένα εκατομμύριο εργαζόμενοι έχουν να πληρωθούν πάνω από έξι μήνες. Τετρακόσιοι πενήντα χιλιάδες εργαζόμενοι παίρνουν κάτω</w:t>
      </w:r>
      <w:r>
        <w:rPr>
          <w:rFonts w:eastAsia="Times New Roman" w:cs="Times New Roman"/>
          <w:szCs w:val="24"/>
        </w:rPr>
        <w:t xml:space="preserve"> από 400 ευρώ, 100 ευρώ, 200 ευρώ, το </w:t>
      </w:r>
      <w:proofErr w:type="spellStart"/>
      <w:r>
        <w:rPr>
          <w:rFonts w:eastAsia="Times New Roman" w:cs="Times New Roman"/>
          <w:szCs w:val="24"/>
        </w:rPr>
        <w:t>μονόωρο</w:t>
      </w:r>
      <w:proofErr w:type="spellEnd"/>
      <w:r>
        <w:rPr>
          <w:rFonts w:eastAsia="Times New Roman" w:cs="Times New Roman"/>
          <w:szCs w:val="24"/>
        </w:rPr>
        <w:t xml:space="preserve">-δίωρο, και τον Οκτώβρη του 2016 είχαμε ογδόντα τρεις χιλιάδες ανέργους, ρεκόρ δεκαπενταετίας. Αυτά για τα εργασιακά, για να καταλάβουν τι έχει κάνει αυτή η Κυβέρνηση του ΣΥΡΙΖΑ. </w:t>
      </w:r>
    </w:p>
    <w:p w14:paraId="2C0FB93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Πάμε στις συντάξεις και στο ασφ</w:t>
      </w:r>
      <w:r>
        <w:rPr>
          <w:rFonts w:eastAsia="Times New Roman" w:cs="Times New Roman"/>
          <w:szCs w:val="24"/>
        </w:rPr>
        <w:t xml:space="preserve">αλιστικό. Κύριε Πρόεδρε, είναι αδιανόητο. Έχουμε συντάξεις εδώ και τρία χρόνια. Και επειδή και εσείς είστε </w:t>
      </w:r>
      <w:r>
        <w:rPr>
          <w:rFonts w:eastAsia="Times New Roman" w:cs="Times New Roman"/>
          <w:szCs w:val="24"/>
        </w:rPr>
        <w:lastRenderedPageBreak/>
        <w:t>γιατρός, για πάρτε στο ΤΣΑΥ να ρωτήσετε. Τώρα το ΤΣΑΥ εξετάζει συντάξεις του Σεπτέμβρη του 2013, δηλαδή τρία χρόνια και πάμε για τέσσερα. Και δεν είν</w:t>
      </w:r>
      <w:r>
        <w:rPr>
          <w:rFonts w:eastAsia="Times New Roman" w:cs="Times New Roman"/>
          <w:szCs w:val="24"/>
        </w:rPr>
        <w:t>αι μόνο αυτό, κύριε Πρόεδρε. Είναι ότι δεν μείωσαν συντάξεις. Ξύρισαν σύρριζα και τα επικουρικά και τα εφάπαξ αλλά και το ΕΚΑΣ το τελείωσαν.</w:t>
      </w:r>
    </w:p>
    <w:p w14:paraId="2C0FB93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ρωτώ, κύριε Υπουργέ: Γιατί οι δικηγόροι, που πήραν σύνταξη από 1-1-2013, δεν έχουν πάρει ακόμη το εφάπαξ; Γιατί</w:t>
      </w:r>
      <w:r>
        <w:rPr>
          <w:rFonts w:eastAsia="Times New Roman" w:cs="Times New Roman"/>
          <w:szCs w:val="24"/>
        </w:rPr>
        <w:t>; Γιατί το πήραν οι άλλοι δικηγορικοί σύλλογοι, όπως της Κεφαλ</w:t>
      </w:r>
      <w:r>
        <w:rPr>
          <w:rFonts w:eastAsia="Times New Roman" w:cs="Times New Roman"/>
          <w:szCs w:val="24"/>
        </w:rPr>
        <w:t>λ</w:t>
      </w:r>
      <w:r>
        <w:rPr>
          <w:rFonts w:eastAsia="Times New Roman" w:cs="Times New Roman"/>
          <w:szCs w:val="24"/>
        </w:rPr>
        <w:t>ονιάς, της Ηλείας; Επειδή είναι λίγοι; Εδώ πόσοι είναι; Γιατί δεν το έχουν πάρει ακόμη το εφάπαξ; Διότι δεν υπάρχει χρήμα στην οικονομία, δεν κυκλοφορεί. Πάρε το εφάπαξ, για να μπορεί να κυκλοφ</w:t>
      </w:r>
      <w:r>
        <w:rPr>
          <w:rFonts w:eastAsia="Times New Roman" w:cs="Times New Roman"/>
          <w:szCs w:val="24"/>
        </w:rPr>
        <w:t>ορήσει, κύριε Πρόεδρε, και το χρήμα. Δεν το δίνουν. Ένα αυτό.</w:t>
      </w:r>
    </w:p>
    <w:p w14:paraId="2C0FB93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αδιανόητο σήμερα να έχουμε περίπου εξήντα χιλιάδες εφάπαξ εν αναμονή. Πήραμε τη δόση, για να δώσουμε τα χρέη στον ιδιωτικό τομέα. Το κράτος τι έδωσε; Εξήντα χιλιάδες! Μόνο στο </w:t>
      </w:r>
      <w:r>
        <w:rPr>
          <w:rFonts w:eastAsia="Times New Roman" w:cs="Times New Roman"/>
          <w:szCs w:val="24"/>
        </w:rPr>
        <w:t xml:space="preserve">Ταμείο </w:t>
      </w:r>
      <w:r>
        <w:rPr>
          <w:rFonts w:eastAsia="Times New Roman" w:cs="Times New Roman"/>
          <w:szCs w:val="24"/>
        </w:rPr>
        <w:lastRenderedPageBreak/>
        <w:t>Προνοίας Δημοσίων Υπαλλήλων και είναι γύρω στις τριάντα δύο χιλιάδες. Βάλτε, λοιπόν, στο Ταμείο των Δημοτικών Υπαλλήλων άλλες επτά χιλιάδες!</w:t>
      </w:r>
    </w:p>
    <w:p w14:paraId="2C0FB93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Υπουργέ, αυτό δεν είναι πολιτική. Αυτή δεν είναι υπεύθυνη Κυβέρνηση. Εδώ, γίνεται το «</w:t>
      </w:r>
      <w:proofErr w:type="spellStart"/>
      <w:r>
        <w:rPr>
          <w:rFonts w:eastAsia="Times New Roman" w:cs="Times New Roman"/>
          <w:szCs w:val="24"/>
        </w:rPr>
        <w:t>μπάτε</w:t>
      </w:r>
      <w:proofErr w:type="spellEnd"/>
      <w:r>
        <w:rPr>
          <w:rFonts w:eastAsia="Times New Roman" w:cs="Times New Roman"/>
          <w:szCs w:val="24"/>
        </w:rPr>
        <w:t xml:space="preserve"> σκύλοι αλέ</w:t>
      </w:r>
      <w:r>
        <w:rPr>
          <w:rFonts w:eastAsia="Times New Roman" w:cs="Times New Roman"/>
          <w:szCs w:val="24"/>
        </w:rPr>
        <w:t xml:space="preserve">στε και αλεστικά μη δίνετε». Πείτε μου γιατί δεν έχετε δώσει ακόμα το επικουρικό στους δικηγόρους; Θα το πάρουν; Πόσο θα πάρουν; Πότε θα το πάρουν; </w:t>
      </w:r>
    </w:p>
    <w:p w14:paraId="2C0FB93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Άρα, κύριε Πρόεδρε, εδώ γίνεται Αρμαγεδδών! Όσον αφορά τις συντάξεις, τους μισθούς, τα εργασιακά και τα ασφ</w:t>
      </w:r>
      <w:r>
        <w:rPr>
          <w:rFonts w:eastAsia="Times New Roman" w:cs="Times New Roman"/>
          <w:szCs w:val="24"/>
        </w:rPr>
        <w:t xml:space="preserve">αλιστικά, αυτή η Κυβέρνηση έχει χάσει τον μπούσουλα. Όσο νωρίτερα φύγει, τόσο καλύτερα θα διευκολυνθούν και οι συνταξιούχοι και οι εργαζόμενοι.  </w:t>
      </w:r>
    </w:p>
    <w:p w14:paraId="2C0FB93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2C0FB93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C0FB93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w:t>
      </w:r>
      <w:r>
        <w:rPr>
          <w:rFonts w:eastAsia="Times New Roman" w:cs="Times New Roman"/>
          <w:b/>
          <w:szCs w:val="24"/>
        </w:rPr>
        <w:t xml:space="preserve">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2C0FB93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επωδός του κ. </w:t>
      </w:r>
      <w:proofErr w:type="spellStart"/>
      <w:r>
        <w:rPr>
          <w:rFonts w:eastAsia="Times New Roman" w:cs="Times New Roman"/>
          <w:szCs w:val="24"/>
        </w:rPr>
        <w:t>Γιακουμάτου</w:t>
      </w:r>
      <w:proofErr w:type="spellEnd"/>
      <w:r>
        <w:rPr>
          <w:rFonts w:eastAsia="Times New Roman" w:cs="Times New Roman"/>
          <w:szCs w:val="24"/>
        </w:rPr>
        <w:t xml:space="preserve"> δείχνει γιατί είπε όσα είπε πριν. Όσα είπε, όμως, πριν είναι τα έργα και οι ημέρες της Νέας Δημοκρατίας. </w:t>
      </w:r>
    </w:p>
    <w:p w14:paraId="2C0FB93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Απ’ όσο θυμάμαι, τον Ιανουάριο</w:t>
      </w:r>
      <w:r>
        <w:rPr>
          <w:rFonts w:eastAsia="Times New Roman" w:cs="Times New Roman"/>
          <w:szCs w:val="24"/>
        </w:rPr>
        <w:t xml:space="preserve"> του 2015 ήρθε η Κυβέρνηση ΣΥΡΙΖΑ-ΑΝΕΛ. Από το 2013, περίοδος στην οποία αναφέρεται ο κ. </w:t>
      </w:r>
      <w:proofErr w:type="spellStart"/>
      <w:r>
        <w:rPr>
          <w:rFonts w:eastAsia="Times New Roman" w:cs="Times New Roman"/>
          <w:szCs w:val="24"/>
        </w:rPr>
        <w:t>Γιακουμάτος</w:t>
      </w:r>
      <w:proofErr w:type="spellEnd"/>
      <w:r>
        <w:rPr>
          <w:rFonts w:eastAsia="Times New Roman" w:cs="Times New Roman"/>
          <w:szCs w:val="24"/>
        </w:rPr>
        <w:t>, αλλά και πιο πριν, οι προηγούμενες κυβερνήσεις δεν κατέβαλαν ούτε ένα εφάπαξ στους δικηγόρους της Αθήνας. Η σύγκριση δεν γίνεται –και δεν πρέπει να γίνετα</w:t>
      </w:r>
      <w:r>
        <w:rPr>
          <w:rFonts w:eastAsia="Times New Roman" w:cs="Times New Roman"/>
          <w:szCs w:val="24"/>
        </w:rPr>
        <w:t>ι- με τους δικηγόρους της υπόλοιπης Ελλάδας, γιατί στον Πειραιά, στη Θεσσαλονίκη και σε άλλες πόλεις δεν λειτουργούν οι λογαριασμοί πρόνοιας των δικηγόρων βάσει των κανόνων που προβλέπονται για τα νομικά πρόσωπα δημοσίου δικαίου και χορηγούσαν το εφάπαξ με</w:t>
      </w:r>
      <w:r>
        <w:rPr>
          <w:rFonts w:eastAsia="Times New Roman" w:cs="Times New Roman"/>
          <w:szCs w:val="24"/>
        </w:rPr>
        <w:t xml:space="preserve"> βάση τις αναλογιστικές μελέτες που έκαναν. </w:t>
      </w:r>
    </w:p>
    <w:p w14:paraId="2C0FB93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Στον Πειραιά είναι 900 ευρώ για κάθε έτος παροχής υπηρεσιών ως δικηγόρος. Αλλού είναι 800 ευρώ. Αλλού είναι 1.000 ευρώ. Δεν περιορίζεται καθόλου η χορήγηση εφάπαξ από τον νόμο που ίσχυε από την Κυβέρνησή σας, κύ</w:t>
      </w:r>
      <w:r>
        <w:rPr>
          <w:rFonts w:eastAsia="Times New Roman" w:cs="Times New Roman"/>
          <w:szCs w:val="24"/>
        </w:rPr>
        <w:t xml:space="preserve">ριε </w:t>
      </w:r>
      <w:proofErr w:type="spellStart"/>
      <w:r>
        <w:rPr>
          <w:rFonts w:eastAsia="Times New Roman" w:cs="Times New Roman"/>
          <w:szCs w:val="24"/>
        </w:rPr>
        <w:t>Γιακουμάτο</w:t>
      </w:r>
      <w:proofErr w:type="spellEnd"/>
      <w:r>
        <w:rPr>
          <w:rFonts w:eastAsia="Times New Roman" w:cs="Times New Roman"/>
          <w:szCs w:val="24"/>
        </w:rPr>
        <w:t xml:space="preserve">, από τον νόμο </w:t>
      </w:r>
      <w:proofErr w:type="spellStart"/>
      <w:r>
        <w:rPr>
          <w:rFonts w:eastAsia="Times New Roman" w:cs="Times New Roman"/>
          <w:szCs w:val="24"/>
        </w:rPr>
        <w:t>Βρούτση</w:t>
      </w:r>
      <w:proofErr w:type="spellEnd"/>
      <w:r>
        <w:rPr>
          <w:rFonts w:eastAsia="Times New Roman" w:cs="Times New Roman"/>
          <w:szCs w:val="24"/>
        </w:rPr>
        <w:t xml:space="preserve">, ο οποίος είχε έναν συντελεστή </w:t>
      </w:r>
      <w:r>
        <w:rPr>
          <w:rFonts w:eastAsia="Times New Roman" w:cs="Times New Roman"/>
          <w:szCs w:val="24"/>
          <w:lang w:val="en-US"/>
        </w:rPr>
        <w:t>SF</w:t>
      </w:r>
      <w:r>
        <w:rPr>
          <w:rFonts w:eastAsia="Times New Roman" w:cs="Times New Roman"/>
          <w:szCs w:val="24"/>
        </w:rPr>
        <w:t>Τ που συσχέτιζε τη δυνατότητα χορήγησης εφάπαξ από τα διαθέσιμα κεφάλαια σε κάθε ταμείο που χορηγούσε εφάπαξ, με αποτέλεσμα να είναι ανεφάρμοστος αυτός ο νόμος και δεν χορηγούνταν ποτέ κ</w:t>
      </w:r>
      <w:r>
        <w:rPr>
          <w:rFonts w:eastAsia="Times New Roman" w:cs="Times New Roman"/>
          <w:szCs w:val="24"/>
        </w:rPr>
        <w:t>ανένα εφάπαξ και πουθενά, επειδή θα κατέληγε στο άτοπο αποτέλεσμα να χορηγεί διαφορετικού ύψους εφάπαξ ανάλογα με τα διαθέσιμα κεφάλαια και το πλήθος όσων αποχωρούσαν. Ποτέ δεν εφαρμόστηκε. Και καλώς δεν εφαρμόστηκε, γιατί κάποιοι θα έπαιρναν πολλά και άλλ</w:t>
      </w:r>
      <w:r>
        <w:rPr>
          <w:rFonts w:eastAsia="Times New Roman" w:cs="Times New Roman"/>
          <w:szCs w:val="24"/>
        </w:rPr>
        <w:t xml:space="preserve">οι τίποτα. Αυτός είναι ο λόγος που δεν εφαρμοζόταν. </w:t>
      </w:r>
    </w:p>
    <w:p w14:paraId="2C0FB93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Βάλαμε μια νέα διάταξη στον ν.4387 που επιτέλους παρέχει τη δυνατότητα μιας ταχύτατης έκδοσης αποφάσεως απονομής εφάπαξ. Έχετε δίκιο. Πάνω από τριάντα δύο χιλιάδες ήταν εκείνοι που ανέμεναν λόγω της </w:t>
      </w:r>
      <w:r>
        <w:rPr>
          <w:rFonts w:eastAsia="Times New Roman" w:cs="Times New Roman"/>
          <w:szCs w:val="24"/>
        </w:rPr>
        <w:lastRenderedPageBreak/>
        <w:t>πολι</w:t>
      </w:r>
      <w:r>
        <w:rPr>
          <w:rFonts w:eastAsia="Times New Roman" w:cs="Times New Roman"/>
          <w:szCs w:val="24"/>
        </w:rPr>
        <w:t>τικής των δικών σας κυβερνήσεων να πάρουν εφάπαξ από το 2013. Έχουμε ξεπεράσει τους δεκατρείς χιλιάδες, στους οποίους έχουν χορηγηθεί ήδη εφάπαξ από τον μήνα Ιούλιο μέχρι τέλος του Δεκέμβρη, για να είμαι πιο κοντά στην πραγματικότητα. Πάνω από δεκατρείς χι</w:t>
      </w:r>
      <w:r>
        <w:rPr>
          <w:rFonts w:eastAsia="Times New Roman" w:cs="Times New Roman"/>
          <w:szCs w:val="24"/>
        </w:rPr>
        <w:t xml:space="preserve">λιάδες εφάπαξ μέσα σε μόλις τέσσερις μήνες! </w:t>
      </w:r>
    </w:p>
    <w:p w14:paraId="2C0FB93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Στον δικηγορικό σύλλογο; </w:t>
      </w:r>
    </w:p>
    <w:p w14:paraId="2C0FB93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Τα εφάπαξ που χορηγούνται. </w:t>
      </w:r>
    </w:p>
    <w:p w14:paraId="2C0FB93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w:t>
      </w:r>
      <w:r>
        <w:rPr>
          <w:rFonts w:eastAsia="Times New Roman" w:cs="Times New Roman"/>
          <w:szCs w:val="24"/>
        </w:rPr>
        <w:t>ξεως του χρόνου ομιλίας του κυρίου Υφυπουργού)</w:t>
      </w:r>
    </w:p>
    <w:p w14:paraId="2C0FB93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και θα συνεχίσω στη δευτερολογία μου. </w:t>
      </w:r>
    </w:p>
    <w:p w14:paraId="2C0FB94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σας πω, όμως, τώρα και για τον Δικηγορικό Σύλλογο της Αθήνας. Εδώ, προβλέπει ο νόμος ότι ο υπολογισμός του εφάπαξ που χορηγείται </w:t>
      </w:r>
      <w:r>
        <w:rPr>
          <w:rFonts w:eastAsia="Times New Roman" w:cs="Times New Roman"/>
          <w:szCs w:val="24"/>
        </w:rPr>
        <w:lastRenderedPageBreak/>
        <w:t>σε κάθε περίπ</w:t>
      </w:r>
      <w:r>
        <w:rPr>
          <w:rFonts w:eastAsia="Times New Roman" w:cs="Times New Roman"/>
          <w:szCs w:val="24"/>
        </w:rPr>
        <w:t xml:space="preserve">τωση εξαρτάται από τον τύπο που πρέπει να εκδώσει η αναλογιστική αρχή για εκείνες τις περιπτώσεις που το εφάπαξ λογίζεται πάνω σε ποσό εισφοράς, που δεν είναι ποσοστιαίο, αλλά είναι σε ευρώ. Τέτοια περίπτωση είναι η περίπτωση των δικηγόρων. Είναι σε ευρώ, </w:t>
      </w:r>
      <w:r>
        <w:rPr>
          <w:rFonts w:eastAsia="Times New Roman" w:cs="Times New Roman"/>
          <w:szCs w:val="24"/>
        </w:rPr>
        <w:t xml:space="preserve">σε σταθερό ποσό και δεν είναι σε ποσοστό για να βγει αμέσως ο τύπος. </w:t>
      </w:r>
    </w:p>
    <w:p w14:paraId="2C0FB94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Στους δημοσίους υπαλλήλους βγήκε αμέσως γιατί είναι σε ποσοστό επί του μισθού. Είναι 4% ή θα είναι παραπάνω η αύξηση. Εδώ, έχουμε λοιπόν αυτό το πρόβλημα. Το αρμόδιο ταμείο δεν έχει δώσε</w:t>
      </w:r>
      <w:r>
        <w:rPr>
          <w:rFonts w:eastAsia="Times New Roman" w:cs="Times New Roman"/>
          <w:szCs w:val="24"/>
        </w:rPr>
        <w:t>ι ακόμη στην αναλογιστική αρχή την πρότασή του για να εκδοθεί η μελέτη -πιστεύω ότι θα γίνει άμεσα, γιατί είναι ένα δυσχερές πρόβλημα αυτό- και θα εκδοθούν τα εφάπαξ αμέσως και για τους δικηγόρους, οι οποίοι ανέρχονται περίπου σε εξακόσιους, μιας και ρωτάτ</w:t>
      </w:r>
      <w:r>
        <w:rPr>
          <w:rFonts w:eastAsia="Times New Roman" w:cs="Times New Roman"/>
          <w:szCs w:val="24"/>
        </w:rPr>
        <w:t xml:space="preserve">ε, που έχουν πάρει σύνταξη από το 2013. </w:t>
      </w:r>
    </w:p>
    <w:p w14:paraId="2C0FB942" w14:textId="77777777" w:rsidR="0032345F" w:rsidRDefault="00CA05C6">
      <w:pPr>
        <w:spacing w:after="0" w:line="600" w:lineRule="auto"/>
        <w:ind w:firstLine="720"/>
        <w:jc w:val="both"/>
        <w:rPr>
          <w:rFonts w:eastAsia="Times New Roman"/>
          <w:szCs w:val="24"/>
        </w:rPr>
      </w:pPr>
      <w:r>
        <w:rPr>
          <w:rFonts w:eastAsia="Times New Roman"/>
          <w:szCs w:val="24"/>
        </w:rPr>
        <w:t>Λίγοι είναι μέσα στο 2015 και μετά. Δική σας είναι η παράλειψη όλα αυτά τα χρόνια.</w:t>
      </w:r>
    </w:p>
    <w:p w14:paraId="2C0FB943"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w:t>
      </w:r>
      <w:proofErr w:type="spellStart"/>
      <w:r>
        <w:rPr>
          <w:rFonts w:eastAsia="Times New Roman"/>
          <w:szCs w:val="24"/>
        </w:rPr>
        <w:t>Γιακουμάτε</w:t>
      </w:r>
      <w:proofErr w:type="spellEnd"/>
      <w:r>
        <w:rPr>
          <w:rFonts w:eastAsia="Times New Roman"/>
          <w:szCs w:val="24"/>
        </w:rPr>
        <w:t>, έχετε τον λόγο και πάλι για τρία λεπτά.</w:t>
      </w:r>
    </w:p>
    <w:p w14:paraId="2C0FB944" w14:textId="77777777" w:rsidR="0032345F" w:rsidRDefault="00CA05C6">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Κύριε Πρόεδρε, βλέπουμε άλλη μια παραδοξολογία του ΣΥΡΙΖΑ. Είναι από τις μοναδικές κυβερνήσεις που νομίζει ότι κυβερνάει και νομίζει ότι αντιπολιτεύεται. Αυτό που τους ενδιαφέρει πάντα -επαναλαμβάνεται ως επωδός- είναι τι έκανε η Νέα Δημοκρατία. Η Νέα Δημ</w:t>
      </w:r>
      <w:r>
        <w:rPr>
          <w:rFonts w:eastAsia="Times New Roman"/>
          <w:szCs w:val="24"/>
        </w:rPr>
        <w:t xml:space="preserve">οκρατία κρίθηκε, κρίθηκε </w:t>
      </w:r>
      <w:proofErr w:type="spellStart"/>
      <w:r>
        <w:rPr>
          <w:rFonts w:eastAsia="Times New Roman"/>
          <w:szCs w:val="24"/>
        </w:rPr>
        <w:t>ελλιποβαρής</w:t>
      </w:r>
      <w:proofErr w:type="spellEnd"/>
      <w:r>
        <w:rPr>
          <w:rFonts w:eastAsia="Times New Roman"/>
          <w:szCs w:val="24"/>
        </w:rPr>
        <w:t>, έχασε τις εκλογές και εκλεχθήκατε εσείς εδώ και δύο χρόνια. Τι κάνετε δύο χρόνια;</w:t>
      </w:r>
    </w:p>
    <w:p w14:paraId="2C0FB945" w14:textId="77777777" w:rsidR="0032345F" w:rsidRDefault="00CA05C6">
      <w:pPr>
        <w:spacing w:after="0" w:line="600" w:lineRule="auto"/>
        <w:ind w:firstLine="720"/>
        <w:jc w:val="both"/>
        <w:rPr>
          <w:rFonts w:eastAsia="Times New Roman"/>
          <w:szCs w:val="24"/>
        </w:rPr>
      </w:pPr>
      <w:r>
        <w:rPr>
          <w:rFonts w:eastAsia="Times New Roman"/>
          <w:szCs w:val="24"/>
        </w:rPr>
        <w:t>Μου θυμίζετε μοιρολογίστρες, σύλλογο μοιρολογιστρών, που μοιρολογείτε συνέχεια για τα έργα και ημέρες. Εσείς τι κάνατε δύο χρόνια; Πήρατ</w:t>
      </w:r>
      <w:r>
        <w:rPr>
          <w:rFonts w:eastAsia="Times New Roman"/>
          <w:szCs w:val="24"/>
        </w:rPr>
        <w:t xml:space="preserve">ε την ψήφο του ελληνικού λαού για να τα διαλύσετε όλα; </w:t>
      </w:r>
    </w:p>
    <w:p w14:paraId="2C0FB946" w14:textId="77777777" w:rsidR="0032345F" w:rsidRDefault="00CA05C6">
      <w:pPr>
        <w:spacing w:after="0" w:line="600" w:lineRule="auto"/>
        <w:ind w:firstLine="720"/>
        <w:jc w:val="both"/>
        <w:rPr>
          <w:rFonts w:eastAsia="Times New Roman"/>
          <w:szCs w:val="24"/>
        </w:rPr>
      </w:pPr>
      <w:r>
        <w:rPr>
          <w:rFonts w:eastAsia="Times New Roman"/>
          <w:szCs w:val="24"/>
        </w:rPr>
        <w:t xml:space="preserve">Και σας ερωτώ:  Πόσοι είναι οι δικηγόροι που δεν έχουν πάρει εφάπαξ; Δεν μου απαντάτε. Πόσοι; Τι θα πάρουν; Δεν το ξέρετε. Μα, κυβερνάτε δύο χρόνια. Να κάνετε τη διάταξη αυτή του νόμου </w:t>
      </w:r>
      <w:proofErr w:type="spellStart"/>
      <w:r>
        <w:rPr>
          <w:rFonts w:eastAsia="Times New Roman"/>
          <w:szCs w:val="24"/>
        </w:rPr>
        <w:t>Βρούτση</w:t>
      </w:r>
      <w:proofErr w:type="spellEnd"/>
      <w:r>
        <w:rPr>
          <w:rFonts w:eastAsia="Times New Roman"/>
          <w:szCs w:val="24"/>
        </w:rPr>
        <w:t xml:space="preserve">. Γιατί </w:t>
      </w:r>
      <w:r>
        <w:rPr>
          <w:rFonts w:eastAsia="Times New Roman"/>
          <w:szCs w:val="24"/>
        </w:rPr>
        <w:t xml:space="preserve">δεν </w:t>
      </w:r>
      <w:r>
        <w:rPr>
          <w:rFonts w:eastAsia="Times New Roman"/>
          <w:szCs w:val="24"/>
        </w:rPr>
        <w:lastRenderedPageBreak/>
        <w:t>το κάνετε; Ξέρετε ότι ο δικηγόρος, που σήμερα στενάζει με αυτές τις εισφορές που του έχετε βάλει, και το 2017 θα φάει όλα τα κεραμίδια στο κεφάλι με τις εισφορές βάσει εσόδων;</w:t>
      </w:r>
    </w:p>
    <w:p w14:paraId="2C0FB947" w14:textId="77777777" w:rsidR="0032345F" w:rsidRDefault="00CA05C6">
      <w:pPr>
        <w:spacing w:after="0" w:line="600" w:lineRule="auto"/>
        <w:ind w:firstLine="720"/>
        <w:jc w:val="both"/>
        <w:rPr>
          <w:rFonts w:eastAsia="Times New Roman"/>
          <w:szCs w:val="24"/>
        </w:rPr>
      </w:pPr>
      <w:r>
        <w:rPr>
          <w:rFonts w:eastAsia="Times New Roman"/>
          <w:szCs w:val="24"/>
        </w:rPr>
        <w:t>Είναι παγκόσμια πρωτοτυπία, κύριε Πρόεδρε, το να πληρώνουν ασφάλιστρα, ΤΣΑΥ,</w:t>
      </w:r>
      <w:r>
        <w:rPr>
          <w:rFonts w:eastAsia="Times New Roman"/>
          <w:szCs w:val="24"/>
        </w:rPr>
        <w:t xml:space="preserve"> καθώς επίσης και οι δικηγόροι, μηχανικοί, βάσει των εσόδων. Αυτό δεν έχει γίνει πουθενά στον κόσμο.</w:t>
      </w:r>
    </w:p>
    <w:p w14:paraId="2C0FB948" w14:textId="77777777" w:rsidR="0032345F" w:rsidRDefault="00CA05C6">
      <w:pPr>
        <w:spacing w:after="0" w:line="600" w:lineRule="auto"/>
        <w:ind w:firstLine="720"/>
        <w:jc w:val="both"/>
        <w:rPr>
          <w:rFonts w:eastAsia="Times New Roman"/>
          <w:szCs w:val="24"/>
        </w:rPr>
      </w:pPr>
      <w:r>
        <w:rPr>
          <w:rFonts w:eastAsia="Times New Roman"/>
          <w:szCs w:val="24"/>
        </w:rPr>
        <w:t>Και ερωτώ: Δεν μου λέτε πόσοι είναι, τι πρέπει να πάρουν, αν θα πάρουν.</w:t>
      </w:r>
    </w:p>
    <w:p w14:paraId="2C0FB949" w14:textId="77777777" w:rsidR="0032345F" w:rsidRDefault="00CA05C6">
      <w:pPr>
        <w:spacing w:after="0" w:line="600" w:lineRule="auto"/>
        <w:ind w:firstLine="720"/>
        <w:jc w:val="both"/>
        <w:rPr>
          <w:rFonts w:eastAsia="Times New Roman"/>
          <w:szCs w:val="24"/>
        </w:rPr>
      </w:pPr>
      <w:r>
        <w:rPr>
          <w:rFonts w:eastAsia="Times New Roman"/>
          <w:szCs w:val="24"/>
        </w:rPr>
        <w:t>Θέλω να πω και κάτι άλλο, κύριε Υπουργέ. Έχετε αναλογιστεί τη μαύρη τρύπα που έχετε</w:t>
      </w:r>
      <w:r>
        <w:rPr>
          <w:rFonts w:eastAsia="Times New Roman"/>
          <w:szCs w:val="24"/>
        </w:rPr>
        <w:t xml:space="preserve"> στα ασφαλιστικά ταμεία; Περίπου –διαψεύστε με- τριακόσιες πενήντα χιλιάδες συντάξεις εκκρεμούν σε ΙΚΑ, ταμεία, κ.λπ.. Αυτό είναι κάτι το ανεπανάληπτο.</w:t>
      </w:r>
    </w:p>
    <w:p w14:paraId="2C0FB94A" w14:textId="77777777" w:rsidR="0032345F" w:rsidRDefault="00CA05C6">
      <w:pPr>
        <w:spacing w:after="0" w:line="600" w:lineRule="auto"/>
        <w:ind w:firstLine="720"/>
        <w:jc w:val="both"/>
        <w:rPr>
          <w:rFonts w:eastAsia="Times New Roman"/>
          <w:szCs w:val="24"/>
        </w:rPr>
      </w:pPr>
      <w:r>
        <w:rPr>
          <w:rFonts w:eastAsia="Times New Roman"/>
          <w:szCs w:val="24"/>
        </w:rPr>
        <w:t xml:space="preserve">Αντιληφθείτε το. Πάρτε τον γιατρό του ΤΣΑΥ, που έχει τρία χρόνια να πάρει σύνταξη και πάει για τέσσερα. </w:t>
      </w:r>
      <w:r>
        <w:rPr>
          <w:rFonts w:eastAsia="Times New Roman"/>
          <w:szCs w:val="24"/>
        </w:rPr>
        <w:t>Πώς θα ζήσει; Πάρτε τον οφθαλμίατρο του ΙΚΑ. Αυτά δεν τα σκέφτεστε;</w:t>
      </w:r>
      <w:r>
        <w:rPr>
          <w:rFonts w:eastAsia="Times New Roman"/>
          <w:szCs w:val="24"/>
        </w:rPr>
        <w:tab/>
      </w:r>
    </w:p>
    <w:p w14:paraId="2C0FB94B"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Ανάθεμα την Αριστερά και ανάθεμα την πολιτική σας! Δηλαδή, έχετε διαλύσει τους πάντες και τα πάντα. Έχετε κάνει την Ελλάδα, κατά την ΕΛΣΤΑΤ, 43% </w:t>
      </w:r>
      <w:proofErr w:type="spellStart"/>
      <w:r>
        <w:rPr>
          <w:rFonts w:eastAsia="Times New Roman"/>
          <w:szCs w:val="24"/>
        </w:rPr>
        <w:t>φτωχοποιημένη</w:t>
      </w:r>
      <w:proofErr w:type="spellEnd"/>
      <w:r>
        <w:rPr>
          <w:rFonts w:eastAsia="Times New Roman"/>
          <w:szCs w:val="24"/>
        </w:rPr>
        <w:t xml:space="preserve"> και θέλετε και τους επιστήμο</w:t>
      </w:r>
      <w:r>
        <w:rPr>
          <w:rFonts w:eastAsia="Times New Roman"/>
          <w:szCs w:val="24"/>
        </w:rPr>
        <w:t xml:space="preserve">νες διαλυμένους, </w:t>
      </w:r>
      <w:proofErr w:type="spellStart"/>
      <w:r>
        <w:rPr>
          <w:rFonts w:eastAsia="Times New Roman"/>
          <w:szCs w:val="24"/>
        </w:rPr>
        <w:t>φτωχοποιημένους</w:t>
      </w:r>
      <w:proofErr w:type="spellEnd"/>
      <w:r>
        <w:rPr>
          <w:rFonts w:eastAsia="Times New Roman"/>
          <w:szCs w:val="24"/>
        </w:rPr>
        <w:t xml:space="preserve">, να πάνε στα 600-700 ευρώ. Και δεν τους δίνετε και το εφάπαξ, δεν τους δίνετε τη σύνταξη. Τι να πει άλλο ο λαός; </w:t>
      </w:r>
    </w:p>
    <w:p w14:paraId="2C0FB94C" w14:textId="77777777" w:rsidR="0032345F" w:rsidRDefault="00CA05C6">
      <w:pPr>
        <w:spacing w:after="0" w:line="600" w:lineRule="auto"/>
        <w:ind w:firstLine="720"/>
        <w:jc w:val="both"/>
        <w:rPr>
          <w:rFonts w:eastAsia="Times New Roman"/>
          <w:szCs w:val="24"/>
        </w:rPr>
      </w:pPr>
      <w:r>
        <w:rPr>
          <w:rFonts w:eastAsia="Times New Roman"/>
          <w:szCs w:val="24"/>
        </w:rPr>
        <w:t xml:space="preserve">Θα πάρετε την απάντηση και την παίρνετε καθημερινά. Είδατε  -εγώ δεν μιλάω για δημοσκοπήσεις- ότι το 92% των </w:t>
      </w:r>
      <w:r>
        <w:rPr>
          <w:rFonts w:eastAsia="Times New Roman"/>
          <w:szCs w:val="24"/>
        </w:rPr>
        <w:t>πολιτών σήμερα καταγράφουν ότι αυτή η Κυβέρνηση είναι ανίκανη. Δεν θα σας πω για τον Τσίπρα που είναι έκτος. Τον περνάει και ο Λεβέντης!</w:t>
      </w:r>
    </w:p>
    <w:p w14:paraId="2C0FB94D" w14:textId="77777777" w:rsidR="0032345F" w:rsidRDefault="00CA05C6">
      <w:pPr>
        <w:spacing w:after="0" w:line="600" w:lineRule="auto"/>
        <w:ind w:firstLine="720"/>
        <w:jc w:val="both"/>
        <w:rPr>
          <w:rFonts w:eastAsia="Times New Roman"/>
          <w:szCs w:val="24"/>
        </w:rPr>
      </w:pPr>
      <w:r>
        <w:rPr>
          <w:rFonts w:eastAsia="Times New Roman"/>
          <w:szCs w:val="24"/>
        </w:rPr>
        <w:t>Αυτό θα το πληρώσετε. Όμως, ώσπου να το πληρώσετε εσείς, όταν έλθει η ώρα της κάλπης, πληρώνουμε κι εμείς, πληρώνει όλο</w:t>
      </w:r>
      <w:r>
        <w:rPr>
          <w:rFonts w:eastAsia="Times New Roman"/>
          <w:szCs w:val="24"/>
        </w:rPr>
        <w:t xml:space="preserve">ς ο λαός. Όλος ο λαός υποφέρει. Αν δεν πάρει το εφάπαξ, αν δεν πάρει τη σύνταξη, πού θα πάει; </w:t>
      </w:r>
    </w:p>
    <w:p w14:paraId="2C0FB94E"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Φτάσατε την Ελλάδα να μου θυμίζει λίγο, κύριε Πρόεδρε, που είστε παλαιότερος, την Κατοχή: κουπόνι για τη λαϊκή, δισκάκι για το λαϊκό παντοπωλείο, δισκάκι για το </w:t>
      </w:r>
      <w:r>
        <w:rPr>
          <w:rFonts w:eastAsia="Times New Roman"/>
          <w:szCs w:val="24"/>
        </w:rPr>
        <w:t>λαϊκό συσσίτιο, κοινωνικό. Αυτή είναι η Ελλάδα που ονειρεύεστε; Ανάθεμά μας! Αυτό είναι το όραμά μας; Είναι όραμα αυτό να μοιράζουμε το κοινωνικό παντοπωλείο, να μοιράζουμε το κοινωνικό συσσίτιο με το δισκάκι; Αυτά είναι απαράδεκτα!</w:t>
      </w:r>
    </w:p>
    <w:p w14:paraId="2C0FB94F" w14:textId="77777777" w:rsidR="0032345F" w:rsidRDefault="00CA05C6">
      <w:pPr>
        <w:spacing w:after="0" w:line="600" w:lineRule="auto"/>
        <w:ind w:firstLine="720"/>
        <w:jc w:val="both"/>
        <w:rPr>
          <w:rFonts w:eastAsia="Times New Roman"/>
          <w:szCs w:val="24"/>
        </w:rPr>
      </w:pPr>
      <w:r>
        <w:rPr>
          <w:rFonts w:eastAsia="Times New Roman"/>
          <w:szCs w:val="24"/>
        </w:rPr>
        <w:t xml:space="preserve">Ξυπνήστε, διότι ο λαός </w:t>
      </w:r>
      <w:r>
        <w:rPr>
          <w:rFonts w:eastAsia="Times New Roman"/>
          <w:szCs w:val="24"/>
        </w:rPr>
        <w:t xml:space="preserve">θα σας ξυπνήσει μια και καλή και θα σας στείλει εκεί που ήσαστε! </w:t>
      </w:r>
    </w:p>
    <w:p w14:paraId="2C0FB950"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Έχετε τον λόγο, κύριε Υφυπουργέ.</w:t>
      </w:r>
    </w:p>
    <w:p w14:paraId="2C0FB951" w14:textId="77777777" w:rsidR="0032345F" w:rsidRDefault="00CA05C6">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Ασφαλώς δεν θα μιλήσω με τ</w:t>
      </w:r>
      <w:r>
        <w:rPr>
          <w:rFonts w:eastAsia="Times New Roman"/>
          <w:szCs w:val="24"/>
        </w:rPr>
        <w:t xml:space="preserve">ον τρόπο που μιλάει ο κ. </w:t>
      </w:r>
      <w:proofErr w:type="spellStart"/>
      <w:r>
        <w:rPr>
          <w:rFonts w:eastAsia="Times New Roman"/>
          <w:szCs w:val="24"/>
        </w:rPr>
        <w:t>Γιακουμάτος</w:t>
      </w:r>
      <w:proofErr w:type="spellEnd"/>
      <w:r>
        <w:rPr>
          <w:rFonts w:eastAsia="Times New Roman"/>
          <w:szCs w:val="24"/>
        </w:rPr>
        <w:t xml:space="preserve">, γιατί προτιμώ να μιλάμε υπεύθυνα. Όμως, όλη αυτή η πολιτική που περιγράφει, η καταστροφική </w:t>
      </w:r>
      <w:r>
        <w:rPr>
          <w:rFonts w:eastAsia="Times New Roman"/>
          <w:szCs w:val="24"/>
        </w:rPr>
        <w:lastRenderedPageBreak/>
        <w:t>πολιτική που πληρώνει ο ελληνικός λαός και η οικονομία, είναι μια πολιτική που διαμορφώθηκε από επιλογές της κυβέρνησης της Νέα</w:t>
      </w:r>
      <w:r>
        <w:rPr>
          <w:rFonts w:eastAsia="Times New Roman"/>
          <w:szCs w:val="24"/>
        </w:rPr>
        <w:t>ς Δημοκρατίας και των συμπαραστατών της.</w:t>
      </w:r>
    </w:p>
    <w:p w14:paraId="2C0FB952" w14:textId="77777777" w:rsidR="0032345F" w:rsidRDefault="00CA05C6">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Από μνημόσυνα καλά πάτε!</w:t>
      </w:r>
    </w:p>
    <w:p w14:paraId="2C0FB953" w14:textId="77777777" w:rsidR="0032345F" w:rsidRDefault="00CA05C6">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Αυτό είναι μια ιστορική αλήθεια και δεν θα </w:t>
      </w:r>
      <w:proofErr w:type="spellStart"/>
      <w:r>
        <w:rPr>
          <w:rFonts w:eastAsia="Times New Roman"/>
          <w:szCs w:val="24"/>
        </w:rPr>
        <w:t>σκιάσει</w:t>
      </w:r>
      <w:proofErr w:type="spellEnd"/>
      <w:r>
        <w:rPr>
          <w:rFonts w:eastAsia="Times New Roman"/>
          <w:szCs w:val="24"/>
        </w:rPr>
        <w:t xml:space="preserve"> κανείς το μέγεθος αυ</w:t>
      </w:r>
      <w:r>
        <w:rPr>
          <w:rFonts w:eastAsia="Times New Roman"/>
          <w:szCs w:val="24"/>
        </w:rPr>
        <w:t xml:space="preserve">τής της καταστροφής που επήλθε από τις πολιτικές που η Κυβέρνηση της Νέας Δημοκρατίας όχι απλά υποστήριξε, αλλά τις επιδοκιμάζει και τώρα, διότι προαναγγέλλει ο κ. Μητσοτάκης την ίδια ακριβώς πολιτική που ακολούθησε τα προηγούμενα χρόνια των καταστροφικών </w:t>
      </w:r>
      <w:r>
        <w:rPr>
          <w:rFonts w:eastAsia="Times New Roman"/>
          <w:szCs w:val="24"/>
        </w:rPr>
        <w:t>της πολιτικών.</w:t>
      </w:r>
    </w:p>
    <w:p w14:paraId="2C0FB954" w14:textId="77777777" w:rsidR="0032345F" w:rsidRDefault="00CA05C6">
      <w:pPr>
        <w:spacing w:after="0" w:line="600" w:lineRule="auto"/>
        <w:ind w:firstLine="720"/>
        <w:jc w:val="both"/>
        <w:rPr>
          <w:rFonts w:eastAsia="Times New Roman"/>
          <w:szCs w:val="24"/>
        </w:rPr>
      </w:pPr>
      <w:r>
        <w:rPr>
          <w:rFonts w:eastAsia="Times New Roman"/>
          <w:szCs w:val="24"/>
        </w:rPr>
        <w:t xml:space="preserve">Η αναμονή για να πάρει σύνταξη κανείς, κύριε </w:t>
      </w:r>
      <w:proofErr w:type="spellStart"/>
      <w:r>
        <w:rPr>
          <w:rFonts w:eastAsia="Times New Roman"/>
          <w:szCs w:val="24"/>
        </w:rPr>
        <w:t>Γιακουμάτο</w:t>
      </w:r>
      <w:proofErr w:type="spellEnd"/>
      <w:r>
        <w:rPr>
          <w:rFonts w:eastAsia="Times New Roman"/>
          <w:szCs w:val="24"/>
        </w:rPr>
        <w:t>, φτάνει και τα πέντε χρόνια κι εμείς είμαστε ενάμιση χρόνο περίπου, δύο πείτε.</w:t>
      </w:r>
    </w:p>
    <w:p w14:paraId="2C0FB955"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ΓΕΡΑΣΙΜΟΣ ΓΙΑΚΟΥΜΑΤΟΣ:</w:t>
      </w:r>
      <w:r>
        <w:rPr>
          <w:rFonts w:eastAsia="Times New Roman"/>
          <w:szCs w:val="24"/>
        </w:rPr>
        <w:t xml:space="preserve">  Εγώ προσωπικά περιμένω τρία χρόνια για να πάρω από το ΤΣΑΥ.</w:t>
      </w:r>
    </w:p>
    <w:p w14:paraId="2C0FB956" w14:textId="77777777" w:rsidR="0032345F" w:rsidRDefault="00CA05C6">
      <w:pPr>
        <w:spacing w:after="0" w:line="600" w:lineRule="auto"/>
        <w:ind w:firstLine="720"/>
        <w:jc w:val="both"/>
        <w:rPr>
          <w:rFonts w:eastAsia="Times New Roman"/>
          <w:szCs w:val="24"/>
        </w:rPr>
      </w:pPr>
      <w:r>
        <w:rPr>
          <w:rFonts w:eastAsia="Times New Roman"/>
          <w:b/>
          <w:szCs w:val="24"/>
        </w:rPr>
        <w:t>ΑΝΑΣΤΑΣΙΟΣ ΠΕΤΡΟΠΟΥΛΟΣ</w:t>
      </w:r>
      <w:r>
        <w:rPr>
          <w:rFonts w:eastAsia="Times New Roman"/>
          <w:b/>
          <w:szCs w:val="24"/>
        </w:rPr>
        <w:t xml:space="preserve"> (Υφυπουργός Εργασίας, Κοινωνικής Ασφάλισης και Κοινωνικής Αλληλεγγύης):</w:t>
      </w:r>
      <w:r>
        <w:rPr>
          <w:rFonts w:eastAsia="Times New Roman"/>
          <w:szCs w:val="24"/>
        </w:rPr>
        <w:t xml:space="preserve"> Εντάξει.</w:t>
      </w:r>
    </w:p>
    <w:p w14:paraId="2C0FB957" w14:textId="77777777" w:rsidR="0032345F" w:rsidRDefault="00CA05C6">
      <w:pPr>
        <w:spacing w:after="0" w:line="600" w:lineRule="auto"/>
        <w:ind w:firstLine="720"/>
        <w:jc w:val="both"/>
        <w:rPr>
          <w:rFonts w:eastAsia="Times New Roman"/>
          <w:szCs w:val="24"/>
        </w:rPr>
      </w:pPr>
      <w:r>
        <w:rPr>
          <w:rFonts w:eastAsia="Times New Roman"/>
          <w:szCs w:val="24"/>
        </w:rPr>
        <w:t xml:space="preserve">Σας ενημερώνω, λοιπόν,… </w:t>
      </w:r>
    </w:p>
    <w:p w14:paraId="2C0FB958" w14:textId="77777777" w:rsidR="0032345F" w:rsidRDefault="00CA05C6">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Αν θέλετε, πηγαίνετε στο μητρώο του ΤΣΑΥ να δείτε το όνομα «</w:t>
      </w:r>
      <w:proofErr w:type="spellStart"/>
      <w:r>
        <w:rPr>
          <w:rFonts w:eastAsia="Times New Roman"/>
          <w:szCs w:val="24"/>
        </w:rPr>
        <w:t>Γιακουμάτος</w:t>
      </w:r>
      <w:proofErr w:type="spellEnd"/>
      <w:r>
        <w:rPr>
          <w:rFonts w:eastAsia="Times New Roman"/>
          <w:szCs w:val="24"/>
        </w:rPr>
        <w:t>». Έχω καταθέσει τα χαρτιά μου από τον Σεπτέμβρη του 2</w:t>
      </w:r>
      <w:r>
        <w:rPr>
          <w:rFonts w:eastAsia="Times New Roman"/>
          <w:szCs w:val="24"/>
        </w:rPr>
        <w:t>013.</w:t>
      </w:r>
    </w:p>
    <w:p w14:paraId="2C0FB959"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ΠΕΤΡΟΠΟΥΛΟΣ (Υφυπουργός Εργασίας, Κοινωνικής Ασφάλισης και Κοινωνικής Αλληλεγγύης):</w:t>
      </w:r>
      <w:r>
        <w:rPr>
          <w:rFonts w:eastAsia="Times New Roman" w:cs="Times New Roman"/>
        </w:rPr>
        <w:t xml:space="preserve"> Κύριε </w:t>
      </w:r>
      <w:proofErr w:type="spellStart"/>
      <w:r>
        <w:rPr>
          <w:rFonts w:eastAsia="Times New Roman" w:cs="Times New Roman"/>
        </w:rPr>
        <w:t>Γιακουμάτο</w:t>
      </w:r>
      <w:proofErr w:type="spellEnd"/>
      <w:r>
        <w:rPr>
          <w:rFonts w:eastAsia="Times New Roman" w:cs="Times New Roman"/>
        </w:rPr>
        <w:t>, επιτρέψτε μου να σας απαντήσω…</w:t>
      </w:r>
    </w:p>
    <w:p w14:paraId="2C0FB95A"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Μου λες ότι λέω ανακρίβειες. Εγώ σου λέω: Αν θέλεις, πήγαινε στο μητρώο του ΤΣΑΥ. Τρ</w:t>
      </w:r>
      <w:r>
        <w:rPr>
          <w:rFonts w:eastAsia="Times New Roman" w:cs="Times New Roman"/>
        </w:rPr>
        <w:t>ία χρόνια περιμένω εγώ…</w:t>
      </w:r>
    </w:p>
    <w:p w14:paraId="2C0FB95B" w14:textId="77777777" w:rsidR="0032345F" w:rsidRDefault="00CA05C6">
      <w:pPr>
        <w:spacing w:after="0" w:line="600" w:lineRule="auto"/>
        <w:ind w:firstLine="720"/>
        <w:jc w:val="both"/>
        <w:rPr>
          <w:rFonts w:eastAsia="Times New Roman" w:cs="Times New Roman"/>
        </w:rPr>
      </w:pPr>
      <w:r>
        <w:rPr>
          <w:rFonts w:eastAsia="Times New Roman"/>
          <w:b/>
          <w:bCs/>
          <w:color w:val="242424"/>
        </w:rPr>
        <w:lastRenderedPageBreak/>
        <w:t>ΑΝΑΣΤΑΣΙΟΣ ΠΕΤΡΟΠΟΥΛΟΣ (Υφυπουργός Εργασίας, Κοινωνικής Ασφάλισης και Κοινωνικής Αλληλεγγύης):</w:t>
      </w:r>
      <w:r>
        <w:rPr>
          <w:rFonts w:eastAsia="Times New Roman" w:cs="Times New Roman"/>
        </w:rPr>
        <w:t xml:space="preserve"> Αυτή είναι η υπεύθυνη πολιτική που σκέφτεστε να κάνετε; Με αυτό τον τρόπο θα μιλάτε; </w:t>
      </w:r>
    </w:p>
    <w:p w14:paraId="2C0FB95C" w14:textId="77777777" w:rsidR="0032345F" w:rsidRDefault="00CA05C6">
      <w:pPr>
        <w:spacing w:after="0" w:line="600" w:lineRule="auto"/>
        <w:ind w:firstLine="720"/>
        <w:jc w:val="both"/>
        <w:rPr>
          <w:rFonts w:eastAsia="Times New Roman"/>
          <w:bCs/>
          <w:color w:val="242424"/>
        </w:rPr>
      </w:pPr>
      <w:r>
        <w:rPr>
          <w:rFonts w:eastAsia="Times New Roman" w:cs="Times New Roman"/>
          <w:b/>
        </w:rPr>
        <w:t>ΓΕΡΑΣΙΜΟΣ ΓΙΑΚΟΥΜΑΤΟΣ:</w:t>
      </w:r>
      <w:r>
        <w:rPr>
          <w:rFonts w:eastAsia="Times New Roman"/>
          <w:b/>
          <w:bCs/>
          <w:color w:val="242424"/>
        </w:rPr>
        <w:t xml:space="preserve"> </w:t>
      </w:r>
      <w:r>
        <w:rPr>
          <w:rFonts w:eastAsia="Times New Roman"/>
          <w:bCs/>
          <w:color w:val="242424"/>
        </w:rPr>
        <w:t>Ο κόσμος σάς κρίνει.</w:t>
      </w:r>
    </w:p>
    <w:p w14:paraId="2C0FB95D"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ΑΝΑΣΤΑΣ</w:t>
      </w:r>
      <w:r>
        <w:rPr>
          <w:rFonts w:eastAsia="Times New Roman"/>
          <w:b/>
          <w:bCs/>
          <w:color w:val="242424"/>
        </w:rPr>
        <w:t>ΙΟΣ ΠΕΤΡΟΠΟΥΛΟΣ (Υφυπουργός Εργασίας, Κοινωνικής Ασφάλισης και Κοινωνικής Αλληλεγγύης):</w:t>
      </w:r>
      <w:r>
        <w:rPr>
          <w:rFonts w:eastAsia="Times New Roman" w:cs="Times New Roman"/>
        </w:rPr>
        <w:t xml:space="preserve"> Σας ενδιαφέρει να ακούσετε απάντηση στην ερώτησή σας;</w:t>
      </w:r>
    </w:p>
    <w:p w14:paraId="2C0FB95E" w14:textId="77777777" w:rsidR="0032345F" w:rsidRDefault="00CA05C6">
      <w:pPr>
        <w:spacing w:after="0" w:line="600" w:lineRule="auto"/>
        <w:ind w:firstLine="720"/>
        <w:jc w:val="both"/>
        <w:rPr>
          <w:rFonts w:eastAsia="Times New Roman"/>
          <w:bCs/>
          <w:color w:val="242424"/>
        </w:rPr>
      </w:pPr>
      <w:r>
        <w:rPr>
          <w:rFonts w:eastAsia="Times New Roman" w:cs="Times New Roman"/>
          <w:b/>
        </w:rPr>
        <w:t>ΓΕΡΑΣΙΜΟΣ ΓΙΑΚΟΥΜΑΤΟΣ:</w:t>
      </w:r>
      <w:r>
        <w:rPr>
          <w:rFonts w:eastAsia="Times New Roman"/>
          <w:bCs/>
          <w:color w:val="242424"/>
        </w:rPr>
        <w:t xml:space="preserve"> Παραμύθια, παραμύθια! «Θα» και «θα»…</w:t>
      </w:r>
    </w:p>
    <w:p w14:paraId="2C0FB95F" w14:textId="77777777" w:rsidR="0032345F" w:rsidRDefault="00CA05C6">
      <w:pPr>
        <w:spacing w:after="0" w:line="600" w:lineRule="auto"/>
        <w:ind w:firstLine="720"/>
        <w:jc w:val="both"/>
        <w:rPr>
          <w:rFonts w:eastAsia="Times New Roman" w:cs="Times New Roman"/>
        </w:rPr>
      </w:pPr>
      <w:r>
        <w:rPr>
          <w:rFonts w:eastAsia="Times New Roman"/>
          <w:b/>
          <w:bCs/>
          <w:color w:val="242424"/>
        </w:rPr>
        <w:t xml:space="preserve">ΑΝΑΣΤΑΣΙΟΣ ΠΕΤΡΟΠΟΥΛΟΣ (Υφυπουργός Εργασίας, </w:t>
      </w:r>
      <w:r>
        <w:rPr>
          <w:rFonts w:eastAsia="Times New Roman"/>
          <w:b/>
          <w:bCs/>
          <w:color w:val="242424"/>
        </w:rPr>
        <w:t>Κοινωνικής Ασφάλισης και Κοινωνικής Αλληλεγγύης):</w:t>
      </w:r>
      <w:r>
        <w:rPr>
          <w:rFonts w:eastAsia="Times New Roman" w:cs="Times New Roman"/>
        </w:rPr>
        <w:t xml:space="preserve"> Ή αυτή η φασαρία που κάνετε…</w:t>
      </w:r>
    </w:p>
    <w:p w14:paraId="2C0FB960" w14:textId="77777777" w:rsidR="0032345F" w:rsidRDefault="00CA05C6">
      <w:pPr>
        <w:spacing w:after="0" w:line="600" w:lineRule="auto"/>
        <w:ind w:firstLine="720"/>
        <w:jc w:val="both"/>
        <w:rPr>
          <w:rFonts w:eastAsia="Times New Roman"/>
          <w:bCs/>
          <w:color w:val="242424"/>
        </w:rPr>
      </w:pPr>
      <w:r>
        <w:rPr>
          <w:rFonts w:eastAsia="Times New Roman" w:cs="Times New Roman"/>
          <w:b/>
        </w:rPr>
        <w:t>ΓΕΡΑΣΙΜΟΣ ΓΙΑΚΟΥΜΑΤΟΣ:</w:t>
      </w:r>
      <w:r>
        <w:rPr>
          <w:rFonts w:eastAsia="Times New Roman"/>
          <w:bCs/>
          <w:color w:val="242424"/>
        </w:rPr>
        <w:t xml:space="preserve"> Δεν κάνω φασαρία.</w:t>
      </w:r>
    </w:p>
    <w:p w14:paraId="2C0FB961" w14:textId="77777777" w:rsidR="0032345F" w:rsidRDefault="00CA05C6">
      <w:pPr>
        <w:spacing w:after="0" w:line="600" w:lineRule="auto"/>
        <w:ind w:firstLine="720"/>
        <w:jc w:val="both"/>
        <w:rPr>
          <w:rFonts w:eastAsia="Times New Roman" w:cs="Times New Roman"/>
        </w:rPr>
      </w:pPr>
      <w:r>
        <w:rPr>
          <w:rFonts w:eastAsia="Times New Roman"/>
          <w:b/>
          <w:bCs/>
          <w:color w:val="242424"/>
        </w:rPr>
        <w:lastRenderedPageBreak/>
        <w:t>ΑΝΑΣΤΑΣΙΟΣ ΠΕΤΡΟΠΟΥΛΟΣ (Υφυπουργός Εργασίας, Κοινωνικής Ασφάλισης και Κοινωνικής Αλληλεγγύης):</w:t>
      </w:r>
      <w:r>
        <w:rPr>
          <w:rFonts w:eastAsia="Times New Roman" w:cs="Times New Roman"/>
        </w:rPr>
        <w:t xml:space="preserve"> Αφήστε λοιπόν να απαντήσω. </w:t>
      </w:r>
    </w:p>
    <w:p w14:paraId="2C0FB962" w14:textId="77777777" w:rsidR="0032345F" w:rsidRDefault="00CA05C6">
      <w:pPr>
        <w:spacing w:after="0" w:line="600" w:lineRule="auto"/>
        <w:ind w:firstLine="720"/>
        <w:jc w:val="both"/>
        <w:rPr>
          <w:rFonts w:eastAsia="Times New Roman"/>
          <w:bCs/>
          <w:color w:val="242424"/>
        </w:rPr>
      </w:pPr>
      <w:r>
        <w:rPr>
          <w:rFonts w:eastAsia="Times New Roman" w:cs="Times New Roman"/>
          <w:b/>
        </w:rPr>
        <w:t>ΓΕΡΑΣΙΜΟΣ ΓΙΑ</w:t>
      </w:r>
      <w:r>
        <w:rPr>
          <w:rFonts w:eastAsia="Times New Roman" w:cs="Times New Roman"/>
          <w:b/>
        </w:rPr>
        <w:t>ΚΟΥΜΑΤΟΣ:</w:t>
      </w:r>
      <w:r>
        <w:rPr>
          <w:rFonts w:eastAsia="Times New Roman"/>
          <w:bCs/>
          <w:color w:val="242424"/>
        </w:rPr>
        <w:t xml:space="preserve"> Εκφράζω την οργή και την αγανάκτηση του συνταξιούχου που περιμένει τρία και τέσσερα χρόνια…</w:t>
      </w:r>
    </w:p>
    <w:p w14:paraId="2C0FB963"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ΠΕΤΡΟΠΟΥΛΟΣ (Υφυπουργός Εργασίας, Κοινωνικής Ασφάλισης και Κοινωνικής Αλληλεγγύης):</w:t>
      </w:r>
      <w:r>
        <w:rPr>
          <w:rFonts w:eastAsia="Times New Roman" w:cs="Times New Roman"/>
        </w:rPr>
        <w:t xml:space="preserve"> Αφήστε τώρα την οργή του συνταξιούχου…</w:t>
      </w:r>
    </w:p>
    <w:p w14:paraId="2C0FB964"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w:t>
      </w:r>
      <w:r>
        <w:rPr>
          <w:rFonts w:eastAsia="Times New Roman" w:cs="Times New Roman"/>
          <w:b/>
        </w:rPr>
        <w:t>Σ:</w:t>
      </w:r>
      <w:r>
        <w:rPr>
          <w:rFonts w:eastAsia="Times New Roman" w:cs="Times New Roman"/>
        </w:rPr>
        <w:t xml:space="preserve"> Γιατί; </w:t>
      </w:r>
    </w:p>
    <w:p w14:paraId="2C0FB965"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ΠΕΤΡΟΠΟΥΛΟΣ (Υφυπουργός Εργασίας, Κοινωνικής Ασφάλισης και Κοινωνικής Αλληλεγγύης):</w:t>
      </w:r>
      <w:r>
        <w:rPr>
          <w:rFonts w:eastAsia="Times New Roman" w:cs="Times New Roman"/>
        </w:rPr>
        <w:t xml:space="preserve">…γιατί ξέρουμε πόσο καιρό περίμεναν και τα εφάπαξ που δεν </w:t>
      </w:r>
      <w:proofErr w:type="spellStart"/>
      <w:r>
        <w:rPr>
          <w:rFonts w:eastAsia="Times New Roman" w:cs="Times New Roman"/>
        </w:rPr>
        <w:t>καταβάλονταν</w:t>
      </w:r>
      <w:proofErr w:type="spellEnd"/>
      <w:r>
        <w:rPr>
          <w:rFonts w:eastAsia="Times New Roman" w:cs="Times New Roman"/>
        </w:rPr>
        <w:t xml:space="preserve"> όλον αυτό τον καιρό είναι κοινός τόπος, όπως και το τι έφταιξε που δεν </w:t>
      </w:r>
      <w:proofErr w:type="spellStart"/>
      <w:r>
        <w:rPr>
          <w:rFonts w:eastAsia="Times New Roman" w:cs="Times New Roman"/>
        </w:rPr>
        <w:t>καταβάλονταν</w:t>
      </w:r>
      <w:proofErr w:type="spellEnd"/>
      <w:r>
        <w:rPr>
          <w:rFonts w:eastAsia="Times New Roman" w:cs="Times New Roman"/>
        </w:rPr>
        <w:t xml:space="preserve"> τα εφάπαξ. </w:t>
      </w:r>
    </w:p>
    <w:p w14:paraId="2C0FB966" w14:textId="77777777" w:rsidR="0032345F" w:rsidRDefault="00CA05C6">
      <w:pPr>
        <w:spacing w:after="0" w:line="600" w:lineRule="auto"/>
        <w:ind w:firstLine="720"/>
        <w:jc w:val="both"/>
        <w:rPr>
          <w:rFonts w:eastAsia="Times New Roman"/>
          <w:bCs/>
          <w:color w:val="242424"/>
        </w:rPr>
      </w:pPr>
      <w:r>
        <w:rPr>
          <w:rFonts w:eastAsia="Times New Roman" w:cs="Times New Roman"/>
          <w:b/>
        </w:rPr>
        <w:lastRenderedPageBreak/>
        <w:t>ΓΕΡΑΣΙΜΟΣ ΓΙΑΚΟΥΜΑΤΟΣ:</w:t>
      </w:r>
      <w:r>
        <w:rPr>
          <w:rFonts w:eastAsia="Times New Roman"/>
          <w:bCs/>
          <w:color w:val="242424"/>
        </w:rPr>
        <w:t xml:space="preserve">  Δεν πέρασαν δύο χρόνια, κύριε Υπουργέ; Δύο χρόνια τι κάνετε; Πάτε</w:t>
      </w:r>
      <w:r>
        <w:rPr>
          <w:rFonts w:eastAsia="Times New Roman"/>
          <w:bCs/>
          <w:color w:val="242424"/>
        </w:rPr>
        <w:t xml:space="preserve"> σε μνημόσυνα και σε κηδείες; </w:t>
      </w:r>
    </w:p>
    <w:p w14:paraId="2C0FB967"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ΠΕΤΡΟΠΟΥΛΟΣ (Υφυπουργός Εργασίας, Κοινωνικής Ασφάλισης και Κοινωνικής Αλληλεγγύης):</w:t>
      </w:r>
      <w:r>
        <w:rPr>
          <w:rFonts w:eastAsia="Times New Roman" w:cs="Times New Roman"/>
        </w:rPr>
        <w:t xml:space="preserve"> Ο νόμος, κύριε </w:t>
      </w:r>
      <w:proofErr w:type="spellStart"/>
      <w:r>
        <w:rPr>
          <w:rFonts w:eastAsia="Times New Roman" w:cs="Times New Roman"/>
        </w:rPr>
        <w:t>Γιακουμάτε</w:t>
      </w:r>
      <w:proofErr w:type="spellEnd"/>
      <w:r>
        <w:rPr>
          <w:rFonts w:eastAsia="Times New Roman" w:cs="Times New Roman"/>
        </w:rPr>
        <w:t>, που ψηφίσαμε, δημοσιεύτηκε στις 12 Μαΐου και εφαρμόζεται ταχύτατα και θα δείτε και το αποτέλεσμα…</w:t>
      </w:r>
    </w:p>
    <w:p w14:paraId="2C0FB968" w14:textId="77777777" w:rsidR="0032345F" w:rsidRDefault="00CA05C6">
      <w:pPr>
        <w:spacing w:after="0" w:line="600" w:lineRule="auto"/>
        <w:ind w:firstLine="720"/>
        <w:jc w:val="both"/>
        <w:rPr>
          <w:rFonts w:eastAsia="Times New Roman"/>
          <w:bCs/>
          <w:color w:val="242424"/>
        </w:rPr>
      </w:pPr>
      <w:r>
        <w:rPr>
          <w:rFonts w:eastAsia="Times New Roman" w:cs="Times New Roman"/>
          <w:b/>
        </w:rPr>
        <w:t>ΓΕΡΑΣ</w:t>
      </w:r>
      <w:r>
        <w:rPr>
          <w:rFonts w:eastAsia="Times New Roman" w:cs="Times New Roman"/>
          <w:b/>
        </w:rPr>
        <w:t>ΙΜΟΣ ΓΙΑΚΟΥΜΑΤΟΣ:</w:t>
      </w:r>
      <w:r>
        <w:rPr>
          <w:rFonts w:eastAsia="Times New Roman"/>
          <w:bCs/>
          <w:color w:val="242424"/>
        </w:rPr>
        <w:t xml:space="preserve"> Μακάρι!</w:t>
      </w:r>
    </w:p>
    <w:p w14:paraId="2C0FB969"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ΠΕΤΡΟΠΟΥΛΟΣ (Υφυπουργός Εργασίας, Κοινωνικής Ασφάλισης και Κοινωνικής Αλληλεγγύης):</w:t>
      </w:r>
      <w:r>
        <w:rPr>
          <w:rFonts w:eastAsia="Times New Roman" w:cs="Times New Roman"/>
        </w:rPr>
        <w:t xml:space="preserve"> Το «μακάρι» να το στηρίζετε όμως. </w:t>
      </w:r>
    </w:p>
    <w:p w14:paraId="2C0FB96A" w14:textId="77777777" w:rsidR="0032345F" w:rsidRDefault="00CA05C6">
      <w:pPr>
        <w:spacing w:after="0" w:line="600" w:lineRule="auto"/>
        <w:ind w:firstLine="720"/>
        <w:jc w:val="both"/>
        <w:rPr>
          <w:rFonts w:eastAsia="Times New Roman"/>
          <w:bCs/>
          <w:color w:val="242424"/>
        </w:rPr>
      </w:pPr>
      <w:r>
        <w:rPr>
          <w:rFonts w:eastAsia="Times New Roman" w:cs="Times New Roman"/>
          <w:b/>
        </w:rPr>
        <w:t>ΓΕΡΑΣΙΜΟΣ ΓΙΑΚΟΥΜΑΤΟΣ:</w:t>
      </w:r>
      <w:r>
        <w:rPr>
          <w:rFonts w:eastAsia="Times New Roman"/>
          <w:bCs/>
          <w:color w:val="242424"/>
        </w:rPr>
        <w:t xml:space="preserve"> Μακάρι! Από «θα» είμαστε χορτασμένοι όλοι. </w:t>
      </w:r>
    </w:p>
    <w:p w14:paraId="2C0FB96B" w14:textId="77777777" w:rsidR="0032345F" w:rsidRDefault="00CA05C6">
      <w:pPr>
        <w:spacing w:after="0" w:line="600" w:lineRule="auto"/>
        <w:ind w:firstLine="720"/>
        <w:jc w:val="both"/>
        <w:rPr>
          <w:rFonts w:eastAsia="Times New Roman" w:cs="Times New Roman"/>
        </w:rPr>
      </w:pPr>
      <w:r>
        <w:rPr>
          <w:rFonts w:eastAsia="Times New Roman"/>
          <w:b/>
          <w:bCs/>
          <w:color w:val="242424"/>
        </w:rPr>
        <w:lastRenderedPageBreak/>
        <w:t>ΑΝΑΣΤΑΣΙΟΣ ΠΕΤΡΟΠΟΥΛΟΣ (Υφυπουργό</w:t>
      </w:r>
      <w:r>
        <w:rPr>
          <w:rFonts w:eastAsia="Times New Roman"/>
          <w:b/>
          <w:bCs/>
          <w:color w:val="242424"/>
        </w:rPr>
        <w:t>ς Εργασίας, Κοινωνικής Ασφάλισης και Κοινωνικής Αλληλεγγύης):</w:t>
      </w:r>
      <w:r>
        <w:rPr>
          <w:rFonts w:eastAsia="Times New Roman" w:cs="Times New Roman"/>
        </w:rPr>
        <w:t xml:space="preserve"> Αν σκοπεύετε να ρωτάτε, να λέτε όλα αυτά που λέτε με έναν τρόπο εντελώς αβάσιμο και εν συνεχεία να μη με αφήνετε…</w:t>
      </w:r>
    </w:p>
    <w:p w14:paraId="2C0FB96C"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Αβάσιμο που περιμένω εγώ τριάμισι χρόνια; Μα, φέρνω συγκε</w:t>
      </w:r>
      <w:r>
        <w:rPr>
          <w:rFonts w:eastAsia="Times New Roman" w:cs="Times New Roman"/>
        </w:rPr>
        <w:t>κριμένο παράδειγμα.</w:t>
      </w:r>
    </w:p>
    <w:p w14:paraId="2C0FB96D"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ΠΕΤΡΟΠΟΥΛΟΣ (Υφυπουργός Εργασίας, Κοινωνικής Ασφάλισης και Κοινωνικής Αλληλεγγύης):</w:t>
      </w:r>
      <w:r>
        <w:rPr>
          <w:rFonts w:eastAsia="Times New Roman" w:cs="Times New Roman"/>
        </w:rPr>
        <w:t xml:space="preserve"> Έχετε εκπαιδευτεί…</w:t>
      </w:r>
    </w:p>
    <w:p w14:paraId="2C0FB96E"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Είναι συγκεκριμένο παράδειγμα.</w:t>
      </w:r>
    </w:p>
    <w:p w14:paraId="2C0FB96F"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Κύριε </w:t>
      </w:r>
      <w:proofErr w:type="spellStart"/>
      <w:r>
        <w:rPr>
          <w:rFonts w:eastAsia="Times New Roman" w:cs="Times New Roman"/>
        </w:rPr>
        <w:t>Γιακουμάτο</w:t>
      </w:r>
      <w:proofErr w:type="spellEnd"/>
      <w:r>
        <w:rPr>
          <w:rFonts w:eastAsia="Times New Roman" w:cs="Times New Roman"/>
        </w:rPr>
        <w:t xml:space="preserve">, σας παρακαλώ. </w:t>
      </w:r>
      <w:r>
        <w:rPr>
          <w:rFonts w:eastAsia="Times New Roman" w:cs="Times New Roman"/>
        </w:rPr>
        <w:t xml:space="preserve">Αφήστε να απαντήσει ο Υπουργός. </w:t>
      </w:r>
    </w:p>
    <w:p w14:paraId="2C0FB970"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Εσύ είσαι γιατρός, κύριε Πρόεδρε. </w:t>
      </w:r>
    </w:p>
    <w:p w14:paraId="2C0FB971"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Ναι, αλλά αφήστε τον Υπουργό να απαντήσει. </w:t>
      </w:r>
    </w:p>
    <w:p w14:paraId="2C0FB972" w14:textId="77777777" w:rsidR="0032345F" w:rsidRDefault="00CA05C6">
      <w:pPr>
        <w:spacing w:after="0" w:line="600" w:lineRule="auto"/>
        <w:ind w:firstLine="720"/>
        <w:jc w:val="both"/>
        <w:rPr>
          <w:rFonts w:eastAsia="Times New Roman" w:cs="Times New Roman"/>
        </w:rPr>
      </w:pPr>
      <w:r>
        <w:rPr>
          <w:rFonts w:eastAsia="Times New Roman" w:cs="Times New Roman"/>
          <w:b/>
        </w:rPr>
        <w:lastRenderedPageBreak/>
        <w:t>ΓΕΡΑΣΙΜΟΣ ΓΙΑΚΟΥΜΑΤΟΣ:</w:t>
      </w:r>
      <w:r>
        <w:rPr>
          <w:rFonts w:eastAsia="Times New Roman" w:cs="Times New Roman"/>
        </w:rPr>
        <w:t xml:space="preserve"> Λέει ότι λέω ανακρίβειες. Με προσβάλλει. Δεν λέω ανακρίβειες. </w:t>
      </w:r>
      <w:r>
        <w:rPr>
          <w:rFonts w:eastAsia="Times New Roman" w:cs="Times New Roman"/>
        </w:rPr>
        <w:t>Λέω την πραγματικότητα. Και εσείς ειδικά την ξέρετε. Σε θέλω μάρτυρα να συνηγορήσεις.</w:t>
      </w:r>
    </w:p>
    <w:p w14:paraId="2C0FB973"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Αφήστε τον να απαντήσει. </w:t>
      </w:r>
    </w:p>
    <w:p w14:paraId="2C0FB974"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ΠΕΤΡΟΠΟΥΛΟΣ (Υφυπουργός Εργασίας, Κοινωνικής Ασφάλισης και Κοινωνικής Αλληλεγγύης):</w:t>
      </w:r>
      <w:r>
        <w:rPr>
          <w:rFonts w:eastAsia="Times New Roman" w:cs="Times New Roman"/>
        </w:rPr>
        <w:t xml:space="preserve"> Έχετε εκπαιδε</w:t>
      </w:r>
      <w:r>
        <w:rPr>
          <w:rFonts w:eastAsia="Times New Roman" w:cs="Times New Roman"/>
        </w:rPr>
        <w:t>υτεί όλοι σας να προσποιείστε τους θυμωμένους και τους αγριεμένους για τα δεινά που έχετε επιφέρει στον ελληνικό λαό, τάχα συμπάσχοντας και να έρθετε να συνεχίσετε…</w:t>
      </w:r>
    </w:p>
    <w:p w14:paraId="2C0FB975"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Εμείς δεν πετάμε πέτρες ούτε γιαούρτια ούτε ξύλο ρίχνουμε. Είμαστε δ</w:t>
      </w:r>
      <w:r>
        <w:rPr>
          <w:rFonts w:eastAsia="Times New Roman" w:cs="Times New Roman"/>
        </w:rPr>
        <w:t xml:space="preserve">ημοκράτες. Εμείς λέμε πολιτικές κουβέντες. </w:t>
      </w:r>
    </w:p>
    <w:p w14:paraId="2C0FB976" w14:textId="77777777" w:rsidR="0032345F" w:rsidRDefault="00CA05C6">
      <w:pPr>
        <w:spacing w:after="0" w:line="600" w:lineRule="auto"/>
        <w:ind w:firstLine="720"/>
        <w:jc w:val="both"/>
        <w:rPr>
          <w:rFonts w:eastAsia="Times New Roman" w:cs="Times New Roman"/>
        </w:rPr>
      </w:pPr>
      <w:r>
        <w:rPr>
          <w:rFonts w:eastAsia="Times New Roman"/>
          <w:b/>
          <w:bCs/>
          <w:color w:val="242424"/>
        </w:rPr>
        <w:lastRenderedPageBreak/>
        <w:t>ΑΝΑΣΤΑΣΙΟΣ ΠΕΤΡΟΠΟΥΛΟΣ (Υφυπουργός Εργασίας, Κοινωνικής Ασφάλισης και Κοινωνικής Αλληλεγγύης):</w:t>
      </w:r>
      <w:r>
        <w:rPr>
          <w:rFonts w:eastAsia="Times New Roman" w:cs="Times New Roman"/>
        </w:rPr>
        <w:t xml:space="preserve"> Ενοχλείται και ο κ. </w:t>
      </w:r>
      <w:proofErr w:type="spellStart"/>
      <w:r>
        <w:rPr>
          <w:rFonts w:eastAsia="Times New Roman" w:cs="Times New Roman"/>
        </w:rPr>
        <w:t>Κεγκέρογλου</w:t>
      </w:r>
      <w:proofErr w:type="spellEnd"/>
      <w:r>
        <w:rPr>
          <w:rFonts w:eastAsia="Times New Roman" w:cs="Times New Roman"/>
        </w:rPr>
        <w:t>…</w:t>
      </w:r>
    </w:p>
    <w:p w14:paraId="2C0FB977"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Ξέχασες το ιστορικό σου; Στην Πλατεία Συντάγματος πέταγες πέτ</w:t>
      </w:r>
      <w:r>
        <w:rPr>
          <w:rFonts w:eastAsia="Times New Roman" w:cs="Times New Roman"/>
        </w:rPr>
        <w:t xml:space="preserve">ρες. Τα ξέχασες αυτά, αλλά θα σου τα θυμίσει ο λαός. </w:t>
      </w:r>
    </w:p>
    <w:p w14:paraId="2C0FB978"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Σας παρακαλώ, κύριε </w:t>
      </w:r>
      <w:proofErr w:type="spellStart"/>
      <w:r>
        <w:rPr>
          <w:rFonts w:eastAsia="Times New Roman" w:cs="Times New Roman"/>
        </w:rPr>
        <w:t>Γιακουμάτε</w:t>
      </w:r>
      <w:proofErr w:type="spellEnd"/>
      <w:r>
        <w:rPr>
          <w:rFonts w:eastAsia="Times New Roman" w:cs="Times New Roman"/>
        </w:rPr>
        <w:t xml:space="preserve">. </w:t>
      </w:r>
    </w:p>
    <w:p w14:paraId="2C0FB979"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ΠΕΤΡΟΠΟΥΛΟΣ (Υφυπουργός Εργασίας, Κοινωνικής Ασφάλισης και Κοινωνικής Αλληλεγγύης):</w:t>
      </w:r>
      <w:r>
        <w:rPr>
          <w:rFonts w:eastAsia="Times New Roman" w:cs="Times New Roman"/>
        </w:rPr>
        <w:t xml:space="preserve"> Έτσι σκοπεύετε από εδώ και πέρα να μιλ</w:t>
      </w:r>
      <w:r>
        <w:rPr>
          <w:rFonts w:eastAsia="Times New Roman" w:cs="Times New Roman"/>
        </w:rPr>
        <w:t xml:space="preserve">άτε; Αυτός είναι ο πολιτικός σας λόγος; </w:t>
      </w:r>
    </w:p>
    <w:p w14:paraId="2C0FB97A"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Κάνω διάλογο. Αν θες μονόλογο, κάνε το</w:t>
      </w:r>
      <w:r>
        <w:rPr>
          <w:rFonts w:eastAsia="Times New Roman" w:cs="Times New Roman"/>
        </w:rPr>
        <w:t>ν</w:t>
      </w:r>
      <w:r>
        <w:rPr>
          <w:rFonts w:eastAsia="Times New Roman" w:cs="Times New Roman"/>
        </w:rPr>
        <w:t>.</w:t>
      </w:r>
    </w:p>
    <w:p w14:paraId="2C0FB97B"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Όχι διάλογος. </w:t>
      </w:r>
    </w:p>
    <w:p w14:paraId="2C0FB97C" w14:textId="77777777" w:rsidR="0032345F" w:rsidRDefault="00CA05C6">
      <w:pPr>
        <w:spacing w:after="0" w:line="600" w:lineRule="auto"/>
        <w:ind w:firstLine="720"/>
        <w:jc w:val="both"/>
        <w:rPr>
          <w:rFonts w:eastAsia="Times New Roman" w:cs="Times New Roman"/>
        </w:rPr>
      </w:pPr>
      <w:r>
        <w:rPr>
          <w:rFonts w:eastAsia="Times New Roman" w:cs="Times New Roman"/>
          <w:b/>
        </w:rPr>
        <w:lastRenderedPageBreak/>
        <w:t>ΓΕΡΑΣΙΜΟΣ ΓΙΑΚΟΥΜΑΤΟΣ:</w:t>
      </w:r>
      <w:r>
        <w:rPr>
          <w:rFonts w:eastAsia="Times New Roman" w:cs="Times New Roman"/>
        </w:rPr>
        <w:t xml:space="preserve"> Καλά, κύριε Πρόεδρε, σταματάω. </w:t>
      </w:r>
    </w:p>
    <w:p w14:paraId="2C0FB97D" w14:textId="77777777" w:rsidR="0032345F" w:rsidRDefault="00CA05C6">
      <w:pPr>
        <w:spacing w:after="0" w:line="600" w:lineRule="auto"/>
        <w:ind w:firstLine="720"/>
        <w:jc w:val="both"/>
        <w:rPr>
          <w:rFonts w:eastAsia="Times New Roman" w:cs="Times New Roman"/>
        </w:rPr>
      </w:pPr>
      <w:r>
        <w:rPr>
          <w:rFonts w:eastAsia="Times New Roman"/>
          <w:b/>
          <w:bCs/>
          <w:color w:val="242424"/>
        </w:rPr>
        <w:t xml:space="preserve">ΑΝΑΣΤΑΣΙΟΣ ΠΕΤΡΟΠΟΥΛΟΣ (Υφυπουργός Εργασίας, </w:t>
      </w:r>
      <w:r>
        <w:rPr>
          <w:rFonts w:eastAsia="Times New Roman"/>
          <w:b/>
          <w:bCs/>
          <w:color w:val="242424"/>
        </w:rPr>
        <w:t>Κοινωνικής Ασφάλισης και Κοινωνικής Αλληλεγγύης):</w:t>
      </w:r>
      <w:r>
        <w:rPr>
          <w:rFonts w:eastAsia="Times New Roman" w:cs="Times New Roman"/>
        </w:rPr>
        <w:t xml:space="preserve"> Όχι διάλογο, με εμποδίζετε να απαντήσω από την αρχή που ξεκίνησα να μιλώ. Και δεν είναι σωστό να το κάνετε αυτό…</w:t>
      </w:r>
    </w:p>
    <w:p w14:paraId="2C0FB97E"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Τι να απαντήσεις; Να μην έλεγες ότι λέω ανακρίβειες.</w:t>
      </w:r>
    </w:p>
    <w:p w14:paraId="2C0FB97F" w14:textId="77777777" w:rsidR="0032345F" w:rsidRDefault="00CA05C6">
      <w:pPr>
        <w:spacing w:after="0" w:line="600" w:lineRule="auto"/>
        <w:ind w:firstLine="720"/>
        <w:jc w:val="both"/>
        <w:rPr>
          <w:rFonts w:eastAsia="Times New Roman" w:cs="Times New Roman"/>
        </w:rPr>
      </w:pPr>
      <w:r>
        <w:rPr>
          <w:rFonts w:eastAsia="Times New Roman"/>
          <w:b/>
          <w:bCs/>
          <w:color w:val="242424"/>
        </w:rPr>
        <w:t xml:space="preserve">ΑΝΑΣΤΑΣΙΟΣ </w:t>
      </w:r>
      <w:r>
        <w:rPr>
          <w:rFonts w:eastAsia="Times New Roman"/>
          <w:b/>
          <w:bCs/>
          <w:color w:val="242424"/>
        </w:rPr>
        <w:t>ΠΕΤΡΟΠΟΥΛΟΣ (Υφυπουργός Εργασίας, Κοινωνικής Ασφάλισης και Κοινωνικής Αλληλεγγύης):</w:t>
      </w:r>
      <w:r>
        <w:rPr>
          <w:rFonts w:eastAsia="Times New Roman" w:cs="Times New Roman"/>
        </w:rPr>
        <w:t>…επειδή υπενθυμίζω στον ελληνικό λαό τι έχει φταίξει για τη μη καταβολή των εφάπαξ και τη μη καταβολή των συντάξεων όλον αυτόν τον καιρό…</w:t>
      </w:r>
    </w:p>
    <w:p w14:paraId="2C0FB980"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Η Νέα Δημοκρ</w:t>
      </w:r>
      <w:r>
        <w:rPr>
          <w:rFonts w:eastAsia="Times New Roman" w:cs="Times New Roman"/>
        </w:rPr>
        <w:t>ατία!</w:t>
      </w:r>
    </w:p>
    <w:p w14:paraId="2C0FB981" w14:textId="77777777" w:rsidR="0032345F" w:rsidRDefault="00CA05C6">
      <w:pPr>
        <w:spacing w:after="0" w:line="600" w:lineRule="auto"/>
        <w:ind w:firstLine="720"/>
        <w:jc w:val="both"/>
        <w:rPr>
          <w:rFonts w:eastAsia="Times New Roman" w:cs="Times New Roman"/>
        </w:rPr>
      </w:pPr>
      <w:r>
        <w:rPr>
          <w:rFonts w:eastAsia="Times New Roman"/>
          <w:b/>
          <w:bCs/>
          <w:color w:val="242424"/>
        </w:rPr>
        <w:lastRenderedPageBreak/>
        <w:t>ΑΝΑΣΤΑΣΙΟΣ ΠΕΤΡΟΠΟΥΛΟΣ (Υφυπουργός Εργασίας, Κοινωνικής Ασφάλισης και Κοινωνικής Αλληλεγγύης):</w:t>
      </w:r>
      <w:r>
        <w:rPr>
          <w:rFonts w:eastAsia="Times New Roman" w:cs="Times New Roman"/>
        </w:rPr>
        <w:t xml:space="preserve"> Αυτή ήταν η κυβέρνηση πριν. </w:t>
      </w:r>
    </w:p>
    <w:p w14:paraId="2C0FB982"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Έχουν περάσει δύο χρόνια, χριστιανέ μου! Πόσα πρέπει να περάσουν; Πενήντα χρόνια;</w:t>
      </w:r>
    </w:p>
    <w:p w14:paraId="2C0FB983" w14:textId="77777777" w:rsidR="0032345F" w:rsidRDefault="00CA05C6">
      <w:pPr>
        <w:spacing w:after="0" w:line="600" w:lineRule="auto"/>
        <w:ind w:firstLine="720"/>
        <w:jc w:val="both"/>
        <w:rPr>
          <w:rFonts w:eastAsia="Times New Roman" w:cs="Times New Roman"/>
        </w:rPr>
      </w:pPr>
      <w:r>
        <w:rPr>
          <w:rFonts w:eastAsia="Times New Roman"/>
          <w:b/>
          <w:bCs/>
          <w:color w:val="242424"/>
        </w:rPr>
        <w:t>ΑΝΑΣΤΑΣΙΟΣ ΠΕΤΡΟΠΟΥΛΟ</w:t>
      </w:r>
      <w:r>
        <w:rPr>
          <w:rFonts w:eastAsia="Times New Roman"/>
          <w:b/>
          <w:bCs/>
          <w:color w:val="242424"/>
        </w:rPr>
        <w:t>Σ (Υφυπουργός Εργασίας, Κοινωνικής Ασφάλισης και Κοινωνικής Αλληλεγγύης):</w:t>
      </w:r>
      <w:r>
        <w:rPr>
          <w:rFonts w:eastAsia="Times New Roman"/>
          <w:bCs/>
          <w:color w:val="242424"/>
        </w:rPr>
        <w:t xml:space="preserve"> Από τον Αύγουστο του 2013 δεν καταβάλλονται εφάπαξ. Κυβέρνηση της Νέας Δημοκρατίας ήταν. Εγώ θα απολογούμαι γιατί εσείς δεν φροντίσατε…</w:t>
      </w:r>
      <w:r>
        <w:rPr>
          <w:rFonts w:eastAsia="Times New Roman" w:cs="Times New Roman"/>
        </w:rPr>
        <w:t xml:space="preserve"> </w:t>
      </w:r>
    </w:p>
    <w:p w14:paraId="2C0FB984"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Δύο χρόνια κυβερνάτε. </w:t>
      </w:r>
      <w:r>
        <w:rPr>
          <w:rFonts w:eastAsia="Times New Roman" w:cs="Times New Roman"/>
        </w:rPr>
        <w:t xml:space="preserve">Πόσα χρόνια θέλετε; Πείτε μας πόσα χρόνια θέλετε να κυβερνήσετε; </w:t>
      </w:r>
    </w:p>
    <w:p w14:paraId="2C0FB985"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Σας παρακαλώ, κύριε </w:t>
      </w:r>
      <w:proofErr w:type="spellStart"/>
      <w:r>
        <w:rPr>
          <w:rFonts w:eastAsia="Times New Roman" w:cs="Times New Roman"/>
        </w:rPr>
        <w:t>Γιακουμάτε</w:t>
      </w:r>
      <w:proofErr w:type="spellEnd"/>
      <w:r>
        <w:rPr>
          <w:rFonts w:eastAsia="Times New Roman" w:cs="Times New Roman"/>
        </w:rPr>
        <w:t xml:space="preserve">.  </w:t>
      </w:r>
    </w:p>
    <w:p w14:paraId="2C0FB986" w14:textId="77777777" w:rsidR="0032345F" w:rsidRDefault="00CA05C6">
      <w:pPr>
        <w:spacing w:after="0" w:line="600" w:lineRule="auto"/>
        <w:ind w:firstLine="720"/>
        <w:jc w:val="both"/>
        <w:rPr>
          <w:rFonts w:eastAsia="Times New Roman" w:cs="Times New Roman"/>
        </w:rPr>
      </w:pPr>
      <w:r>
        <w:rPr>
          <w:rFonts w:eastAsia="Times New Roman"/>
          <w:b/>
          <w:bCs/>
          <w:color w:val="242424"/>
        </w:rPr>
        <w:lastRenderedPageBreak/>
        <w:t>ΑΝΑΣΤΑΣΙΟΣ ΠΕΤΡΟΠΟΥΛΟΣ (Υφυπουργός Εργασίας, Κοινωνικής Ασφάλισης και Κοινωνικής Αλληλεγγύης):</w:t>
      </w:r>
      <w:r>
        <w:rPr>
          <w:rFonts w:eastAsia="Times New Roman" w:cs="Times New Roman"/>
        </w:rPr>
        <w:t xml:space="preserve"> Αυτή δεν είναι εικόνα για</w:t>
      </w:r>
      <w:r>
        <w:rPr>
          <w:rFonts w:eastAsia="Times New Roman" w:cs="Times New Roman"/>
        </w:rPr>
        <w:t xml:space="preserve"> το Κοινοβούλιο και λυπάμαι πάρα πολύ γιατί εμποδίζομαι να μιλήσω. </w:t>
      </w:r>
    </w:p>
    <w:p w14:paraId="2C0FB987"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Μια χαρά είναι η εικόνα. Εικόνα κυβέρνησης δεν είναι. </w:t>
      </w:r>
    </w:p>
    <w:p w14:paraId="2C0FB988" w14:textId="77777777" w:rsidR="0032345F" w:rsidRDefault="00CA05C6">
      <w:pPr>
        <w:spacing w:after="0" w:line="600" w:lineRule="auto"/>
        <w:ind w:firstLine="720"/>
        <w:jc w:val="both"/>
        <w:rPr>
          <w:rFonts w:eastAsia="Times New Roman" w:cs="Times New Roman"/>
        </w:rPr>
      </w:pPr>
      <w:r>
        <w:rPr>
          <w:rFonts w:eastAsia="Times New Roman"/>
          <w:b/>
          <w:bCs/>
          <w:color w:val="242424"/>
        </w:rPr>
        <w:t xml:space="preserve">ΑΝΑΣΤΑΣΙΟΣ ΠΕΤΡΟΠΟΥΛΟΣ (Υφυπουργός Εργασίας, Κοινωνικής Ασφάλισης και Κοινωνικής Αλληλεγγύης): </w:t>
      </w:r>
      <w:r>
        <w:rPr>
          <w:rFonts w:eastAsia="Times New Roman"/>
          <w:bCs/>
          <w:color w:val="242424"/>
        </w:rPr>
        <w:t>Δεν περίμενα να</w:t>
      </w:r>
      <w:r>
        <w:rPr>
          <w:rFonts w:eastAsia="Times New Roman"/>
          <w:bCs/>
          <w:color w:val="242424"/>
        </w:rPr>
        <w:t xml:space="preserve"> το</w:t>
      </w:r>
      <w:r>
        <w:rPr>
          <w:rFonts w:eastAsia="Times New Roman" w:cs="Times New Roman"/>
        </w:rPr>
        <w:t xml:space="preserve"> κάνει ο κ. </w:t>
      </w:r>
      <w:proofErr w:type="spellStart"/>
      <w:r>
        <w:rPr>
          <w:rFonts w:eastAsia="Times New Roman" w:cs="Times New Roman"/>
        </w:rPr>
        <w:t>Γιακουμάτος</w:t>
      </w:r>
      <w:proofErr w:type="spellEnd"/>
      <w:r>
        <w:rPr>
          <w:rFonts w:eastAsia="Times New Roman" w:cs="Times New Roman"/>
        </w:rPr>
        <w:t xml:space="preserve"> αυτό. Απαράδεκτη εικόνα για έναν λαό που στενάζει, να παίρνουμε πολιτικά μέτρα με άμεσα αποτελέσματα και να αποκρύπτεται η ουσία. Δεν είναι αυτό πολιτική αντιπαράθεση. </w:t>
      </w:r>
    </w:p>
    <w:p w14:paraId="2C0FB989"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Ακόμα και στην τηλεόραση</w:t>
      </w:r>
      <w:r>
        <w:rPr>
          <w:rFonts w:eastAsia="Times New Roman" w:cs="Times New Roman"/>
        </w:rPr>
        <w:t xml:space="preserve">, στα πρωινά, δεν επιτρέπεται ο ένας να διακόπτει τον άλλον. </w:t>
      </w:r>
    </w:p>
    <w:p w14:paraId="2C0FB98A"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Δεν βγαίνω στα πρωινά και δεν διακόπτω. </w:t>
      </w:r>
    </w:p>
    <w:p w14:paraId="2C0FB98B" w14:textId="77777777" w:rsidR="0032345F" w:rsidRDefault="00CA05C6">
      <w:pPr>
        <w:spacing w:after="0" w:line="600" w:lineRule="auto"/>
        <w:ind w:firstLine="720"/>
        <w:jc w:val="both"/>
        <w:rPr>
          <w:rFonts w:eastAsia="Times New Roman" w:cs="Times New Roman"/>
        </w:rPr>
      </w:pPr>
      <w:r>
        <w:rPr>
          <w:rFonts w:eastAsia="Times New Roman"/>
          <w:b/>
          <w:bCs/>
        </w:rPr>
        <w:lastRenderedPageBreak/>
        <w:t>ΠΡΟΕΔΡΕΥΩΝ (Δημήτριος Κρεμαστινός):</w:t>
      </w:r>
      <w:r>
        <w:rPr>
          <w:rFonts w:eastAsia="Times New Roman" w:cs="Times New Roman"/>
        </w:rPr>
        <w:t xml:space="preserve"> Αφήστε τον Υπουργό να απαντήσει.</w:t>
      </w:r>
    </w:p>
    <w:p w14:paraId="2C0FB98C"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Αν δεν έλεγε ότι λέω ανακρίβειες…</w:t>
      </w:r>
    </w:p>
    <w:p w14:paraId="2C0FB98D" w14:textId="77777777" w:rsidR="0032345F" w:rsidRDefault="00CA05C6">
      <w:pPr>
        <w:spacing w:after="0" w:line="600" w:lineRule="auto"/>
        <w:ind w:firstLine="720"/>
        <w:jc w:val="both"/>
        <w:rPr>
          <w:rFonts w:eastAsia="Times New Roman" w:cs="Times New Roman"/>
        </w:rPr>
      </w:pPr>
      <w:r>
        <w:rPr>
          <w:rFonts w:eastAsia="Times New Roman"/>
          <w:b/>
          <w:bCs/>
        </w:rPr>
        <w:t>ΠΡΟΕ</w:t>
      </w:r>
      <w:r>
        <w:rPr>
          <w:rFonts w:eastAsia="Times New Roman"/>
          <w:b/>
          <w:bCs/>
        </w:rPr>
        <w:t>ΔΡΕΥΩΝ (Δημήτριος Κρεμαστινός):</w:t>
      </w:r>
      <w:r>
        <w:rPr>
          <w:rFonts w:eastAsia="Times New Roman" w:cs="Times New Roman"/>
        </w:rPr>
        <w:t xml:space="preserve"> Αφήστε τον να απαντήσει. </w:t>
      </w:r>
    </w:p>
    <w:p w14:paraId="2C0FB98E"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Να είσαι αντικειμενικός. Είπε ότι λέω ανακρίβειες.</w:t>
      </w:r>
    </w:p>
    <w:p w14:paraId="2C0FB98F"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Αντικειμενικός είμαι, αλλά αφήστε τον να απαντήσει. </w:t>
      </w:r>
    </w:p>
    <w:p w14:paraId="2C0FB990" w14:textId="77777777" w:rsidR="0032345F" w:rsidRDefault="00CA05C6">
      <w:pPr>
        <w:spacing w:after="0" w:line="600" w:lineRule="auto"/>
        <w:ind w:firstLine="720"/>
        <w:jc w:val="both"/>
        <w:rPr>
          <w:rFonts w:eastAsia="Times New Roman" w:cs="Times New Roman"/>
        </w:rPr>
      </w:pPr>
      <w:r>
        <w:rPr>
          <w:rFonts w:eastAsia="Times New Roman" w:cs="Times New Roman"/>
          <w:b/>
        </w:rPr>
        <w:t>ΓΕΡΑΣΙΜΟΣ ΓΙΑΚΟΥΜΑΤΟΣ:</w:t>
      </w:r>
      <w:r>
        <w:rPr>
          <w:rFonts w:eastAsia="Times New Roman" w:cs="Times New Roman"/>
        </w:rPr>
        <w:t xml:space="preserve"> Αν δεν το έλ</w:t>
      </w:r>
      <w:r>
        <w:rPr>
          <w:rFonts w:eastAsia="Times New Roman" w:cs="Times New Roman"/>
        </w:rPr>
        <w:t>εγε αυτό, θα είχαμε ωραίο διάλογο, αλλά όχι να λέει ότι λέω και ανακρίβειες!</w:t>
      </w:r>
    </w:p>
    <w:p w14:paraId="2C0FB991" w14:textId="77777777" w:rsidR="0032345F" w:rsidRDefault="00CA05C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Σας ευχαριστώ. </w:t>
      </w:r>
    </w:p>
    <w:p w14:paraId="2C0FB992" w14:textId="77777777" w:rsidR="0032345F" w:rsidRDefault="00CA05C6">
      <w:pPr>
        <w:spacing w:after="0" w:line="600" w:lineRule="auto"/>
        <w:ind w:firstLine="720"/>
        <w:jc w:val="both"/>
        <w:rPr>
          <w:rFonts w:eastAsia="Times New Roman" w:cs="Times New Roman"/>
          <w:szCs w:val="24"/>
        </w:rPr>
      </w:pPr>
      <w:r>
        <w:rPr>
          <w:rFonts w:eastAsia="Times New Roman" w:cs="Times New Roman"/>
        </w:rPr>
        <w:t xml:space="preserve">Προχωρούμε </w:t>
      </w:r>
      <w:r>
        <w:rPr>
          <w:rFonts w:eastAsia="Times New Roman" w:cs="Times New Roman"/>
          <w:szCs w:val="24"/>
        </w:rPr>
        <w:t>στη πρώτη με αριθμό 572/21-10-2016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r>
        <w:rPr>
          <w:rFonts w:eastAsia="Times New Roman" w:cs="Times New Roman"/>
          <w:szCs w:val="24"/>
        </w:rPr>
        <w:lastRenderedPageBreak/>
        <w:t xml:space="preserve">κ. </w:t>
      </w:r>
      <w:r>
        <w:rPr>
          <w:rFonts w:eastAsia="Times New Roman" w:cs="Times New Roman"/>
          <w:bCs/>
          <w:szCs w:val="24"/>
        </w:rPr>
        <w:t>Βασ</w:t>
      </w:r>
      <w:r>
        <w:rPr>
          <w:rFonts w:eastAsia="Times New Roman" w:cs="Times New Roman"/>
          <w:bCs/>
          <w:szCs w:val="24"/>
        </w:rPr>
        <w:t xml:space="preserve">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τις διαδικασίες και την υλοποίηση του έργου εκτροπής του Πλατύ ποταμού για την ενίσχυση του φράγματος Φανερωμένης.</w:t>
      </w:r>
    </w:p>
    <w:p w14:paraId="2C0FB99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Αγροτικής Ανάπτυξης και Τροφίμων κ. Κόκκαλης. </w:t>
      </w:r>
    </w:p>
    <w:p w14:paraId="2C0FB99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w:t>
      </w:r>
    </w:p>
    <w:p w14:paraId="2C0FB99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2C0FB99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φαινόμενο της ερημοποίησης δεν είναι προ των πυλών, έχει περάσει </w:t>
      </w:r>
      <w:r>
        <w:rPr>
          <w:rFonts w:eastAsia="Times New Roman" w:cs="Times New Roman"/>
          <w:szCs w:val="24"/>
        </w:rPr>
        <w:t>τις πύλες. Πρέπει να σας καταθέσω στοιχεία που αφορούν την αύξηση των θερμοκρασιών, κατά πέντε βαθμούς τουλάχιστον, σε σχέση με την προηγούμενη δεκαετία και αφορούν την περιοχή της Κρήτης.</w:t>
      </w:r>
    </w:p>
    <w:p w14:paraId="2C0FB99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νότια Κρήτη και ιδιαίτερα η </w:t>
      </w:r>
      <w:proofErr w:type="spellStart"/>
      <w:r>
        <w:rPr>
          <w:rFonts w:eastAsia="Times New Roman" w:cs="Times New Roman"/>
          <w:szCs w:val="24"/>
        </w:rPr>
        <w:t>Μεσσαρά</w:t>
      </w:r>
      <w:proofErr w:type="spellEnd"/>
      <w:r>
        <w:rPr>
          <w:rFonts w:eastAsia="Times New Roman" w:cs="Times New Roman"/>
          <w:szCs w:val="24"/>
        </w:rPr>
        <w:t xml:space="preserve"> χρειάζονται άμεσα μέτρα για τ</w:t>
      </w:r>
      <w:r>
        <w:rPr>
          <w:rFonts w:eastAsia="Times New Roman" w:cs="Times New Roman"/>
          <w:szCs w:val="24"/>
        </w:rPr>
        <w:t xml:space="preserve">ην αντιμετώπιση του φαινομένου. </w:t>
      </w:r>
    </w:p>
    <w:p w14:paraId="2C0FB99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 2009, με συγκεκριμένες αποφάσεις, έχει ξεκινήσει η μελέτη της εκτροπής του Πλατύ ποταμού. Το έργο αυτό θα συμβάλει, ούτως ώστε να υπάρχει η απαραίτητη ποσότητα νερού για την άρδευση της </w:t>
      </w:r>
      <w:proofErr w:type="spellStart"/>
      <w:r>
        <w:rPr>
          <w:rFonts w:eastAsia="Times New Roman" w:cs="Times New Roman"/>
          <w:szCs w:val="24"/>
        </w:rPr>
        <w:t>Μεσσαράς</w:t>
      </w:r>
      <w:proofErr w:type="spellEnd"/>
      <w:r>
        <w:rPr>
          <w:rFonts w:eastAsia="Times New Roman" w:cs="Times New Roman"/>
          <w:szCs w:val="24"/>
        </w:rPr>
        <w:t>, μέσω του φράγματος Φ</w:t>
      </w:r>
      <w:r>
        <w:rPr>
          <w:rFonts w:eastAsia="Times New Roman" w:cs="Times New Roman"/>
          <w:szCs w:val="24"/>
        </w:rPr>
        <w:t>ανερωμένης το οποίο έχει ολοκληρωθεί, και βεβαίως, του νότιου Ρεθύμνου. Αφορά, δηλαδή, δύο νομούς συνολικά.</w:t>
      </w:r>
    </w:p>
    <w:p w14:paraId="2C0FB99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ήθελα να μας ενημερώσετε σε ποιο στάδιο βρίσκεται η έγκριση των περιβαλλοντικών όρων, μιας και από τη γραπτή απάντηση που είχε δώσει τον Απρίλιο </w:t>
      </w:r>
      <w:r>
        <w:rPr>
          <w:rFonts w:eastAsia="Times New Roman" w:cs="Times New Roman"/>
          <w:szCs w:val="24"/>
        </w:rPr>
        <w:t>ο Υπουργός Αγροτικής Ανάπτυξης δεν είχε ακόμη υπογραφεί, πότε θα έχουμε έγκριση της οριστικής μελέτης των υδραυλικών και των ηλεκτρομηχανολογικών και πότε εκτιμάτε ότι θα μπορούμε να έχουμε τεύχη δημοπράτησης για το συγκεκριμένο έργο.</w:t>
      </w:r>
    </w:p>
    <w:p w14:paraId="2C0FB99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κύριε Πρόε</w:t>
      </w:r>
      <w:r>
        <w:rPr>
          <w:rFonts w:eastAsia="Times New Roman" w:cs="Times New Roman"/>
          <w:szCs w:val="24"/>
        </w:rPr>
        <w:t>δρε.</w:t>
      </w:r>
    </w:p>
    <w:p w14:paraId="2C0FB99B"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2C0FB99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0FB99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ΚΟΚΚΑΛΗΣ (Υφυπουργός Αγροτικής Ανάπτυξης και Τροφίμων):</w:t>
      </w:r>
      <w:r>
        <w:rPr>
          <w:rFonts w:eastAsia="Times New Roman" w:cs="Times New Roman"/>
          <w:szCs w:val="24"/>
        </w:rPr>
        <w:t xml:space="preserve"> Ευχαριστώ, κύριε Πρόεδρε.</w:t>
      </w:r>
    </w:p>
    <w:p w14:paraId="2C0FB99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Αρχικά να επισημάνω ότι όντως το έργο της κατασκευής του φράγματος στο Πλα</w:t>
      </w:r>
      <w:r>
        <w:rPr>
          <w:rFonts w:eastAsia="Times New Roman" w:cs="Times New Roman"/>
          <w:szCs w:val="24"/>
        </w:rPr>
        <w:t xml:space="preserve">τύ Ρεθύμνου και αγωγού μεταφοράς για την ενίσχυση του φράγματος της Φανερωμένης στη </w:t>
      </w:r>
      <w:proofErr w:type="spellStart"/>
      <w:r>
        <w:rPr>
          <w:rFonts w:eastAsia="Times New Roman" w:cs="Times New Roman"/>
          <w:szCs w:val="24"/>
        </w:rPr>
        <w:t>Μεσσαρά</w:t>
      </w:r>
      <w:proofErr w:type="spellEnd"/>
      <w:r>
        <w:rPr>
          <w:rFonts w:eastAsia="Times New Roman" w:cs="Times New Roman"/>
          <w:szCs w:val="24"/>
        </w:rPr>
        <w:t xml:space="preserve"> αποτελεί ένα μεγάλο έργο πνοής που θα ενισχύσει τον πρωτογενή τομέα στις περιφερειακές ενότητες και του Ρεθύμνου και του Ηρακλείου.</w:t>
      </w:r>
    </w:p>
    <w:p w14:paraId="2C0FB99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να επισημάνω ότι οι φορε</w:t>
      </w:r>
      <w:r>
        <w:rPr>
          <w:rFonts w:eastAsia="Times New Roman" w:cs="Times New Roman"/>
          <w:szCs w:val="24"/>
        </w:rPr>
        <w:t>ίς του Υπουργείου Αγροτικής Ανάπτυξης είναι σε συνεχή συνεργασία με τους φορείς και τις υπηρεσίες της Περιφέρειας Κρήτης. Και προχωρώ συγκεκριμένα στις ερωτήσεις που ετέθησαν.</w:t>
      </w:r>
    </w:p>
    <w:p w14:paraId="2C0FB9A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Ερώτηση πρώτη: Ποιες είναι οι άμεσες ενέργειες του Υπουργείου; Στο Υπουργείο ήδη</w:t>
      </w:r>
      <w:r>
        <w:rPr>
          <w:rFonts w:eastAsia="Times New Roman" w:cs="Times New Roman"/>
          <w:szCs w:val="24"/>
        </w:rPr>
        <w:t xml:space="preserve"> εκπονείται μελέτη με τίτλο: «Προμελέτη και οριστική </w:t>
      </w:r>
      <w:r>
        <w:rPr>
          <w:rFonts w:eastAsia="Times New Roman" w:cs="Times New Roman"/>
          <w:szCs w:val="24"/>
        </w:rPr>
        <w:lastRenderedPageBreak/>
        <w:t xml:space="preserve">μελέτη φράγματος στο Πλατύ Νομού </w:t>
      </w:r>
      <w:proofErr w:type="spellStart"/>
      <w:r>
        <w:rPr>
          <w:rFonts w:eastAsia="Times New Roman" w:cs="Times New Roman"/>
          <w:szCs w:val="24"/>
        </w:rPr>
        <w:t>Ρεθύμνης</w:t>
      </w:r>
      <w:proofErr w:type="spellEnd"/>
      <w:r>
        <w:rPr>
          <w:rFonts w:eastAsia="Times New Roman" w:cs="Times New Roman"/>
          <w:szCs w:val="24"/>
        </w:rPr>
        <w:t xml:space="preserve"> μετά του αγωγού μεταφοράς νερού στη </w:t>
      </w:r>
      <w:proofErr w:type="spellStart"/>
      <w:r>
        <w:rPr>
          <w:rFonts w:eastAsia="Times New Roman" w:cs="Times New Roman"/>
          <w:szCs w:val="24"/>
        </w:rPr>
        <w:t>Μεσσαρά</w:t>
      </w:r>
      <w:proofErr w:type="spellEnd"/>
      <w:r>
        <w:rPr>
          <w:rFonts w:eastAsia="Times New Roman" w:cs="Times New Roman"/>
          <w:szCs w:val="24"/>
        </w:rPr>
        <w:t xml:space="preserve">». </w:t>
      </w:r>
    </w:p>
    <w:p w14:paraId="2C0FB9A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Αντικείμενο της μελέτης είναι η μελέτη του φράγματος-ταμιευτήρα Πλατύ, χωρητικότητας είκοσι εκατομμυρίων κυβικών μ</w:t>
      </w:r>
      <w:r>
        <w:rPr>
          <w:rFonts w:eastAsia="Times New Roman" w:cs="Times New Roman"/>
          <w:szCs w:val="24"/>
        </w:rPr>
        <w:t xml:space="preserve">έτρων νερού, η εξέταση της δυνατότητας κατασκευής του φράγματος </w:t>
      </w:r>
      <w:proofErr w:type="spellStart"/>
      <w:r>
        <w:rPr>
          <w:rFonts w:eastAsia="Times New Roman" w:cs="Times New Roman"/>
          <w:szCs w:val="24"/>
        </w:rPr>
        <w:t>Γερακαρίου</w:t>
      </w:r>
      <w:proofErr w:type="spellEnd"/>
      <w:r>
        <w:rPr>
          <w:rFonts w:eastAsia="Times New Roman" w:cs="Times New Roman"/>
          <w:szCs w:val="24"/>
        </w:rPr>
        <w:t>, χωρητικότητας 1,73 εκατομμυρίων κυβικών μέτρων νερού, η μελέτη για την κατασκευή αρδευτικού δικτύου που θα εξυπηρετεί σαράντα πέντε χιλιάδες στρέμματα κατά πρώτη προτεραιότητα στην</w:t>
      </w:r>
      <w:r>
        <w:rPr>
          <w:rFonts w:eastAsia="Times New Roman" w:cs="Times New Roman"/>
          <w:szCs w:val="24"/>
        </w:rPr>
        <w:t xml:space="preserve"> Περιφερειακή Ενότητα Ρεθύμνου και η μελέτη για τη κατασκευή αγωγού μεταφοράς του πλεονάζοντος νερού προς το ελλειμματικό φράγμα της Φανερωμένης στη </w:t>
      </w:r>
      <w:proofErr w:type="spellStart"/>
      <w:r>
        <w:rPr>
          <w:rFonts w:eastAsia="Times New Roman" w:cs="Times New Roman"/>
          <w:szCs w:val="24"/>
        </w:rPr>
        <w:t>Μεσσαρά</w:t>
      </w:r>
      <w:proofErr w:type="spellEnd"/>
      <w:r>
        <w:rPr>
          <w:rFonts w:eastAsia="Times New Roman" w:cs="Times New Roman"/>
          <w:szCs w:val="24"/>
        </w:rPr>
        <w:t xml:space="preserve"> Ηρακλείου.</w:t>
      </w:r>
    </w:p>
    <w:p w14:paraId="2C0FB9A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εν λόγω μελέτη ήταν ενταγμένη στο Επιχειρησιακό Πρόγραμμα Αγροτικής Ανάπτυξης 2007-201</w:t>
      </w:r>
      <w:r>
        <w:rPr>
          <w:rFonts w:eastAsia="Times New Roman" w:cs="Times New Roman"/>
          <w:szCs w:val="24"/>
        </w:rPr>
        <w:t>3 «Εγγειοβελτιωτικά έργα» με κωδικό 125. Η μελέτη εξελίσσεται ομαλά και συνεχίζεται στο Πρόγραμμα Αγροτικής Ανάπτυξης 2014-2020.</w:t>
      </w:r>
    </w:p>
    <w:p w14:paraId="2C0FB9A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Έρχομαι στη δεύτερη ερώτηση, για την έγκριση. Ρωτάτε αν έχει εκδοθεί η απαραίτητη απόφαση περιβαλλοντικών όρων από το Υπουργείο</w:t>
      </w:r>
      <w:r>
        <w:rPr>
          <w:rFonts w:eastAsia="Times New Roman" w:cs="Times New Roman"/>
          <w:szCs w:val="24"/>
        </w:rPr>
        <w:t xml:space="preserve"> Περιβάλλοντος. Η απάντηση είναι, κύριε </w:t>
      </w:r>
      <w:proofErr w:type="spellStart"/>
      <w:r>
        <w:rPr>
          <w:rFonts w:eastAsia="Times New Roman" w:cs="Times New Roman"/>
          <w:szCs w:val="24"/>
        </w:rPr>
        <w:t>Κεγκέρογλου</w:t>
      </w:r>
      <w:proofErr w:type="spellEnd"/>
      <w:r>
        <w:rPr>
          <w:rFonts w:eastAsia="Times New Roman" w:cs="Times New Roman"/>
          <w:szCs w:val="24"/>
        </w:rPr>
        <w:t xml:space="preserve">, ότι έχει ήδη εκδοθεί η έγκριση των περιβαλλοντικών όρων από τη Διεύθυνση Περιβαλλοντικών </w:t>
      </w:r>
      <w:proofErr w:type="spellStart"/>
      <w:r>
        <w:rPr>
          <w:rFonts w:eastAsia="Times New Roman" w:cs="Times New Roman"/>
          <w:szCs w:val="24"/>
        </w:rPr>
        <w:t>Αδειοδοτήσεων</w:t>
      </w:r>
      <w:proofErr w:type="spellEnd"/>
      <w:r>
        <w:rPr>
          <w:rFonts w:eastAsia="Times New Roman" w:cs="Times New Roman"/>
          <w:szCs w:val="24"/>
        </w:rPr>
        <w:t xml:space="preserve"> -και νομίζω ότι αυτή είναι η ουσία της ερώτησής σας- στις 18 Ιουλίου 2016, με αριθμό πρωτοκόλλου 360</w:t>
      </w:r>
      <w:r>
        <w:rPr>
          <w:rFonts w:eastAsia="Times New Roman" w:cs="Times New Roman"/>
          <w:szCs w:val="24"/>
        </w:rPr>
        <w:t>57/18-7-2016.</w:t>
      </w:r>
    </w:p>
    <w:p w14:paraId="2C0FB9A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14:paraId="2C0FB9A5"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2C0FB9A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και πάλι τον λόγο, για τρία λεπτά.</w:t>
      </w:r>
    </w:p>
    <w:p w14:paraId="2C0FB9A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η προμελέτη ανατέθηκε με απόφαση του 2009 και </w:t>
      </w:r>
      <w:proofErr w:type="spellStart"/>
      <w:r>
        <w:rPr>
          <w:rFonts w:eastAsia="Times New Roman" w:cs="Times New Roman"/>
          <w:szCs w:val="24"/>
        </w:rPr>
        <w:t>περιελάμ</w:t>
      </w:r>
      <w:r>
        <w:rPr>
          <w:rFonts w:eastAsia="Times New Roman" w:cs="Times New Roman"/>
          <w:szCs w:val="24"/>
        </w:rPr>
        <w:t>βανε</w:t>
      </w:r>
      <w:proofErr w:type="spellEnd"/>
      <w:r>
        <w:rPr>
          <w:rFonts w:eastAsia="Times New Roman" w:cs="Times New Roman"/>
          <w:szCs w:val="24"/>
        </w:rPr>
        <w:t xml:space="preserve">, βεβαίως, και την προοπτική της οριστικής μελέτης. </w:t>
      </w:r>
    </w:p>
    <w:p w14:paraId="2C0FB9A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Εάν όλα καθυστέρησαν, γιατί θα έπρεπε από το 2014 ή από το 2015 να έχει εκδοθεί η περιβαλλοντική απόφαση, είναι ένα ζητούμενο. Σε κάθε </w:t>
      </w:r>
      <w:r>
        <w:rPr>
          <w:rFonts w:eastAsia="Times New Roman" w:cs="Times New Roman"/>
          <w:szCs w:val="24"/>
        </w:rPr>
        <w:lastRenderedPageBreak/>
        <w:t>περίπτωση, η απόφαση έγκρισης περιβαλλοντικών όρων, όπως είπατε,</w:t>
      </w:r>
      <w:r>
        <w:rPr>
          <w:rFonts w:eastAsia="Times New Roman" w:cs="Times New Roman"/>
          <w:szCs w:val="24"/>
        </w:rPr>
        <w:t xml:space="preserve"> έχει ήδη εκδοθεί. </w:t>
      </w:r>
    </w:p>
    <w:p w14:paraId="2C0FB9A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ζητούμενο είναι –και θα το συγκεκριμενοποιήσω- η υδραυλική μελέτη, η μελέτη ηλεκτρομηχανολογικών, τα τεύχη δημοπράτησης για το συγκεκριμένο έργο σε τι χρονικό ορίζοντα προσδιορίζονται ότι θα έχουν ολοκληρωθεί. Διότι το ζητούμενο είνα</w:t>
      </w:r>
      <w:r>
        <w:rPr>
          <w:rFonts w:eastAsia="Times New Roman" w:cs="Times New Roman"/>
          <w:szCs w:val="24"/>
        </w:rPr>
        <w:t xml:space="preserve">ι να ολοκληρωθούν, επιτέλους, οι μελέτες οι οποίες έχουν ανατεθεί τα προηγούμενα χρόνια, να φθάσουμε στα τεύχη δημοπράτησης και να δημοπρατηθεί το έργο. </w:t>
      </w:r>
    </w:p>
    <w:p w14:paraId="2C0FB9A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Βεβαίως, πρέπει να μας πείτε –και είναι ζητούμενο- σε ποιο στάδιο θα εξετασθεί η ένταξη του έργου στο </w:t>
      </w:r>
      <w:r>
        <w:rPr>
          <w:rFonts w:eastAsia="Times New Roman" w:cs="Times New Roman"/>
          <w:szCs w:val="24"/>
        </w:rPr>
        <w:t xml:space="preserve">πρόγραμμα 2014-2020. </w:t>
      </w:r>
    </w:p>
    <w:p w14:paraId="2C0FB9AB"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Δεν μπορεί στο ΕΣΠΑ 2014-2020 να </w:t>
      </w:r>
      <w:r>
        <w:rPr>
          <w:rFonts w:eastAsia="Times New Roman"/>
          <w:bCs/>
        </w:rPr>
        <w:t>είναι</w:t>
      </w:r>
      <w:r>
        <w:rPr>
          <w:rFonts w:eastAsia="Times New Roman" w:cs="Times New Roman"/>
        </w:rPr>
        <w:t xml:space="preserve"> ξανά οι μελέτες, όπως μας είπατε. Οι μελέτες </w:t>
      </w:r>
      <w:r>
        <w:rPr>
          <w:rFonts w:eastAsia="Times New Roman"/>
          <w:bCs/>
        </w:rPr>
        <w:t>είναι</w:t>
      </w:r>
      <w:r>
        <w:rPr>
          <w:rFonts w:eastAsia="Times New Roman" w:cs="Times New Roman"/>
        </w:rPr>
        <w:t xml:space="preserve"> στο τελικό στάδιο. Εάν </w:t>
      </w:r>
      <w:r>
        <w:rPr>
          <w:rFonts w:eastAsia="Times New Roman"/>
          <w:bCs/>
        </w:rPr>
        <w:t>είναι</w:t>
      </w:r>
      <w:r>
        <w:rPr>
          <w:rFonts w:eastAsia="Times New Roman" w:cs="Times New Roman"/>
        </w:rPr>
        <w:t xml:space="preserve"> μόνο η αποπληρωμή τους, </w:t>
      </w:r>
      <w:r>
        <w:rPr>
          <w:rFonts w:eastAsia="Times New Roman"/>
          <w:bCs/>
          <w:shd w:val="clear" w:color="auto" w:fill="FFFFFF"/>
        </w:rPr>
        <w:t>βεβαίως</w:t>
      </w:r>
      <w:r>
        <w:rPr>
          <w:rFonts w:eastAsia="Times New Roman" w:cs="Times New Roman"/>
        </w:rPr>
        <w:t xml:space="preserve">. </w:t>
      </w:r>
      <w:r>
        <w:rPr>
          <w:rFonts w:eastAsia="Times New Roman" w:cs="Times New Roman"/>
          <w:bCs/>
          <w:shd w:val="clear" w:color="auto" w:fill="FFFFFF"/>
        </w:rPr>
        <w:t>Όμως</w:t>
      </w:r>
      <w:r>
        <w:rPr>
          <w:rFonts w:eastAsia="Times New Roman" w:cs="Times New Roman"/>
        </w:rPr>
        <w:t xml:space="preserve">, το </w:t>
      </w:r>
      <w:r>
        <w:rPr>
          <w:rFonts w:eastAsia="Times New Roman"/>
          <w:bCs/>
        </w:rPr>
        <w:t>έ</w:t>
      </w:r>
      <w:r>
        <w:rPr>
          <w:rFonts w:eastAsia="Times New Roman" w:cs="Times New Roman"/>
        </w:rPr>
        <w:t xml:space="preserve">ργο, μετά από τον χρόνο, για τον οποίο σας ερωτούμε να μας ενημερώσετε και που απαιτείται για να ολοκληρωθούν </w:t>
      </w:r>
      <w:r>
        <w:rPr>
          <w:rFonts w:eastAsia="Times New Roman" w:cs="Times New Roman"/>
        </w:rPr>
        <w:lastRenderedPageBreak/>
        <w:t xml:space="preserve">και τα τεύχη δημοπράτησης, πότε θα </w:t>
      </w:r>
      <w:r>
        <w:rPr>
          <w:rFonts w:eastAsia="Times New Roman"/>
          <w:bCs/>
        </w:rPr>
        <w:t>είναι</w:t>
      </w:r>
      <w:r>
        <w:rPr>
          <w:rFonts w:eastAsia="Times New Roman" w:cs="Times New Roman"/>
        </w:rPr>
        <w:t xml:space="preserve"> ώριμο για να ενταχθεί στο χρηματοδοτικό πλαίσιο 2014-2020; </w:t>
      </w:r>
      <w:r>
        <w:rPr>
          <w:rFonts w:eastAsia="Times New Roman"/>
          <w:bCs/>
        </w:rPr>
        <w:t>Είναι</w:t>
      </w:r>
      <w:r>
        <w:rPr>
          <w:rFonts w:eastAsia="Times New Roman" w:cs="Times New Roman"/>
        </w:rPr>
        <w:t xml:space="preserve"> το επόμενο βήμα. </w:t>
      </w:r>
    </w:p>
    <w:p w14:paraId="2C0FB9AC"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rPr>
        <w:t>Περιμένουμε την ενημέρ</w:t>
      </w:r>
      <w:r>
        <w:rPr>
          <w:rFonts w:eastAsia="Times New Roman" w:cs="Times New Roman"/>
        </w:rPr>
        <w:t xml:space="preserve">ωσή σας, γιατί η περιοχή του νότιου Ηρακλείου και  νότιου Ρεθύμνου, όπως σας είπα, </w:t>
      </w:r>
      <w:r>
        <w:rPr>
          <w:rFonts w:eastAsia="Times New Roman"/>
          <w:bCs/>
        </w:rPr>
        <w:t>είναι</w:t>
      </w:r>
      <w:r>
        <w:rPr>
          <w:rFonts w:eastAsia="Times New Roman" w:cs="Times New Roman"/>
        </w:rPr>
        <w:t xml:space="preserve"> ήδη από τις κλιματικές αλλαγές και από τα φαινόμενα που τις ακολουθούν στον προθάλαμο της ερημοποίησης, με ό,τι αυτό συνεπάγεται. Πρέπει να επιτευχθεί η αξιοποίηση των</w:t>
      </w:r>
      <w:r>
        <w:rPr>
          <w:rFonts w:eastAsia="Times New Roman" w:cs="Times New Roman"/>
        </w:rPr>
        <w:t xml:space="preserve"> υδατικών πόρων, που σήμερα δεν αξιοποιούνται.</w:t>
      </w:r>
    </w:p>
    <w:p w14:paraId="2C0FB9AD"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Το φράγμα Φανερωμένης, που </w:t>
      </w:r>
      <w:r>
        <w:rPr>
          <w:rFonts w:eastAsia="Times New Roman"/>
          <w:bCs/>
        </w:rPr>
        <w:t>είναι</w:t>
      </w:r>
      <w:r>
        <w:rPr>
          <w:rFonts w:eastAsia="Times New Roman" w:cs="Times New Roman"/>
        </w:rPr>
        <w:t xml:space="preserve"> ένα πάρα πολύ μεγάλο και χρήσιμο έργο για τη </w:t>
      </w:r>
      <w:proofErr w:type="spellStart"/>
      <w:r>
        <w:rPr>
          <w:rFonts w:eastAsia="Times New Roman" w:cs="Times New Roman"/>
        </w:rPr>
        <w:t>Μεσσαρά</w:t>
      </w:r>
      <w:proofErr w:type="spellEnd"/>
      <w:r>
        <w:rPr>
          <w:rFonts w:eastAsia="Times New Roman" w:cs="Times New Roman"/>
        </w:rPr>
        <w:t>, μπορεί να δεχτεί αυτές τις ποσότητες για να αρδευτεί η περιοχή. Ε</w:t>
      </w:r>
      <w:r>
        <w:rPr>
          <w:rFonts w:eastAsia="Times New Roman"/>
          <w:bCs/>
        </w:rPr>
        <w:t>ίναι</w:t>
      </w:r>
      <w:r>
        <w:rPr>
          <w:rFonts w:eastAsia="Times New Roman" w:cs="Times New Roman"/>
        </w:rPr>
        <w:t xml:space="preserve"> πραγματικά έργο πνοής. Τη χρησιμοποιούμε αυτή την έκ</w:t>
      </w:r>
      <w:r>
        <w:rPr>
          <w:rFonts w:eastAsia="Times New Roman" w:cs="Times New Roman"/>
        </w:rPr>
        <w:t xml:space="preserve">φραση πολλές φορές και καταχρηστικά για δευτερεύουσας σημασίας έργα, αλλά το </w:t>
      </w:r>
      <w:r>
        <w:rPr>
          <w:rFonts w:eastAsia="Times New Roman"/>
          <w:bCs/>
        </w:rPr>
        <w:t>έρ</w:t>
      </w:r>
      <w:r>
        <w:rPr>
          <w:rFonts w:eastAsia="Times New Roman" w:cs="Times New Roman"/>
        </w:rPr>
        <w:t xml:space="preserve">γο της εκτροπής του Πλατύ ποταμού και ο εμπλουτισμός του φράγματος Φανερωμένης </w:t>
      </w:r>
      <w:r>
        <w:rPr>
          <w:rFonts w:eastAsia="Times New Roman"/>
          <w:bCs/>
        </w:rPr>
        <w:t>είναι</w:t>
      </w:r>
      <w:r>
        <w:rPr>
          <w:rFonts w:eastAsia="Times New Roman" w:cs="Times New Roman"/>
        </w:rPr>
        <w:t xml:space="preserve"> πραγματικά έργο πνοής, απαραίτητο προκειμένου να συνεχιστεί η αγροτική παραγωγή και η ζωή στ</w:t>
      </w:r>
      <w:r>
        <w:rPr>
          <w:rFonts w:eastAsia="Times New Roman" w:cs="Times New Roman"/>
        </w:rPr>
        <w:t xml:space="preserve">ην περιοχή. Διότι η αγροτική παραγωγή πάει χέρι-χέρι με τη συγκράτηση του </w:t>
      </w:r>
      <w:r>
        <w:rPr>
          <w:rFonts w:eastAsia="Times New Roman" w:cs="Times New Roman"/>
        </w:rPr>
        <w:lastRenderedPageBreak/>
        <w:t xml:space="preserve">πληθυσμού στην ύπαιθρο και βέβαια με την παραγωγή πλούτου από τον αγροτικό τομέα, που μπορεί να συμβάλει τα μέγιστα και στην έξοδο από την κρίση. </w:t>
      </w:r>
    </w:p>
    <w:p w14:paraId="2C0FB9AE"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Ευχαριστώ. </w:t>
      </w:r>
    </w:p>
    <w:p w14:paraId="2C0FB9AF"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b/>
          <w:bCs/>
          <w:shd w:val="clear" w:color="auto" w:fill="FFFFFF"/>
        </w:rPr>
        <w:t xml:space="preserve">ΠΡΟΕΔΡΕΥΩΝ (Δημήτριος Κρεμαστινός): </w:t>
      </w:r>
      <w:r>
        <w:rPr>
          <w:rFonts w:eastAsia="Times New Roman"/>
          <w:bCs/>
          <w:shd w:val="clear" w:color="auto" w:fill="FFFFFF"/>
        </w:rPr>
        <w:t>Εγώ ευχαριστώ</w:t>
      </w:r>
      <w:r>
        <w:rPr>
          <w:rFonts w:eastAsia="Times New Roman"/>
          <w:b/>
          <w:bCs/>
          <w:shd w:val="clear" w:color="auto" w:fill="FFFFFF"/>
        </w:rPr>
        <w:t xml:space="preserve">. </w:t>
      </w:r>
      <w:r>
        <w:rPr>
          <w:rFonts w:eastAsia="Times New Roman"/>
          <w:bCs/>
          <w:shd w:val="clear" w:color="auto" w:fill="FFFFFF"/>
        </w:rPr>
        <w:t>Κύριε Υφυπουργέ</w:t>
      </w:r>
      <w:r>
        <w:rPr>
          <w:rFonts w:eastAsia="Times New Roman" w:cs="Times New Roman"/>
          <w:szCs w:val="24"/>
        </w:rPr>
        <w:t xml:space="preserve">, έχετε τον λόγο και πάλι. </w:t>
      </w:r>
    </w:p>
    <w:p w14:paraId="2C0FB9B0"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w:t>
      </w:r>
      <w:r>
        <w:rPr>
          <w:rFonts w:eastAsia="Times New Roman"/>
          <w:bCs/>
        </w:rPr>
        <w:t xml:space="preserve">Κύριε Βουλευτά, όπως σας είπα, η απόφαση έγκρισης των περιβαλλοντικών όρων έχει ήδη εκδοθεί. Εν </w:t>
      </w:r>
      <w:r>
        <w:rPr>
          <w:rFonts w:eastAsia="Times New Roman"/>
          <w:bCs/>
        </w:rPr>
        <w:t>συνεχεία, αναμένεται η έγκριση της μελέτης της οικονομικής σκοπιμότητας, η οποία, από ό,τι πληροφορούμαι, θα εξασφαλιστεί εντός του Δεκεμβρίου του 2016. Η αποπληρωμή της συνολικής μελέτης είναι εξασφαλισμένη, καθώς αποτελεί ήδη ανειλημμένη υποχρέωση του Πρ</w:t>
      </w:r>
      <w:r>
        <w:rPr>
          <w:rFonts w:eastAsia="Times New Roman"/>
          <w:bCs/>
        </w:rPr>
        <w:t>ογράμματος Αγροτικής Ανάπτυξης 2007-</w:t>
      </w:r>
      <w:r>
        <w:rPr>
          <w:rFonts w:eastAsia="Times New Roman"/>
          <w:bCs/>
        </w:rPr>
        <w:lastRenderedPageBreak/>
        <w:t xml:space="preserve">2013 και έχει </w:t>
      </w:r>
      <w:r>
        <w:rPr>
          <w:rFonts w:eastAsia="Times New Roman" w:cs="Times New Roman"/>
          <w:szCs w:val="24"/>
        </w:rPr>
        <w:t xml:space="preserve">ενταχθεί στο νέο </w:t>
      </w:r>
      <w:r>
        <w:rPr>
          <w:rFonts w:eastAsia="Times New Roman"/>
          <w:bCs/>
        </w:rPr>
        <w:t xml:space="preserve">Πρόγραμμα Αγροτικής Ανάπτυξης </w:t>
      </w:r>
      <w:r>
        <w:rPr>
          <w:rFonts w:eastAsia="Times New Roman" w:cs="Times New Roman"/>
          <w:szCs w:val="24"/>
        </w:rPr>
        <w:t xml:space="preserve">2014-2020. </w:t>
      </w:r>
    </w:p>
    <w:p w14:paraId="2C0FB9B1"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cs="Times New Roman"/>
          <w:szCs w:val="24"/>
        </w:rPr>
        <w:t xml:space="preserve">Η κατασκευή των προαναφερθέντων </w:t>
      </w:r>
      <w:r>
        <w:rPr>
          <w:rFonts w:eastAsia="Times New Roman"/>
          <w:bCs/>
        </w:rPr>
        <w:t>έ</w:t>
      </w:r>
      <w:r>
        <w:rPr>
          <w:rFonts w:eastAsia="Times New Roman" w:cs="Times New Roman"/>
          <w:szCs w:val="24"/>
        </w:rPr>
        <w:t xml:space="preserve">ργων θα ακολουθήσει τη </w:t>
      </w:r>
      <w:r>
        <w:rPr>
          <w:rFonts w:eastAsia="Times New Roman"/>
          <w:szCs w:val="24"/>
        </w:rPr>
        <w:t>διαδικασία</w:t>
      </w:r>
      <w:r>
        <w:rPr>
          <w:rFonts w:eastAsia="Times New Roman" w:cs="Times New Roman"/>
          <w:szCs w:val="24"/>
        </w:rPr>
        <w:t xml:space="preserve"> αξιολόγησης για την ένταξή τους στο Μέτρο 4.3.1 του </w:t>
      </w:r>
      <w:r>
        <w:rPr>
          <w:rFonts w:eastAsia="Times New Roman"/>
          <w:bCs/>
        </w:rPr>
        <w:t>Προγράμματος Αγροτικής Ανάπτ</w:t>
      </w:r>
      <w:r>
        <w:rPr>
          <w:rFonts w:eastAsia="Times New Roman"/>
          <w:bCs/>
        </w:rPr>
        <w:t>υξης</w:t>
      </w:r>
      <w:r>
        <w:rPr>
          <w:rFonts w:eastAsia="Times New Roman" w:cs="Times New Roman"/>
          <w:szCs w:val="24"/>
        </w:rPr>
        <w:t xml:space="preserve"> 2014-2020, όταν αυτό ενεργοποιηθεί. Ως ενδεικτική ημερομηνία ενεργοποίησης αναφέρεται η άνοιξη του 2017. </w:t>
      </w:r>
    </w:p>
    <w:p w14:paraId="2C0FB9B2"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cs="Times New Roman"/>
          <w:szCs w:val="24"/>
        </w:rPr>
        <w:t xml:space="preserve">Για το εν λόγω έργο υπάρχει κριτήριο συμπληρωματικότητας, σύμφωνα με το οποίο τα έργα που </w:t>
      </w:r>
      <w:r>
        <w:rPr>
          <w:rFonts w:eastAsia="Times New Roman"/>
          <w:bCs/>
        </w:rPr>
        <w:t>έ</w:t>
      </w:r>
      <w:r>
        <w:rPr>
          <w:rFonts w:eastAsia="Times New Roman" w:cs="Times New Roman"/>
          <w:szCs w:val="24"/>
        </w:rPr>
        <w:t xml:space="preserve">χουν συμπληρωματικότητα με τα έργα του </w:t>
      </w:r>
      <w:r>
        <w:rPr>
          <w:rFonts w:eastAsia="Times New Roman"/>
          <w:bCs/>
        </w:rPr>
        <w:t>Προγράμματος Αγ</w:t>
      </w:r>
      <w:r>
        <w:rPr>
          <w:rFonts w:eastAsia="Times New Roman"/>
          <w:bCs/>
        </w:rPr>
        <w:t xml:space="preserve">ροτικής Ανάπτυξης </w:t>
      </w:r>
      <w:r>
        <w:rPr>
          <w:rFonts w:eastAsia="Times New Roman" w:cs="Times New Roman"/>
          <w:szCs w:val="24"/>
        </w:rPr>
        <w:t xml:space="preserve">λαμβάνουν επιπλέον βαθμολογία. </w:t>
      </w:r>
    </w:p>
    <w:p w14:paraId="2C0FB9B3"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cs="Times New Roman"/>
          <w:szCs w:val="24"/>
        </w:rPr>
        <w:t xml:space="preserve">Εδώ, κύριε Βουλευτά, αξίζει να επισημανθεί ότι για πρώτη φορά ακολουθείται η </w:t>
      </w:r>
      <w:r>
        <w:rPr>
          <w:rFonts w:eastAsia="Times New Roman"/>
          <w:szCs w:val="24"/>
        </w:rPr>
        <w:t>διαδικασία</w:t>
      </w:r>
      <w:r>
        <w:rPr>
          <w:rFonts w:eastAsia="Times New Roman" w:cs="Times New Roman"/>
          <w:szCs w:val="24"/>
        </w:rPr>
        <w:t xml:space="preserve"> της συγκριτικής αξιολόγησης από το </w:t>
      </w:r>
      <w:r>
        <w:rPr>
          <w:rFonts w:eastAsia="Times New Roman"/>
          <w:bCs/>
        </w:rPr>
        <w:t xml:space="preserve">Πρόγραμμα Αγροτικής Ανάπτυξης. </w:t>
      </w:r>
      <w:r>
        <w:rPr>
          <w:rFonts w:eastAsia="Times New Roman" w:cs="Times New Roman"/>
          <w:szCs w:val="24"/>
        </w:rPr>
        <w:t>Όλα τα υποψήφια έργα θα βαθμολογηθούν βάσει των αντι</w:t>
      </w:r>
      <w:r>
        <w:rPr>
          <w:rFonts w:eastAsia="Times New Roman" w:cs="Times New Roman"/>
          <w:szCs w:val="24"/>
        </w:rPr>
        <w:t xml:space="preserve">κειμενικών κριτηρίων, σε συνεργασία με τις Υπηρεσίες της Ευρωπαϊκής Επιτροπής, και η χρηματοδότηση θα κατευθυνθεί προς εκείνα που </w:t>
      </w:r>
      <w:r>
        <w:rPr>
          <w:rFonts w:eastAsia="Times New Roman" w:cs="Times New Roman"/>
          <w:szCs w:val="24"/>
        </w:rPr>
        <w:lastRenderedPageBreak/>
        <w:t xml:space="preserve">συγκεντρώνουν την υψηλότερη βαθμολογία. Με αυτόν τον τρόπο εξασφαλίζεται η διαφάνεια και η αξιοκρατία στη </w:t>
      </w:r>
      <w:r>
        <w:rPr>
          <w:rFonts w:eastAsia="Times New Roman" w:cs="Times New Roman"/>
          <w:bCs/>
          <w:shd w:val="clear" w:color="auto" w:fill="FFFFFF"/>
        </w:rPr>
        <w:t>διαχείριση</w:t>
      </w:r>
      <w:r>
        <w:rPr>
          <w:rFonts w:eastAsia="Times New Roman" w:cs="Times New Roman"/>
          <w:szCs w:val="24"/>
        </w:rPr>
        <w:t xml:space="preserve"> των πόρων</w:t>
      </w:r>
      <w:r>
        <w:rPr>
          <w:rFonts w:eastAsia="Times New Roman" w:cs="Times New Roman"/>
          <w:szCs w:val="24"/>
        </w:rPr>
        <w:t xml:space="preserve"> που έρχονται από την Ευρωπαϊκή Ένωση.</w:t>
      </w:r>
    </w:p>
    <w:p w14:paraId="2C0FB9B4" w14:textId="77777777" w:rsidR="0032345F" w:rsidRDefault="00CA05C6">
      <w:pPr>
        <w:tabs>
          <w:tab w:val="left" w:pos="426"/>
          <w:tab w:val="center" w:pos="4393"/>
        </w:tabs>
        <w:spacing w:after="0" w:line="600" w:lineRule="auto"/>
        <w:ind w:firstLine="851"/>
        <w:jc w:val="both"/>
        <w:rPr>
          <w:rFonts w:eastAsia="Times New Roman"/>
          <w:bCs/>
        </w:rPr>
      </w:pPr>
      <w:r>
        <w:rPr>
          <w:rFonts w:eastAsia="Times New Roman" w:cs="Times New Roman"/>
          <w:szCs w:val="24"/>
        </w:rPr>
        <w:t xml:space="preserve">Ευχαριστώ. </w:t>
      </w:r>
    </w:p>
    <w:p w14:paraId="2C0FB9B5"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εγώ ευχαριστώ. </w:t>
      </w:r>
    </w:p>
    <w:p w14:paraId="2C0FB9B6"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επιτρέψτε μου να ευχαριστήσω τον συνάδελφο για την ουσιαστική απάντηση που έδωσε, σε αντίθεση με άλλους συναδέλφους.</w:t>
      </w:r>
    </w:p>
    <w:p w14:paraId="2C0FB9B7"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Δεν προβλέπεται </w:t>
      </w:r>
      <w:proofErr w:type="spellStart"/>
      <w:r>
        <w:rPr>
          <w:rFonts w:eastAsia="Times New Roman" w:cs="Times New Roman"/>
          <w:szCs w:val="24"/>
        </w:rPr>
        <w:t>τριτολογία</w:t>
      </w:r>
      <w:proofErr w:type="spellEnd"/>
      <w:r>
        <w:rPr>
          <w:rFonts w:eastAsia="Times New Roman" w:cs="Times New Roman"/>
          <w:szCs w:val="24"/>
        </w:rPr>
        <w:t xml:space="preserve">, όπως ξέρετε,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C0FB9B8"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w:t>
      </w:r>
      <w:r>
        <w:rPr>
          <w:rFonts w:eastAsia="Times New Roman" w:cs="Times New Roman"/>
          <w:szCs w:val="24"/>
        </w:rPr>
        <w:t xml:space="preserve"> </w:t>
      </w:r>
      <w:r>
        <w:rPr>
          <w:rFonts w:eastAsia="Times New Roman"/>
          <w:bCs/>
        </w:rPr>
        <w:t>είναι</w:t>
      </w:r>
      <w:r>
        <w:rPr>
          <w:rFonts w:eastAsia="Times New Roman" w:cs="Times New Roman"/>
          <w:szCs w:val="24"/>
        </w:rPr>
        <w:t xml:space="preserve"> </w:t>
      </w:r>
      <w:proofErr w:type="spellStart"/>
      <w:r>
        <w:rPr>
          <w:rFonts w:eastAsia="Times New Roman" w:cs="Times New Roman"/>
          <w:szCs w:val="24"/>
        </w:rPr>
        <w:t>τριτολογία</w:t>
      </w:r>
      <w:proofErr w:type="spellEnd"/>
      <w:r>
        <w:rPr>
          <w:rFonts w:eastAsia="Times New Roman" w:cs="Times New Roman"/>
          <w:szCs w:val="24"/>
        </w:rPr>
        <w:t xml:space="preserve">. Ευχαριστήρια </w:t>
      </w:r>
      <w:r>
        <w:rPr>
          <w:rFonts w:eastAsia="Times New Roman"/>
          <w:bCs/>
        </w:rPr>
        <w:t>είναι</w:t>
      </w:r>
      <w:r>
        <w:rPr>
          <w:rFonts w:eastAsia="Times New Roman" w:cs="Times New Roman"/>
          <w:szCs w:val="24"/>
        </w:rPr>
        <w:t xml:space="preserve"> προς τον Υπουργό. Ανεξάρτητα από το περιεχόμενο, οφείλουμε να του δώσουμε συγχαρητήρια για τον τρόπο της απάντησης. </w:t>
      </w:r>
    </w:p>
    <w:p w14:paraId="2C0FB9B9"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2C0FB9BA" w14:textId="77777777" w:rsidR="0032345F" w:rsidRDefault="00CA05C6">
      <w:pPr>
        <w:tabs>
          <w:tab w:val="left" w:pos="426"/>
          <w:tab w:val="center" w:pos="4393"/>
        </w:tabs>
        <w:spacing w:after="0" w:line="600" w:lineRule="auto"/>
        <w:ind w:firstLine="851"/>
        <w:jc w:val="both"/>
        <w:rPr>
          <w:rFonts w:eastAsia="Times New Roman" w:cs="Times New Roman"/>
          <w:szCs w:val="24"/>
        </w:rPr>
      </w:pPr>
      <w:r>
        <w:rPr>
          <w:rFonts w:eastAsia="Times New Roman"/>
          <w:szCs w:val="24"/>
        </w:rPr>
        <w:lastRenderedPageBreak/>
        <w:t>Κυρίες και κύριοι συνάδελφοι</w:t>
      </w:r>
      <w:r>
        <w:rPr>
          <w:rFonts w:eastAsia="Times New Roman" w:cs="Times New Roman"/>
          <w:szCs w:val="24"/>
        </w:rPr>
        <w:t xml:space="preserve">, ολοκληρώθηκε η </w:t>
      </w:r>
      <w:r>
        <w:rPr>
          <w:rFonts w:eastAsia="Times New Roman"/>
          <w:szCs w:val="24"/>
        </w:rPr>
        <w:t>συζήτηση</w:t>
      </w:r>
      <w:r>
        <w:rPr>
          <w:rFonts w:eastAsia="Times New Roman" w:cs="Times New Roman"/>
          <w:szCs w:val="24"/>
        </w:rPr>
        <w:t xml:space="preserve"> </w:t>
      </w:r>
      <w:r>
        <w:rPr>
          <w:rFonts w:eastAsia="Times New Roman" w:cs="Times New Roman"/>
          <w:szCs w:val="24"/>
        </w:rPr>
        <w:t xml:space="preserve">των επίκαιρων ερωτήσεων. </w:t>
      </w:r>
    </w:p>
    <w:p w14:paraId="2C0FB9BB" w14:textId="77777777" w:rsidR="0032345F" w:rsidRDefault="00CA05C6">
      <w:pPr>
        <w:tabs>
          <w:tab w:val="left" w:pos="426"/>
          <w:tab w:val="center" w:pos="4393"/>
        </w:tabs>
        <w:spacing w:after="0" w:line="600" w:lineRule="auto"/>
        <w:ind w:firstLine="851"/>
        <w:jc w:val="both"/>
        <w:rPr>
          <w:rFonts w:eastAsia="Times New Roman" w:cs="Times New Roman"/>
          <w:color w:val="FF0000"/>
          <w:szCs w:val="24"/>
        </w:rPr>
      </w:pPr>
      <w:r>
        <w:rPr>
          <w:rFonts w:eastAsia="Times New Roman" w:cs="Times New Roman"/>
          <w:color w:val="FF0000"/>
          <w:szCs w:val="24"/>
        </w:rPr>
        <w:t>ΑΛΛΑΓΗ ΣΕΛΙΔΑΣ ΛΟΓΩ ΑΛΛΑΓΗΣ ΘΕΜΑΤΟΣ</w:t>
      </w:r>
    </w:p>
    <w:p w14:paraId="2C0FB9BC"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Κυρίες και κύριοι συνάδελφοι, εισερχόμαστε στην ημερήσια διάταξη της </w:t>
      </w:r>
    </w:p>
    <w:p w14:paraId="2C0FB9BD" w14:textId="77777777" w:rsidR="0032345F" w:rsidRDefault="00CA05C6">
      <w:pPr>
        <w:tabs>
          <w:tab w:val="left" w:pos="2608"/>
        </w:tabs>
        <w:spacing w:after="0" w:line="600" w:lineRule="auto"/>
        <w:ind w:firstLine="720"/>
        <w:jc w:val="center"/>
        <w:rPr>
          <w:rFonts w:eastAsia="Times New Roman"/>
          <w:b/>
          <w:szCs w:val="24"/>
        </w:rPr>
      </w:pPr>
      <w:r>
        <w:rPr>
          <w:rFonts w:eastAsia="Times New Roman"/>
          <w:b/>
          <w:szCs w:val="24"/>
        </w:rPr>
        <w:t>ΝΟΜΟΘΕΤΙΚΗΣ ΕΡΓΑΣΙΑΣ</w:t>
      </w:r>
    </w:p>
    <w:p w14:paraId="2C0FB9BE" w14:textId="77777777" w:rsidR="0032345F" w:rsidRDefault="00CA05C6">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w:t>
      </w:r>
      <w:r>
        <w:rPr>
          <w:rFonts w:eastAsia="Times New Roman" w:cs="Times New Roman"/>
          <w:szCs w:val="24"/>
        </w:rPr>
        <w:t xml:space="preserve">του σχεδίου νόμου του Υπουργείου Δικαιοσύνης, Διαφάνειας και Ανθρωπίνων Δικαιωμάτων: «Ενσωμάτωση της Οδηγίας 2000/43/ΕΚ περί εφαρμογής της αρχής της ίσης μεταχείρισης προσώπων ασχέτως φυλετικής ή </w:t>
      </w:r>
      <w:proofErr w:type="spellStart"/>
      <w:r>
        <w:rPr>
          <w:rFonts w:eastAsia="Times New Roman" w:cs="Times New Roman"/>
          <w:szCs w:val="24"/>
        </w:rPr>
        <w:t>εθνοτικής</w:t>
      </w:r>
      <w:proofErr w:type="spellEnd"/>
      <w:r>
        <w:rPr>
          <w:rFonts w:eastAsia="Times New Roman" w:cs="Times New Roman"/>
          <w:szCs w:val="24"/>
        </w:rPr>
        <w:t xml:space="preserve"> τους καταγωγής, της Οδηγίας 2000/78/ΕΚ για τη διαμ</w:t>
      </w:r>
      <w:r>
        <w:rPr>
          <w:rFonts w:eastAsia="Times New Roman" w:cs="Times New Roman"/>
          <w:szCs w:val="24"/>
        </w:rPr>
        <w:t xml:space="preserve">όρφωση γενικού πλαισίου για την ίση μεταχείριση στην απασχόληση και την εργασία και της Οδηγίας 2014/54/ΕΕ περί μέτρων που διευκολύνουν την άσκηση των δικαιωμάτων των εργαζομένων στο πλαίσιο της ελεύθερης </w:t>
      </w:r>
      <w:r>
        <w:rPr>
          <w:rFonts w:eastAsia="Times New Roman" w:cs="Times New Roman"/>
          <w:szCs w:val="24"/>
        </w:rPr>
        <w:lastRenderedPageBreak/>
        <w:t>κυκλοφορίας των εργαζομένων, ΙΙ) λήψη αναγκαίων μέτ</w:t>
      </w:r>
      <w:r>
        <w:rPr>
          <w:rFonts w:eastAsia="Times New Roman" w:cs="Times New Roman"/>
          <w:szCs w:val="24"/>
        </w:rPr>
        <w:t xml:space="preserve">ρων συμμόρφωσης με τα </w:t>
      </w:r>
      <w:proofErr w:type="spellStart"/>
      <w:r>
        <w:rPr>
          <w:rFonts w:eastAsia="Times New Roman" w:cs="Times New Roman"/>
          <w:szCs w:val="24"/>
        </w:rPr>
        <w:t>άρ</w:t>
      </w:r>
      <w:proofErr w:type="spellEnd"/>
      <w:r>
        <w:rPr>
          <w:rFonts w:eastAsia="Times New Roman" w:cs="Times New Roman"/>
          <w:szCs w:val="24"/>
        </w:rPr>
        <w:t>. 22, 23, 30, 31 παρ. 1, 32 και 34 του Κανονισμού 596/2014 για την κατάχρηση της αγοράς και την κατάργηση της Οδηγίας 2003/6/ΕΚ του Ευρωπαϊκού Κοινοβουλίου και του Συμβουλίου και των Οδηγιών της Επιτροπής 2003/124/ΕΚ, 2003/125/ΕΚ κα</w:t>
      </w:r>
      <w:r>
        <w:rPr>
          <w:rFonts w:eastAsia="Times New Roman" w:cs="Times New Roman"/>
          <w:szCs w:val="24"/>
        </w:rPr>
        <w:t>ι 2004/72/ΕΚ και ενσωμάτωση της Οδηγίας 2014/57/ΕΕ περί ποινικών κυρώσεων για την κατάχρηση αγοράς και της εκτελεστικής Οδηγίας 2015/2392, ΙΙΙ) ενσωμάτωση της Οδηγίας 2014/62 σχετικά με την προστασία του ευρώ και άλλων νομισμάτων από την παραχάραξη και την</w:t>
      </w:r>
      <w:r>
        <w:rPr>
          <w:rFonts w:eastAsia="Times New Roman" w:cs="Times New Roman"/>
          <w:szCs w:val="24"/>
        </w:rPr>
        <w:t xml:space="preserve"> κιβδηλεία μέσω του ποινικού δικαίου και για την αντικατάσταση της απόφασης-πλαισίου 2000/383/ΔΕΥ του Συμβουλίου και IV) Σύσταση Εθνικού Μηχανισμού Διερεύνησης Περιστατικών Αυθαιρεσίας στα σώματα ασφαλείας και τους υπαλλήλους των καταστημάτων κράτησης».</w:t>
      </w:r>
    </w:p>
    <w:p w14:paraId="2C0FB9BF" w14:textId="77777777" w:rsidR="0032345F" w:rsidRDefault="00CA05C6">
      <w:pPr>
        <w:tabs>
          <w:tab w:val="left" w:pos="2608"/>
        </w:tabs>
        <w:spacing w:after="0" w:line="600" w:lineRule="auto"/>
        <w:ind w:firstLine="720"/>
        <w:jc w:val="both"/>
        <w:rPr>
          <w:rFonts w:eastAsia="Times New Roman"/>
          <w:szCs w:val="24"/>
        </w:rPr>
      </w:pPr>
      <w:r>
        <w:rPr>
          <w:rFonts w:eastAsia="Times New Roman" w:cs="Times New Roman"/>
          <w:szCs w:val="24"/>
        </w:rPr>
        <w:t xml:space="preserve">Η </w:t>
      </w:r>
      <w:r>
        <w:rPr>
          <w:rFonts w:eastAsia="Times New Roman" w:cs="Times New Roman"/>
          <w:szCs w:val="24"/>
        </w:rPr>
        <w:t>Διάσκεψη των Προέδρων στη συνεδρίαση της 21</w:t>
      </w:r>
      <w:r>
        <w:rPr>
          <w:rFonts w:eastAsia="Times New Roman" w:cs="Times New Roman"/>
          <w:szCs w:val="24"/>
          <w:vertAlign w:val="superscript"/>
        </w:rPr>
        <w:t xml:space="preserve">ης </w:t>
      </w:r>
      <w:r>
        <w:rPr>
          <w:rFonts w:eastAsia="Times New Roman"/>
          <w:szCs w:val="24"/>
        </w:rPr>
        <w:t xml:space="preserve">Νοεμβρίου 2016 αποφάσισε τη συζήτηση του νομοσχεδίου σε μία συνεδρίαση ενιαία επί </w:t>
      </w:r>
      <w:r>
        <w:rPr>
          <w:rFonts w:eastAsia="Times New Roman"/>
          <w:szCs w:val="24"/>
        </w:rPr>
        <w:lastRenderedPageBreak/>
        <w:t>της αρχής, επί των άρθρων και των τροπολογιών, όπως προβλέπει ο Κανονισμός.</w:t>
      </w:r>
    </w:p>
    <w:p w14:paraId="2C0FB9C0"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Ερωτάται το Σώμα αν συναινεί.</w:t>
      </w:r>
    </w:p>
    <w:p w14:paraId="2C0FB9C1"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w:t>
      </w:r>
      <w:r>
        <w:rPr>
          <w:rFonts w:eastAsia="Times New Roman"/>
          <w:szCs w:val="24"/>
        </w:rPr>
        <w:t>ιστα, μάλιστα.</w:t>
      </w:r>
    </w:p>
    <w:p w14:paraId="2C0FB9C2"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η</w:t>
      </w:r>
      <w:r>
        <w:rPr>
          <w:rFonts w:eastAsia="Times New Roman"/>
          <w:szCs w:val="24"/>
        </w:rPr>
        <w:t xml:space="preserve"> Βουλή συναινεί ομόφωνα.</w:t>
      </w:r>
    </w:p>
    <w:p w14:paraId="2C0FB9C3"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Κυρίες και κύριοι συνάδελφοι, πριν δώσω τον λόγο στον εισηγητή του ΣΥΡΙΖΑ κ. Νικόλαο Παρασκευόπουλο, έχω την τιμή να ανακοινώσω στο Σώμα ότι η Διαρκής Επιτροπή Οικονομικών</w:t>
      </w:r>
      <w:r>
        <w:rPr>
          <w:rFonts w:eastAsia="Times New Roman"/>
          <w:szCs w:val="24"/>
        </w:rPr>
        <w:t xml:space="preserve"> Υποθέσεων καταθέτει την έκθεσή της στο σχέδιο νόμου του Υπουργείου Οικονομικών: «Κύρωση του Κρατικού Προϋπολογισμού οικονομικού έτους 2017».</w:t>
      </w:r>
    </w:p>
    <w:p w14:paraId="2C0FB9C4"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Ορίστε, κύριε Παρασκευόπουλε, έχετε τον λόγο. </w:t>
      </w:r>
    </w:p>
    <w:p w14:paraId="2C0FB9C5"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 xml:space="preserve">ΝΙΚΟΛΑΟΣ ΠΑΡΑΣΚΕΥΟΠΟΥΛΟΣ: </w:t>
      </w:r>
      <w:r>
        <w:rPr>
          <w:rFonts w:eastAsia="Times New Roman"/>
          <w:szCs w:val="24"/>
        </w:rPr>
        <w:t>Ευχαριστώ πολύ.</w:t>
      </w:r>
    </w:p>
    <w:p w14:paraId="2C0FB9C6"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lastRenderedPageBreak/>
        <w:t>Κυρίες και κύριοι συνάδελφοι, το συζητούμενο σχέδιο νόμου ενσωματώνει πέντε ευρωπαϊκές οδηγίες στην ελληνική νομοθεσία. Οι τρεις από αυτές αφορούν το θέμα της εφαρμογής της αρχής της ισότητας, η μία αφορά την κατάχρηση της αγοράς και τις σχετικές προσβολές</w:t>
      </w:r>
      <w:r>
        <w:rPr>
          <w:rFonts w:eastAsia="Times New Roman"/>
          <w:szCs w:val="24"/>
        </w:rPr>
        <w:t xml:space="preserve"> και η άλλη την προστασία του ευρώ και άλλων νομισμάτων από την παραχάραξη και την κιβδηλεία. </w:t>
      </w:r>
    </w:p>
    <w:p w14:paraId="2C0FB9C7"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Πρόκειται για νέες ουσιαστικές ρυθμίσεις -η ενσωμάτωση γίνεται με επέμβαση στην ελληνική νομοθεσία- οι οποίες εξυπηρετούν την ενσωμάτωση των οδηγιών και αντιστοί</w:t>
      </w:r>
      <w:r>
        <w:rPr>
          <w:rFonts w:eastAsia="Times New Roman"/>
          <w:szCs w:val="24"/>
        </w:rPr>
        <w:t xml:space="preserve">χως καταργούν ή μεταρρυθμίζουν </w:t>
      </w:r>
      <w:proofErr w:type="spellStart"/>
      <w:r>
        <w:rPr>
          <w:rFonts w:eastAsia="Times New Roman"/>
          <w:szCs w:val="24"/>
        </w:rPr>
        <w:t>προϊσχύσασες</w:t>
      </w:r>
      <w:proofErr w:type="spellEnd"/>
      <w:r>
        <w:rPr>
          <w:rFonts w:eastAsia="Times New Roman"/>
          <w:szCs w:val="24"/>
        </w:rPr>
        <w:t xml:space="preserve"> διατάξεις. </w:t>
      </w:r>
    </w:p>
    <w:p w14:paraId="2C0FB9C8"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Αποτελούν ένα προϊόν προσεκτικής εργασίας το οποίο, μεταξύ άλλων, είχε ως στόχο τουλάχιστον τις διατάξεις οι οποίες αφορούν την εφαρμογή της αρχής της ισότητας να τις επεξεργαστεί ως συνεκτικό κείμενο</w:t>
      </w:r>
      <w:r>
        <w:rPr>
          <w:rFonts w:eastAsia="Times New Roman"/>
          <w:szCs w:val="24"/>
        </w:rPr>
        <w:t xml:space="preserve">, κατά κάποιο τρόπο να τις κωδικοποιήσει. Δεν μπορούμε να μιλήσουμε για κώδικα, αλλά μιλούμε πλέον για ένα ενιαίο κείμενο το οποίο έρχεται στη </w:t>
      </w:r>
      <w:r>
        <w:rPr>
          <w:rFonts w:eastAsia="Times New Roman"/>
          <w:szCs w:val="24"/>
        </w:rPr>
        <w:lastRenderedPageBreak/>
        <w:t>θέση του παλαιού νόμου του 2005 ο οποίος καταργήθηκε, του ν.3304 και, βεβαίως, περιλαμβάνει ενσωμάτωση τριών διαφ</w:t>
      </w:r>
      <w:r>
        <w:rPr>
          <w:rFonts w:eastAsia="Times New Roman"/>
          <w:szCs w:val="24"/>
        </w:rPr>
        <w:t>ορετικών οδηγιών που αφορούν το ίδιο ευρύτερο θέμα.</w:t>
      </w:r>
    </w:p>
    <w:p w14:paraId="2C0FB9C9"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Το νομοσχέδιο διαιρείται σε τέσσερα μέρη. Το πρώτο μέρος αφορά τις τρεις οδηγίες τις σχετικές με την αρχή της ισότητας. Το δεύτερο αφορά την οδηγία για την κατάχρηση της αγορά, το τρίτο την οδηγία για την</w:t>
      </w:r>
      <w:r>
        <w:rPr>
          <w:rFonts w:eastAsia="Times New Roman"/>
          <w:szCs w:val="24"/>
        </w:rPr>
        <w:t xml:space="preserve"> προστασία των νομισμάτων. </w:t>
      </w:r>
    </w:p>
    <w:p w14:paraId="2C0FB9C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 αντικείμενο του τελευταίου μέρους είναι συναφές ουσιαστικά με αυτό του πρώτου μέρους και αφορά τη δημιουργία ενός νέου εθνικού μηχανισμού ελέγχου περιστατικών, τα οποία θίγουν την αρχή της ισότητας και τα οποία καταγράφονται </w:t>
      </w:r>
      <w:r>
        <w:rPr>
          <w:rFonts w:eastAsia="Times New Roman" w:cs="Times New Roman"/>
          <w:szCs w:val="24"/>
        </w:rPr>
        <w:t>στο πλαίσιο της λειτουργίας υπηρεσιών του κατασταλτικού και αστυνομικού μηχανισμού, κυρίως δηλαδή της Αστυνομίας, του Λιμενικού και των Υπηρεσιών του Υπουργείου Δικαιοσύνης, δηλαδή κυρίως των σωφρονιστικών υπηρεσιών.</w:t>
      </w:r>
    </w:p>
    <w:p w14:paraId="2C0FB9CB"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0FB9C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Σας παρακαλώ, κύριοι συνάδελφοι, κάντε ησυχία. Δεν ακούγεται ο ομιλητής.</w:t>
      </w:r>
    </w:p>
    <w:p w14:paraId="2C0FB9C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Ευχαριστώ, κύριε Πρόεδρε.</w:t>
      </w:r>
    </w:p>
    <w:p w14:paraId="2C0FB9C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πρώτο μέρος του νομοσχεδίου, λοιπόν, αφορά την αρχή της ισότητας και στο μέτρο αυτό πρόκειτα</w:t>
      </w:r>
      <w:r>
        <w:rPr>
          <w:rFonts w:eastAsia="Times New Roman" w:cs="Times New Roman"/>
          <w:szCs w:val="24"/>
        </w:rPr>
        <w:t xml:space="preserve">ι για ένα ακόμα βήμα στην κατεύθυνση την οποία έχουν ήδη υποδείξει προηγούμενες πρόσφατες μεταρρυθμίσεις, όπως είναι η καθιέρωση του συμφώνου συμβίωσης, η κατάργηση του αξιοποίνου </w:t>
      </w:r>
      <w:r>
        <w:rPr>
          <w:rFonts w:eastAsia="Times New Roman" w:cs="Times New Roman"/>
          <w:szCs w:val="24"/>
        </w:rPr>
        <w:t>ομόφυλων</w:t>
      </w:r>
      <w:r>
        <w:rPr>
          <w:rFonts w:eastAsia="Times New Roman" w:cs="Times New Roman"/>
          <w:szCs w:val="24"/>
        </w:rPr>
        <w:t xml:space="preserve"> πράξεων αρρένων –δηλαδή, η κατάργηση του άρθρου 347 του Ποινικού Κώ</w:t>
      </w:r>
      <w:r>
        <w:rPr>
          <w:rFonts w:eastAsia="Times New Roman" w:cs="Times New Roman"/>
          <w:szCs w:val="24"/>
        </w:rPr>
        <w:t>δικα- και η ενίσχυση της αντιρατσιστικής νομοθεσίας.</w:t>
      </w:r>
    </w:p>
    <w:p w14:paraId="2C0FB9C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Αυτή η προωθούμενη οχύρωση της αρχής της ισότητας </w:t>
      </w:r>
      <w:proofErr w:type="spellStart"/>
      <w:r>
        <w:rPr>
          <w:rFonts w:eastAsia="Times New Roman" w:cs="Times New Roman"/>
          <w:szCs w:val="24"/>
        </w:rPr>
        <w:t>συνέπεσε</w:t>
      </w:r>
      <w:proofErr w:type="spellEnd"/>
      <w:r>
        <w:rPr>
          <w:rFonts w:eastAsia="Times New Roman" w:cs="Times New Roman"/>
          <w:szCs w:val="24"/>
        </w:rPr>
        <w:t>, όπως είναι γνωστό, και με τις αναφορές του Προέδρου Ομπάμα στην αρχή αυτή στην πρόσφατη επίσκεψή του στη χώρα μας.</w:t>
      </w:r>
    </w:p>
    <w:p w14:paraId="2C0FB9D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Συμπληρώνεται έτσι, ενισχύετ</w:t>
      </w:r>
      <w:r>
        <w:rPr>
          <w:rFonts w:eastAsia="Times New Roman" w:cs="Times New Roman"/>
          <w:szCs w:val="24"/>
        </w:rPr>
        <w:t>αι και γενικά μεταρρυθμίζεται –μάλιστα, κάποιες διατάξεις καταργούνται- ο ν.3304/2005, ο οποίος αρχικά είχε ενσωματώσει τις δύο οδηγίες του 2000, όμως με τρόπο ο οποίος ενείχε κάποιες αδυναμίες οι οποίες από την ευρωπαϊκή πλευρά έγιναν αντικείμενο επισημάν</w:t>
      </w:r>
      <w:r>
        <w:rPr>
          <w:rFonts w:eastAsia="Times New Roman" w:cs="Times New Roman"/>
          <w:szCs w:val="24"/>
        </w:rPr>
        <w:t>σεως και μάλιστα και με επιστολή από την Ευρωπαϊκή Επιτροπή.</w:t>
      </w:r>
    </w:p>
    <w:p w14:paraId="2C0FB9D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Βέβαια, ενσωματώνεται και μία νέα οδηγία, η οδηγία 2014/54/ΕΕ, με ανάλογο περιεχόμενο.</w:t>
      </w:r>
    </w:p>
    <w:p w14:paraId="2C0FB9D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Οι δύο από τις τρεις οδηγίες αφορούν την πιθανότητα διακρίνουσας μεταχείρισης, δηλαδή άνισης μεταχείρισης, σ</w:t>
      </w:r>
      <w:r>
        <w:rPr>
          <w:rFonts w:eastAsia="Times New Roman" w:cs="Times New Roman"/>
          <w:szCs w:val="24"/>
        </w:rPr>
        <w:t xml:space="preserve">το εργασιακό πλαίσιο. Οι ρυθμίσεις έχουν ως ειδικότερο αντικείμενο την εισαγωγή νέων ορισμών και νέων διακρίσεων που είναι πιο αναλυτικές από τις προηγούμενες, ώστε να αποφεύγονται ασάφειες και ενδεχομένως </w:t>
      </w:r>
      <w:proofErr w:type="spellStart"/>
      <w:r>
        <w:rPr>
          <w:rFonts w:eastAsia="Times New Roman" w:cs="Times New Roman"/>
          <w:szCs w:val="24"/>
        </w:rPr>
        <w:t>νομολογιακές</w:t>
      </w:r>
      <w:proofErr w:type="spellEnd"/>
      <w:r>
        <w:rPr>
          <w:rFonts w:eastAsia="Times New Roman" w:cs="Times New Roman"/>
          <w:szCs w:val="24"/>
        </w:rPr>
        <w:t xml:space="preserve"> τριβές. Προστίθενται κάποιοι λόγοι δι</w:t>
      </w:r>
      <w:r>
        <w:rPr>
          <w:rFonts w:eastAsia="Times New Roman" w:cs="Times New Roman"/>
          <w:szCs w:val="24"/>
        </w:rPr>
        <w:t xml:space="preserve">άκρισης, όπως είναι η χρόνια ασθένεια, η οικογενειακή κατάσταση και η κοινωνική κατάσταση. Δηλαδή, αποκλείεται </w:t>
      </w:r>
      <w:r>
        <w:rPr>
          <w:rFonts w:eastAsia="Times New Roman" w:cs="Times New Roman"/>
          <w:szCs w:val="24"/>
        </w:rPr>
        <w:lastRenderedPageBreak/>
        <w:t>η δυσμενής μεταχείριση, ακόμα και για λόγους σχετικούς με αυτά τα κριτήρια. Σε ορισμένες περιπτώσεις έχουμε αλλαγή της ορολογίας από τον γενετήσι</w:t>
      </w:r>
      <w:r>
        <w:rPr>
          <w:rFonts w:eastAsia="Times New Roman" w:cs="Times New Roman"/>
          <w:szCs w:val="24"/>
        </w:rPr>
        <w:t>ο προσανατολισμό, στον σεξουαλικό προσανατολισμό, που είναι ευρύτερη έννοια. Βεβαίως, προστίθενται ως λόγοι διάκρισης και η ταυτότητα και τα χαρακτηριστικά φύλου.</w:t>
      </w:r>
    </w:p>
    <w:p w14:paraId="2C0FB9D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ο όρος «κοινωνική κατάσταση» -άλλωστε, αυτό διευκρινίζεται- μπορεί πλέον να θέσει εντ</w:t>
      </w:r>
      <w:r>
        <w:rPr>
          <w:rFonts w:eastAsia="Times New Roman" w:cs="Times New Roman"/>
          <w:szCs w:val="24"/>
        </w:rPr>
        <w:t>ός του κανονιστικού πλαισίου και περιπτώσεις, όπως η δυσμενής μεταχείριση ανθρώπων απλώς επειδή είναι αποφυλακισμένοι ή επειδή είναι εξαρτημένοι από ναρκωτικά.</w:t>
      </w:r>
    </w:p>
    <w:p w14:paraId="2C0FB9D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είναι ενδιαφέρον ότι αυτή η προωθημένη πλέον ρύθμιση αφορά και περιπτώσεις δυσμενούς μετ</w:t>
      </w:r>
      <w:r>
        <w:rPr>
          <w:rFonts w:eastAsia="Times New Roman" w:cs="Times New Roman"/>
          <w:szCs w:val="24"/>
        </w:rPr>
        <w:t xml:space="preserve">αχείρισης λόγω </w:t>
      </w:r>
      <w:proofErr w:type="spellStart"/>
      <w:r>
        <w:rPr>
          <w:rFonts w:eastAsia="Times New Roman" w:cs="Times New Roman"/>
          <w:szCs w:val="24"/>
        </w:rPr>
        <w:t>νομιζόμενων</w:t>
      </w:r>
      <w:proofErr w:type="spellEnd"/>
      <w:r>
        <w:rPr>
          <w:rFonts w:eastAsia="Times New Roman" w:cs="Times New Roman"/>
          <w:szCs w:val="24"/>
        </w:rPr>
        <w:t xml:space="preserve"> χαρακτηριστικών, καθώς και την πολύ ενδιαφέρουσα περίπτωση της έμμεσης δυσμενούς διάκρισης πολιτών υπό την κάλυψη κάποιων εννοιών οι οποίες φαίνονται ότι είναι κατ’ αρχάς αόριστες και ουδέτερες.</w:t>
      </w:r>
    </w:p>
    <w:p w14:paraId="2C0FB9D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τον εργασιακό τομέα,</w:t>
      </w:r>
      <w:r>
        <w:rPr>
          <w:rFonts w:eastAsia="Times New Roman" w:cs="Times New Roman"/>
          <w:szCs w:val="24"/>
        </w:rPr>
        <w:t xml:space="preserve"> αυτός εκτείνεται στα πεδία, τόσο του Ιδιωτικού όσο και του Δημοσίου Δικαίου και αφορά την ίση πρόσβαση και την εξέλιξη στην επαγγελματική ιεραρχία, καθώς και δραστηριότητες μαθητείας, επαγγελματικού προσανατολισμού και επαγγελματικής κατάρτισης.</w:t>
      </w:r>
    </w:p>
    <w:p w14:paraId="2C0FB9D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Προβλέπον</w:t>
      </w:r>
      <w:r>
        <w:rPr>
          <w:rFonts w:eastAsia="Times New Roman" w:cs="Times New Roman"/>
          <w:szCs w:val="24"/>
        </w:rPr>
        <w:t xml:space="preserve">ται, βέβαια, κάποιες εξαιρέσεις. Είναι αυτές οι οποίες αντιστοιχούν και στις προβλεπόμενες του άρθρου 45 της Συνθήκης της Ευρωπαϊκής Ένωσης και στο άρθρο 4 του ν.3528 και αφορούν τα συγκεκριμένα κωλύματα διορισμού στη δημόσια διοίκηση λόγω ιθαγένειας, που </w:t>
      </w:r>
      <w:r>
        <w:rPr>
          <w:rFonts w:eastAsia="Times New Roman" w:cs="Times New Roman"/>
          <w:szCs w:val="24"/>
        </w:rPr>
        <w:t>ισχύουν και μέχρι σήμερα.</w:t>
      </w:r>
    </w:p>
    <w:p w14:paraId="2C0FB9D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Υπάρχει, επίσης, η πρόβλεψη αίτησης θεραπείας και ιεραρχικής προσφυγής ενώπιον του Κώδικα Διοικητικής Διαδικασίας. Διαρθρώνεται ένα νέο πλαίσιο κοινωνικού διαλόγου.</w:t>
      </w:r>
    </w:p>
    <w:p w14:paraId="2C0FB9D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χαρακτηριστικό είναι ότι ορίζεται ως ενιαίος φορέας παρακολούθ</w:t>
      </w:r>
      <w:r>
        <w:rPr>
          <w:rFonts w:eastAsia="Times New Roman" w:cs="Times New Roman"/>
          <w:szCs w:val="24"/>
        </w:rPr>
        <w:t xml:space="preserve">ησης και προώθησης της αρχής της ισότητας και της εφαρμογής της ο </w:t>
      </w:r>
      <w:r>
        <w:rPr>
          <w:rFonts w:eastAsia="Times New Roman" w:cs="Times New Roman"/>
          <w:szCs w:val="24"/>
        </w:rPr>
        <w:lastRenderedPageBreak/>
        <w:t xml:space="preserve">Συνήγορος του Πολίτη. Αυτό σημαίνει ότι καταργείται η Επιτροπή Ίσης Μεταχείρισης, η οποία είχε συσταθεί και η οποία έμενε ανενεργή. Ήταν απολύτως αναποτελεσματική. Αυτός είναι ένας από τους </w:t>
      </w:r>
      <w:r>
        <w:rPr>
          <w:rFonts w:eastAsia="Times New Roman" w:cs="Times New Roman"/>
          <w:szCs w:val="24"/>
        </w:rPr>
        <w:t xml:space="preserve">βασικούς λόγους για τους οποίους έχουμε ανάγκη νέων ρυθμίσεων ενσωμάτωσης των συγκεκριμένων οδηγιών. </w:t>
      </w:r>
    </w:p>
    <w:p w14:paraId="2C0FB9D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Βεβαίως, χαρακτηριστικό του νομοθετήματος και των οδηγιών είναι ότι δεν θίγονται άλλες ρυθμίσεις </w:t>
      </w:r>
      <w:r>
        <w:rPr>
          <w:rFonts w:eastAsia="Times New Roman"/>
          <w:szCs w:val="24"/>
        </w:rPr>
        <w:t>οι οποίες</w:t>
      </w:r>
      <w:r>
        <w:rPr>
          <w:rFonts w:eastAsia="Times New Roman" w:cs="Times New Roman"/>
          <w:szCs w:val="24"/>
        </w:rPr>
        <w:t xml:space="preserve"> έχουν ευνοϊκότερο, υπέρ της αρχής της ισότητας,</w:t>
      </w:r>
      <w:r>
        <w:rPr>
          <w:rFonts w:eastAsia="Times New Roman" w:cs="Times New Roman"/>
          <w:szCs w:val="24"/>
        </w:rPr>
        <w:t xml:space="preserve"> περιεχόμενο. </w:t>
      </w:r>
    </w:p>
    <w:p w14:paraId="2C0FB9D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δεύτερο μέρος του νομοθετήματος αφορά ρυθμίσεις σχετικές με την αντιμετώπιση της κατάχρησης της αγοράς και σχετικές με τις αρμοδιότητες της Επιτροπής της Κεφαλαιαγοράς, με ενσωμάτωση της οδηγίας 2014/57/ΕΕ. Πρόκειται για ένα κεφάλαιο το ο</w:t>
      </w:r>
      <w:r>
        <w:rPr>
          <w:rFonts w:eastAsia="Times New Roman" w:cs="Times New Roman"/>
          <w:szCs w:val="24"/>
        </w:rPr>
        <w:t xml:space="preserve">ποίο αναφέρεται στα χρηματοπιστωτικά μέσα και τα οποία ορίζει άλλωστε, </w:t>
      </w:r>
      <w:r>
        <w:rPr>
          <w:rFonts w:eastAsia="Times New Roman"/>
          <w:bCs/>
        </w:rPr>
        <w:t>προκειμένου να</w:t>
      </w:r>
      <w:r>
        <w:rPr>
          <w:rFonts w:eastAsia="Times New Roman" w:cs="Times New Roman"/>
          <w:szCs w:val="24"/>
        </w:rPr>
        <w:t xml:space="preserve"> μην υπάρχει </w:t>
      </w:r>
      <w:proofErr w:type="spellStart"/>
      <w:r>
        <w:rPr>
          <w:rFonts w:eastAsia="Times New Roman" w:cs="Times New Roman"/>
          <w:szCs w:val="24"/>
        </w:rPr>
        <w:t>νομολογιακή</w:t>
      </w:r>
      <w:proofErr w:type="spellEnd"/>
      <w:r>
        <w:rPr>
          <w:rFonts w:eastAsia="Times New Roman" w:cs="Times New Roman"/>
          <w:szCs w:val="24"/>
        </w:rPr>
        <w:t xml:space="preserve"> ασάφεια στη συνέχεια ή δη πρόβλημα ερμηνείας. </w:t>
      </w:r>
    </w:p>
    <w:p w14:paraId="2C0FB9D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Ορίζεται ότι οι σχετικές συμπεριφορές και τα καλυπτόμενα από την προστασία μέσα αφορούν και τους πλ</w:t>
      </w:r>
      <w:r>
        <w:rPr>
          <w:rFonts w:eastAsia="Times New Roman" w:cs="Times New Roman"/>
          <w:szCs w:val="24"/>
        </w:rPr>
        <w:t xml:space="preserve">ειστηριασμούς και τους σχετικούς τύπους, τις σχετικές φόρμες των ηλεκτρονικών πλειστηριασμών. Ορίζονται, βέβαια, κάποιες εξαιρέσεις. </w:t>
      </w:r>
    </w:p>
    <w:p w14:paraId="2C0FB9D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Πάντως, η ρύθμιση καλύπτει το σύνολο των σχετικών συμπεριφορών, αφού ορίζει ότι αφορά κάθε χρηματοπιστωτικό μέσο που εμπίπ</w:t>
      </w:r>
      <w:r>
        <w:rPr>
          <w:rFonts w:eastAsia="Times New Roman" w:cs="Times New Roman"/>
          <w:szCs w:val="24"/>
        </w:rPr>
        <w:t>τει στις συναλλαγές, στις συναλλακτικές συμπεριφορές.</w:t>
      </w:r>
    </w:p>
    <w:p w14:paraId="2C0FB9D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νομοθέτημα περιλαμβάνει ορισμούς αυθεντικούς, ακριβώς για να αποφευχθούν ερμηνευτικά προβλήματα, όπως είναι ο ορισμός της έννοιας της επιχείρησης παροχής επενδυτικών υπηρεσιών, συμβολαίων άμεσης παρά</w:t>
      </w:r>
      <w:r>
        <w:rPr>
          <w:rFonts w:eastAsia="Times New Roman" w:cs="Times New Roman"/>
          <w:szCs w:val="24"/>
        </w:rPr>
        <w:t>δοσης εμπορευμάτων και άλλες σχετικές ρυθμίσεις.</w:t>
      </w:r>
    </w:p>
    <w:p w14:paraId="2C0FB9DE"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0FB9D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Ακούγομαι, κύριε Πρόεδρε;</w:t>
      </w:r>
    </w:p>
    <w:p w14:paraId="2C0FB9E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Κωνσταντινόπουλε.</w:t>
      </w:r>
    </w:p>
    <w:p w14:paraId="2C0FB9E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ΠΑΡΑΣΚΕΥΟΠΟΥΛΟΣ: </w:t>
      </w:r>
      <w:r>
        <w:rPr>
          <w:rFonts w:eastAsia="Times New Roman" w:cs="Times New Roman"/>
          <w:szCs w:val="24"/>
        </w:rPr>
        <w:t xml:space="preserve">Ευχαριστώ. </w:t>
      </w:r>
    </w:p>
    <w:p w14:paraId="2C0FB9E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Είναι φανερό ότι εδώ το προστατευόμενο έννομο </w:t>
      </w:r>
      <w:r>
        <w:rPr>
          <w:rFonts w:eastAsia="Times New Roman" w:cs="Times New Roman"/>
          <w:szCs w:val="24"/>
        </w:rPr>
        <w:t xml:space="preserve">αγαθό αφορά τη λειτουργία των χρηματοπιστωτικών αγορών και την αντίστοιχη εμπιστοσύνη του κοινού στα χρηματοπιστωτικά μέσα και δεν αφορά την περιουσία ή την ιδιοκτησία ατόμων, τα οποία μπορεί να θίγονται από κάποιες πράξεις, όπως οι προσβολές της ατομικής </w:t>
      </w:r>
      <w:r>
        <w:rPr>
          <w:rFonts w:eastAsia="Times New Roman" w:cs="Times New Roman"/>
          <w:szCs w:val="24"/>
        </w:rPr>
        <w:t>περιουσίας, μέσω απιστίας ή απάτης.</w:t>
      </w:r>
    </w:p>
    <w:p w14:paraId="2C0FB9E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Επίσης, </w:t>
      </w:r>
      <w:proofErr w:type="spellStart"/>
      <w:r>
        <w:rPr>
          <w:rFonts w:eastAsia="Times New Roman" w:cs="Times New Roman"/>
          <w:szCs w:val="24"/>
        </w:rPr>
        <w:t>ποινικοποιούνται</w:t>
      </w:r>
      <w:proofErr w:type="spellEnd"/>
      <w:r>
        <w:rPr>
          <w:rFonts w:eastAsia="Times New Roman" w:cs="Times New Roman"/>
          <w:szCs w:val="24"/>
        </w:rPr>
        <w:t xml:space="preserve"> πράξεις, όπως η σύσταση ομάδας για τη διενέργεια χρηματοπιστωτικών συναλλαγών, με χρήση προνομιακών πληροφοριών. Είναι γνωστό ότι αυτό αποτελεί έναν δεδομένο τρόπο προσβολής της χρηματοπιστωτικής</w:t>
      </w:r>
      <w:r>
        <w:rPr>
          <w:rFonts w:eastAsia="Times New Roman" w:cs="Times New Roman"/>
          <w:szCs w:val="24"/>
        </w:rPr>
        <w:t xml:space="preserve"> ευρυθμίας και τιμιότητας. Βεβαίως, τιμωρείται και η παράνομη ανακοίνωση προνομιακών πληροφοριών. </w:t>
      </w:r>
    </w:p>
    <w:p w14:paraId="2C0FB9E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Νομίζω ότι η διάρθρωση των αντικειμενικών υποστάσεων είναι ασφαλής, στο μέτρο που αποφεύγει τη στήριξη στο φρονηματικό μέρος, σε </w:t>
      </w:r>
      <w:proofErr w:type="spellStart"/>
      <w:r>
        <w:rPr>
          <w:rFonts w:eastAsia="Times New Roman" w:cs="Times New Roman"/>
          <w:szCs w:val="24"/>
        </w:rPr>
        <w:lastRenderedPageBreak/>
        <w:t>υπερχειλείς</w:t>
      </w:r>
      <w:proofErr w:type="spellEnd"/>
      <w:r>
        <w:rPr>
          <w:rFonts w:eastAsia="Times New Roman" w:cs="Times New Roman"/>
          <w:szCs w:val="24"/>
        </w:rPr>
        <w:t xml:space="preserve"> υποκειμενικές υπ</w:t>
      </w:r>
      <w:r>
        <w:rPr>
          <w:rFonts w:eastAsia="Times New Roman" w:cs="Times New Roman"/>
          <w:szCs w:val="24"/>
        </w:rPr>
        <w:t xml:space="preserve">οστάσεις και οπωσδήποτε επιζητεί την απόδειξη βλάβης, </w:t>
      </w:r>
      <w:r>
        <w:rPr>
          <w:rFonts w:eastAsia="Times New Roman"/>
          <w:bCs/>
        </w:rPr>
        <w:t>προκειμένου να</w:t>
      </w:r>
      <w:r>
        <w:rPr>
          <w:rFonts w:eastAsia="Times New Roman" w:cs="Times New Roman"/>
          <w:szCs w:val="24"/>
        </w:rPr>
        <w:t xml:space="preserve"> υπάρχει το αξιόποινο. </w:t>
      </w:r>
    </w:p>
    <w:p w14:paraId="2C0FB9E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πλημμεληματικές</w:t>
      </w:r>
      <w:proofErr w:type="spellEnd"/>
      <w:r>
        <w:rPr>
          <w:rFonts w:eastAsia="Times New Roman" w:cs="Times New Roman"/>
          <w:szCs w:val="24"/>
        </w:rPr>
        <w:t xml:space="preserve"> μορφές των εγκλημάτων, οι βασικές μορφές, ενισχύονται με κακουργηματικές, επιβαρυντικές μορφές, στο μέτρο που έχουμε αυτή τη βαρύτητα δεδομένη, κ</w:t>
      </w:r>
      <w:r>
        <w:rPr>
          <w:rFonts w:eastAsia="Times New Roman" w:cs="Times New Roman"/>
          <w:szCs w:val="24"/>
        </w:rPr>
        <w:t xml:space="preserve">αι επί τη βάσει κυρίως ποσοτικών δεδομένων που δείχνουν την έκταση της βλάβης. Οι προϋποθέσεις και οι περιπτώσεις επιβάρυνσης της βασικής μορφής ορίζονται με σαφήνεια και εξιδεικευμένα, ώστε και εδώ να μην υπάρχει ανασφάλεια δικαίου. </w:t>
      </w:r>
    </w:p>
    <w:p w14:paraId="2C0FB9E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Τέλος, περιγράφεται ω</w:t>
      </w:r>
      <w:r>
        <w:rPr>
          <w:rFonts w:eastAsia="Times New Roman" w:cs="Times New Roman"/>
          <w:szCs w:val="24"/>
        </w:rPr>
        <w:t>ς ιδιαίτερα διακεκριμένη κακουργηματική περίπτωση και εκείνη στην οποία ο δράστης ενεργεί ως μέλος εγκληματικής οργάνωσης, με τη γνωστή έννοια του άρθρου της εγκληματικής οργάνωσης που περιλαμβάνεται στο άρθρο 187 του Ποινικού Κώδικα.</w:t>
      </w:r>
    </w:p>
    <w:p w14:paraId="2C0FB9E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Ορίζεται, βέβαια, και</w:t>
      </w:r>
      <w:r>
        <w:rPr>
          <w:rFonts w:eastAsia="Times New Roman" w:cs="Times New Roman"/>
          <w:szCs w:val="24"/>
        </w:rPr>
        <w:t xml:space="preserve"> η έννοια της σύστασης και μπορεί να γίνει διαφοροποίηση της απλής σύστασης από την κακουργηματική ένωση, που </w:t>
      </w:r>
      <w:r>
        <w:rPr>
          <w:rFonts w:eastAsia="Times New Roman" w:cs="Times New Roman"/>
          <w:szCs w:val="24"/>
        </w:rPr>
        <w:lastRenderedPageBreak/>
        <w:t xml:space="preserve">εμπίπτει στο άρθρο 187 και αφορά την απλή ανακοίνωση και γνωστοποίηση προνομιακών πληροφοριών που γίνεται στο πλαίσιό της. </w:t>
      </w:r>
    </w:p>
    <w:p w14:paraId="2C0FB9E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ίδιο κεφάλαιο περι</w:t>
      </w:r>
      <w:r>
        <w:rPr>
          <w:rFonts w:eastAsia="Times New Roman" w:cs="Times New Roman"/>
          <w:szCs w:val="24"/>
        </w:rPr>
        <w:t xml:space="preserve">λαμβάνονται τελικές δικονομικές ρυθμίσεις και μία ρύθμιση με κριτήρια για την επιμέτρηση των σχετικών κυρώσεων. Τέλος, έχουμε και ένα </w:t>
      </w:r>
      <w:proofErr w:type="spellStart"/>
      <w:r>
        <w:rPr>
          <w:rFonts w:eastAsia="Times New Roman" w:cs="Times New Roman"/>
          <w:szCs w:val="24"/>
        </w:rPr>
        <w:t>νομικοτεχνικό</w:t>
      </w:r>
      <w:proofErr w:type="spellEnd"/>
      <w:r>
        <w:rPr>
          <w:rFonts w:eastAsia="Times New Roman" w:cs="Times New Roman"/>
          <w:szCs w:val="24"/>
        </w:rPr>
        <w:t xml:space="preserve"> μέρος, το οποίο περιλαμβάνει απλές διορθώσεις της νομοθεσίας που ίσχυσε προηγουμένως. </w:t>
      </w:r>
    </w:p>
    <w:p w14:paraId="2C0FB9E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Με το επόμενο μέρος ε</w:t>
      </w:r>
      <w:r>
        <w:rPr>
          <w:rFonts w:eastAsia="Times New Roman" w:cs="Times New Roman"/>
          <w:szCs w:val="24"/>
        </w:rPr>
        <w:t>νσωματώνεται νομοθεσία για την προστασία του ευρώ και άλλων νομοθετημάτων των ρυθμίσεων του Ποινικού Κώδικα, που αφορούν την παραχάραξη και την κιβδηλεία.</w:t>
      </w:r>
    </w:p>
    <w:p w14:paraId="2C0FB9E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ΠΑΣΟΚ-ΔΗΜΑΡ)</w:t>
      </w:r>
    </w:p>
    <w:p w14:paraId="2C0FB9E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παρακαλώ ησυχία! Είστε πολύ ζωηροί σήμερα.</w:t>
      </w:r>
    </w:p>
    <w:p w14:paraId="2C0FB9E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Ο κ. Τζαβάρας παρενοχλεί, κύριε Πρόεδρε. </w:t>
      </w:r>
    </w:p>
    <w:p w14:paraId="2C0FB9E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Συνεχίστε, κύριε Παρασκευόπουλε. </w:t>
      </w:r>
    </w:p>
    <w:p w14:paraId="2C0FB9E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Ευχαριστώ. Αν και τελειώνω και φαντάζομαι ότι κάποιοι Βουλευτές δεν με έχουν ακούσει καθόλου. Και δεν εννοώ μόνο τον κ. </w:t>
      </w:r>
      <w:proofErr w:type="spellStart"/>
      <w:r>
        <w:rPr>
          <w:rFonts w:eastAsia="Times New Roman" w:cs="Times New Roman"/>
          <w:szCs w:val="24"/>
        </w:rPr>
        <w:t>Κεγκέρογλου</w:t>
      </w:r>
      <w:proofErr w:type="spellEnd"/>
      <w:r>
        <w:rPr>
          <w:rFonts w:eastAsia="Times New Roman" w:cs="Times New Roman"/>
          <w:szCs w:val="24"/>
        </w:rPr>
        <w:t>, αλλά και όσους κάθονται γύρω του.</w:t>
      </w:r>
    </w:p>
    <w:p w14:paraId="2C0FB9E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Είναι να μη σου βγει το όνομα, κύριε Πρόεδρε. </w:t>
      </w:r>
    </w:p>
    <w:p w14:paraId="2C0FB9F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ΟΔΥΣΣΕΑΣ ΚΩΝΣΤΑΝΤΙ</w:t>
      </w:r>
      <w:r>
        <w:rPr>
          <w:rFonts w:eastAsia="Times New Roman" w:cs="Times New Roman"/>
          <w:b/>
          <w:szCs w:val="24"/>
        </w:rPr>
        <w:t>ΝΟΠΟΥΛΟΣ</w:t>
      </w:r>
      <w:r>
        <w:rPr>
          <w:rFonts w:eastAsia="Times New Roman" w:cs="Times New Roman"/>
          <w:szCs w:val="24"/>
        </w:rPr>
        <w:t xml:space="preserve">: Μας έχετε </w:t>
      </w:r>
      <w:proofErr w:type="spellStart"/>
      <w:r>
        <w:rPr>
          <w:rFonts w:eastAsia="Times New Roman" w:cs="Times New Roman"/>
          <w:szCs w:val="24"/>
        </w:rPr>
        <w:t>στοχοποιήσει</w:t>
      </w:r>
      <w:proofErr w:type="spellEnd"/>
      <w:r>
        <w:rPr>
          <w:rFonts w:eastAsia="Times New Roman" w:cs="Times New Roman"/>
          <w:szCs w:val="24"/>
        </w:rPr>
        <w:t xml:space="preserve"> ως Κοινοβουλευτική Ομάδα!</w:t>
      </w:r>
    </w:p>
    <w:p w14:paraId="2C0FB9F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ησυχία!</w:t>
      </w:r>
    </w:p>
    <w:p w14:paraId="2C0FB9F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Με άκουσες να μιλάω, που κάνεις και τον καθηγητή; </w:t>
      </w:r>
    </w:p>
    <w:p w14:paraId="2C0FB9F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w:t>
      </w:r>
      <w:r>
        <w:rPr>
          <w:rFonts w:eastAsia="Times New Roman" w:cs="Times New Roman"/>
          <w:b/>
          <w:szCs w:val="24"/>
        </w:rPr>
        <w:t>αιωμάτων):</w:t>
      </w:r>
      <w:r>
        <w:rPr>
          <w:rFonts w:eastAsia="Times New Roman" w:cs="Times New Roman"/>
          <w:szCs w:val="24"/>
        </w:rPr>
        <w:t xml:space="preserve"> Πότε κάνει τον καθηγητή;</w:t>
      </w:r>
    </w:p>
    <w:p w14:paraId="2C0FB9F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ησυχία!</w:t>
      </w:r>
    </w:p>
    <w:p w14:paraId="2C0FB9F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Ζητώ αποκατάσταση, κύριε Πρόεδρε, προσωπικά!</w:t>
      </w:r>
    </w:p>
    <w:p w14:paraId="2C0FB9F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Δεν είπε κάτι προσωπικό για εσάς!</w:t>
      </w:r>
    </w:p>
    <w:p w14:paraId="2C0FB9F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Κύριε Πρόεδρε, απαξ</w:t>
      </w:r>
      <w:r>
        <w:rPr>
          <w:rFonts w:eastAsia="Times New Roman" w:cs="Times New Roman"/>
          <w:szCs w:val="24"/>
        </w:rPr>
        <w:t xml:space="preserve">ιώ να ζητήσω αποκατάσταση από τον κ. </w:t>
      </w:r>
      <w:proofErr w:type="spellStart"/>
      <w:r>
        <w:rPr>
          <w:rFonts w:eastAsia="Times New Roman" w:cs="Times New Roman"/>
          <w:szCs w:val="24"/>
        </w:rPr>
        <w:t>Κεγκέρογλου</w:t>
      </w:r>
      <w:proofErr w:type="spellEnd"/>
      <w:r>
        <w:rPr>
          <w:rFonts w:eastAsia="Times New Roman" w:cs="Times New Roman"/>
          <w:szCs w:val="24"/>
        </w:rPr>
        <w:t xml:space="preserve"> και ούτε έχω προσωπικό θέμα. </w:t>
      </w:r>
    </w:p>
    <w:p w14:paraId="2C0FB9F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Παρασκευόπουλε, παρακαλώ να ηρεμήσουν τα πνεύματα και να φύγει αυτή η φράση από τα Πρακτικά. </w:t>
      </w:r>
    </w:p>
    <w:p w14:paraId="2C0FB9F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Ποια φράση, κύριε Πρόεδρε, εάν μου επιτρέπετε;</w:t>
      </w:r>
    </w:p>
    <w:p w14:paraId="2C0FB9F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Αυτή που ενόχλησε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C0FB9F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Εγώ είπα απλώς ότι ο κ. </w:t>
      </w:r>
      <w:proofErr w:type="spellStart"/>
      <w:r>
        <w:rPr>
          <w:rFonts w:eastAsia="Times New Roman" w:cs="Times New Roman"/>
          <w:szCs w:val="24"/>
        </w:rPr>
        <w:t>Κεγκέρογλου</w:t>
      </w:r>
      <w:proofErr w:type="spellEnd"/>
      <w:r>
        <w:rPr>
          <w:rFonts w:eastAsia="Times New Roman" w:cs="Times New Roman"/>
          <w:szCs w:val="24"/>
        </w:rPr>
        <w:t xml:space="preserve"> δεν μου επιτρέπει να ακουστώ. Γιατί να φύγει αυτή η φράση από τα Πρακτι</w:t>
      </w:r>
      <w:r>
        <w:rPr>
          <w:rFonts w:eastAsia="Times New Roman" w:cs="Times New Roman"/>
          <w:szCs w:val="24"/>
        </w:rPr>
        <w:t xml:space="preserve">κά; Η φράση του κ. </w:t>
      </w:r>
      <w:proofErr w:type="spellStart"/>
      <w:r>
        <w:rPr>
          <w:rFonts w:eastAsia="Times New Roman" w:cs="Times New Roman"/>
          <w:szCs w:val="24"/>
        </w:rPr>
        <w:t>Κεγκέρογλου</w:t>
      </w:r>
      <w:proofErr w:type="spellEnd"/>
      <w:r>
        <w:rPr>
          <w:rFonts w:eastAsia="Times New Roman" w:cs="Times New Roman"/>
          <w:szCs w:val="24"/>
        </w:rPr>
        <w:t xml:space="preserve"> ότι «παριστάνω τον καθηγητή» ίσως θα έπρεπε, κύριε Πρόεδρε, να φύγει από τα Πρακτικά.</w:t>
      </w:r>
    </w:p>
    <w:p w14:paraId="2C0FB9F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Βεβαίως, αυτή η φράση πρέπει να διαγραφεί από τα Πρακτικά. </w:t>
      </w:r>
    </w:p>
    <w:p w14:paraId="2C0FB9F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ζητάω</w:t>
      </w:r>
      <w:r>
        <w:rPr>
          <w:rFonts w:eastAsia="Times New Roman" w:cs="Times New Roman"/>
          <w:szCs w:val="24"/>
        </w:rPr>
        <w:t xml:space="preserve"> τον λόγο επί προσωπικού.</w:t>
      </w:r>
    </w:p>
    <w:p w14:paraId="2C0FB9F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Μόλις τελειώσει ο κ. Παρασκευόπουλος, θα λάβετε τον λόγο. </w:t>
      </w:r>
    </w:p>
    <w:p w14:paraId="2C0FB9F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Στο άρθρο 211 του Ποινικού Κώδικα, λοιπόν, περιλαμβάνονται νέες μορφές τέλεσης των εγκλημάτων </w:t>
      </w:r>
      <w:r>
        <w:rPr>
          <w:rFonts w:eastAsia="Times New Roman" w:cs="Times New Roman"/>
          <w:szCs w:val="24"/>
        </w:rPr>
        <w:lastRenderedPageBreak/>
        <w:t>παραχάραξης και</w:t>
      </w:r>
      <w:r>
        <w:rPr>
          <w:rFonts w:eastAsia="Times New Roman" w:cs="Times New Roman"/>
          <w:szCs w:val="24"/>
        </w:rPr>
        <w:t xml:space="preserve"> κιβδηλείας. Δεν θα αναφερθώ περισσότερο σε αυτό το κεφάλαιο, γιατί νομίζω ότι είναι σαφές. </w:t>
      </w:r>
    </w:p>
    <w:p w14:paraId="2C0FBA0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Τέλος, έχουμε το κεφάλαιο με το οποίο συστήνεται ένας Εθνικός Μηχανισμός Διερεύνησης Περιστατικών Αυθαιρεσίας, που είναι πλέον ο Συνήγορος του Πολίτη. Ο Συνήγορος </w:t>
      </w:r>
      <w:r>
        <w:rPr>
          <w:rFonts w:eastAsia="Times New Roman" w:cs="Times New Roman"/>
          <w:szCs w:val="24"/>
        </w:rPr>
        <w:t>του Πολίτη μπορεί πλέον να ελέγχει περιστατικά παραβίασης της αρχής της ισότητας στο πλαίσιο των υπηρεσιών, οι οποίες προαναφέρθηκαν. Βεβαίως, δεν φτάνει στο σημείο ο ίδιος ο Συνήγορος του Πολίτη να επιβάλει κάποια κύρωση, αλλά το πόρισμα το οποίο καταθέτε</w:t>
      </w:r>
      <w:r>
        <w:rPr>
          <w:rFonts w:eastAsia="Times New Roman" w:cs="Times New Roman"/>
          <w:szCs w:val="24"/>
        </w:rPr>
        <w:t xml:space="preserve">ι προς τις πειθαρχικές αρχές, οι αρχές αυτές οφείλουν να το λάβουν υπ’ </w:t>
      </w:r>
      <w:proofErr w:type="spellStart"/>
      <w:r>
        <w:rPr>
          <w:rFonts w:eastAsia="Times New Roman" w:cs="Times New Roman"/>
          <w:szCs w:val="24"/>
        </w:rPr>
        <w:t>όψιν</w:t>
      </w:r>
      <w:proofErr w:type="spellEnd"/>
      <w:r>
        <w:rPr>
          <w:rFonts w:eastAsia="Times New Roman" w:cs="Times New Roman"/>
          <w:szCs w:val="24"/>
        </w:rPr>
        <w:t xml:space="preserve"> τους και μπορούν να απομακρυνθούν από το περιεχόμενό του μόνο με βάση μια ειδική και εμπεριστατωμένη αιτιολογία. </w:t>
      </w:r>
    </w:p>
    <w:p w14:paraId="2C0FBA0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Όπως γίνεται φανερό, πρόκειται για την ενδιάμεση λύση. Η μία θα ήτ</w:t>
      </w:r>
      <w:r>
        <w:rPr>
          <w:rFonts w:eastAsia="Times New Roman" w:cs="Times New Roman"/>
          <w:szCs w:val="24"/>
        </w:rPr>
        <w:t xml:space="preserve">αν ο ίδιος ο Συνήγορος του Πολίτη να μπορεί να έχει μια πειθαρχική αρμοδιότητα κατά την εξέταση των σχετικών περιστατικών. Η άλλη λύση </w:t>
      </w:r>
      <w:r>
        <w:rPr>
          <w:rFonts w:eastAsia="Times New Roman" w:cs="Times New Roman"/>
          <w:szCs w:val="24"/>
        </w:rPr>
        <w:lastRenderedPageBreak/>
        <w:t>ήταν αυτή η οποία προϋπήρχε και η οποία φάνηκε αδρανής και αναποτελεσματική, δηλαδή να μην επαρκεί η παρέμβαση ενός οργάν</w:t>
      </w:r>
      <w:r>
        <w:rPr>
          <w:rFonts w:eastAsia="Times New Roman" w:cs="Times New Roman"/>
          <w:szCs w:val="24"/>
        </w:rPr>
        <w:t xml:space="preserve">ου, το οποίο είναι </w:t>
      </w:r>
      <w:proofErr w:type="spellStart"/>
      <w:r>
        <w:rPr>
          <w:rFonts w:eastAsia="Times New Roman" w:cs="Times New Roman"/>
          <w:szCs w:val="24"/>
        </w:rPr>
        <w:t>αποστασιοποιημένο</w:t>
      </w:r>
      <w:proofErr w:type="spellEnd"/>
      <w:r>
        <w:rPr>
          <w:rFonts w:eastAsia="Times New Roman" w:cs="Times New Roman"/>
          <w:szCs w:val="24"/>
        </w:rPr>
        <w:t xml:space="preserve">, αλλά οι ίδιοι οι οργανισμοί με τα πειθαρχικά τους όργανα να αποφαίνονται. </w:t>
      </w:r>
    </w:p>
    <w:p w14:paraId="2C0FBA0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ενδιάμεση αυτή λύση, η οποία διαδικαστικά συνοδεύεται με μια αναστολή της πειθαρχικής διαδικασίας όσο διαρκεί η εξέταση από τον Συνήγορο του </w:t>
      </w:r>
      <w:r>
        <w:rPr>
          <w:rFonts w:eastAsia="Times New Roman" w:cs="Times New Roman"/>
          <w:szCs w:val="24"/>
        </w:rPr>
        <w:t xml:space="preserve">Πολίτη, νομίζω ότι διασφαλίζει και την ανάγκη να υπάρχει μια προσεκτική και </w:t>
      </w:r>
      <w:proofErr w:type="spellStart"/>
      <w:r>
        <w:rPr>
          <w:rFonts w:eastAsia="Times New Roman" w:cs="Times New Roman"/>
          <w:szCs w:val="24"/>
        </w:rPr>
        <w:t>αποστασιοποιημένη</w:t>
      </w:r>
      <w:proofErr w:type="spellEnd"/>
      <w:r>
        <w:rPr>
          <w:rFonts w:eastAsia="Times New Roman" w:cs="Times New Roman"/>
          <w:szCs w:val="24"/>
        </w:rPr>
        <w:t xml:space="preserve"> εξέταση των σχετικών περιστατικών και, βεβαίως, στη συνέχεια η προώθηση της διαδικασίας διερεύνησης, πειθαρχικής και ποινικής, να γίνεται με ιδιαίτερη προσοχή. </w:t>
      </w:r>
    </w:p>
    <w:p w14:paraId="2C0FBA0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ευχαριστώ πολύ. </w:t>
      </w:r>
    </w:p>
    <w:p w14:paraId="2C0FBA04"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0FBA0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Πριν σας δώσω τον λόγο, κύριε </w:t>
      </w:r>
      <w:proofErr w:type="spellStart"/>
      <w:r>
        <w:rPr>
          <w:rFonts w:eastAsia="Times New Roman" w:cs="Times New Roman"/>
          <w:szCs w:val="24"/>
        </w:rPr>
        <w:t>Κεγκέρογλου</w:t>
      </w:r>
      <w:proofErr w:type="spellEnd"/>
      <w:r>
        <w:rPr>
          <w:rFonts w:eastAsia="Times New Roman" w:cs="Times New Roman"/>
          <w:szCs w:val="24"/>
        </w:rPr>
        <w:t>, θέλω να πω κι εγώ τη γνώμη μου, ότι ο κ. Παρασκευόπουλος είναι από τους ευγενέστερους συναδέλφους μέσα στη Βουλή.</w:t>
      </w:r>
      <w:r>
        <w:rPr>
          <w:rFonts w:eastAsia="Times New Roman" w:cs="Times New Roman"/>
          <w:szCs w:val="24"/>
        </w:rPr>
        <w:t xml:space="preserve"> </w:t>
      </w:r>
    </w:p>
    <w:p w14:paraId="2C0FBA0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Έγινε μια λεκτική παρεξήγηση και νομίζω ότι πρέπει να υπάρξει κατανόηση, ούτως ώστε να μην οξύνονται τα πνεύματα χωρίς ιδιαίτερο λόγο. </w:t>
      </w:r>
    </w:p>
    <w:p w14:paraId="2C0FBA0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2C0FBA0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C0FBA0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Πραγματικά προηγουμένως έγινα δέκ</w:t>
      </w:r>
      <w:r>
        <w:rPr>
          <w:rFonts w:eastAsia="Times New Roman" w:cs="Times New Roman"/>
          <w:szCs w:val="24"/>
        </w:rPr>
        <w:t xml:space="preserve">της παρατηρήσεων εν </w:t>
      </w:r>
      <w:proofErr w:type="spellStart"/>
      <w:r>
        <w:rPr>
          <w:rFonts w:eastAsia="Times New Roman" w:cs="Times New Roman"/>
          <w:szCs w:val="24"/>
        </w:rPr>
        <w:t>είδει</w:t>
      </w:r>
      <w:proofErr w:type="spellEnd"/>
      <w:r>
        <w:rPr>
          <w:rFonts w:eastAsia="Times New Roman" w:cs="Times New Roman"/>
          <w:szCs w:val="24"/>
        </w:rPr>
        <w:t xml:space="preserve"> διδασκάλου- καθηγητή -και αυτό εννοούσα, δεν αναφερόμουν στην επαγγελματική ιδιότητα του κ. Παρασκευόπουλου, την οποία άλλωστε δεν μπορούσα να την κρίνω εγώ, διότι δεν υπήρξα φοιτητής του ούτε είμαι του κλάδου του-, αλλά εδώ μέσα </w:t>
      </w:r>
      <w:r>
        <w:rPr>
          <w:rFonts w:eastAsia="Times New Roman" w:cs="Times New Roman"/>
          <w:szCs w:val="24"/>
        </w:rPr>
        <w:t xml:space="preserve">δεν μπορεί να ονοματίζει χωρίς να υπάρχει η παραμικρή αφορμή! Ούτε είπα ούτε έπραξα κάτι που να τον ενοχλήσει </w:t>
      </w:r>
      <w:r>
        <w:rPr>
          <w:rFonts w:eastAsia="Times New Roman" w:cs="Times New Roman"/>
          <w:szCs w:val="24"/>
        </w:rPr>
        <w:lastRenderedPageBreak/>
        <w:t>όσο μιλούσε. Και εντελώς αναιτιολόγητα αναφέρθηκε στο όνομά μου. Ο κ. Τζαβάρας περνούσε προηγουμένως από εδώ, του είπαμε «ο Πρόεδρος μαλώνει για τ</w:t>
      </w:r>
      <w:r>
        <w:rPr>
          <w:rFonts w:eastAsia="Times New Roman" w:cs="Times New Roman"/>
          <w:szCs w:val="24"/>
        </w:rPr>
        <w:t xml:space="preserve">ις συνομιλίες», εντάξει. </w:t>
      </w:r>
    </w:p>
    <w:p w14:paraId="2C0FBA0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η εμμονή του κ. Παρασκευόπουλου να ονοματίσει κιόλας δείχνει ότι έχει κάποια προβλήματα με την Αίθουσα, δεν φταίω, όμως, εγώ. Και θα ήθελα πραγματικά να διαγραφεί το ότι αναφέρθηκε στο όνομά μου. Το δασκαλίστικο </w:t>
      </w:r>
      <w:r>
        <w:rPr>
          <w:rFonts w:eastAsia="Times New Roman" w:cs="Times New Roman"/>
          <w:szCs w:val="24"/>
        </w:rPr>
        <w:t xml:space="preserve">ήταν για την Αίθουσα, προφανώς, προφανέστατα! Και δεν μπορεί να παριστάνει τον δάσκαλο και να μας μαλώνει. </w:t>
      </w:r>
    </w:p>
    <w:p w14:paraId="2C0FBA0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0FBA0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Όλοι οι καθηγητές το έχουν αυτό το μειονέκτημα, κύριε </w:t>
      </w:r>
      <w:proofErr w:type="spellStart"/>
      <w:r>
        <w:rPr>
          <w:rFonts w:eastAsia="Times New Roman" w:cs="Times New Roman"/>
          <w:szCs w:val="24"/>
        </w:rPr>
        <w:t>Κεγκέρογλου</w:t>
      </w:r>
      <w:proofErr w:type="spellEnd"/>
      <w:r>
        <w:rPr>
          <w:rFonts w:eastAsia="Times New Roman" w:cs="Times New Roman"/>
          <w:szCs w:val="24"/>
        </w:rPr>
        <w:t>.</w:t>
      </w:r>
    </w:p>
    <w:p w14:paraId="2C0FBA0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w:t>
      </w:r>
      <w:r>
        <w:rPr>
          <w:rFonts w:eastAsia="Times New Roman" w:cs="Times New Roman"/>
          <w:szCs w:val="24"/>
        </w:rPr>
        <w:t xml:space="preserve">ο έχετε και εσείς, κύριε καθηγητά. </w:t>
      </w:r>
    </w:p>
    <w:p w14:paraId="2C0FBA0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p>
    <w:p w14:paraId="2C0FBA0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δεν χρειάζεται, κύριε Παρασκευόπουλε, να απαντήσετε. </w:t>
      </w:r>
    </w:p>
    <w:p w14:paraId="2C0FBA1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Δεν χρειάζεται να απαντήσω. Συμφωνώ μαζί σας. </w:t>
      </w:r>
    </w:p>
    <w:p w14:paraId="2C0FBA1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Παρακαλώ η εισηγήτρια της Νέας Δημοκρατίας, η κ. Παπακώστα, έχει τον λόγο. </w:t>
      </w:r>
    </w:p>
    <w:p w14:paraId="2C0FBA1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ο κύριος Υπουργός μίλησε χθες για μια τροπολογία για το ΕΣΠΑ η οποία κατατέθηκε σήμερα. Θα έρθει ο κύριος Υπουργός να μιλήσει για αυτή; </w:t>
      </w:r>
    </w:p>
    <w:p w14:paraId="2C0FBA1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Σε ποια τροπολογία αναφέρεστε; </w:t>
      </w:r>
    </w:p>
    <w:p w14:paraId="2C0FBA1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Σε μια </w:t>
      </w:r>
      <w:r>
        <w:rPr>
          <w:rFonts w:eastAsia="Times New Roman" w:cs="Times New Roman"/>
          <w:szCs w:val="24"/>
        </w:rPr>
        <w:t xml:space="preserve">τροπολογία για το ΕΣΠΑ. </w:t>
      </w:r>
    </w:p>
    <w:p w14:paraId="2C0FBA1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Θα ζητήσουμε να έρθει. Εάν το ζητάει η Βουλή, ασφαλώς. Με ενημερώνει η Γραμματεία ότι θα έρθει. </w:t>
      </w:r>
    </w:p>
    <w:p w14:paraId="2C0FBA1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Ορίστε, κυρία Παπακώστα, έχετε τον λόγο.</w:t>
      </w:r>
    </w:p>
    <w:p w14:paraId="2C0FBA1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Ευχαριστώ πολύ, κύρι</w:t>
      </w:r>
      <w:r>
        <w:rPr>
          <w:rFonts w:eastAsia="Times New Roman" w:cs="Times New Roman"/>
          <w:szCs w:val="24"/>
        </w:rPr>
        <w:t>ε Πρόεδρε.</w:t>
      </w:r>
    </w:p>
    <w:p w14:paraId="2C0FBA1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Συζητούμε, αγαπητοί συνάδελφοι, σήμερα, παγκόσμια ημέρα κατά του </w:t>
      </w:r>
      <w:r>
        <w:rPr>
          <w:rFonts w:eastAsia="Times New Roman" w:cs="Times New Roman"/>
          <w:szCs w:val="24"/>
          <w:lang w:val="en-US"/>
        </w:rPr>
        <w:t>AIDS</w:t>
      </w:r>
      <w:r>
        <w:rPr>
          <w:rFonts w:eastAsia="Times New Roman" w:cs="Times New Roman"/>
          <w:szCs w:val="24"/>
        </w:rPr>
        <w:t>, ένα σχέδιο νόμου, μια νομοθετική πρωτοβουλία του Υπουργείου Δικαιοσύνης σήμερα. Και εδώ θέλω να πω ότι είναι μια ημέρα στην οποία όλοι εμείς, η Βουλή των Ελλήνων, με την πολι</w:t>
      </w:r>
      <w:r>
        <w:rPr>
          <w:rFonts w:eastAsia="Times New Roman" w:cs="Times New Roman"/>
          <w:szCs w:val="24"/>
        </w:rPr>
        <w:t>τική ηγεσία του Υπουργείου Υγείας οφείλουμε να δούμε πώς αντιμετωπίζει η πολιτεία πολίτες οροθετικούς, εάν πράγματι έχει στη διάθεσή τους τα αντιδραστήρια και όλα εκείνα τα οποία απαιτούνται, για να μην αγωνιούν αν θα έχουν τα φάρμακά τους ή όχι. Αυτά στον</w:t>
      </w:r>
      <w:r>
        <w:rPr>
          <w:rFonts w:eastAsia="Times New Roman" w:cs="Times New Roman"/>
          <w:szCs w:val="24"/>
        </w:rPr>
        <w:t xml:space="preserve"> 21</w:t>
      </w:r>
      <w:r>
        <w:rPr>
          <w:rFonts w:eastAsia="Times New Roman" w:cs="Times New Roman"/>
          <w:szCs w:val="24"/>
          <w:vertAlign w:val="superscript"/>
        </w:rPr>
        <w:t>ο</w:t>
      </w:r>
      <w:r>
        <w:rPr>
          <w:rFonts w:eastAsia="Times New Roman" w:cs="Times New Roman"/>
          <w:szCs w:val="24"/>
        </w:rPr>
        <w:t xml:space="preserve">  αιώνα είναι αδιανόητα πράγματα. Προσωπικά, </w:t>
      </w:r>
      <w:r>
        <w:rPr>
          <w:rFonts w:eastAsia="Times New Roman" w:cs="Times New Roman"/>
          <w:szCs w:val="24"/>
        </w:rPr>
        <w:lastRenderedPageBreak/>
        <w:t>οφείλω να σας ενημερώσω -και κλείνω με αυτό- ότι κατά τη διάρκεια της θητείας μου στο Υπουργείο Υγείας αυτά είχαν λυθεί. Δυστυχώς από εκεί και μετά σήμερα διαπιστώνω ότι το ζήτημα αυτό εξακολουθεί να υπάρχει</w:t>
      </w:r>
      <w:r>
        <w:rPr>
          <w:rFonts w:eastAsia="Times New Roman" w:cs="Times New Roman"/>
          <w:szCs w:val="24"/>
        </w:rPr>
        <w:t xml:space="preserve">, δηλαδή η αγωνία των οροθετικών εάν θα βρουν τα αντιδραστήριά τους ή εάν θα έχουν τα φάρμακα τα οποία απαιτούνται. Κατά τα άλλα από επικοινωνία πάμε καλά. </w:t>
      </w:r>
    </w:p>
    <w:p w14:paraId="2C0FBA1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Όσον αφορά, λοιπόν, τώρα το νομοσχέδιο του Υπουργείου Δικαιοσύνης έχω να πω κωδικοποιημένα ότι πράγ</w:t>
      </w:r>
      <w:r>
        <w:rPr>
          <w:rFonts w:eastAsia="Times New Roman" w:cs="Times New Roman"/>
          <w:szCs w:val="24"/>
        </w:rPr>
        <w:t>ματι έγινε εξαντλητική και ουσιαστική, επίσης, συζήτηση στην καθ’ ύλην αρμόδια επιτροπή της Βουλής, όπου εκεί είδαμε όλα τα ζητήματα. Πλην, όμως, κύριε Υπουργέ, μας αιφνιδιάσατε με έντεκα τροπολογίες. Μέχρι αργά το βράδυ ελάμβανα τροπολογίες τις οποίες προ</w:t>
      </w:r>
      <w:r>
        <w:rPr>
          <w:rFonts w:eastAsia="Times New Roman" w:cs="Times New Roman"/>
          <w:szCs w:val="24"/>
        </w:rPr>
        <w:t xml:space="preserve">σπαθούσα να κατανοήσω περί τίνος ακριβώς πρόκειται, σε τι συνίστανται αυτές οι τροπολογίες και οφείλω να ομολογήσω ότι πολλές από αυτές δεν τις έχω κατανοήσει. </w:t>
      </w:r>
    </w:p>
    <w:p w14:paraId="2C0FBA1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Άρα, λοιπόν, έχουμε και ένα τέτοιο θέμα, κύριε Πρόεδρε. Αυτό θέλω να το επισημάνω. Είναι θέμα ο</w:t>
      </w:r>
      <w:r>
        <w:rPr>
          <w:rFonts w:eastAsia="Times New Roman" w:cs="Times New Roman"/>
          <w:szCs w:val="24"/>
        </w:rPr>
        <w:t>ρθής νομοθέτησης. Όλοι οι εισηγητές το διαπιστώνουμε, κάθε φορά που έχουμε την ευκαιρία να εισηγηθούμε ένα σχέδιο νόμου, ότι και οι υπουργικές τροπολογίες -οι βουλευτικές ασφαλώς, αλλά και οι υπουργικές- ενώ έχει τελειώσει η νομοθετική επεξεργασία στην αρμ</w:t>
      </w:r>
      <w:r>
        <w:rPr>
          <w:rFonts w:eastAsia="Times New Roman" w:cs="Times New Roman"/>
          <w:szCs w:val="24"/>
        </w:rPr>
        <w:t xml:space="preserve">όδια επιτροπή, έρχονται εκ των υστέρων. Είναι ένα ζήτημα το οποίο θα πρέπει ο Πρόεδρος της Βουλής να το δει και εφεξής, επιτέλους, να σταματήσει. </w:t>
      </w:r>
    </w:p>
    <w:p w14:paraId="2C0FBA1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Πολύ περισσότερο, κύριε Υπουργέ, που συζητείτο μέχρι χθες -είναι εδώ ο κ. </w:t>
      </w:r>
      <w:proofErr w:type="spellStart"/>
      <w:r>
        <w:rPr>
          <w:rFonts w:eastAsia="Times New Roman" w:cs="Times New Roman"/>
          <w:szCs w:val="24"/>
        </w:rPr>
        <w:t>Βεσυρόπουλος</w:t>
      </w:r>
      <w:proofErr w:type="spellEnd"/>
      <w:r>
        <w:rPr>
          <w:rFonts w:eastAsia="Times New Roman" w:cs="Times New Roman"/>
          <w:szCs w:val="24"/>
        </w:rPr>
        <w:t xml:space="preserve"> από την πλευρά της Νέα</w:t>
      </w:r>
      <w:r>
        <w:rPr>
          <w:rFonts w:eastAsia="Times New Roman" w:cs="Times New Roman"/>
          <w:szCs w:val="24"/>
        </w:rPr>
        <w:t xml:space="preserve">ς Δημοκρατίας- νομοσχέδιο του Υπουργείου Οικονομίας και μας φέρνετε τροπολογία του καθ’ ύλην αρμόδιου Υπουργείου Οικονομίας στο νομοσχέδιο του Υπουργείου Δικαιοσύνης. Αυτό, αν μη τι άλλο,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δεν συνιστά ορθή νομοθέτηση και σοβαρή ορθή</w:t>
      </w:r>
      <w:r>
        <w:rPr>
          <w:rFonts w:eastAsia="Times New Roman" w:cs="Times New Roman"/>
          <w:szCs w:val="24"/>
        </w:rPr>
        <w:t xml:space="preserve"> νομοθέτηση. Και οφείλω να το πω, δεν μπορώ να το αποκρύψω από τους συναδέλφους. </w:t>
      </w:r>
    </w:p>
    <w:p w14:paraId="2C0FBA1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Τώρα, οι οδηγίες αυτές σε τι αφορούν; Το νομοσχέδιο, αγαπητοί συνάδελφοι, διακρίνεται σε τέσσερα μέρη. Στα τρία πρώτα μέρη έχουμε την ενσωμάτωση τριών οδηγιών, οι οποίες κωδι</w:t>
      </w:r>
      <w:r>
        <w:rPr>
          <w:rFonts w:eastAsia="Times New Roman" w:cs="Times New Roman"/>
          <w:szCs w:val="24"/>
        </w:rPr>
        <w:t>κοποιημένα αφορούν στην αρχή της ίσης μεταχείρισης, οι διατάξεις δηλαδή εφαρμόζονται στον δημόσιο και ιδιωτικό τομέα και αφορούν μεταξύ άλλων στην πρόσβαση στην εργασία, στους όρους πρόσληψης, στην πρόσβαση και στην επιμόρφωση. Αφορά, επίσης, στις αποδοχές</w:t>
      </w:r>
      <w:r>
        <w:rPr>
          <w:rFonts w:eastAsia="Times New Roman" w:cs="Times New Roman"/>
          <w:szCs w:val="24"/>
        </w:rPr>
        <w:t xml:space="preserve">, στην απόλυση, στην ασφάλεια, στην εργασία και στην ίση μεταχείριση ανεξαρτήτως φυλής, ανεξαρτήτως χρώματος εθνικής ή </w:t>
      </w:r>
      <w:proofErr w:type="spellStart"/>
      <w:r>
        <w:rPr>
          <w:rFonts w:eastAsia="Times New Roman" w:cs="Times New Roman"/>
          <w:szCs w:val="24"/>
        </w:rPr>
        <w:t>εθνοτικής</w:t>
      </w:r>
      <w:proofErr w:type="spellEnd"/>
      <w:r>
        <w:rPr>
          <w:rFonts w:eastAsia="Times New Roman" w:cs="Times New Roman"/>
          <w:szCs w:val="24"/>
        </w:rPr>
        <w:t xml:space="preserve"> καταγωγής, γενεαλογικών καταβολών, εφαρμόζεται εφόσον αφορά στην κοινωνική προστασία, κοινωνική ασφάλιση, υγειονομική περίθαλψη</w:t>
      </w:r>
      <w:r>
        <w:rPr>
          <w:rFonts w:eastAsia="Times New Roman" w:cs="Times New Roman"/>
          <w:szCs w:val="24"/>
        </w:rPr>
        <w:t>, τις κοινωνικές παροχές, την εκπαίδευση και την πρόσβαση, τη διάθεση και την παροχή αγαθών και υπηρεσιών. Έχει επισημανθεί ότι εδώ δεν συμπεριλαμβάνονται οι περιπτώσεις σεξουαλικού προσανατολισμού, ταυτότητας χαρακτηριστικών φύλου.</w:t>
      </w:r>
    </w:p>
    <w:p w14:paraId="2C0FBA1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Πρέπει να σας πω ότι στ</w:t>
      </w:r>
      <w:r>
        <w:rPr>
          <w:rFonts w:eastAsia="Times New Roman" w:cs="Times New Roman"/>
          <w:szCs w:val="24"/>
        </w:rPr>
        <w:t>ο νομοσχέδιο, το οποίο έρχεται από το Υπουργείο Δικαιοσύνης, ουσιαστικά ενσωματώνουμε στο θεσμικό μας οπλοστάσιο τρεις ενωτικές οδηγίες, διευρύνοντας το περιεχόμενό τους, προκειμένου να εναρμονιστούμε με αυτά τα οποία ισχύουν στην Ευρώπη για τις αντίστοιχε</w:t>
      </w:r>
      <w:r>
        <w:rPr>
          <w:rFonts w:eastAsia="Times New Roman" w:cs="Times New Roman"/>
          <w:szCs w:val="24"/>
        </w:rPr>
        <w:t>ς κατηγορίες και για τα αντίστοιχα θέματα, στα οποία αφορούν τα μέρη του νομοσχεδίου, σε αυτά τα οποία πραγματεύονται νομοθετικά.</w:t>
      </w:r>
    </w:p>
    <w:p w14:paraId="2C0FBA1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Άρα θέλω να πω ότι στο πρώτο μέρος η αρχή της ίσης μεταχείρισης είναι μια πάρα πολύ σπουδαία οδηγία, προστατεύοντας όλους τους</w:t>
      </w:r>
      <w:r>
        <w:rPr>
          <w:rFonts w:eastAsia="Times New Roman" w:cs="Times New Roman"/>
          <w:szCs w:val="24"/>
        </w:rPr>
        <w:t xml:space="preserve"> πολίτες στους χώρους εργασίας και απασχόλησης και αυτό είναι πάρα πολύ σημαντικό. Είχα, βέβαια, επισημάνει ότι υπάρχει ένα ζήτημα και τα είχαμε δει αυτά στην επιτροπή, μιας και είναι ενιαία η συζήτηση, ότι στο άρθρο 8 καταργούνται και ακυρώνονται αναδρομι</w:t>
      </w:r>
      <w:r>
        <w:rPr>
          <w:rFonts w:eastAsia="Times New Roman" w:cs="Times New Roman"/>
          <w:szCs w:val="24"/>
        </w:rPr>
        <w:t xml:space="preserve">κά όροι και διατάξεις που περιλαμβάνονται σε ατομικές και συλλογικές συμβάσεις, κανονισμούς επιχειρήσεων, καταστατικά οργανώσεων που είναι αντίθετοι με την αρχή της </w:t>
      </w:r>
      <w:r>
        <w:rPr>
          <w:rFonts w:eastAsia="Times New Roman" w:cs="Times New Roman"/>
          <w:szCs w:val="24"/>
        </w:rPr>
        <w:lastRenderedPageBreak/>
        <w:t>ίσης μεταχείρισης. Καταργείται δηλαδή, αγαπητοί συνάδελφοι, ένας όρος αναδρομικά, που καθορ</w:t>
      </w:r>
      <w:r>
        <w:rPr>
          <w:rFonts w:eastAsia="Times New Roman" w:cs="Times New Roman"/>
          <w:szCs w:val="24"/>
        </w:rPr>
        <w:t>ίστηκε από κοινού από τα συμβαλλόμενα μέρη ενώ μπορεί, εάν τα συμβαλλόμενα μέρη το γνώριζαν, δηλαδή τις νέες διατάξεις, να μην υπέγραφαν. Και είχα πει εκεί ότι θα πρέπει να υπάρχει ένας μεταβατικός χρόνος, προκειμένου αυτό να θεραπευτεί.</w:t>
      </w:r>
    </w:p>
    <w:p w14:paraId="2C0FBA1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Αυτά όσον αφορά στ</w:t>
      </w:r>
      <w:r>
        <w:rPr>
          <w:rFonts w:eastAsia="Times New Roman" w:cs="Times New Roman"/>
          <w:szCs w:val="24"/>
        </w:rPr>
        <w:t xml:space="preserve">ο πρώτο μέρος, που είναι αμιγώς αρχής ίσης μεταχείρισης στους χώρους εργασίας και απασχόλησης. </w:t>
      </w:r>
    </w:p>
    <w:p w14:paraId="2C0FBA2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δεύτερο μέρος πραγματευόμαστε την κατάχρηση αγοράς. Πρέπει να σας πω ότι έχουν αλλάξει πάρα πολλά και σημαντικά στο χρηματοπιστωτικό τοπίο, στην αγορά και σ</w:t>
      </w:r>
      <w:r>
        <w:rPr>
          <w:rFonts w:eastAsia="Times New Roman" w:cs="Times New Roman"/>
          <w:szCs w:val="24"/>
        </w:rPr>
        <w:t xml:space="preserve">την τεχνολογία. Αυτό, λοιπόν, από μόνο τους ήταν ικανό για να έλθει να ενσωματωθεί στην ελληνική νομοθεσία το 2005 με τον ν.3440, η οδηγία του 2003, που είχε </w:t>
      </w:r>
      <w:proofErr w:type="spellStart"/>
      <w:r>
        <w:rPr>
          <w:rFonts w:eastAsia="Times New Roman" w:cs="Times New Roman"/>
          <w:szCs w:val="24"/>
        </w:rPr>
        <w:t>επικαιροποιήσει</w:t>
      </w:r>
      <w:proofErr w:type="spellEnd"/>
      <w:r>
        <w:rPr>
          <w:rFonts w:eastAsia="Times New Roman" w:cs="Times New Roman"/>
          <w:szCs w:val="24"/>
        </w:rPr>
        <w:t xml:space="preserve"> το νομικό πλαίσιο της Ευρωπαϊκής Ένωσης με τέτοιον τρόπο, ώστε να ανταποκρίνεται σ</w:t>
      </w:r>
      <w:r>
        <w:rPr>
          <w:rFonts w:eastAsia="Times New Roman" w:cs="Times New Roman"/>
          <w:szCs w:val="24"/>
        </w:rPr>
        <w:t xml:space="preserve">τις σύγχρονες ανάγκες. </w:t>
      </w:r>
    </w:p>
    <w:p w14:paraId="2C0FBA2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Κανονισμός, λοιπόν, επαναδιατυπώνει και συμπληρώνει διατάξεις και απαγορεύσεις, ενώ προβλέπονται και προληπτικά μέτρα. Στο δεύτερο μέρος του παρόντος νομοσχεδίου, λοιπόν, γίνονται όλες οι απαραίτητες ενσωματώσεις. </w:t>
      </w:r>
    </w:p>
    <w:p w14:paraId="2C0FBA2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Επειδή προηγήθη</w:t>
      </w:r>
      <w:r>
        <w:rPr>
          <w:rFonts w:eastAsia="Times New Roman" w:cs="Times New Roman"/>
          <w:szCs w:val="24"/>
        </w:rPr>
        <w:t>κε ο κ. Παρασκευόπουλος, ο οποίος αναφέρθηκε σε αυτά, για την οικονομία της συζήτησης και του χρόνου, για να μπω και στα θέματα των τροπολογιών, θέλω να πω ότι ουσιαστικά προστατεύεται και θεωρείται ως αξιόποινη πράξη οποιαδήποτε συμπεριφορά παρέχει παραπλ</w:t>
      </w:r>
      <w:r>
        <w:rPr>
          <w:rFonts w:eastAsia="Times New Roman" w:cs="Times New Roman"/>
          <w:szCs w:val="24"/>
        </w:rPr>
        <w:t>ανητικές ή ψευδείς ενδείξεις για το χρηματοπιστωτικό μέσο, εναρμονίζοντας την ελληνική νομοθεσία με τις διατάξεις του Κανονισμού της Ευρωπαϊκής Ένωσης για την κατάχρηση της αγοράς, η Επιτροπή Κεφαλαιαγοράς ορίζεται ως αρμόδια αρχή για τη διαφύλαξη της εφαρ</w:t>
      </w:r>
      <w:r>
        <w:rPr>
          <w:rFonts w:eastAsia="Times New Roman" w:cs="Times New Roman"/>
          <w:szCs w:val="24"/>
        </w:rPr>
        <w:t>μογής και τη στήριξη των διατάξεων του συγκεκριμένου κανονισμού 596/2014 για τη συγκεκριμένη κατάχρηση της αγοράς.</w:t>
      </w:r>
    </w:p>
    <w:p w14:paraId="2C0FBA2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Πρέπει να σας πω επίσης ότι προβλέπονται και διοικητικές κυρώσεις, εκτός από το αξιόποινο της συμπεριφοράς και τα διοικητικά μέτρα που μπορεί</w:t>
      </w:r>
      <w:r>
        <w:rPr>
          <w:rFonts w:eastAsia="Times New Roman" w:cs="Times New Roman"/>
          <w:szCs w:val="24"/>
        </w:rPr>
        <w:t xml:space="preserve"> να επιβάλλει η Επιτροπή Κεφαλαιαγοράς όταν παραβιάζονται οι διατάξεις αυτού του Κανονισμού. Αυτές εξαρτώνται από το ύψος των κερδών ή των ζημιών που αποφεύχθηκαν από την παράνομη συναλλαγή και από το γεγονός του αν η παράβαση έγινε από νομικό ή φυσικό πρό</w:t>
      </w:r>
      <w:r>
        <w:rPr>
          <w:rFonts w:eastAsia="Times New Roman" w:cs="Times New Roman"/>
          <w:szCs w:val="24"/>
        </w:rPr>
        <w:t xml:space="preserve">σωπο. </w:t>
      </w:r>
    </w:p>
    <w:p w14:paraId="2C0FBA24" w14:textId="77777777" w:rsidR="0032345F" w:rsidRDefault="00CA05C6">
      <w:pPr>
        <w:spacing w:after="0" w:line="600" w:lineRule="auto"/>
        <w:contextualSpacing/>
        <w:jc w:val="both"/>
        <w:rPr>
          <w:rFonts w:eastAsia="Times New Roman" w:cs="Times New Roman"/>
          <w:szCs w:val="24"/>
        </w:rPr>
      </w:pPr>
      <w:r>
        <w:rPr>
          <w:rFonts w:eastAsia="Times New Roman" w:cs="Times New Roman"/>
          <w:szCs w:val="24"/>
        </w:rPr>
        <w:t>Αυτά τα περί κατάχρησης αγοράς υπάρχουν και θα τα δείτε –και φαντάζομαι τα έχετε μελετήσει- στο δεύτερο μέρος του παρόντος σχεδίου νόμου.</w:t>
      </w:r>
    </w:p>
    <w:p w14:paraId="2C0FBA25"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Στο τρίτο μέρος έχουμε την προστασία του ευρώ και των άλλων νομισμάτων από δύο αιτίες. Η μία αιτία είναι η παρα</w:t>
      </w:r>
      <w:r>
        <w:rPr>
          <w:rFonts w:eastAsia="Times New Roman" w:cs="Times New Roman"/>
          <w:szCs w:val="24"/>
        </w:rPr>
        <w:t>χάραξη και η δεύτερη αιτία είναι η κιβδηλεία. Καθώς η παραχάραξη και η κιβδηλεία του ευρώ δημιουργεί σοβαρές οικονομικές ζημιές και το ευρώ είναι στόχος του οργανωμένου εγκλήματος -το οποίο οργανωμένο έγκλημα, οφείλω να ομολογήσω, ασχολείται πολύ αποτελεσμ</w:t>
      </w:r>
      <w:r>
        <w:rPr>
          <w:rFonts w:eastAsia="Times New Roman" w:cs="Times New Roman"/>
          <w:szCs w:val="24"/>
        </w:rPr>
        <w:t>ατικά με την πλαστογραφία- οι ισχύ</w:t>
      </w:r>
      <w:r>
        <w:rPr>
          <w:rFonts w:eastAsia="Times New Roman" w:cs="Times New Roman"/>
          <w:szCs w:val="24"/>
        </w:rPr>
        <w:lastRenderedPageBreak/>
        <w:t xml:space="preserve">ουσες ποινικές διατάξεις </w:t>
      </w:r>
      <w:proofErr w:type="spellStart"/>
      <w:r>
        <w:rPr>
          <w:rFonts w:eastAsia="Times New Roman" w:cs="Times New Roman"/>
          <w:szCs w:val="24"/>
        </w:rPr>
        <w:t>αυστηροποιούνται</w:t>
      </w:r>
      <w:proofErr w:type="spellEnd"/>
      <w:r>
        <w:rPr>
          <w:rFonts w:eastAsia="Times New Roman" w:cs="Times New Roman"/>
          <w:szCs w:val="24"/>
        </w:rPr>
        <w:t xml:space="preserve">, καθώς προφανώς δεν αποτρέπουν την τέλεση του συγκεκριμένου εγκλήματος. Υπό την έννοια, λοιπόν, αυτή το τρίτο μέρος αναλώνεται σε αυτό. </w:t>
      </w:r>
    </w:p>
    <w:p w14:paraId="2C0FBA26"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Όμως, η οδηγία επιπροσθέτως προβλέπει τη δι</w:t>
      </w:r>
      <w:r>
        <w:rPr>
          <w:rFonts w:eastAsia="Times New Roman" w:cs="Times New Roman"/>
          <w:szCs w:val="24"/>
        </w:rPr>
        <w:t xml:space="preserve">αβίβαση των νομισμάτων που κατάσχονται στο Εθνικό Κέντρο Ανάλυσης Κερμάτων Ευρώ για ανάλυση, ανίχνευση και εντοπισμό περαιτέρω προϊόντων παραχάραξης.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τρίτο μέρος αφορά αποκλειστικά την προστασία του ευρώ και των άλλων νομισμάτων. </w:t>
      </w:r>
    </w:p>
    <w:p w14:paraId="2C0FBA27"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τέταρτο μέρος, το οποίο έχει «γεννήσει» πολλές συζητήσεις στην αρμόδια επιτροπή σε όλο το φάσμα διακομματικά της Εθνικής μας Αντιπροσωπείας, αφορά στη δημιουργία ενός εθνικού μηχανισμού όπου, σύμφωνα με το νομοσχέδιο, ο Συνήγορος του Πολίτη ορίζεται ως εθ</w:t>
      </w:r>
      <w:r>
        <w:rPr>
          <w:rFonts w:eastAsia="Times New Roman" w:cs="Times New Roman"/>
          <w:szCs w:val="24"/>
        </w:rPr>
        <w:t xml:space="preserve">νικός μηχανισμός διερεύνησης περιστατικών αυθαιρεσίας. </w:t>
      </w:r>
    </w:p>
    <w:p w14:paraId="2C0FBA28"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Συνήγορο του Πολίτη θεωρώ πως όλοι μας εμπιστευόμαστε και έχει την έξωθεν καλή μαρτυρία, προκειμένου να εκπληρώσει τους σκοπούς του, εφόσον </w:t>
      </w:r>
      <w:proofErr w:type="spellStart"/>
      <w:r>
        <w:rPr>
          <w:rFonts w:eastAsia="Times New Roman" w:cs="Times New Roman"/>
          <w:szCs w:val="24"/>
        </w:rPr>
        <w:t>κινητροδοτηθεί</w:t>
      </w:r>
      <w:proofErr w:type="spellEnd"/>
      <w:r>
        <w:rPr>
          <w:rFonts w:eastAsia="Times New Roman" w:cs="Times New Roman"/>
          <w:szCs w:val="24"/>
        </w:rPr>
        <w:t xml:space="preserve"> και εφόσον -είχα βάλει πολλές επιφυλάξεις</w:t>
      </w:r>
      <w:r>
        <w:rPr>
          <w:rFonts w:eastAsia="Times New Roman" w:cs="Times New Roman"/>
          <w:szCs w:val="24"/>
        </w:rPr>
        <w:t xml:space="preserve">- αποκτήσει το στελεχικό εκείνο δυναμικό, που θα του επιτρέψει να διαχειριστεί υποθέσεις αυθαιρεσίας που πραγματοποιούνται στα Σώματα Ασφαλείας και από υπαλλήλους καταστημάτων κράτησης. </w:t>
      </w:r>
    </w:p>
    <w:p w14:paraId="2C0FBA29"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Εδώ πρέπει να σας πω το εξής. Βέβαια, έχω τοποθετηθεί και υπάρχουν όλ</w:t>
      </w:r>
      <w:r>
        <w:rPr>
          <w:rFonts w:eastAsia="Times New Roman" w:cs="Times New Roman"/>
          <w:szCs w:val="24"/>
        </w:rPr>
        <w:t xml:space="preserve">α στα Πρακτικά. Υπάρχουν, βέβαια, συνάδελφοι οι οποίοι είναι και </w:t>
      </w:r>
      <w:proofErr w:type="spellStart"/>
      <w:r>
        <w:rPr>
          <w:rFonts w:eastAsia="Times New Roman" w:cs="Times New Roman"/>
          <w:szCs w:val="24"/>
        </w:rPr>
        <w:t>πρωτοείσακτοι</w:t>
      </w:r>
      <w:proofErr w:type="spellEnd"/>
      <w:r>
        <w:rPr>
          <w:rFonts w:eastAsia="Times New Roman" w:cs="Times New Roman"/>
          <w:szCs w:val="24"/>
        </w:rPr>
        <w:t>, αλλά όσοι είναι παλαιότεροι θυμούνται πάρα πολύ καλά ότι το 2011 είχαμε νομοθετήσει τον ν.3938, ο οποίος προέβλεπε, αγαπητοί συνάδελφοι, τη σύσταση επιτροπής για την εξέταση σχ</w:t>
      </w:r>
      <w:r>
        <w:rPr>
          <w:rFonts w:eastAsia="Times New Roman" w:cs="Times New Roman"/>
          <w:szCs w:val="24"/>
        </w:rPr>
        <w:t xml:space="preserve">ετικών καταγγελιών. Πρέπει να σας πω ότι αυτή η επιτροπή δεν συστάθηκε ποτέ. </w:t>
      </w:r>
    </w:p>
    <w:p w14:paraId="2C0FBA2A"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να καλωσορίσουμε τους μαθητές, οι οποίοι μας επισκέπτονται, κύριε Πρόεδρε, για να παρακολουθήσουν τις εργασίες της Ολομέλειας. </w:t>
      </w:r>
    </w:p>
    <w:p w14:paraId="2C0FBA2B"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Ακόμα, θέλω να πω πως αν υποθέσουμε ότι η χώρα έχει ανάγκη από τη δημιουργία ενός νέου οργάνου, δηλαδή ενός εθνικού μηχανισμού, όπως προτείνει το Υπουργείο Δικαιοσύνης, πράγματι ο Συνήγορος του Πολίτη θα μπορούσε να παίξει αυτόν τον ρόλο, διότι πληροί όλα </w:t>
      </w:r>
      <w:r>
        <w:rPr>
          <w:rFonts w:eastAsia="Times New Roman" w:cs="Times New Roman"/>
          <w:szCs w:val="24"/>
        </w:rPr>
        <w:t xml:space="preserve">τα εχέγγυα. </w:t>
      </w:r>
    </w:p>
    <w:p w14:paraId="2C0FBA2C"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Μάλιστα θα μπορούσε να παίξει αυτόν τον ρόλο με αντικειμενικό τρόπο και χωρίς, βεβαίως, να παρεμβαίνει στην ουσία της πειθαρχικής δομής, διότι θα λειτουργεί συμπληρωματικά, όπως λέει το νομοσχέδιο, δεν θα διερευνά το ποινικό σκέλος και οφείλει</w:t>
      </w:r>
      <w:r>
        <w:rPr>
          <w:rFonts w:eastAsia="Times New Roman" w:cs="Times New Roman"/>
          <w:szCs w:val="24"/>
        </w:rPr>
        <w:t xml:space="preserve">, αν κρίνει, να ενημερώσει τις εισαγγελικές αρχές σε περίπτωση που διαπιστώνει την τέλεση αξιόποινης πράξης. </w:t>
      </w:r>
    </w:p>
    <w:p w14:paraId="2C0FBA2D"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Η Νέα Δημοκρατία, της οποίας είμαι εισηγήτρια θεωρεί -και οφείλω να το καταθέσω στην Εθνική Αντιπροσωπεία- ότι για την αντιμετώπιση περιστατικών α</w:t>
      </w:r>
      <w:r>
        <w:rPr>
          <w:rFonts w:eastAsia="Times New Roman" w:cs="Times New Roman"/>
          <w:szCs w:val="24"/>
        </w:rPr>
        <w:t>υθαιρεσίας του Υπουργείου Προστασίας του Πολίτη, η δόκιμη, η ορθή λύση είναι η ενεργοποίηση του γραφείου αντιμετώπισης πε</w:t>
      </w:r>
      <w:r>
        <w:rPr>
          <w:rFonts w:eastAsia="Times New Roman" w:cs="Times New Roman"/>
          <w:szCs w:val="24"/>
        </w:rPr>
        <w:lastRenderedPageBreak/>
        <w:t xml:space="preserve">ριστατικών αυθαιρεσίας που </w:t>
      </w:r>
      <w:proofErr w:type="spellStart"/>
      <w:r>
        <w:rPr>
          <w:rFonts w:eastAsia="Times New Roman" w:cs="Times New Roman"/>
          <w:szCs w:val="24"/>
        </w:rPr>
        <w:t>συνεστήθη</w:t>
      </w:r>
      <w:proofErr w:type="spellEnd"/>
      <w:r>
        <w:rPr>
          <w:rFonts w:eastAsia="Times New Roman" w:cs="Times New Roman"/>
          <w:szCs w:val="24"/>
        </w:rPr>
        <w:t xml:space="preserve"> με τον ν.3938/2011 με ταυτόχρονη ενίσχυση της ανεξαρτησίας του αλλά και των θεσμικών συνεπειών των</w:t>
      </w:r>
      <w:r>
        <w:rPr>
          <w:rFonts w:eastAsia="Times New Roman" w:cs="Times New Roman"/>
          <w:szCs w:val="24"/>
        </w:rPr>
        <w:t xml:space="preserve"> αποφάσεών του. </w:t>
      </w:r>
    </w:p>
    <w:p w14:paraId="2C0FBA2E"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κύριε Υπουργέ, θα κάνω και εγώ ό,τι κάνετε και εσείς με τις υπουργικές τροπολογίες. Θα σας προτείνω κάτι το οποίο θα επεξεργαστείτε με τους συνεργάτες σας τώρα. </w:t>
      </w:r>
    </w:p>
    <w:p w14:paraId="2C0FBA2F"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Προτείνω, λοιπόν, εκ μέρους του κόμματος της Νέας Δημοκρατ</w:t>
      </w:r>
      <w:r>
        <w:rPr>
          <w:rFonts w:eastAsia="Times New Roman" w:cs="Times New Roman"/>
          <w:szCs w:val="24"/>
        </w:rPr>
        <w:t>ίας για τον σκοπό αυτό το εδάφιο α΄ της παραγράφου 1 του άρθρου 1 του ν.3938/2011 να διαμορφωθεί διαφορετικά. Πιθανόν να καλυφθείτε από αυτό και να μην έχουμε την ανάγκη σύστασης εθνικού μηχανισμού, υπό την έννοια ότι έτσι θα αποφορτίσουμε και τον Συνήγορο</w:t>
      </w:r>
      <w:r>
        <w:rPr>
          <w:rFonts w:eastAsia="Times New Roman" w:cs="Times New Roman"/>
          <w:szCs w:val="24"/>
        </w:rPr>
        <w:t xml:space="preserve"> του Πολίτη από ένα επιπλέον φορτίο μέσα στον κυκεώνα των υποθέσεων που διαχειρίζεται. </w:t>
      </w:r>
    </w:p>
    <w:p w14:paraId="2C0FBA30" w14:textId="77777777" w:rsidR="0032345F" w:rsidRDefault="00CA05C6">
      <w:pPr>
        <w:spacing w:after="0" w:line="600" w:lineRule="auto"/>
        <w:ind w:firstLine="720"/>
        <w:jc w:val="both"/>
        <w:rPr>
          <w:rFonts w:eastAsia="Times New Roman"/>
          <w:szCs w:val="24"/>
        </w:rPr>
      </w:pPr>
      <w:r>
        <w:rPr>
          <w:rFonts w:eastAsia="Times New Roman"/>
          <w:szCs w:val="24"/>
        </w:rPr>
        <w:t xml:space="preserve">Θα επιλύσουμε και ένα άλλο ζήτημα, τη δικαιολογημένη, κατά τη γνώμη μου, αγανάκτηση των στελεχών των Σωμάτων Ασφαλείας από τις </w:t>
      </w:r>
      <w:r>
        <w:rPr>
          <w:rFonts w:eastAsia="Times New Roman"/>
          <w:szCs w:val="24"/>
        </w:rPr>
        <w:lastRenderedPageBreak/>
        <w:t>επιθέσεις τις οποίες εν πολλοίς αδίκως το</w:t>
      </w:r>
      <w:r>
        <w:rPr>
          <w:rFonts w:eastAsia="Times New Roman"/>
          <w:szCs w:val="24"/>
        </w:rPr>
        <w:t xml:space="preserve"> τελευταίο χρονικό διάστημα έχουν δεχτεί στην προσπάθεια να ασκήσουν τα καθήκοντά τους με τον καλύτερο δυνατό τρόπο ευόρκως και προστατεύοντας το κοινωνικό σύνολο αλλά και τις περιουσίες των πολιτών.</w:t>
      </w:r>
    </w:p>
    <w:p w14:paraId="2C0FBA31" w14:textId="77777777" w:rsidR="0032345F" w:rsidRDefault="00CA05C6">
      <w:pPr>
        <w:spacing w:after="0" w:line="600" w:lineRule="auto"/>
        <w:ind w:firstLine="720"/>
        <w:jc w:val="both"/>
        <w:rPr>
          <w:rFonts w:eastAsia="Times New Roman"/>
          <w:szCs w:val="24"/>
        </w:rPr>
      </w:pPr>
      <w:r>
        <w:rPr>
          <w:rFonts w:eastAsia="Times New Roman"/>
          <w:szCs w:val="24"/>
        </w:rPr>
        <w:t xml:space="preserve">Υπό την έννοια, λοιπόν, αυτή σας προτείνω εκ μέρους της </w:t>
      </w:r>
      <w:r>
        <w:rPr>
          <w:rFonts w:eastAsia="Times New Roman"/>
          <w:szCs w:val="24"/>
        </w:rPr>
        <w:t xml:space="preserve">Νέας Δημοκρατίας την εξής διατύπωση για το Τέταρτο Μέρος: Στο Υπουργείο Προστασίας του Πολίτη συνιστάται και λειτουργεί γραφείο αντιμετώπισης περιστατικών αυθαιρεσίας, το οποίο εποπτεύεται απ’ ευθείας από τον Υπουργό, απολαμβάνει όμως πλήρους λειτουργικής </w:t>
      </w:r>
      <w:r>
        <w:rPr>
          <w:rFonts w:eastAsia="Times New Roman"/>
          <w:szCs w:val="24"/>
        </w:rPr>
        <w:t>ανεξαρτησίας.</w:t>
      </w:r>
    </w:p>
    <w:p w14:paraId="2C0FBA32" w14:textId="77777777" w:rsidR="0032345F" w:rsidRDefault="00CA05C6">
      <w:pPr>
        <w:spacing w:after="0" w:line="600" w:lineRule="auto"/>
        <w:ind w:firstLine="720"/>
        <w:jc w:val="both"/>
        <w:rPr>
          <w:rFonts w:eastAsia="Times New Roman"/>
          <w:szCs w:val="24"/>
        </w:rPr>
      </w:pPr>
      <w:r>
        <w:rPr>
          <w:rFonts w:eastAsia="Times New Roman"/>
          <w:szCs w:val="24"/>
        </w:rPr>
        <w:t>Το εδάφιο Β΄ της παραγράφου 3 του άρθρου 1 του ν.3938/11 να διαμορφωθεί ως ακολούθως: Η επιτροπή αυτή αξιολογεί κάθε καταγγελία ή περιστατικό για το αν εμπίπτει στις αρμοδιότητες του γραφείου και αποφασίζει με πράξη της είτε για την υποβολή π</w:t>
      </w:r>
      <w:r>
        <w:rPr>
          <w:rFonts w:eastAsia="Times New Roman"/>
          <w:szCs w:val="24"/>
        </w:rPr>
        <w:t xml:space="preserve">ρότασης διερεύνησης, σύμφωνα με την παράγραφο 4, περίπτωση κατά την οποία υποχρεούται εντός προθεσμίας τριών μηνών να έχει συντάξει σχετικό πόρισμα, είτε για την </w:t>
      </w:r>
      <w:r>
        <w:rPr>
          <w:rFonts w:eastAsia="Times New Roman"/>
          <w:szCs w:val="24"/>
        </w:rPr>
        <w:lastRenderedPageBreak/>
        <w:t xml:space="preserve">προώθηση προς διερεύνηση στις αρμόδιες υπηρεσίες, είτε για τη θέση τους στο αρχείο ως αβάσιμα </w:t>
      </w:r>
      <w:r>
        <w:rPr>
          <w:rFonts w:eastAsia="Times New Roman"/>
          <w:szCs w:val="24"/>
        </w:rPr>
        <w:t>ή ανεπίδεκτα εκτίμησης.</w:t>
      </w:r>
    </w:p>
    <w:p w14:paraId="2C0FBA33" w14:textId="77777777" w:rsidR="0032345F" w:rsidRDefault="00CA05C6">
      <w:pPr>
        <w:spacing w:after="0" w:line="600" w:lineRule="auto"/>
        <w:ind w:firstLine="720"/>
        <w:jc w:val="both"/>
        <w:rPr>
          <w:rFonts w:eastAsia="Times New Roman"/>
          <w:szCs w:val="24"/>
        </w:rPr>
      </w:pPr>
      <w:r>
        <w:rPr>
          <w:rFonts w:eastAsia="Times New Roman"/>
          <w:szCs w:val="24"/>
        </w:rPr>
        <w:t>Στο τέλος της παραγράφου 3 του άρθρου 1 του ν.3138 να προστεθεί το ακόλουθο εδάφιο: Ενδεχομένη διαφορετική απόφαση των πειθαρχικών αρχών από το διατακτικό του πορίσματος του γραφείου να επιτρέπεται μόνο με ειδική και εμπεριστατωμένη</w:t>
      </w:r>
      <w:r>
        <w:rPr>
          <w:rFonts w:eastAsia="Times New Roman"/>
          <w:szCs w:val="24"/>
        </w:rPr>
        <w:t xml:space="preserve"> αιτιολογία.</w:t>
      </w:r>
    </w:p>
    <w:p w14:paraId="2C0FBA34" w14:textId="77777777" w:rsidR="0032345F" w:rsidRDefault="00CA05C6">
      <w:pPr>
        <w:spacing w:after="0" w:line="600" w:lineRule="auto"/>
        <w:ind w:firstLine="720"/>
        <w:jc w:val="both"/>
        <w:rPr>
          <w:rFonts w:eastAsia="Times New Roman"/>
          <w:szCs w:val="24"/>
        </w:rPr>
      </w:pPr>
      <w:r>
        <w:rPr>
          <w:rFonts w:eastAsia="Times New Roman"/>
          <w:szCs w:val="24"/>
        </w:rPr>
        <w:t>Τώρα θα πάω ακροθιγώς και επιφυλάσσομαι για τη δευτερολογία μου να τοποθετηθώ λίγο εκτενέστερα στις υπουργικές τροπολογίες.</w:t>
      </w:r>
    </w:p>
    <w:p w14:paraId="2C0FBA35" w14:textId="77777777" w:rsidR="0032345F" w:rsidRDefault="00CA05C6">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Βουλευτού)</w:t>
      </w:r>
    </w:p>
    <w:p w14:paraId="2C0FBA36" w14:textId="77777777" w:rsidR="0032345F" w:rsidRDefault="00CA05C6">
      <w:pPr>
        <w:spacing w:after="0" w:line="600" w:lineRule="auto"/>
        <w:ind w:firstLine="720"/>
        <w:jc w:val="both"/>
        <w:rPr>
          <w:rFonts w:eastAsia="Times New Roman"/>
          <w:szCs w:val="24"/>
        </w:rPr>
      </w:pPr>
      <w:r>
        <w:rPr>
          <w:rFonts w:eastAsia="Times New Roman"/>
          <w:szCs w:val="24"/>
        </w:rPr>
        <w:t>Πρώτη τροπολογία «Συ</w:t>
      </w:r>
      <w:r>
        <w:rPr>
          <w:rFonts w:eastAsia="Times New Roman"/>
          <w:szCs w:val="24"/>
        </w:rPr>
        <w:t xml:space="preserve">γχώνευση υπηρεσιών εναερίων μέσων ΕΛ.ΑΣ. και Πυροσβεστικού Σώματος σε ενιαία κεντρική αυτοτελή υπηρεσία». Οφείλω να σας πω ότι κατά τις εργασίες της επιτροπής μας στη διαδικασία επεξεργασίας του σχεδίου νόμου, κύριε Πρόεδρε και αγαπητοί </w:t>
      </w:r>
      <w:r>
        <w:rPr>
          <w:rFonts w:eastAsia="Times New Roman"/>
          <w:szCs w:val="24"/>
        </w:rPr>
        <w:lastRenderedPageBreak/>
        <w:t>συνάδελφοι –κύριε Π</w:t>
      </w:r>
      <w:r>
        <w:rPr>
          <w:rFonts w:eastAsia="Times New Roman"/>
          <w:szCs w:val="24"/>
        </w:rPr>
        <w:t>ρόεδρε, την ανοχή σας</w:t>
      </w:r>
      <w:r w:rsidRPr="00FF32D5">
        <w:rPr>
          <w:rFonts w:eastAsia="Times New Roman"/>
          <w:szCs w:val="24"/>
        </w:rPr>
        <w:t>,</w:t>
      </w:r>
      <w:r>
        <w:rPr>
          <w:rFonts w:eastAsia="Times New Roman"/>
          <w:szCs w:val="24"/>
        </w:rPr>
        <w:t xml:space="preserve"> γιατί είναι έντεκα τροπολογίες, αν μου επιτρέπετε</w:t>
      </w:r>
      <w:r w:rsidRPr="00FF32D5">
        <w:rPr>
          <w:rFonts w:eastAsia="Times New Roman"/>
          <w:szCs w:val="24"/>
        </w:rPr>
        <w:t>,</w:t>
      </w:r>
      <w:r>
        <w:rPr>
          <w:rFonts w:eastAsia="Times New Roman"/>
          <w:szCs w:val="24"/>
        </w:rPr>
        <w:t xml:space="preserve"> με τίτλους- είχε έρθει ο καθ’ ύλην αρμόδιος Υπουργός Προστασίας, ο οποίος πρότεινε ουσιαστικά τη συγχώνευση των υπηρεσιών αυτών σε μια ενιαία κεντρική και αυτοτελή υπηρεσία με τον τί</w:t>
      </w:r>
      <w:r>
        <w:rPr>
          <w:rFonts w:eastAsia="Times New Roman"/>
          <w:szCs w:val="24"/>
        </w:rPr>
        <w:t>τλο «Εναέρια Μέσα Σωμάτων Ασφαλείας», που θα υπάγεται απ’ ευθείας στον Αρχηγό της ΕΛ.ΑΣ. και θα είναι υπό την εποπτεία του Αρχηγού του Σώματος. Εδώ η Νέα Δημοκρατία, κύριε Υπουργέ, έχει τις εξής ενστάσεις:</w:t>
      </w:r>
    </w:p>
    <w:p w14:paraId="2C0FBA37" w14:textId="77777777" w:rsidR="0032345F" w:rsidRDefault="00CA05C6">
      <w:pPr>
        <w:spacing w:after="0" w:line="600" w:lineRule="auto"/>
        <w:ind w:firstLine="720"/>
        <w:jc w:val="both"/>
        <w:rPr>
          <w:rFonts w:eastAsia="Times New Roman"/>
          <w:szCs w:val="24"/>
        </w:rPr>
      </w:pPr>
      <w:r>
        <w:rPr>
          <w:rFonts w:eastAsia="Times New Roman"/>
          <w:szCs w:val="24"/>
        </w:rPr>
        <w:t>Πρώτη ένσταση. Επιχειρησιακό σχέδιο δεν έχουμε. Δε</w:t>
      </w:r>
      <w:r>
        <w:rPr>
          <w:rFonts w:eastAsia="Times New Roman"/>
          <w:szCs w:val="24"/>
        </w:rPr>
        <w:t>ν μας πρότεινε ο κύριος Υπουργός το επιχειρησιακό σχέδιο, πάνω στο οποίο θα βαδίσει αυτού του είδους η συγχώνευση, την οποία πρότεινε στους συναδέλφους Βουλευτές όλων των πτερύγων και σε εσάς.</w:t>
      </w:r>
    </w:p>
    <w:p w14:paraId="2C0FBA38" w14:textId="77777777" w:rsidR="0032345F" w:rsidRDefault="00CA05C6">
      <w:pPr>
        <w:spacing w:after="0" w:line="600" w:lineRule="auto"/>
        <w:ind w:firstLine="720"/>
        <w:jc w:val="both"/>
        <w:rPr>
          <w:rFonts w:eastAsia="Times New Roman"/>
          <w:szCs w:val="24"/>
        </w:rPr>
      </w:pPr>
      <w:r>
        <w:rPr>
          <w:rFonts w:eastAsia="Times New Roman"/>
          <w:szCs w:val="24"/>
        </w:rPr>
        <w:t>Το δεύτερο είναι ότι εμείς πιστεύουμε στην Αρχή Πολιτικής Προστ</w:t>
      </w:r>
      <w:r>
        <w:rPr>
          <w:rFonts w:eastAsia="Times New Roman"/>
          <w:szCs w:val="24"/>
        </w:rPr>
        <w:t xml:space="preserve">ασίας, η οποία είναι η ενιαία ομπρέλα κάτω από την οποία λειτουργεί όλο αυτό το σύστημα. Προτείνουμε, λοιπόν, όλο αυτό -συζητήστε το μαζί του </w:t>
      </w:r>
      <w:r>
        <w:rPr>
          <w:rFonts w:eastAsia="Times New Roman"/>
          <w:szCs w:val="24"/>
        </w:rPr>
        <w:lastRenderedPageBreak/>
        <w:t>σας παρακαλώ- να τεθεί κάτω από την ομπρέλα της Πολιτικής Προστασίας και υπό την έννοια αυτή ο επιχειρησιακός σχεδ</w:t>
      </w:r>
      <w:r>
        <w:rPr>
          <w:rFonts w:eastAsia="Times New Roman"/>
          <w:szCs w:val="24"/>
        </w:rPr>
        <w:t>ιασμός και έλεγχος της απαιτούμενης σε μέσα και προσωπικό θα διενεργείται ανάλογα με τον κίνδυνο από τις αποφάσεις της Αρχής Πολιτικής Προστασίας.</w:t>
      </w:r>
    </w:p>
    <w:p w14:paraId="2C0FBA39" w14:textId="77777777" w:rsidR="0032345F" w:rsidRDefault="00CA05C6">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Βουλευτού)</w:t>
      </w:r>
    </w:p>
    <w:p w14:paraId="2C0FBA3A" w14:textId="77777777" w:rsidR="0032345F" w:rsidRDefault="00CA05C6">
      <w:pPr>
        <w:spacing w:after="0" w:line="600" w:lineRule="auto"/>
        <w:ind w:firstLine="720"/>
        <w:jc w:val="both"/>
        <w:rPr>
          <w:rFonts w:eastAsia="Times New Roman"/>
          <w:szCs w:val="24"/>
        </w:rPr>
      </w:pPr>
      <w:r>
        <w:rPr>
          <w:rFonts w:eastAsia="Times New Roman"/>
          <w:szCs w:val="24"/>
        </w:rPr>
        <w:t>Να μην ανα</w:t>
      </w:r>
      <w:r>
        <w:rPr>
          <w:rFonts w:eastAsia="Times New Roman"/>
          <w:szCs w:val="24"/>
        </w:rPr>
        <w:t>φερθώ στις τροπολογίες, κύριε Πρόεδρε;</w:t>
      </w:r>
    </w:p>
    <w:p w14:paraId="2C0FBA3B"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Παπακώστα, οι Υπουργοί θα έρθουν να υποστηρίξουν τις τροπολογίες τους. Μήπως πρέπει να τους ακούσετε πρώτα;</w:t>
      </w:r>
    </w:p>
    <w:p w14:paraId="2C0FBA3C" w14:textId="77777777" w:rsidR="0032345F" w:rsidRDefault="00CA05C6">
      <w:pPr>
        <w:spacing w:after="0" w:line="600" w:lineRule="auto"/>
        <w:ind w:firstLine="720"/>
        <w:jc w:val="both"/>
        <w:rPr>
          <w:rFonts w:eastAsia="Times New Roman"/>
          <w:szCs w:val="24"/>
        </w:rPr>
      </w:pPr>
      <w:r>
        <w:rPr>
          <w:rFonts w:eastAsia="Times New Roman"/>
          <w:b/>
          <w:szCs w:val="24"/>
        </w:rPr>
        <w:t>ΑΙΚΑΤΕΡΙΝΗ ΠΑΠΑΚΩΣΤΑ - ΣΙΔΗΡΟΠΟΥΛΟΥ:</w:t>
      </w:r>
      <w:r>
        <w:rPr>
          <w:rFonts w:eastAsia="Times New Roman"/>
          <w:szCs w:val="24"/>
        </w:rPr>
        <w:t xml:space="preserve"> Καλώς. Θα τις αναπτύξω στη δευ</w:t>
      </w:r>
      <w:r>
        <w:rPr>
          <w:rFonts w:eastAsia="Times New Roman"/>
          <w:szCs w:val="24"/>
        </w:rPr>
        <w:t>τερολογία μου.</w:t>
      </w:r>
    </w:p>
    <w:p w14:paraId="2C0FBA3D" w14:textId="77777777" w:rsidR="0032345F" w:rsidRDefault="00CA05C6">
      <w:pPr>
        <w:spacing w:after="0" w:line="600" w:lineRule="auto"/>
        <w:ind w:firstLine="720"/>
        <w:jc w:val="both"/>
        <w:rPr>
          <w:rFonts w:eastAsia="Times New Roman"/>
          <w:szCs w:val="24"/>
        </w:rPr>
      </w:pPr>
      <w:r>
        <w:rPr>
          <w:rFonts w:eastAsia="Times New Roman"/>
          <w:szCs w:val="24"/>
        </w:rPr>
        <w:t xml:space="preserve">Υπό την έννοια αυτή, για να εκκαθαρίσω τη στάση της Νέας Δημοκρατίας, θέλω να πω ότι για τις οδηγίες είμαστε απολύτως σύμφωνοι να </w:t>
      </w:r>
      <w:r>
        <w:rPr>
          <w:rFonts w:eastAsia="Times New Roman"/>
          <w:szCs w:val="24"/>
        </w:rPr>
        <w:lastRenderedPageBreak/>
        <w:t>ενσωματωθούν στο θεσμικό μας οπλοστάσιο. Για το Τέταρτο Μέρος, όσον αφορά στον εθνικό μηχανισμό για τις αυθαιρε</w:t>
      </w:r>
      <w:r>
        <w:rPr>
          <w:rFonts w:eastAsia="Times New Roman"/>
          <w:szCs w:val="24"/>
        </w:rPr>
        <w:t>σίες, όπου προτείνει το Υπουργείο τον Συνήγορο του Πολίτη, σας αντιπρότεινα πώς εμείς θεωρούμε ότι πρέπει να διαμορφωθεί. Για τις υπουργικές τροπολογίες επιφυλάσσομαι να τοποθετηθώ στη δευτερολογία μου.</w:t>
      </w:r>
    </w:p>
    <w:p w14:paraId="2C0FBA3E" w14:textId="77777777" w:rsidR="0032345F" w:rsidRDefault="00CA05C6">
      <w:pPr>
        <w:spacing w:after="0" w:line="600" w:lineRule="auto"/>
        <w:ind w:firstLine="720"/>
        <w:jc w:val="both"/>
        <w:rPr>
          <w:rFonts w:eastAsia="Times New Roman"/>
          <w:szCs w:val="24"/>
        </w:rPr>
      </w:pPr>
      <w:r>
        <w:rPr>
          <w:rFonts w:eastAsia="Times New Roman"/>
          <w:szCs w:val="24"/>
        </w:rPr>
        <w:t>Σας ευχαριστώ.</w:t>
      </w:r>
    </w:p>
    <w:p w14:paraId="2C0FBA3F" w14:textId="77777777" w:rsidR="0032345F" w:rsidRDefault="00CA05C6">
      <w:pPr>
        <w:spacing w:after="0" w:line="600" w:lineRule="auto"/>
        <w:ind w:firstLine="720"/>
        <w:jc w:val="center"/>
        <w:rPr>
          <w:rFonts w:eastAsia="Times New Roman"/>
          <w:szCs w:val="24"/>
        </w:rPr>
      </w:pPr>
      <w:r>
        <w:rPr>
          <w:rFonts w:eastAsia="Times New Roman"/>
          <w:szCs w:val="24"/>
        </w:rPr>
        <w:t>(Χειροκροτήματα από την πτέρυγα της Νέ</w:t>
      </w:r>
      <w:r>
        <w:rPr>
          <w:rFonts w:eastAsia="Times New Roman"/>
          <w:szCs w:val="24"/>
        </w:rPr>
        <w:t>ας Δημοκρατίας)</w:t>
      </w:r>
    </w:p>
    <w:p w14:paraId="2C0FBA40"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πολύ.</w:t>
      </w:r>
    </w:p>
    <w:p w14:paraId="2C0FBA41"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w:t>
      </w:r>
    </w:p>
    <w:p w14:paraId="2C0FBA42" w14:textId="77777777" w:rsidR="0032345F" w:rsidRDefault="00CA05C6">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Παρακαλώ, κύριε Πρόεδρε, θέλετε να κάνετε κάποια παρατήρη</w:t>
      </w:r>
      <w:r>
        <w:rPr>
          <w:rFonts w:eastAsia="Times New Roman"/>
          <w:szCs w:val="24"/>
        </w:rPr>
        <w:t>ση;</w:t>
      </w:r>
    </w:p>
    <w:p w14:paraId="2C0FBA43"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παίρνω τον λόγο για να </w:t>
      </w:r>
      <w:r>
        <w:rPr>
          <w:rFonts w:eastAsia="Times New Roman"/>
          <w:szCs w:val="24"/>
        </w:rPr>
        <w:lastRenderedPageBreak/>
        <w:t xml:space="preserve">καταθέσω τις νομοτεχνικές βελτιώσεις επί του νομοσχεδίου, όπως αυτές είχαν καταγραφεί στη συζήτηση στη δεύτερη ανάγνωση στην αρμόδια </w:t>
      </w:r>
      <w:r>
        <w:rPr>
          <w:rFonts w:eastAsia="Times New Roman"/>
          <w:szCs w:val="24"/>
        </w:rPr>
        <w:t>επιτροπή.</w:t>
      </w:r>
    </w:p>
    <w:p w14:paraId="2C0FBA44" w14:textId="77777777" w:rsidR="0032345F" w:rsidRDefault="00CA05C6">
      <w:pPr>
        <w:spacing w:after="0" w:line="600" w:lineRule="auto"/>
        <w:ind w:firstLine="720"/>
        <w:jc w:val="both"/>
        <w:rPr>
          <w:rFonts w:eastAsia="Times New Roman"/>
          <w:szCs w:val="24"/>
        </w:rPr>
      </w:pPr>
      <w:r>
        <w:rPr>
          <w:rFonts w:eastAsia="Times New Roman"/>
          <w:szCs w:val="24"/>
        </w:rPr>
        <w:t xml:space="preserve">Εν </w:t>
      </w:r>
      <w:proofErr w:type="spellStart"/>
      <w:r>
        <w:rPr>
          <w:rFonts w:eastAsia="Times New Roman"/>
          <w:szCs w:val="24"/>
        </w:rPr>
        <w:t>πρώτοις</w:t>
      </w:r>
      <w:proofErr w:type="spellEnd"/>
      <w:r>
        <w:rPr>
          <w:rFonts w:eastAsia="Times New Roman"/>
          <w:szCs w:val="24"/>
        </w:rPr>
        <w:t>, στο άρθρο 24 γίνεται μια συμπλήρωση για να μην υπάρξει καμμία υποψία αοριστίας. Είχε τονιστεί αυτό κυρίως από τον κ. Καρρά. Γίνεται μια προ</w:t>
      </w:r>
      <w:r>
        <w:rPr>
          <w:rFonts w:eastAsia="Times New Roman"/>
          <w:szCs w:val="24"/>
        </w:rPr>
        <w:t>σ</w:t>
      </w:r>
      <w:r>
        <w:rPr>
          <w:rFonts w:eastAsia="Times New Roman"/>
          <w:szCs w:val="24"/>
        </w:rPr>
        <w:t>θήκη και θεωρώ ότι δεν υπάρχει κανένα απολύτως πρόβλημα πλέον.</w:t>
      </w:r>
    </w:p>
    <w:p w14:paraId="2C0FBA45" w14:textId="77777777" w:rsidR="0032345F" w:rsidRDefault="00CA05C6">
      <w:pPr>
        <w:spacing w:after="0" w:line="600" w:lineRule="auto"/>
        <w:ind w:firstLine="720"/>
        <w:jc w:val="both"/>
        <w:rPr>
          <w:rFonts w:eastAsia="Times New Roman"/>
          <w:szCs w:val="24"/>
        </w:rPr>
      </w:pPr>
      <w:r>
        <w:rPr>
          <w:rFonts w:eastAsia="Times New Roman"/>
          <w:szCs w:val="24"/>
        </w:rPr>
        <w:t>Στο άρθρο 56 όπου συναντάται στ</w:t>
      </w:r>
      <w:r>
        <w:rPr>
          <w:rFonts w:eastAsia="Times New Roman"/>
          <w:szCs w:val="24"/>
        </w:rPr>
        <w:t>ις παραγράφους 1, 3, 4 και 6 διαγράφεται η λέξη «οίκοθεν» και στο δεύτερο εδάφιο της παραγράφου 3 μετά τη φράση «παρατείνονται» προστίθεται η φράση «μέχρι 3 μήνες».</w:t>
      </w:r>
    </w:p>
    <w:p w14:paraId="2C0FBA46" w14:textId="77777777" w:rsidR="0032345F" w:rsidRDefault="00CA05C6">
      <w:pPr>
        <w:spacing w:after="0" w:line="600" w:lineRule="auto"/>
        <w:ind w:firstLine="720"/>
        <w:jc w:val="both"/>
        <w:rPr>
          <w:rFonts w:eastAsia="Times New Roman"/>
          <w:szCs w:val="24"/>
        </w:rPr>
      </w:pPr>
      <w:r>
        <w:rPr>
          <w:rFonts w:eastAsia="Times New Roman"/>
          <w:szCs w:val="24"/>
        </w:rPr>
        <w:t>Το καταθέτω και παρακαλώ να διανεμηθεί στους συναδέλφους.</w:t>
      </w:r>
    </w:p>
    <w:p w14:paraId="2C0FBA47" w14:textId="77777777" w:rsidR="0032345F" w:rsidRDefault="00CA05C6">
      <w:pPr>
        <w:spacing w:after="0" w:line="600" w:lineRule="auto"/>
        <w:ind w:firstLine="720"/>
        <w:jc w:val="both"/>
        <w:rPr>
          <w:rFonts w:eastAsia="Times New Roman"/>
          <w:szCs w:val="24"/>
        </w:rPr>
      </w:pPr>
      <w:r>
        <w:rPr>
          <w:rFonts w:eastAsia="Times New Roman"/>
          <w:szCs w:val="24"/>
        </w:rPr>
        <w:t>Ευχαριστώ, κύριε Πρόεδρε.</w:t>
      </w:r>
    </w:p>
    <w:p w14:paraId="2C0FBA48" w14:textId="77777777" w:rsidR="0032345F" w:rsidRDefault="00CA05C6">
      <w:pPr>
        <w:spacing w:after="0" w:line="600" w:lineRule="auto"/>
        <w:ind w:firstLine="720"/>
        <w:jc w:val="both"/>
        <w:rPr>
          <w:rFonts w:eastAsia="Times New Roman"/>
          <w:szCs w:val="24"/>
        </w:rPr>
      </w:pPr>
      <w:r w:rsidRPr="000D63A8">
        <w:rPr>
          <w:rFonts w:eastAsia="Times New Roman"/>
          <w:szCs w:val="24"/>
        </w:rPr>
        <w:t>(Στο ση</w:t>
      </w:r>
      <w:r w:rsidRPr="000D63A8">
        <w:rPr>
          <w:rFonts w:eastAsia="Times New Roman"/>
          <w:szCs w:val="24"/>
        </w:rPr>
        <w:t xml:space="preserve">μείο αυτό ο </w:t>
      </w:r>
      <w:r>
        <w:rPr>
          <w:rFonts w:eastAsia="Times New Roman"/>
          <w:szCs w:val="24"/>
        </w:rPr>
        <w:t xml:space="preserve">Υπουργός </w:t>
      </w:r>
      <w:r w:rsidRPr="00854078">
        <w:rPr>
          <w:rFonts w:eastAsia="Times New Roman"/>
          <w:szCs w:val="24"/>
        </w:rPr>
        <w:t xml:space="preserve">Δικαιοσύνης, Διαφάνειας και Ανθρωπίνων Δικαιωμάτων </w:t>
      </w:r>
      <w:r w:rsidRPr="000D63A8">
        <w:rPr>
          <w:rFonts w:eastAsia="Times New Roman"/>
          <w:szCs w:val="24"/>
        </w:rPr>
        <w:t xml:space="preserve">κ. </w:t>
      </w:r>
      <w:r>
        <w:rPr>
          <w:rFonts w:eastAsia="Times New Roman"/>
          <w:szCs w:val="24"/>
        </w:rPr>
        <w:t>Σταύρος Κοντονής</w:t>
      </w:r>
      <w:r w:rsidRPr="000D63A8">
        <w:rPr>
          <w:rFonts w:eastAsia="Times New Roman"/>
          <w:szCs w:val="24"/>
        </w:rPr>
        <w:t xml:space="preserve"> καταθέτει για τα Πρακτικά </w:t>
      </w:r>
      <w:r>
        <w:rPr>
          <w:rFonts w:eastAsia="Times New Roman"/>
          <w:szCs w:val="24"/>
        </w:rPr>
        <w:t>τις προαναφερθείσες νομοτεχνικές βελτιώσεις, οι οποίες έχουν ως εξής:</w:t>
      </w:r>
    </w:p>
    <w:p w14:paraId="2C0FBA49" w14:textId="77777777" w:rsidR="0032345F" w:rsidRDefault="00CA05C6">
      <w:pPr>
        <w:spacing w:after="0" w:line="600" w:lineRule="auto"/>
        <w:ind w:firstLine="720"/>
        <w:jc w:val="center"/>
        <w:rPr>
          <w:rFonts w:eastAsia="Times New Roman"/>
          <w:color w:val="FF0000"/>
          <w:szCs w:val="24"/>
        </w:rPr>
      </w:pPr>
      <w:r w:rsidRPr="00A44244">
        <w:rPr>
          <w:rFonts w:eastAsia="Times New Roman"/>
          <w:color w:val="FF0000"/>
          <w:szCs w:val="24"/>
        </w:rPr>
        <w:lastRenderedPageBreak/>
        <w:t>ΑΛΛΑΓΗ ΣΕΛΙΔΑΣ</w:t>
      </w:r>
    </w:p>
    <w:p w14:paraId="2C0FBA4A" w14:textId="77777777" w:rsidR="0032345F" w:rsidRDefault="00CA05C6">
      <w:pPr>
        <w:spacing w:after="0" w:line="600" w:lineRule="auto"/>
        <w:ind w:firstLine="720"/>
        <w:jc w:val="center"/>
        <w:rPr>
          <w:rFonts w:eastAsia="Times New Roman"/>
          <w:szCs w:val="24"/>
        </w:rPr>
      </w:pPr>
      <w:r>
        <w:rPr>
          <w:rFonts w:eastAsia="Times New Roman"/>
          <w:szCs w:val="24"/>
        </w:rPr>
        <w:t>(Να μπουν οι σελίδες 71 και 72)</w:t>
      </w:r>
    </w:p>
    <w:p w14:paraId="2C0FBA4B" w14:textId="77777777" w:rsidR="0032345F" w:rsidRDefault="00CA05C6">
      <w:pPr>
        <w:spacing w:after="0" w:line="600" w:lineRule="auto"/>
        <w:ind w:firstLine="720"/>
        <w:jc w:val="center"/>
        <w:rPr>
          <w:rFonts w:eastAsia="Times New Roman"/>
          <w:color w:val="FF0000"/>
          <w:szCs w:val="24"/>
        </w:rPr>
      </w:pPr>
      <w:r w:rsidRPr="00A44244">
        <w:rPr>
          <w:rFonts w:eastAsia="Times New Roman"/>
          <w:color w:val="FF0000"/>
          <w:szCs w:val="24"/>
        </w:rPr>
        <w:t>ΑΛΛΑΓΗ ΣΕΛΙΔΑΣ</w:t>
      </w:r>
    </w:p>
    <w:p w14:paraId="2C0FBA4C" w14:textId="77777777" w:rsidR="0032345F" w:rsidRDefault="00CA05C6">
      <w:pPr>
        <w:spacing w:after="0" w:line="600" w:lineRule="auto"/>
        <w:ind w:firstLine="720"/>
        <w:jc w:val="both"/>
        <w:rPr>
          <w:rFonts w:eastAsia="Times New Roman"/>
          <w:szCs w:val="24"/>
        </w:rPr>
      </w:pPr>
      <w:r w:rsidRPr="006A3B32">
        <w:rPr>
          <w:rFonts w:eastAsia="Times New Roman"/>
          <w:b/>
          <w:szCs w:val="24"/>
        </w:rPr>
        <w:t xml:space="preserve">ΠΡΟΕΔΡΕΥΩΝ (Δημήτριος Κρεμαστινός): </w:t>
      </w:r>
      <w:r>
        <w:rPr>
          <w:rFonts w:eastAsia="Times New Roman"/>
          <w:szCs w:val="24"/>
        </w:rPr>
        <w:t>Κι εγώ ευχαριστώ, κύριε Υπουργέ.</w:t>
      </w:r>
    </w:p>
    <w:p w14:paraId="2C0FBA4D" w14:textId="77777777" w:rsidR="0032345F" w:rsidRDefault="00CA05C6">
      <w:pPr>
        <w:spacing w:after="0" w:line="600" w:lineRule="auto"/>
        <w:ind w:firstLine="720"/>
        <w:jc w:val="both"/>
        <w:rPr>
          <w:rFonts w:eastAsia="Times New Roman"/>
          <w:szCs w:val="24"/>
        </w:rPr>
      </w:pPr>
      <w:r w:rsidRPr="00956DFE">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Και κάτι ακόμα, κύριε Πρόεδρε.</w:t>
      </w:r>
    </w:p>
    <w:p w14:paraId="2C0FBA4E" w14:textId="77777777" w:rsidR="0032345F" w:rsidRDefault="00CA05C6">
      <w:pPr>
        <w:spacing w:after="0" w:line="600" w:lineRule="auto"/>
        <w:ind w:firstLine="720"/>
        <w:jc w:val="both"/>
        <w:rPr>
          <w:rFonts w:eastAsia="Times New Roman"/>
          <w:szCs w:val="24"/>
        </w:rPr>
      </w:pPr>
      <w:r>
        <w:rPr>
          <w:rFonts w:eastAsia="Times New Roman"/>
          <w:szCs w:val="24"/>
        </w:rPr>
        <w:t xml:space="preserve">Σας παρακαλώ πολύ να ενημερωθεί η κ. </w:t>
      </w:r>
      <w:proofErr w:type="spellStart"/>
      <w:r>
        <w:rPr>
          <w:rFonts w:eastAsia="Times New Roman"/>
          <w:szCs w:val="24"/>
        </w:rPr>
        <w:t>Κεραμέως</w:t>
      </w:r>
      <w:proofErr w:type="spellEnd"/>
      <w:r>
        <w:rPr>
          <w:rFonts w:eastAsia="Times New Roman"/>
          <w:szCs w:val="24"/>
        </w:rPr>
        <w:t xml:space="preserve"> από τη Νέα Δημοκρατία, διότι σ</w:t>
      </w:r>
      <w:r>
        <w:rPr>
          <w:rFonts w:eastAsia="Times New Roman"/>
          <w:szCs w:val="24"/>
        </w:rPr>
        <w:t xml:space="preserve">την ομιλία μου θα αναφερθώ σε μια ανακοίνωση την οποία εξέδωσε η ίδια και άλλα στελέχη της Νέας Δημοκρατίας, με αφορμή το πρόβλημα των πλημμυρών που προέκυψε στη Ζάκυνθο και το πρόβλημα των απορριμμάτων. Θα αναφερθώ προσωπικά και επειδή δεν θέλω να λείπει </w:t>
      </w:r>
      <w:r>
        <w:rPr>
          <w:rFonts w:eastAsia="Times New Roman"/>
          <w:szCs w:val="24"/>
        </w:rPr>
        <w:t>από την Αίθουσα, να την ενημερώσουν</w:t>
      </w:r>
      <w:r w:rsidRPr="00704756">
        <w:rPr>
          <w:rFonts w:eastAsia="Times New Roman"/>
          <w:szCs w:val="24"/>
        </w:rPr>
        <w:t>,</w:t>
      </w:r>
      <w:r>
        <w:rPr>
          <w:rFonts w:eastAsia="Times New Roman"/>
          <w:szCs w:val="24"/>
        </w:rPr>
        <w:t xml:space="preserve"> για να είναι εδώ όταν θα μιλήσω.</w:t>
      </w:r>
    </w:p>
    <w:p w14:paraId="2C0FBA4F" w14:textId="77777777" w:rsidR="0032345F" w:rsidRDefault="00CA05C6">
      <w:pPr>
        <w:spacing w:after="0" w:line="600" w:lineRule="auto"/>
        <w:ind w:firstLine="720"/>
        <w:jc w:val="both"/>
        <w:rPr>
          <w:rFonts w:eastAsia="Times New Roman"/>
          <w:szCs w:val="24"/>
        </w:rPr>
      </w:pPr>
      <w:r>
        <w:rPr>
          <w:rFonts w:eastAsia="Times New Roman"/>
          <w:szCs w:val="24"/>
        </w:rPr>
        <w:lastRenderedPageBreak/>
        <w:t>Ευχαριστώ.</w:t>
      </w:r>
    </w:p>
    <w:p w14:paraId="2C0FBA50" w14:textId="77777777" w:rsidR="0032345F" w:rsidRDefault="00CA05C6">
      <w:pPr>
        <w:spacing w:after="0" w:line="600" w:lineRule="auto"/>
        <w:ind w:firstLine="720"/>
        <w:jc w:val="both"/>
        <w:rPr>
          <w:rFonts w:eastAsia="Times New Roman"/>
          <w:szCs w:val="24"/>
        </w:rPr>
      </w:pPr>
      <w:r w:rsidRPr="006A3B32">
        <w:rPr>
          <w:rFonts w:eastAsia="Times New Roman"/>
          <w:b/>
          <w:szCs w:val="24"/>
        </w:rPr>
        <w:t xml:space="preserve">ΠΡΟΕΔΡΕΥΩΝ (Δημήτριος Κρεμαστινός): </w:t>
      </w:r>
      <w:r>
        <w:rPr>
          <w:rFonts w:eastAsia="Times New Roman"/>
          <w:szCs w:val="24"/>
        </w:rPr>
        <w:t>Καλώς.</w:t>
      </w:r>
    </w:p>
    <w:p w14:paraId="2C0FBA51" w14:textId="77777777" w:rsidR="0032345F" w:rsidRDefault="00CA05C6">
      <w:pPr>
        <w:spacing w:after="0" w:line="600" w:lineRule="auto"/>
        <w:ind w:firstLine="720"/>
        <w:jc w:val="both"/>
        <w:rPr>
          <w:rFonts w:eastAsia="Times New Roman"/>
        </w:rPr>
      </w:pPr>
      <w:r w:rsidRPr="000742D7">
        <w:rPr>
          <w:rFonts w:eastAsia="Times New Roman"/>
        </w:rPr>
        <w:t xml:space="preserve">Κυρίες και κύριοι συνάδελφοι, </w:t>
      </w:r>
      <w:r>
        <w:rPr>
          <w:rFonts w:eastAsia="Times New Roman"/>
        </w:rPr>
        <w:t>έχω την τιμή να ανακοινώσω</w:t>
      </w:r>
      <w:r w:rsidRPr="000742D7">
        <w:rPr>
          <w:rFonts w:eastAsia="Times New Roman"/>
        </w:rPr>
        <w:t xml:space="preserve"> στο Σώμα ότι τη συνεδρίασή μας παρακολουθούν από τα άνω δυτικά θεωρεία, αφο</w:t>
      </w:r>
      <w:r w:rsidRPr="000742D7">
        <w:rPr>
          <w:rFonts w:eastAsia="Times New Roman"/>
        </w:rPr>
        <w:t xml:space="preserve">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rPr>
        <w:t>σαράντα εννέα</w:t>
      </w:r>
      <w:r w:rsidRPr="000742D7">
        <w:rPr>
          <w:rFonts w:eastAsia="Times New Roman"/>
        </w:rPr>
        <w:t xml:space="preserve"> μαθητές και μαθήτριες και </w:t>
      </w:r>
      <w:r>
        <w:rPr>
          <w:rFonts w:eastAsia="Times New Roman"/>
        </w:rPr>
        <w:t>τρεις</w:t>
      </w:r>
      <w:r w:rsidRPr="000742D7">
        <w:rPr>
          <w:rFonts w:eastAsia="Times New Roman"/>
        </w:rPr>
        <w:t xml:space="preserve"> εκπαιδευτικοί συνοδοί τους από το </w:t>
      </w:r>
      <w:r>
        <w:rPr>
          <w:rFonts w:eastAsia="Times New Roman"/>
        </w:rPr>
        <w:t>13</w:t>
      </w:r>
      <w:r w:rsidRPr="00956DFE">
        <w:rPr>
          <w:rFonts w:eastAsia="Times New Roman"/>
          <w:vertAlign w:val="superscript"/>
        </w:rPr>
        <w:t>ο</w:t>
      </w:r>
      <w:r>
        <w:rPr>
          <w:rFonts w:eastAsia="Times New Roman"/>
        </w:rPr>
        <w:t xml:space="preserve"> </w:t>
      </w:r>
      <w:r>
        <w:rPr>
          <w:rFonts w:eastAsia="Times New Roman"/>
        </w:rPr>
        <w:t>Γενικό Λύκειο Περιστερίου</w:t>
      </w:r>
      <w:r w:rsidRPr="000742D7">
        <w:rPr>
          <w:rFonts w:eastAsia="Times New Roman"/>
        </w:rPr>
        <w:t xml:space="preserve">. </w:t>
      </w:r>
    </w:p>
    <w:p w14:paraId="2C0FBA52" w14:textId="77777777" w:rsidR="0032345F" w:rsidRDefault="00CA05C6">
      <w:pPr>
        <w:spacing w:after="0" w:line="600" w:lineRule="auto"/>
        <w:ind w:left="360" w:firstLine="360"/>
        <w:jc w:val="both"/>
        <w:rPr>
          <w:rFonts w:eastAsia="Times New Roman"/>
        </w:rPr>
      </w:pPr>
      <w:r w:rsidRPr="000742D7">
        <w:rPr>
          <w:rFonts w:eastAsia="Times New Roman"/>
        </w:rPr>
        <w:t xml:space="preserve">Η Βουλή τούς καλωσορίζει. </w:t>
      </w:r>
    </w:p>
    <w:p w14:paraId="2C0FBA53" w14:textId="77777777" w:rsidR="0032345F" w:rsidRDefault="00CA05C6">
      <w:pPr>
        <w:spacing w:after="0" w:line="600" w:lineRule="auto"/>
        <w:ind w:left="360"/>
        <w:jc w:val="center"/>
        <w:rPr>
          <w:rFonts w:eastAsia="Times New Roman"/>
        </w:rPr>
      </w:pPr>
      <w:r w:rsidRPr="000742D7">
        <w:rPr>
          <w:rFonts w:eastAsia="Times New Roman"/>
        </w:rPr>
        <w:t>(Χειροκροτήματα απ’ όλες τις πτέρυγες της Βουλής)</w:t>
      </w:r>
    </w:p>
    <w:p w14:paraId="2C0FBA54" w14:textId="77777777" w:rsidR="0032345F" w:rsidRDefault="00CA05C6">
      <w:pPr>
        <w:spacing w:after="0" w:line="600" w:lineRule="auto"/>
        <w:ind w:firstLine="720"/>
        <w:jc w:val="both"/>
        <w:rPr>
          <w:rFonts w:eastAsia="Times New Roman"/>
          <w:szCs w:val="24"/>
        </w:rPr>
      </w:pPr>
      <w:r>
        <w:rPr>
          <w:rFonts w:eastAsia="Times New Roman"/>
          <w:szCs w:val="24"/>
        </w:rPr>
        <w:t xml:space="preserve">Τον λόγο έχει ο ειδικός αγορητής της Χρυσής Αυγής κ. Ιωάννης </w:t>
      </w:r>
      <w:proofErr w:type="spellStart"/>
      <w:r>
        <w:rPr>
          <w:rFonts w:eastAsia="Times New Roman"/>
          <w:szCs w:val="24"/>
        </w:rPr>
        <w:t>Σαχινίδης</w:t>
      </w:r>
      <w:proofErr w:type="spellEnd"/>
      <w:r>
        <w:rPr>
          <w:rFonts w:eastAsia="Times New Roman"/>
          <w:szCs w:val="24"/>
        </w:rPr>
        <w:t>.</w:t>
      </w:r>
    </w:p>
    <w:p w14:paraId="2C0FBA55" w14:textId="77777777" w:rsidR="0032345F" w:rsidRDefault="00CA05C6">
      <w:pPr>
        <w:spacing w:after="0" w:line="600" w:lineRule="auto"/>
        <w:ind w:firstLine="720"/>
        <w:jc w:val="both"/>
        <w:rPr>
          <w:rFonts w:eastAsia="Times New Roman"/>
          <w:szCs w:val="24"/>
        </w:rPr>
      </w:pPr>
      <w:r w:rsidRPr="00854078">
        <w:rPr>
          <w:rFonts w:eastAsia="Times New Roman"/>
          <w:b/>
          <w:szCs w:val="24"/>
        </w:rPr>
        <w:t>ΙΩΑΝΝΗΣ ΣΑΧΙΝΙΔΗΣ:</w:t>
      </w:r>
      <w:r>
        <w:rPr>
          <w:rFonts w:eastAsia="Times New Roman"/>
          <w:szCs w:val="24"/>
        </w:rPr>
        <w:t xml:space="preserve"> Ευχαριστώ, κύριε Πρόεδρε.</w:t>
      </w:r>
    </w:p>
    <w:p w14:paraId="2C0FBA56" w14:textId="77777777" w:rsidR="0032345F" w:rsidRDefault="00CA05C6">
      <w:pPr>
        <w:spacing w:after="0" w:line="600" w:lineRule="auto"/>
        <w:ind w:firstLine="720"/>
        <w:jc w:val="both"/>
        <w:rPr>
          <w:rFonts w:eastAsia="Times New Roman"/>
          <w:szCs w:val="24"/>
        </w:rPr>
      </w:pPr>
      <w:r>
        <w:rPr>
          <w:rFonts w:eastAsia="Times New Roman"/>
          <w:szCs w:val="24"/>
        </w:rPr>
        <w:lastRenderedPageBreak/>
        <w:t>Το σημερινό σχέδιο νόμου, το οποίο</w:t>
      </w:r>
      <w:r>
        <w:rPr>
          <w:rFonts w:eastAsia="Times New Roman"/>
          <w:szCs w:val="24"/>
        </w:rPr>
        <w:t xml:space="preserve"> συζητάμε, αρχικά είχε τέσσερα μέρη. Σήμερα καταλήξαμε να μιλάμε για ένα πολυνομοσχέδιο, με τις δεκαπέντε τροπολογίες, οι οποίες έχουν έλθει. Φυσικά, έχουμε πει επανειλημμένως ότι δεν είναι αυτός ο σωστός τρόπος για να λειτουργεί το ελληνικό Κοινοβούλιο, α</w:t>
      </w:r>
      <w:r>
        <w:rPr>
          <w:rFonts w:eastAsia="Times New Roman"/>
          <w:szCs w:val="24"/>
        </w:rPr>
        <w:t>λλά προφανώς θέλετε να προλάβετε τη δεύτερη αξιολόγηση, οπότε θα φέρετε μέχρι την ψήφισή του, την ολοκλήρωσή του και άλλες τροπολογίες.</w:t>
      </w:r>
    </w:p>
    <w:p w14:paraId="2C0FBA57" w14:textId="77777777" w:rsidR="0032345F" w:rsidRDefault="00CA05C6">
      <w:pPr>
        <w:spacing w:after="0" w:line="600" w:lineRule="auto"/>
        <w:ind w:firstLine="720"/>
        <w:jc w:val="both"/>
        <w:rPr>
          <w:rFonts w:eastAsia="Times New Roman"/>
          <w:szCs w:val="24"/>
        </w:rPr>
      </w:pPr>
      <w:r>
        <w:rPr>
          <w:rFonts w:eastAsia="Times New Roman"/>
          <w:szCs w:val="24"/>
        </w:rPr>
        <w:t>Έχουν ακουστεί πάρα πολλά φαιδρά. Ακούστηκαν πάρα πολλά στις επιτροπές, ακούστηκαν για ακρότητες και ειλικρινά έχουμε μι</w:t>
      </w:r>
      <w:r>
        <w:rPr>
          <w:rFonts w:eastAsia="Times New Roman"/>
          <w:szCs w:val="24"/>
        </w:rPr>
        <w:t>α απορία μέχρι πού φθάνουν τα όριά σας της υποκρισίας και τους ψέματος. Ποιος είναι αυτός, αλήθεια, που έχει το δικαίωμα να ορίζει το τι είναι ακραίο και το τι δεν είναι ακραίο; Δεν είναι ακραίες οι δικές σας θέσεις με το συγκεκριμένο νομοσχέδιο που φέρνετ</w:t>
      </w:r>
      <w:r>
        <w:rPr>
          <w:rFonts w:eastAsia="Times New Roman"/>
          <w:szCs w:val="24"/>
        </w:rPr>
        <w:t xml:space="preserve">ε σήμερα; Δεν είναι ακραίο το να θέλετε να αυξομειώσετε και αναφέρεστε σε ίση μεταχείριση; Ίση μεταχείριση σε ποιους και σε ποιον; Δεν το προβλέπει το ελληνικό Σύνταγμα; </w:t>
      </w:r>
    </w:p>
    <w:p w14:paraId="2C0FBA58" w14:textId="77777777" w:rsidR="0032345F" w:rsidRDefault="00CA05C6">
      <w:pPr>
        <w:spacing w:after="0" w:line="600" w:lineRule="auto"/>
        <w:ind w:firstLine="720"/>
        <w:jc w:val="both"/>
        <w:rPr>
          <w:rFonts w:eastAsia="Times New Roman"/>
          <w:szCs w:val="24"/>
        </w:rPr>
      </w:pPr>
      <w:r>
        <w:rPr>
          <w:rFonts w:eastAsia="Times New Roman"/>
          <w:szCs w:val="24"/>
        </w:rPr>
        <w:lastRenderedPageBreak/>
        <w:t>Να σας θυμίσω τι είχε πει ο Αριστοτέλης κάποτε εις ό,τι αφορά την ισότητα. Με τη χρήσ</w:t>
      </w:r>
      <w:r>
        <w:rPr>
          <w:rFonts w:eastAsia="Times New Roman"/>
          <w:szCs w:val="24"/>
        </w:rPr>
        <w:t>η της λογικής, της παρατήρησης και τη δικαιοκρισίας είχε πει ότι «η ισότητα μεταξύ άνισων, όπως και η ανισότητα μεταξύ ίσων ανθρώπων και λαών, είναι αδικία, αποτελεί αδίκημα». Οπότε, αντιλαμβάνεστε ότι αυτά που νομοθετείτε μόνο περί ισότητας δεν έχουν να κ</w:t>
      </w:r>
      <w:r>
        <w:rPr>
          <w:rFonts w:eastAsia="Times New Roman"/>
          <w:szCs w:val="24"/>
        </w:rPr>
        <w:t>άνουν.</w:t>
      </w:r>
    </w:p>
    <w:p w14:paraId="2C0FBA59" w14:textId="77777777" w:rsidR="0032345F" w:rsidRDefault="00CA05C6">
      <w:pPr>
        <w:spacing w:after="0" w:line="600" w:lineRule="auto"/>
        <w:ind w:firstLine="720"/>
        <w:jc w:val="both"/>
        <w:rPr>
          <w:rFonts w:eastAsia="Times New Roman"/>
          <w:szCs w:val="24"/>
        </w:rPr>
      </w:pPr>
      <w:r>
        <w:rPr>
          <w:rFonts w:eastAsia="Times New Roman"/>
          <w:szCs w:val="24"/>
        </w:rPr>
        <w:t>Το παρόν, λοιπόν, σχέδιο νόμου στην ουσία έρχεται να ενσωματώσει οδηγίες της Ευρωπαϊκής Ένωσης, με πρόσχημα δήθεν την προστασία αναπήρων και με τη χρήση του όρου ίση μεταχείριση προσώπων. Ασχέτως φυλετικής ή εθνικής καταγωγής τους, το τωρινό σχέδιο νόμου έ</w:t>
      </w:r>
      <w:r>
        <w:rPr>
          <w:rFonts w:eastAsia="Times New Roman"/>
          <w:szCs w:val="24"/>
        </w:rPr>
        <w:t xml:space="preserve">ρχεται να αντικαταστήσει τον ν.3304/2005. Μάλλον, όμως, έρχεται και σαν συνέχεια του προηγούμενου νόμου, του ν.4285/2014, γιατί και με αυτό το σχέδιο νόμου διαλύεται ο εθνικός και κοινωνικός ιστός της πατρίδας μας. Εδώ, το πρόσχημα είναι η ίση μεταχείριση </w:t>
      </w:r>
      <w:r>
        <w:rPr>
          <w:rFonts w:eastAsia="Times New Roman"/>
          <w:szCs w:val="24"/>
        </w:rPr>
        <w:t xml:space="preserve">προσώπων, ανεξάρτητα από φυλή, χρώμα, </w:t>
      </w:r>
      <w:proofErr w:type="spellStart"/>
      <w:r>
        <w:rPr>
          <w:rFonts w:eastAsia="Times New Roman"/>
          <w:szCs w:val="24"/>
        </w:rPr>
        <w:t>εθνοτική</w:t>
      </w:r>
      <w:proofErr w:type="spellEnd"/>
      <w:r>
        <w:rPr>
          <w:rFonts w:eastAsia="Times New Roman"/>
          <w:szCs w:val="24"/>
        </w:rPr>
        <w:t xml:space="preserve"> ή φυλετική καταγωγή, γενεαλογικές καταβολές, θρησκευ</w:t>
      </w:r>
      <w:r>
        <w:rPr>
          <w:rFonts w:eastAsia="Times New Roman"/>
          <w:szCs w:val="24"/>
        </w:rPr>
        <w:lastRenderedPageBreak/>
        <w:t>τικές πεποιθήσεις, σεξουαλικό προσανατολισμό κ.λπ. και η καταπολέμηση των διακρίσεων. Με αυτόν τον τρόπο θέλετε να επιχειρήσετε τον έλεγχο σε πάρα πολλά επίπ</w:t>
      </w:r>
      <w:r>
        <w:rPr>
          <w:rFonts w:eastAsia="Times New Roman"/>
          <w:szCs w:val="24"/>
        </w:rPr>
        <w:t>εδα.</w:t>
      </w:r>
    </w:p>
    <w:p w14:paraId="2C0FBA5A" w14:textId="77777777" w:rsidR="0032345F" w:rsidRDefault="00CA05C6">
      <w:pPr>
        <w:spacing w:after="0" w:line="600" w:lineRule="auto"/>
        <w:ind w:firstLine="720"/>
        <w:jc w:val="both"/>
        <w:rPr>
          <w:rFonts w:eastAsia="Times New Roman"/>
          <w:szCs w:val="24"/>
        </w:rPr>
      </w:pPr>
      <w:r>
        <w:rPr>
          <w:rFonts w:eastAsia="Times New Roman"/>
          <w:szCs w:val="24"/>
        </w:rPr>
        <w:t>Με τις προτεινόμενες διατάξεις επιχειρείται η περαιτέρω νομιμοποίηση του κατάπτυστου για εμάς συμφώνου συμβίωσης. Ειδικότερα και σύμφωνα με την αιτιολογική έκθεση η προσθήκη του όρου «οικογενειακή κατάσταση» έχει ως στόχο την απόλυτη προστασία στον το</w:t>
      </w:r>
      <w:r>
        <w:rPr>
          <w:rFonts w:eastAsia="Times New Roman"/>
          <w:szCs w:val="24"/>
        </w:rPr>
        <w:t>μέα της απασχόλησης και της εργασίας, των ισχυρών βιοτικών δεσμών, οι οποίοι έχουν αναπτυχθεί στο πλαίσιο της οικογενειακής ζωής, ανεξαρτήτως του τύπου της ένωσης ενός ζεύγους. Κατ’ αυτόν τον τρόπο, η εξίσωση μεταξύ των προβλεπόμενων στον Αστικό Κώδικα τύπ</w:t>
      </w:r>
      <w:r>
        <w:rPr>
          <w:rFonts w:eastAsia="Times New Roman"/>
          <w:szCs w:val="24"/>
        </w:rPr>
        <w:t>ων γάμου και το σύμφωνο συμβίωσης του ν.4356/2015 είναι καθολική. Στην πράξη με το σχέδιο νόμου ανοίγει ο δρόμος για την υιοθεσία στα ομόφυλα ζευγάρια.</w:t>
      </w:r>
    </w:p>
    <w:p w14:paraId="2C0FBA5B"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Στο άρθρο 3 και σε συνδυασμό με το άρθρο 11 βλέπουμε μια ανεπίτρεπτη παρέμβαση στα εργασιακά θέματα και </w:t>
      </w:r>
      <w:r>
        <w:rPr>
          <w:rFonts w:eastAsia="Times New Roman"/>
          <w:szCs w:val="24"/>
        </w:rPr>
        <w:t>στα θέματα λειτουργίας επιχειρήσεων εν γένει.</w:t>
      </w:r>
    </w:p>
    <w:p w14:paraId="2C0FBA5C" w14:textId="77777777" w:rsidR="0032345F" w:rsidRDefault="00CA05C6">
      <w:pPr>
        <w:spacing w:after="0" w:line="600" w:lineRule="auto"/>
        <w:ind w:firstLine="720"/>
        <w:jc w:val="both"/>
        <w:rPr>
          <w:rFonts w:eastAsia="Times New Roman"/>
          <w:szCs w:val="24"/>
        </w:rPr>
      </w:pPr>
      <w:r>
        <w:rPr>
          <w:rFonts w:eastAsia="Times New Roman"/>
          <w:szCs w:val="24"/>
        </w:rPr>
        <w:t>Πώς εξηγείται στην πράξη; Κάποιος που έχει μια οποιαδήποτε επιχείρηση ή βιοτεχνία θα είναι υποχρεωμένος να προσλάβει ακόμα και εργαζόμενους που δεν θέλει</w:t>
      </w:r>
      <w:r w:rsidRPr="003E037A">
        <w:rPr>
          <w:rFonts w:eastAsia="Times New Roman"/>
          <w:szCs w:val="24"/>
        </w:rPr>
        <w:t>,</w:t>
      </w:r>
      <w:r>
        <w:rPr>
          <w:rFonts w:eastAsia="Times New Roman"/>
          <w:szCs w:val="24"/>
        </w:rPr>
        <w:t xml:space="preserve"> γιατί εσείς έτσι τον υποχρεώνετε. Αν αρνηθεί κάποιος να</w:t>
      </w:r>
      <w:r>
        <w:rPr>
          <w:rFonts w:eastAsia="Times New Roman"/>
          <w:szCs w:val="24"/>
        </w:rPr>
        <w:t xml:space="preserve"> προσλάβει έναν αλλοδαπό, ένα μουσουλμάνο κ.λπ., θα έρχεται αντιμέτωπος με ποινικές και διοικητικές κυρώσεις. Αν, για παράδειγμα, σε μία βιοτεχνία, η οποία ζητά εργαζόμενους, παρουσιαστεί ένας μουσουλμάνος με ένα τουρμπάνι στο κεφάλι του και ο ιδιοκτήτης δ</w:t>
      </w:r>
      <w:r>
        <w:rPr>
          <w:rFonts w:eastAsia="Times New Roman"/>
          <w:szCs w:val="24"/>
        </w:rPr>
        <w:t>εν τον προσλάβει, γιατί δεν του κάνει, γιατί δεν πληροί κάποιες προϋποθέσεις, σε τελική ανάλυση γιατί απλά δεν τον θέλει και είναι δικαίωμά του, αυτός στην πράξη θα μπορεί να δημιουργήσει ζητήματα, θα μπορεί να κάνει κα</w:t>
      </w:r>
      <w:r>
        <w:rPr>
          <w:rFonts w:eastAsia="Times New Roman"/>
          <w:szCs w:val="24"/>
        </w:rPr>
        <w:lastRenderedPageBreak/>
        <w:t xml:space="preserve">ταγγελίες, με αποτέλεσμα η βιοτεχνία </w:t>
      </w:r>
      <w:r>
        <w:rPr>
          <w:rFonts w:eastAsia="Times New Roman"/>
          <w:szCs w:val="24"/>
        </w:rPr>
        <w:t>να έχει κυρώσεις, οι οποίες προβλέπονται από το παρόν σχέδιο νόμου. Το ίδιο φυσικά θα ισχύει και σε κέντρα διασκεδάσεως και σε κάθε μορφής επιχείρηση.</w:t>
      </w:r>
    </w:p>
    <w:p w14:paraId="2C0FBA5D" w14:textId="77777777" w:rsidR="0032345F" w:rsidRDefault="00CA05C6">
      <w:pPr>
        <w:spacing w:after="0" w:line="600" w:lineRule="auto"/>
        <w:ind w:firstLine="720"/>
        <w:jc w:val="both"/>
        <w:rPr>
          <w:rFonts w:eastAsia="Times New Roman"/>
          <w:szCs w:val="24"/>
        </w:rPr>
      </w:pPr>
      <w:r>
        <w:rPr>
          <w:rFonts w:eastAsia="Times New Roman"/>
          <w:szCs w:val="24"/>
        </w:rPr>
        <w:t>Για όλα αυτά είμαστε αντίθετοι, αλλά και για τον βασικό λόγο ότι αυτές οι διατάξεις είναι αντισυνταγματικ</w:t>
      </w:r>
      <w:r>
        <w:rPr>
          <w:rFonts w:eastAsia="Times New Roman"/>
          <w:szCs w:val="24"/>
        </w:rPr>
        <w:t xml:space="preserve">ές. Έρχονται σε αντίθεση με το άρθρο 5, γιατί εμποδίζουν το δικαίωμα του Έλληνα πολίτη να αναπτύσσει ελεύθερα την προσωπικότητά του και με το άρθρο 22, το οποίο προστατεύει το δικαίωμα στην εργασία. </w:t>
      </w:r>
    </w:p>
    <w:p w14:paraId="2C0FBA5E" w14:textId="77777777" w:rsidR="0032345F" w:rsidRDefault="00CA05C6">
      <w:pPr>
        <w:spacing w:after="0" w:line="600" w:lineRule="auto"/>
        <w:ind w:firstLine="720"/>
        <w:jc w:val="both"/>
        <w:rPr>
          <w:rFonts w:eastAsia="Times New Roman"/>
          <w:szCs w:val="24"/>
        </w:rPr>
      </w:pPr>
      <w:r>
        <w:rPr>
          <w:rFonts w:eastAsia="Times New Roman"/>
          <w:szCs w:val="24"/>
        </w:rPr>
        <w:t>Στο άρθρο 13 με τον αποπροσανατολιστικό τίτλο «Κοινωνικό</w:t>
      </w:r>
      <w:r>
        <w:rPr>
          <w:rFonts w:eastAsia="Times New Roman"/>
          <w:szCs w:val="24"/>
        </w:rPr>
        <w:t>ς διάλογος» αναφέρεστε στις μη κυβερνητικές οργανώσεις και όχι στις μη κερδοσκοπικές, γιατί εδώ υπάρχει διαφορά. Οι μη κερδοσκοπικές δεν μπορούν να έχουν κέρδη, ενώ οι μη κυβερνητικές μπορούν. Με το άρθρο αυτό, λοιπόν, οι μη κυβερνητικές οργανώσεις έχουν έ</w:t>
      </w:r>
      <w:r>
        <w:rPr>
          <w:rFonts w:eastAsia="Times New Roman"/>
          <w:szCs w:val="24"/>
        </w:rPr>
        <w:t xml:space="preserve">ναν κεντρικό ρόλο, αυτόν των ΜΚΟ, που ο ρόλος τους είναι γνωστός σαν μηχανισμός της νέας τάξης πραγμάτων και του </w:t>
      </w:r>
      <w:proofErr w:type="spellStart"/>
      <w:r>
        <w:rPr>
          <w:rFonts w:eastAsia="Times New Roman"/>
          <w:szCs w:val="24"/>
        </w:rPr>
        <w:t>Σόρος</w:t>
      </w:r>
      <w:proofErr w:type="spellEnd"/>
      <w:r>
        <w:rPr>
          <w:rFonts w:eastAsia="Times New Roman"/>
          <w:szCs w:val="24"/>
        </w:rPr>
        <w:t xml:space="preserve">, των ΜΚΟ που κανείς στην πατρίδα μας δεν τις </w:t>
      </w:r>
      <w:r>
        <w:rPr>
          <w:rFonts w:eastAsia="Times New Roman"/>
          <w:szCs w:val="24"/>
        </w:rPr>
        <w:lastRenderedPageBreak/>
        <w:t xml:space="preserve">έχει αγγίξει καθ’ οιονδήποτε τρόπο. Σε αυτές, λοιπόν, τις μη κυβερνητικές οργανώσεις δίνετε </w:t>
      </w:r>
      <w:r>
        <w:rPr>
          <w:rFonts w:eastAsia="Times New Roman"/>
          <w:szCs w:val="24"/>
        </w:rPr>
        <w:t xml:space="preserve">καθοριστικούς ρόλους. </w:t>
      </w:r>
    </w:p>
    <w:p w14:paraId="2C0FBA5F" w14:textId="77777777" w:rsidR="0032345F" w:rsidRDefault="00CA05C6">
      <w:pPr>
        <w:spacing w:after="0" w:line="600" w:lineRule="auto"/>
        <w:ind w:firstLine="720"/>
        <w:jc w:val="both"/>
        <w:rPr>
          <w:rFonts w:eastAsia="Times New Roman"/>
          <w:szCs w:val="24"/>
        </w:rPr>
      </w:pPr>
      <w:r>
        <w:rPr>
          <w:rFonts w:eastAsia="Times New Roman"/>
          <w:szCs w:val="24"/>
        </w:rPr>
        <w:t>Μάλιστα, αν ανατρέξουμε στο διαδίκτυο, θα βρούμε ότι από το 2000 ως το 2010, σε διάστημα μίας δεκαετίας, είχαν συσταθεί δέκα χιλιάδες ΜΚΟ στην Ελλάδα. Το αντικείμενο πολλών απ’ αυτές δεν υπήρχε καν. Ήταν ΜΚΟ με μια ταμπέλα που πήραν χρηματοδοτήσεις. Το μόν</w:t>
      </w:r>
      <w:r>
        <w:rPr>
          <w:rFonts w:eastAsia="Times New Roman"/>
          <w:szCs w:val="24"/>
        </w:rPr>
        <w:t xml:space="preserve">ο που έχει γίνει το τελευταίο διάστημα ήταν να ελεγχθούν κάποιες λίγες απ’ αυτές και από σαράντα έξι από τις δέκα χιλιάδες να ζητηθούν πίσω κάποιες επιδοτήσεις, κάποιες χρηματοδοτήσεις που είχαν δοθεί. Περιμένουμε να υπάρξει ένας έλεγχος σε βάθος και αυτά </w:t>
      </w:r>
      <w:r>
        <w:rPr>
          <w:rFonts w:eastAsia="Times New Roman"/>
          <w:szCs w:val="24"/>
        </w:rPr>
        <w:t xml:space="preserve">δεν τα λέει η Χρυσή Αυγή, τα λέει ένα αριστερό </w:t>
      </w:r>
      <w:r>
        <w:rPr>
          <w:rFonts w:eastAsia="Times New Roman"/>
          <w:szCs w:val="24"/>
          <w:lang w:val="en-US"/>
        </w:rPr>
        <w:t>site</w:t>
      </w:r>
      <w:r>
        <w:rPr>
          <w:rFonts w:eastAsia="Times New Roman"/>
          <w:szCs w:val="24"/>
        </w:rPr>
        <w:t>, το left.gr και το καταθέτω στα Πρακτικά.</w:t>
      </w:r>
    </w:p>
    <w:p w14:paraId="2C0FBA60" w14:textId="77777777" w:rsidR="0032345F" w:rsidRDefault="00CA05C6">
      <w:pPr>
        <w:spacing w:after="0" w:line="600" w:lineRule="auto"/>
        <w:ind w:firstLine="720"/>
        <w:jc w:val="both"/>
        <w:rPr>
          <w:rFonts w:eastAsia="Times New Roman"/>
          <w:szCs w:val="24"/>
        </w:rPr>
      </w:pPr>
      <w:r>
        <w:rPr>
          <w:rFonts w:eastAsia="Times New Roman"/>
          <w:szCs w:val="24"/>
        </w:rPr>
        <w:t xml:space="preserve">(Στο σημείο αυτό ο Βουλευτής κ. Ιωάννης </w:t>
      </w:r>
      <w:proofErr w:type="spellStart"/>
      <w:r>
        <w:rPr>
          <w:rFonts w:eastAsia="Times New Roman"/>
          <w:szCs w:val="24"/>
        </w:rPr>
        <w:t>Σαχινίδης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w:t>
      </w:r>
      <w:r>
        <w:rPr>
          <w:rFonts w:eastAsia="Times New Roman"/>
          <w:szCs w:val="24"/>
        </w:rPr>
        <w:t>εύθυνσης Στενογραφίας και Πρακτικών της Βουλής)</w:t>
      </w:r>
    </w:p>
    <w:p w14:paraId="2C0FBA61" w14:textId="77777777" w:rsidR="0032345F" w:rsidRDefault="00CA05C6">
      <w:pPr>
        <w:spacing w:after="0" w:line="600" w:lineRule="auto"/>
        <w:ind w:firstLine="720"/>
        <w:jc w:val="both"/>
        <w:rPr>
          <w:rFonts w:eastAsia="Times New Roman"/>
          <w:szCs w:val="24"/>
        </w:rPr>
      </w:pPr>
      <w:r>
        <w:rPr>
          <w:rFonts w:eastAsia="Times New Roman"/>
          <w:szCs w:val="24"/>
        </w:rPr>
        <w:lastRenderedPageBreak/>
        <w:t>Σε ό,τι αφορά τη σύσταση μηχανισμού διερεύνησης περιστατικών αυθαιρεσίας στα Σώματα Ασφαλείας και των υπαλλήλων των καταστημάτων κράτησης στο άρθρο 56, δίνετε αυξημένες αρμοδιότητες στο Συνήγορο του Πολίτη σ’</w:t>
      </w:r>
      <w:r>
        <w:rPr>
          <w:rFonts w:eastAsia="Times New Roman"/>
          <w:szCs w:val="24"/>
        </w:rPr>
        <w:t xml:space="preserve"> ό,τι αφορά τα Σώματα Ασφαλείας και τους σωφρονιστικούς υπαλλήλους. Θα μπορεί, λοιπόν, να δέχεται καταγγελίες και στην ουσία να επιλαμβάνεται επί διαφόρων υποθέσεων. </w:t>
      </w:r>
    </w:p>
    <w:p w14:paraId="2C0FBA62" w14:textId="77777777" w:rsidR="0032345F" w:rsidRDefault="00CA05C6">
      <w:pPr>
        <w:spacing w:after="0" w:line="600" w:lineRule="auto"/>
        <w:ind w:firstLine="720"/>
        <w:jc w:val="both"/>
        <w:rPr>
          <w:rFonts w:eastAsia="Times New Roman"/>
          <w:szCs w:val="24"/>
        </w:rPr>
      </w:pPr>
      <w:r>
        <w:rPr>
          <w:rFonts w:eastAsia="Times New Roman"/>
          <w:szCs w:val="24"/>
        </w:rPr>
        <w:t>Εδώ θα πρέπει να τονιστούν τα εξής. Η Ελληνική Αστυνομία, το Λιμενικό και οι σωφρονιστικο</w:t>
      </w:r>
      <w:r>
        <w:rPr>
          <w:rFonts w:eastAsia="Times New Roman"/>
          <w:szCs w:val="24"/>
        </w:rPr>
        <w:t xml:space="preserve">ί υπάλληλοι έχουν δικούς τους μηχανισμούς ελέγχου, οι οποίοι δέχονται τυχόν καταγγελίες και προβαίνουν σε δέουσες ενέργειες. Γι’ αυτόν τον λόγο υπάρχουν οι Εσωτερικές Υποθέσεις, μια υπηρεσία η οποία ασχολείται με αρκετά πράγματα, όπως είναι γνωστό. </w:t>
      </w:r>
    </w:p>
    <w:p w14:paraId="2C0FBA63" w14:textId="77777777" w:rsidR="0032345F" w:rsidRDefault="00CA05C6">
      <w:pPr>
        <w:spacing w:after="0" w:line="600" w:lineRule="auto"/>
        <w:ind w:firstLine="720"/>
        <w:jc w:val="both"/>
        <w:rPr>
          <w:rFonts w:eastAsia="Times New Roman"/>
          <w:szCs w:val="24"/>
        </w:rPr>
      </w:pPr>
      <w:r>
        <w:rPr>
          <w:rFonts w:eastAsia="Times New Roman"/>
          <w:szCs w:val="24"/>
        </w:rPr>
        <w:t>Τι δου</w:t>
      </w:r>
      <w:r>
        <w:rPr>
          <w:rFonts w:eastAsia="Times New Roman"/>
          <w:szCs w:val="24"/>
        </w:rPr>
        <w:t>λειά έχει, λοιπόν, ο Συνήγορος του Πολίτη, για παράδειγμα, να κρίνει το κατά πόσο έχει υπάρξει παράνομη χρήση πυροβόλου όπλου; Με ποια επιχειρησιακή γνώση, με ποια αντίληψη της υπηρεσιακής καθημερι</w:t>
      </w:r>
      <w:r>
        <w:rPr>
          <w:rFonts w:eastAsia="Times New Roman"/>
          <w:szCs w:val="24"/>
        </w:rPr>
        <w:lastRenderedPageBreak/>
        <w:t>νότητας των στελεχών θα έλθει ο Συνήγορος του Πολίτη να κρί</w:t>
      </w:r>
      <w:r>
        <w:rPr>
          <w:rFonts w:eastAsia="Times New Roman"/>
          <w:szCs w:val="24"/>
        </w:rPr>
        <w:t>νει αστυνομικούς και λιμενικούς; Είναι σε θέση να κρίνει αν και κατά πόσο έχουν λάβει χώρα βασανισμοί; Δεν υπάρχουν μηχανισμοί ελέγχου, οι Εσωτερικές Υποθέσεις, ακόμα και πειθαρχικά συμβούλια που θα επιληφθούν όλων αυτών των ζητημάτων;</w:t>
      </w:r>
    </w:p>
    <w:p w14:paraId="2C0FBA64" w14:textId="77777777" w:rsidR="0032345F" w:rsidRDefault="00CA05C6">
      <w:pPr>
        <w:spacing w:after="0" w:line="600" w:lineRule="auto"/>
        <w:ind w:firstLine="720"/>
        <w:jc w:val="both"/>
        <w:rPr>
          <w:rFonts w:eastAsia="Times New Roman"/>
          <w:szCs w:val="24"/>
        </w:rPr>
      </w:pPr>
      <w:r>
        <w:rPr>
          <w:rFonts w:eastAsia="Times New Roman"/>
          <w:szCs w:val="24"/>
        </w:rPr>
        <w:t>Ο λόγος, λοιπόν, που</w:t>
      </w:r>
      <w:r>
        <w:rPr>
          <w:rFonts w:eastAsia="Times New Roman"/>
          <w:szCs w:val="24"/>
        </w:rPr>
        <w:t xml:space="preserve"> θέλετε να κάνετε αυτόν τον μηχανισμό είναι άλλος. Θέλετε να διαλύσετε τα Σώματα Ασφαλείας. Θέλετε να τα έχετε δέσμια των ισοπεδωτικών επιλογών σας σε ό,τι αφορά τους λαθρομετανάστες και βάζετε σαν πρόσχημα δήθεν τη διακριτή μεταχείριση λόγω φυλής, χρώματο</w:t>
      </w:r>
      <w:r>
        <w:rPr>
          <w:rFonts w:eastAsia="Times New Roman"/>
          <w:szCs w:val="24"/>
        </w:rPr>
        <w:t>ς, θρησκείας κ.λπ.. Με όλα αυτά θέλετε να κάνετε όχι μόνο λαθρομετανάστες, αλλά και οποιονδήποτε και για τον οποιονδήποτε λόγο να κάνει καταγγελία, μέσω της οποίας θα επικαλείται φυλή, θρησκεία, αναπηρία, σεξουαλικό προσανατολισμό, ταυτότητα ή χαρακτηριστι</w:t>
      </w:r>
      <w:r>
        <w:rPr>
          <w:rFonts w:eastAsia="Times New Roman"/>
          <w:szCs w:val="24"/>
        </w:rPr>
        <w:t xml:space="preserve">κά φύλου. Καταγγελία στην καταγγελία. Ως αποτέλεσμα, κανένας αστυνομικός </w:t>
      </w:r>
      <w:r>
        <w:rPr>
          <w:rFonts w:eastAsia="Times New Roman"/>
          <w:szCs w:val="24"/>
        </w:rPr>
        <w:lastRenderedPageBreak/>
        <w:t xml:space="preserve">ή λιμενικός δεν θα νιώθει ότι διασφαλίζεται το ότι μπορεί να ασκήσει τα καθήκοντά του. </w:t>
      </w:r>
    </w:p>
    <w:p w14:paraId="2C0FBA65" w14:textId="77777777" w:rsidR="0032345F" w:rsidRDefault="00CA05C6">
      <w:pPr>
        <w:spacing w:after="0" w:line="600" w:lineRule="auto"/>
        <w:ind w:firstLine="720"/>
        <w:jc w:val="both"/>
        <w:rPr>
          <w:rFonts w:eastAsia="Times New Roman"/>
          <w:szCs w:val="24"/>
        </w:rPr>
      </w:pPr>
      <w:r>
        <w:rPr>
          <w:rFonts w:eastAsia="Times New Roman"/>
          <w:szCs w:val="24"/>
        </w:rPr>
        <w:t>Για να μην παρεξηγηθούμε, ξεκαθαρίζουμε ότι περιστατικά αυθαιρεσιών και παράνομων ενεργειών έτσ</w:t>
      </w:r>
      <w:r>
        <w:rPr>
          <w:rFonts w:eastAsia="Times New Roman"/>
          <w:szCs w:val="24"/>
        </w:rPr>
        <w:t xml:space="preserve">ι και αλλιώς ελέγχονται από τις αρμόδιες υπηρεσίες. </w:t>
      </w:r>
    </w:p>
    <w:p w14:paraId="2C0FBA66" w14:textId="77777777" w:rsidR="0032345F" w:rsidRDefault="00CA05C6">
      <w:pPr>
        <w:spacing w:after="0" w:line="600" w:lineRule="auto"/>
        <w:ind w:firstLine="720"/>
        <w:jc w:val="both"/>
        <w:rPr>
          <w:rFonts w:eastAsia="Times New Roman"/>
          <w:szCs w:val="24"/>
        </w:rPr>
      </w:pPr>
      <w:r>
        <w:rPr>
          <w:rFonts w:eastAsia="Times New Roman"/>
          <w:szCs w:val="24"/>
        </w:rPr>
        <w:t xml:space="preserve">Για αυτόν, λοιπόν, ακριβώς τον λόγο βάζετε τον Συνήγορο του Πολίτη να ελέγχει λιμενικούς, αστυνομικούς και σωφρονιστικούς υπαλλήλους. Και ο στόχος σας είναι το Λιμενικό, γιατί το Λιμενικό έχει τεράστιες </w:t>
      </w:r>
      <w:r>
        <w:rPr>
          <w:rFonts w:eastAsia="Times New Roman"/>
          <w:szCs w:val="24"/>
        </w:rPr>
        <w:t>επιτυχίες στην αντιμετώπιση του εγκλήματος, στη δίωξη των ναρκωτικών, στην αντιμετώπιση των λαθρομεταναστών και γιατί τα στελέχη του Λιμενικού υπάγονται στις διατάξεις του Στρατιωτικού Ποινικού Κώδικα, ελέγχονται ποινικά από τον εισαγγελέα του Ναυτοδικείου</w:t>
      </w:r>
      <w:r>
        <w:rPr>
          <w:rFonts w:eastAsia="Times New Roman"/>
          <w:szCs w:val="24"/>
        </w:rPr>
        <w:t xml:space="preserve">, από τον ανακριτή του Ναυτοδικείου. Και αυτό δεν σας αρέσει. Θέλετε να αποδυναμώσετε ένα επιτυχημένο Σώμα, όπως είχε γίνει και στο παρελθόν, δυστυχώς, με την ενοποίηση της Αστυνομίας και της Χωροφυλακής. </w:t>
      </w:r>
    </w:p>
    <w:p w14:paraId="2C0FBA67" w14:textId="77777777" w:rsidR="0032345F" w:rsidRDefault="00CA05C6">
      <w:pPr>
        <w:spacing w:after="0" w:line="600" w:lineRule="auto"/>
        <w:ind w:firstLine="720"/>
        <w:jc w:val="both"/>
        <w:rPr>
          <w:rFonts w:eastAsia="Times New Roman"/>
          <w:szCs w:val="24"/>
        </w:rPr>
      </w:pPr>
      <w:r>
        <w:rPr>
          <w:rFonts w:eastAsia="Times New Roman"/>
          <w:szCs w:val="24"/>
        </w:rPr>
        <w:lastRenderedPageBreak/>
        <w:t>Αν θέλετε να αντιμετωπίσετε ρατσιστικές συμπεριφορ</w:t>
      </w:r>
      <w:r>
        <w:rPr>
          <w:rFonts w:eastAsia="Times New Roman"/>
          <w:szCs w:val="24"/>
        </w:rPr>
        <w:t xml:space="preserve">ές, κοιτάξτε να θωρακίσετε την ελληνική πολιτεία και την ελληνική κοινωνία από την τρομακτική εγκληματικότητα λαθρομεταναστών και αλλοδαπών. Αντί να προσπαθείτε να </w:t>
      </w:r>
      <w:proofErr w:type="spellStart"/>
      <w:r>
        <w:rPr>
          <w:rFonts w:eastAsia="Times New Roman"/>
          <w:szCs w:val="24"/>
        </w:rPr>
        <w:t>ποινικοποιήσετε</w:t>
      </w:r>
      <w:proofErr w:type="spellEnd"/>
      <w:r>
        <w:rPr>
          <w:rFonts w:eastAsia="Times New Roman"/>
          <w:szCs w:val="24"/>
        </w:rPr>
        <w:t xml:space="preserve"> ιδέες και αντιλήψεις, προσπαθήστε να προστατεύσετε τους συμπολίτες μας στις </w:t>
      </w:r>
      <w:r>
        <w:rPr>
          <w:rFonts w:eastAsia="Times New Roman"/>
          <w:szCs w:val="24"/>
        </w:rPr>
        <w:t>γειτονιές της Αθήνας, οι οποίες πλήττονται από την εγκληματικότητα των αλλοδαπών.</w:t>
      </w:r>
    </w:p>
    <w:p w14:paraId="2C0FBA68" w14:textId="77777777" w:rsidR="0032345F" w:rsidRDefault="00CA05C6">
      <w:pPr>
        <w:spacing w:after="0" w:line="600" w:lineRule="auto"/>
        <w:ind w:firstLine="720"/>
        <w:jc w:val="both"/>
        <w:rPr>
          <w:rFonts w:eastAsia="Times New Roman"/>
          <w:szCs w:val="24"/>
        </w:rPr>
      </w:pPr>
      <w:r>
        <w:rPr>
          <w:rFonts w:eastAsia="Times New Roman"/>
          <w:szCs w:val="24"/>
        </w:rPr>
        <w:t>Τι έχουμε δει όλες αυτές τις ημέρες; Με το παρόν σχέδιο νόμου και με το προηγούμενο σχέδιο νόμου, το αντιρατσιστικό, οποιοσδήποτε έχει μια σεξουαλική διαστροφή, θα πρέπει εμε</w:t>
      </w:r>
      <w:r>
        <w:rPr>
          <w:rFonts w:eastAsia="Times New Roman"/>
          <w:szCs w:val="24"/>
        </w:rPr>
        <w:t>ίς σε αυτήν εδώ την Αίθουσα να ερχόμαστε και να νομοθετούμε υπέρ του. Τι περιμένουμε στο άμεσο μέλλον; Θα μας φέρετε νομοσχέδια να ψηφίσουμε για τους κτηνοβάτες; Θα μας φέρετε νομοσχέδια να ψηφίσουμε για τους παιδεραστές;</w:t>
      </w:r>
    </w:p>
    <w:p w14:paraId="2C0FBA69" w14:textId="77777777" w:rsidR="0032345F" w:rsidRDefault="00CA05C6">
      <w:pPr>
        <w:spacing w:after="0" w:line="600" w:lineRule="auto"/>
        <w:ind w:firstLine="720"/>
        <w:jc w:val="both"/>
        <w:rPr>
          <w:rFonts w:eastAsia="Times New Roman"/>
          <w:szCs w:val="24"/>
        </w:rPr>
      </w:pPr>
      <w:r>
        <w:rPr>
          <w:rFonts w:eastAsia="Times New Roman"/>
          <w:szCs w:val="24"/>
        </w:rPr>
        <w:t>Έχουμε πει ότι τα σεξουαλικά του ο</w:t>
      </w:r>
      <w:r>
        <w:rPr>
          <w:rFonts w:eastAsia="Times New Roman"/>
          <w:szCs w:val="24"/>
        </w:rPr>
        <w:t xml:space="preserve"> καθένας θα πρέπει να τα κρατάει μέσα στην κρεβατοκάμαρά του. Δεν μας ενδιαφέρουν οι διαστροφές του καθενός εις ό,τι αφορά αυτό το κομμάτι, αλλά μας ενδιαφέρει το τι θέλετε </w:t>
      </w:r>
      <w:r>
        <w:rPr>
          <w:rFonts w:eastAsia="Times New Roman"/>
          <w:szCs w:val="24"/>
        </w:rPr>
        <w:lastRenderedPageBreak/>
        <w:t>να μας επιβάλετε με το ζόρι ως φυσικό και φυσιολογικό. Όχι, κύριοι, δεν θα το δεχτο</w:t>
      </w:r>
      <w:r>
        <w:rPr>
          <w:rFonts w:eastAsia="Times New Roman"/>
          <w:szCs w:val="24"/>
        </w:rPr>
        <w:t xml:space="preserve">ύμε! Άλλωστε, τον διαχωρισμό φύλων η φύση και η επιστήμη τον έχει αποδείξει. Το </w:t>
      </w:r>
      <w:r>
        <w:rPr>
          <w:rFonts w:eastAsia="Times New Roman"/>
          <w:szCs w:val="24"/>
          <w:lang w:val="en-US"/>
        </w:rPr>
        <w:t>DNA</w:t>
      </w:r>
      <w:r w:rsidRPr="001171FC">
        <w:rPr>
          <w:rFonts w:eastAsia="Times New Roman"/>
          <w:szCs w:val="24"/>
        </w:rPr>
        <w:t xml:space="preserve"> </w:t>
      </w:r>
      <w:r>
        <w:rPr>
          <w:rFonts w:eastAsia="Times New Roman"/>
          <w:szCs w:val="24"/>
        </w:rPr>
        <w:t xml:space="preserve">ξεχωρίζεται σε αρσενικό και σε θηλυκό, δεν έχει βγάλει κάποιο ουδέτερο φύλο. </w:t>
      </w:r>
    </w:p>
    <w:p w14:paraId="2C0FBA6A" w14:textId="77777777" w:rsidR="0032345F" w:rsidRDefault="00CA05C6">
      <w:pPr>
        <w:spacing w:after="0" w:line="600" w:lineRule="auto"/>
        <w:ind w:firstLine="720"/>
        <w:jc w:val="both"/>
        <w:rPr>
          <w:rFonts w:eastAsia="Times New Roman"/>
          <w:szCs w:val="24"/>
        </w:rPr>
      </w:pPr>
      <w:r>
        <w:rPr>
          <w:rFonts w:eastAsia="Times New Roman"/>
          <w:szCs w:val="24"/>
        </w:rPr>
        <w:t>Σταματήστε πλέον να νομοθετείτε! Σταματήστε να είστε υποκριτές, γιατί πιστεύω ότι οι μισοί και</w:t>
      </w:r>
      <w:r>
        <w:rPr>
          <w:rFonts w:eastAsia="Times New Roman"/>
          <w:szCs w:val="24"/>
        </w:rPr>
        <w:t xml:space="preserve"> παραπάνω από εσάς τους αριστερούς εδώ μέσα, σε συζητήσεις κατ’ ιδίαν, δεν χρησιμοποιείτε ορολογίες όπως «ομοφυλόφιλος», χρησιμοποιείτε πολύ πιο σκληρές λέξεις. Άρα είστε υποκριτές. </w:t>
      </w:r>
    </w:p>
    <w:p w14:paraId="2C0FBA6B" w14:textId="77777777" w:rsidR="0032345F" w:rsidRDefault="00CA05C6">
      <w:pPr>
        <w:spacing w:after="0" w:line="600" w:lineRule="auto"/>
        <w:ind w:firstLine="720"/>
        <w:jc w:val="both"/>
        <w:rPr>
          <w:rFonts w:eastAsia="Times New Roman"/>
          <w:szCs w:val="24"/>
        </w:rPr>
      </w:pPr>
      <w:r>
        <w:rPr>
          <w:rFonts w:eastAsia="Times New Roman"/>
          <w:szCs w:val="24"/>
        </w:rPr>
        <w:t>Το νομοσχέδιο, λοιπόν, αυτό είναι επικίνδυνο, είναι αντισυνταγματικό, ανο</w:t>
      </w:r>
      <w:r>
        <w:rPr>
          <w:rFonts w:eastAsia="Times New Roman"/>
          <w:szCs w:val="24"/>
        </w:rPr>
        <w:t>ίγει τον ασκό του Αιόλου και θα οδηγήσει σε απίστευτα προβλήματα. Πρόθεσή σας είναι το φίμωμα κάθε φωνής και αντίληψης, από όπου και αν αυτή προέρχεται, η οποία δεν είναι σύμφωνη με την νέα τάξη πραγμάτων, κάθε γνώμης και αντίληψης, η οποία αντιστέκεται στ</w:t>
      </w:r>
      <w:r>
        <w:rPr>
          <w:rFonts w:eastAsia="Times New Roman"/>
          <w:szCs w:val="24"/>
        </w:rPr>
        <w:t xml:space="preserve">ην υποδούλωση των εθνών, των λαών και των πολιτισμών τους. </w:t>
      </w:r>
    </w:p>
    <w:p w14:paraId="2C0FBA6C" w14:textId="77777777" w:rsidR="0032345F" w:rsidRDefault="00CA05C6">
      <w:pPr>
        <w:spacing w:after="0" w:line="600" w:lineRule="auto"/>
        <w:ind w:firstLine="720"/>
        <w:jc w:val="both"/>
        <w:rPr>
          <w:rFonts w:eastAsia="Times New Roman"/>
          <w:szCs w:val="24"/>
        </w:rPr>
      </w:pPr>
      <w:r>
        <w:rPr>
          <w:rFonts w:eastAsia="Times New Roman"/>
          <w:szCs w:val="24"/>
        </w:rPr>
        <w:lastRenderedPageBreak/>
        <w:t>Στην προσπάθεια, λοιπόν, αυτή να ισοπεδώσετε τα πάντα, προσπαθείτε να επιβάλετε τη δημιουργία μιας πολυπολιτισμικής κοινωνίας, την οποία σας πιέζουν να φτιάξετε. Εμείς, όμως, ως Έλληνες εθνικιστές</w:t>
      </w:r>
      <w:r>
        <w:rPr>
          <w:rFonts w:eastAsia="Times New Roman"/>
          <w:szCs w:val="24"/>
        </w:rPr>
        <w:t xml:space="preserve"> θα αντιδράσουμε με κάθε τρόπο για το καλό της πατρίδας μας και του λαού μας.</w:t>
      </w:r>
    </w:p>
    <w:p w14:paraId="2C0FBA6D" w14:textId="77777777" w:rsidR="0032345F" w:rsidRDefault="00CA05C6">
      <w:pPr>
        <w:spacing w:after="0" w:line="600" w:lineRule="auto"/>
        <w:ind w:firstLine="720"/>
        <w:jc w:val="both"/>
        <w:rPr>
          <w:rFonts w:eastAsia="Times New Roman"/>
          <w:szCs w:val="24"/>
        </w:rPr>
      </w:pPr>
      <w:r>
        <w:rPr>
          <w:rFonts w:eastAsia="Times New Roman"/>
          <w:szCs w:val="24"/>
        </w:rPr>
        <w:t>Κλείνοντας ήθελα να σας πω κάτι, το οποίο φυσικά το απεύχομαι ειλικρινά: Όταν θα έρθει το πρόβλημα μπροστά στην πόρτα σας, όταν θα βιάσουν τις γυναίκες σας, τα παιδιά σας και εσά</w:t>
      </w:r>
      <w:r>
        <w:rPr>
          <w:rFonts w:eastAsia="Times New Roman"/>
          <w:szCs w:val="24"/>
        </w:rPr>
        <w:t>ς τους ίδιους, όταν θα έρθετε να παραπονεθείτε, θα σας πούμε εμείς, «μην παραπονιέστε, δεν είναι βιαστές, είναι παράτυποι εραστές»!</w:t>
      </w:r>
    </w:p>
    <w:p w14:paraId="2C0FBA6E" w14:textId="77777777" w:rsidR="0032345F" w:rsidRDefault="00CA05C6">
      <w:pPr>
        <w:spacing w:after="0" w:line="600" w:lineRule="auto"/>
        <w:ind w:firstLine="720"/>
        <w:jc w:val="both"/>
        <w:rPr>
          <w:rFonts w:eastAsia="Times New Roman"/>
          <w:szCs w:val="24"/>
        </w:rPr>
      </w:pPr>
      <w:r>
        <w:rPr>
          <w:rFonts w:eastAsia="Times New Roman"/>
          <w:szCs w:val="24"/>
        </w:rPr>
        <w:t>Ευχαριστώ.</w:t>
      </w:r>
    </w:p>
    <w:p w14:paraId="2C0FBA6F" w14:textId="77777777" w:rsidR="0032345F" w:rsidRDefault="00CA05C6">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2C0FBA7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2C0FBA7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 Παπαθεοδώρου, ο ειδικός αγορητής της Δημοκρατικής Συμπαράταξης ΠΑΣΟΚ - ΔΗΜΑΡ.</w:t>
      </w:r>
    </w:p>
    <w:p w14:paraId="2C0FBA7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sidRPr="00663790">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2C0FBA73" w14:textId="77777777" w:rsidR="0032345F" w:rsidRDefault="00CA05C6">
      <w:pPr>
        <w:spacing w:after="0" w:line="600" w:lineRule="auto"/>
        <w:ind w:firstLine="720"/>
        <w:jc w:val="both"/>
        <w:rPr>
          <w:rFonts w:eastAsia="Times New Roman"/>
          <w:szCs w:val="24"/>
        </w:rPr>
      </w:pPr>
      <w:r>
        <w:rPr>
          <w:rFonts w:eastAsia="Times New Roman"/>
          <w:szCs w:val="24"/>
        </w:rPr>
        <w:t xml:space="preserve">Κύριοι Υπουργοί, είχαμε τονίσει από την αρχή ότι η ενσωμάτωση των συγκεκριμένων οδηγιών για την ίση μεταχείριση μας βρίσκει </w:t>
      </w:r>
      <w:r>
        <w:rPr>
          <w:rFonts w:eastAsia="Times New Roman"/>
          <w:szCs w:val="24"/>
        </w:rPr>
        <w:t>σύμφωνους και θεωρούμε ότι είναι ένα βήμα προς τη θετική κατεύθυνση.</w:t>
      </w:r>
    </w:p>
    <w:p w14:paraId="2C0FBA74" w14:textId="77777777" w:rsidR="0032345F" w:rsidRDefault="00CA05C6">
      <w:pPr>
        <w:spacing w:after="0" w:line="600" w:lineRule="auto"/>
        <w:ind w:firstLine="720"/>
        <w:jc w:val="both"/>
        <w:rPr>
          <w:rFonts w:eastAsia="Times New Roman"/>
          <w:szCs w:val="24"/>
        </w:rPr>
      </w:pPr>
      <w:r>
        <w:rPr>
          <w:rFonts w:eastAsia="Times New Roman"/>
          <w:szCs w:val="24"/>
        </w:rPr>
        <w:t>Είχαμε εκφράσει, επίσης, περισσότερο επιφυλάξεις για την αποτελεσματικότητα σχετικά με το άρθρο 14 και τις νέες διευρυμένες αρμοδιότητες του Συνηγόρου του Πολίτη ως προς τη διασφάλιση της</w:t>
      </w:r>
      <w:r>
        <w:rPr>
          <w:rFonts w:eastAsia="Times New Roman"/>
          <w:szCs w:val="24"/>
        </w:rPr>
        <w:t xml:space="preserve"> επιτήρησης των συγκεκριμένων συμπεριφορών, αλλά και το γεγονός ότι ο Συνήγορος του Πολίτη είχε ζητήσει και ο ίδιος μια περίοδο για την ανασυγκρότηση των υπηρεσιών του.</w:t>
      </w:r>
    </w:p>
    <w:p w14:paraId="2C0FBA75" w14:textId="77777777" w:rsidR="0032345F" w:rsidRDefault="00CA05C6">
      <w:pPr>
        <w:spacing w:after="0" w:line="600" w:lineRule="auto"/>
        <w:ind w:firstLine="720"/>
        <w:jc w:val="both"/>
        <w:rPr>
          <w:rFonts w:eastAsia="Times New Roman"/>
          <w:szCs w:val="24"/>
        </w:rPr>
      </w:pPr>
      <w:r>
        <w:rPr>
          <w:rFonts w:eastAsia="Times New Roman"/>
          <w:szCs w:val="24"/>
        </w:rPr>
        <w:t>Για τα τρία πρώτα κεφάλαια πρέπει να σας πω από την αρχή ότι δεν υπάρχει από τη δικιά μ</w:t>
      </w:r>
      <w:r>
        <w:rPr>
          <w:rFonts w:eastAsia="Times New Roman"/>
          <w:szCs w:val="24"/>
        </w:rPr>
        <w:t>ας πλευρά καμμία διαφορετική άποψη, δεν άλλαξε κάτι. Θεωρούμε ότι το νομοσχέδιο κινείται προς τη σωστή κατεύθυνση.</w:t>
      </w:r>
    </w:p>
    <w:p w14:paraId="2C0FBA76" w14:textId="77777777" w:rsidR="0032345F" w:rsidRDefault="00CA05C6">
      <w:pPr>
        <w:spacing w:after="0" w:line="600" w:lineRule="auto"/>
        <w:ind w:firstLine="720"/>
        <w:jc w:val="both"/>
        <w:rPr>
          <w:rFonts w:eastAsia="Times New Roman" w:cs="Times New Roman"/>
          <w:szCs w:val="24"/>
        </w:rPr>
      </w:pPr>
      <w:r>
        <w:rPr>
          <w:rFonts w:eastAsia="Times New Roman"/>
          <w:szCs w:val="24"/>
        </w:rPr>
        <w:lastRenderedPageBreak/>
        <w:t xml:space="preserve">Ως προς το τέταρτο μέρος του προτεινόμενου νομοσχέδιου η κριτική μας δεν έγκειται στο γεγονός ότι το εύρος των αρμοδιοτήτων που μεταφέρονται </w:t>
      </w:r>
      <w:r>
        <w:rPr>
          <w:rFonts w:eastAsia="Times New Roman"/>
          <w:szCs w:val="24"/>
        </w:rPr>
        <w:t xml:space="preserve">στον Συνήγορο του Πολίτη θα δημιουργήσει οποιοδήποτε πρόβλημα ή ως προς την ετοιμότητα του Συνηγόρου του Πολίτη να ανταποκριθεί σε τέτοιου είδους καταστάσεις, </w:t>
      </w:r>
      <w:r>
        <w:rPr>
          <w:rFonts w:eastAsia="Times New Roman" w:cs="Times New Roman"/>
          <w:szCs w:val="24"/>
        </w:rPr>
        <w:t>δηλαδή στη δυνατότητα, στη σύσταση, ενός εθνικού μηχανισμού διερεύνησης περιστατικών της αυθαιρεσ</w:t>
      </w:r>
      <w:r>
        <w:rPr>
          <w:rFonts w:eastAsia="Times New Roman" w:cs="Times New Roman"/>
          <w:szCs w:val="24"/>
        </w:rPr>
        <w:t xml:space="preserve">ίας στα Σώματα Ασφαλείας και στους υπαλλήλους των καταστημάτων κράτησης. </w:t>
      </w:r>
    </w:p>
    <w:p w14:paraId="2C0FBA7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πρόβλημα, το οποίο εμείς θεωρούμε ότι θα ανακύψει, είναι η αποτελεσματικότητα αυτού του μηχανισμού. Το λέω αυτό, διότι από το 2011, με το ν.3938, συστάθηκε στο Υπουργείο Προστασία</w:t>
      </w:r>
      <w:r>
        <w:rPr>
          <w:rFonts w:eastAsia="Times New Roman" w:cs="Times New Roman"/>
          <w:szCs w:val="24"/>
        </w:rPr>
        <w:t xml:space="preserve">ς του Πολίτη το Γραφείο Αντιμετώπισης Περιστατικών Αυθαιρεσίας για την εξέταση καταγγελιών παράνομων πράξεων για τα Σώματα Ασφαλείας εναντίον πολιτών, το οποίο, όμως, δεν λειτούργησε ποτέ. </w:t>
      </w:r>
    </w:p>
    <w:p w14:paraId="2C0FBA7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Η κατάργησή του, πριν καν αυτό δοκιμαστεί και πριν λειτουργήσει -κ</w:t>
      </w:r>
      <w:r>
        <w:rPr>
          <w:rFonts w:eastAsia="Times New Roman" w:cs="Times New Roman"/>
          <w:szCs w:val="24"/>
        </w:rPr>
        <w:t>αι θα έπρεπε να έχει λειτουργήσει- δεν δείχνει μόνο έλλειψη ετοιμότητας από την πλευρά του κρατικού μηχανισμού, ώστε να αντιμετωπίσει δραστικά αυτό το φαινόμενο, αλλά εγείρει και ζητήματα θεσμικής λειτουργίας του κράτους. Δηλαδή, επειδή αυτό που ονομάζουμε</w:t>
      </w:r>
      <w:r>
        <w:rPr>
          <w:rFonts w:eastAsia="Times New Roman" w:cs="Times New Roman"/>
          <w:szCs w:val="24"/>
        </w:rPr>
        <w:t xml:space="preserve"> «κρατικός μηχανισμός» δεν έχει την κουλτούρα καταστολής τέτοιων συμπεριφορών, παραδίδει αυτή την αρμοδιότητα σήμερα, με το σχέδιο νόμου, σε μια ανεξάρτητη αρχή, χωρίς αυτό να περιλαμβάνεται στις καταστατικές αρμοδιότητές της. Διευρύνονται μεν, αλλά αυτό τ</w:t>
      </w:r>
      <w:r>
        <w:rPr>
          <w:rFonts w:eastAsia="Times New Roman" w:cs="Times New Roman"/>
          <w:szCs w:val="24"/>
        </w:rPr>
        <w:t xml:space="preserve">ο οποίο εμείς ασκούμε ως κριτική είναι ότι δεν θα είναι αποτελεσματικές. Και θα το εξηγήσουμε ως εξής: </w:t>
      </w:r>
    </w:p>
    <w:p w14:paraId="2C0FBA7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νέος μηχανισμός που εισάγεται, φοβόμαστε ότι απλά θα διερευνά τις υποθέσεις αυτές, έτσι όπως το περιγράφετε στο τέταρτο μέρος και τελικά με τις προϋπο</w:t>
      </w:r>
      <w:r>
        <w:rPr>
          <w:rFonts w:eastAsia="Times New Roman" w:cs="Times New Roman"/>
          <w:szCs w:val="24"/>
        </w:rPr>
        <w:t xml:space="preserve">θέσεις που βάζετε και για τις οποίες δεν έχουμε ουσιαστική αντίρρηση. </w:t>
      </w:r>
    </w:p>
    <w:p w14:paraId="2C0FBA7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Η αντίρρησή μας είναι στο εξής: Ολοκληρώνεται η διερεύνηση και, μάλιστα, θετικά. Τι προβλέπεται, κύριε Υπουργέ; Προβλέπεται, πρώτον, ότι η διερεύνηση από πλευράς της νέας αυτής -αν θέλε</w:t>
      </w:r>
      <w:r>
        <w:rPr>
          <w:rFonts w:eastAsia="Times New Roman" w:cs="Times New Roman"/>
          <w:szCs w:val="24"/>
        </w:rPr>
        <w:t xml:space="preserve">τε- αρμοδιότητας του Συνηγόρου του Πολίτη μπορεί να γίνεται παράλληλα, όπως αυτό αναφέρεται στην παράγραφο 9, «Δεν υποκαθιστά τις υφιστάμενες δομές υποβολής και εξέτασης καταγγελιών αυθαιρεσίας σε άλλα όργανα ή αρχές». Επομένως από τη μια πλευρά θα έχουμε </w:t>
      </w:r>
      <w:r>
        <w:rPr>
          <w:rFonts w:eastAsia="Times New Roman" w:cs="Times New Roman"/>
          <w:szCs w:val="24"/>
        </w:rPr>
        <w:t>παράλληλες διαδικασίες που θα τρέχουν -είναι ένα ζήτημα το οποίο θα πρέπει να το δούμε και οι οποίες θα είναι πειθαρχικές, ενδεχομένως διοικητικές ή ποινικές- παράλληλα με τη διερεύνηση που θα κάνει η Αρχή του Συνηγόρου του Πολίτη. Δημιουργεί αυτό πρόβλημα</w:t>
      </w:r>
      <w:r>
        <w:rPr>
          <w:rFonts w:eastAsia="Times New Roman" w:cs="Times New Roman"/>
          <w:szCs w:val="24"/>
        </w:rPr>
        <w:t xml:space="preserve"> ή όχι; Κατά την άποψή μας δημιουργεί πρόβλημα. </w:t>
      </w:r>
    </w:p>
    <w:p w14:paraId="2C0FBA7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δεύτερο είναι ότι σύμφωνα με την παράγραφο 8 του συγκεκριμένου άρθρου, τα πειθαρχικά όργανα της Ελληνικής Αστυνομίας, του Λιμε</w:t>
      </w:r>
      <w:r>
        <w:rPr>
          <w:rFonts w:eastAsia="Times New Roman" w:cs="Times New Roman"/>
          <w:szCs w:val="24"/>
        </w:rPr>
        <w:lastRenderedPageBreak/>
        <w:t>νικού Σώματος και της Ελληνικής Ακτοφυλακής υποχρεούνται να εξετάσουν κατά προ</w:t>
      </w:r>
      <w:r>
        <w:rPr>
          <w:rFonts w:eastAsia="Times New Roman" w:cs="Times New Roman"/>
          <w:szCs w:val="24"/>
        </w:rPr>
        <w:t>τεραιότητα κάθε πειθαρχική υπόθεση που τους προωθείται από το Γραφείο του Συνηγόρου του Πολίτη. Θα ήθελα να ρωτήσω σε αυτή την περίπτωση το εξής: Τι νόημα έχει το πόρισμα στο οποίο θα καταλήξει η αρμόδια υπηρεσία του Συνηγόρου του Πολίτη; Απλώς θα έχει μια</w:t>
      </w:r>
      <w:r>
        <w:rPr>
          <w:rFonts w:eastAsia="Times New Roman" w:cs="Times New Roman"/>
          <w:szCs w:val="24"/>
        </w:rPr>
        <w:t xml:space="preserve"> συμβουλευτική ή -αν θέλετε- μια διαδικασία η οποία στα πειθαρχικά όργανα των Σωμάτων αυτών θα ξεκινάει την υπόθεση, δηλαδή θα προτρέπει τα όργανα αυτά. Θα έχει, δηλαδή, μια μορφή σύστασης, όπως μέχρι τώρα έχουν όλα τα πορίσματα του Συνηγόρου του Πολίτη. </w:t>
      </w:r>
    </w:p>
    <w:p w14:paraId="2C0FBA7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Αρκεί αυτό; Όπως σας είπα, η δική μας ένσταση είναι ως προς την αποτελεσματικότητα. Φαίνεται ότι εδώ έχουν υπάρξει και παρεμβάσεις από την πλευρά του Επιτρόπου για τα Ανθρώπινα Δικαιώματα του Συμβουλίου της Ευρώπης, ο οποίος, με ανάρτηση την οποία έχει κάν</w:t>
      </w:r>
      <w:r>
        <w:rPr>
          <w:rFonts w:eastAsia="Times New Roman" w:cs="Times New Roman"/>
          <w:szCs w:val="24"/>
        </w:rPr>
        <w:t xml:space="preserve">ει, γράφει το εξής: «Θλίβομαι που μαθαίνω ότι ο νόμος για την εισαγωγή Εθνικού </w:t>
      </w:r>
      <w:r>
        <w:rPr>
          <w:rFonts w:eastAsia="Times New Roman" w:cs="Times New Roman"/>
          <w:szCs w:val="24"/>
        </w:rPr>
        <w:lastRenderedPageBreak/>
        <w:t>Μηχανισμού Διερεύνησης Περιστατικών Αυθαιρεσίας από τα Σώματα Ασφαλείας και τα σωφρονιστικά καταστήματα που η επιτροπή της ελληνικής Βουλής συζητά, αποτυγχάνει να δημιουργήσει έ</w:t>
      </w:r>
      <w:r>
        <w:rPr>
          <w:rFonts w:eastAsia="Times New Roman" w:cs="Times New Roman"/>
          <w:szCs w:val="24"/>
        </w:rPr>
        <w:t xml:space="preserve">ναν πραγματικά αποτελεσματικό μηχανισμό». Δεν λέμε κάτι άλλο. Το ίδιο λέμε. </w:t>
      </w:r>
    </w:p>
    <w:p w14:paraId="2C0FBA7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Επίσης -νομίζω ότι αναφέρθηκε ο αγαπητός εισηγητής εκ μέρους του </w:t>
      </w:r>
      <w:r w:rsidRPr="00C0242A">
        <w:rPr>
          <w:rFonts w:eastAsia="Times New Roman" w:cs="Times New Roman"/>
          <w:szCs w:val="24"/>
        </w:rPr>
        <w:t>ΣΥΡΙΖΑ</w:t>
      </w:r>
      <w:r>
        <w:rPr>
          <w:rFonts w:eastAsia="Times New Roman" w:cs="Times New Roman"/>
          <w:szCs w:val="24"/>
        </w:rPr>
        <w:t xml:space="preserve">- έχει υπάρξει μέχρι τώρα αλληλογραφία του ίδιου του επιτρόπου, τόσο με τον Υπουργό κ. </w:t>
      </w:r>
      <w:proofErr w:type="spellStart"/>
      <w:r>
        <w:rPr>
          <w:rFonts w:eastAsia="Times New Roman" w:cs="Times New Roman"/>
          <w:szCs w:val="24"/>
        </w:rPr>
        <w:t>Τόσκα</w:t>
      </w:r>
      <w:proofErr w:type="spellEnd"/>
      <w:r>
        <w:rPr>
          <w:rFonts w:eastAsia="Times New Roman" w:cs="Times New Roman"/>
          <w:szCs w:val="24"/>
        </w:rPr>
        <w:t xml:space="preserve"> όσο και με τον </w:t>
      </w:r>
      <w:r>
        <w:rPr>
          <w:rFonts w:eastAsia="Times New Roman" w:cs="Times New Roman"/>
          <w:szCs w:val="24"/>
        </w:rPr>
        <w:t>Υπουργό κ. Παρασκευόπουλο από τον Ιούλιο του 2015, από την 25</w:t>
      </w:r>
      <w:r w:rsidRPr="00E43EB3">
        <w:rPr>
          <w:rFonts w:eastAsia="Times New Roman" w:cs="Times New Roman"/>
          <w:szCs w:val="24"/>
          <w:vertAlign w:val="superscript"/>
        </w:rPr>
        <w:t>η</w:t>
      </w:r>
      <w:r>
        <w:rPr>
          <w:rFonts w:eastAsia="Times New Roman" w:cs="Times New Roman"/>
          <w:szCs w:val="24"/>
        </w:rPr>
        <w:t xml:space="preserve"> Ιουλίου. </w:t>
      </w:r>
    </w:p>
    <w:p w14:paraId="2C0FBA7E" w14:textId="77777777" w:rsidR="0032345F" w:rsidRDefault="00CA05C6">
      <w:pPr>
        <w:spacing w:after="0" w:line="600" w:lineRule="auto"/>
        <w:ind w:firstLine="720"/>
        <w:jc w:val="both"/>
        <w:rPr>
          <w:rFonts w:eastAsia="Times New Roman"/>
          <w:szCs w:val="24"/>
        </w:rPr>
      </w:pPr>
      <w:r>
        <w:rPr>
          <w:rFonts w:eastAsia="Times New Roman"/>
          <w:szCs w:val="24"/>
        </w:rPr>
        <w:t xml:space="preserve">Επομένως φαίνεται ότι ενστάσεις για την αποτελεσματικότητα τέτοιου είδους μηχανισμών υπάρχουν και εκφράζονται από την πλευρά του Συμβουλίου της Ευρώπης. </w:t>
      </w:r>
    </w:p>
    <w:p w14:paraId="2C0FBA7F" w14:textId="77777777" w:rsidR="0032345F" w:rsidRDefault="00CA05C6">
      <w:pPr>
        <w:spacing w:after="0" w:line="600" w:lineRule="auto"/>
        <w:ind w:firstLine="720"/>
        <w:jc w:val="both"/>
        <w:rPr>
          <w:rFonts w:eastAsia="Times New Roman"/>
          <w:szCs w:val="24"/>
        </w:rPr>
      </w:pPr>
      <w:r>
        <w:rPr>
          <w:rFonts w:eastAsia="Times New Roman"/>
          <w:szCs w:val="24"/>
        </w:rPr>
        <w:t>Συνεχίζω με την τροπολογία, κ</w:t>
      </w:r>
      <w:r>
        <w:rPr>
          <w:rFonts w:eastAsia="Times New Roman"/>
          <w:szCs w:val="24"/>
        </w:rPr>
        <w:t xml:space="preserve">ύριε Υπουργέ, η οποία εντάχθηκε ως άρθρο 59 και η οποία αναφέρεται στην ενοποίηση των Υπηρεσιών Εναέριων Μέσων της Ελληνικής Αστυνομίας και του Πυροσβεστικού Σώματος, </w:t>
      </w:r>
      <w:r>
        <w:rPr>
          <w:rFonts w:eastAsia="Times New Roman"/>
          <w:szCs w:val="24"/>
        </w:rPr>
        <w:lastRenderedPageBreak/>
        <w:t>στη συγχώνευση τους σε μία ενιαία, κεντρική, αυτοτελή υπηρεσία, με τίτλο «Εναέρια Μέσα Σω</w:t>
      </w:r>
      <w:r>
        <w:rPr>
          <w:rFonts w:eastAsia="Times New Roman"/>
          <w:szCs w:val="24"/>
        </w:rPr>
        <w:t xml:space="preserve">μάτων Ασφαλείας». </w:t>
      </w:r>
    </w:p>
    <w:p w14:paraId="2C0FBA80" w14:textId="77777777" w:rsidR="0032345F" w:rsidRDefault="00CA05C6">
      <w:pPr>
        <w:spacing w:after="0" w:line="600" w:lineRule="auto"/>
        <w:ind w:firstLine="720"/>
        <w:jc w:val="both"/>
        <w:rPr>
          <w:rFonts w:eastAsia="Times New Roman"/>
          <w:szCs w:val="24"/>
        </w:rPr>
      </w:pPr>
      <w:r>
        <w:rPr>
          <w:rFonts w:eastAsia="Times New Roman"/>
          <w:szCs w:val="24"/>
        </w:rPr>
        <w:t xml:space="preserve">Ο ν.4249/2014, στο άρθρο 74, παράγραφος 14, προβλέπει ότι με έκδοση προεδρικού διατάγματος μπορούν να συγχωνεύονται οι Υπηρεσίες Εναερίων Μέσων της Ελληνικής Αστυνομίας και του Πυροσβεστικού Σώματος σε Ενιαία Υπηρεσία Εναερίων Μέσων του </w:t>
      </w:r>
      <w:r>
        <w:rPr>
          <w:rFonts w:eastAsia="Times New Roman"/>
          <w:szCs w:val="24"/>
        </w:rPr>
        <w:t xml:space="preserve">Υπουργείου Δημόσιας Τάξης και Προστασίας του Πολίτη. </w:t>
      </w:r>
    </w:p>
    <w:p w14:paraId="2C0FBA81" w14:textId="77777777" w:rsidR="0032345F" w:rsidRDefault="00CA05C6">
      <w:pPr>
        <w:spacing w:after="0" w:line="600" w:lineRule="auto"/>
        <w:ind w:firstLine="720"/>
        <w:jc w:val="both"/>
        <w:rPr>
          <w:rFonts w:eastAsia="Times New Roman"/>
          <w:szCs w:val="24"/>
        </w:rPr>
      </w:pPr>
      <w:r>
        <w:rPr>
          <w:rFonts w:eastAsia="Times New Roman"/>
          <w:szCs w:val="24"/>
        </w:rPr>
        <w:t>Το Υπουργείο δεν υλοποίησε την παραπάνω διάταξη και σήμερα την τροποποιεί, επικαλούμενο στην αιτιολογική έκθεση της τροπολογίας, δηλαδή το άρθρο 59, ότι από νομοτεχνικής απόψεως κρίθηκε ότι απαιτείται έ</w:t>
      </w:r>
      <w:r>
        <w:rPr>
          <w:rFonts w:eastAsia="Times New Roman"/>
          <w:szCs w:val="24"/>
        </w:rPr>
        <w:t xml:space="preserve">να πιο διευρυμένο νομοθετικό πλαίσιο, που να υπερβαίνει τα όρια της ειδικής νομοθεσίας που διέπει τα δύο Σώματα, στα οποία διαφορετικά θα προσέκρουε η λύση της έκδοσης ενός προεδρικού διατάγματος, χωρίς να </w:t>
      </w:r>
      <w:r>
        <w:rPr>
          <w:rFonts w:eastAsia="Times New Roman"/>
          <w:szCs w:val="24"/>
        </w:rPr>
        <w:lastRenderedPageBreak/>
        <w:t>φαίνεται με σαφήνεια ποιος είναι ο λόγος τροποποίη</w:t>
      </w:r>
      <w:r>
        <w:rPr>
          <w:rFonts w:eastAsia="Times New Roman"/>
          <w:szCs w:val="24"/>
        </w:rPr>
        <w:t xml:space="preserve">σης αυτής της διάταξης, τη στιγμή που δεν έχει ακόμα υλοποιηθεί ή αναζητηθεί ο λόγος που δεν υλοποιήθηκε. </w:t>
      </w:r>
    </w:p>
    <w:p w14:paraId="2C0FBA82" w14:textId="77777777" w:rsidR="0032345F" w:rsidRDefault="00CA05C6">
      <w:pPr>
        <w:spacing w:after="0" w:line="600" w:lineRule="auto"/>
        <w:ind w:firstLine="720"/>
        <w:jc w:val="both"/>
        <w:rPr>
          <w:rFonts w:eastAsia="Times New Roman"/>
          <w:szCs w:val="24"/>
        </w:rPr>
      </w:pPr>
      <w:r>
        <w:rPr>
          <w:rFonts w:eastAsia="Times New Roman"/>
          <w:szCs w:val="24"/>
        </w:rPr>
        <w:t>Κατά την άποψή μας, οι δύο υφιστάμενες υπηρεσίες θα πρέπει να συγχωνευθούν σε μία ενιαία υπηρεσία εναερίων μέσων του Υπουργείου Προστασίας του Πολίτη</w:t>
      </w:r>
      <w:r>
        <w:rPr>
          <w:rFonts w:eastAsia="Times New Roman"/>
          <w:szCs w:val="24"/>
        </w:rPr>
        <w:t xml:space="preserve">, υπαγόμενη στον αρμόδιο Αναπληρωτή Υπουργό κι όχι στο Αρχηγείο της ΕΛΑΣ. </w:t>
      </w:r>
    </w:p>
    <w:p w14:paraId="2C0FBA83" w14:textId="77777777" w:rsidR="0032345F" w:rsidRDefault="00CA05C6">
      <w:pPr>
        <w:spacing w:after="0" w:line="600" w:lineRule="auto"/>
        <w:ind w:firstLine="720"/>
        <w:jc w:val="both"/>
        <w:rPr>
          <w:rFonts w:eastAsia="Times New Roman"/>
          <w:szCs w:val="24"/>
        </w:rPr>
      </w:pPr>
      <w:r>
        <w:rPr>
          <w:rFonts w:eastAsia="Times New Roman"/>
          <w:szCs w:val="24"/>
        </w:rPr>
        <w:t xml:space="preserve">Επίσης, στην υφιστάμενη κατάσταση τα εναέρια μέσα του Πυροσβεστικού Σώματος πραγματοποιούν σε μεγάλο βαθμό τις </w:t>
      </w:r>
      <w:proofErr w:type="spellStart"/>
      <w:r>
        <w:rPr>
          <w:rFonts w:eastAsia="Times New Roman"/>
          <w:szCs w:val="24"/>
        </w:rPr>
        <w:t>αερομετακομιδές</w:t>
      </w:r>
      <w:proofErr w:type="spellEnd"/>
      <w:r>
        <w:rPr>
          <w:rFonts w:eastAsia="Times New Roman"/>
          <w:szCs w:val="24"/>
        </w:rPr>
        <w:t xml:space="preserve"> του ΕΚΑΒ. Θεωρούμε ορθό να ενσωματωθεί στη νέα υπηρεσί</w:t>
      </w:r>
      <w:r>
        <w:rPr>
          <w:rFonts w:eastAsia="Times New Roman"/>
          <w:szCs w:val="24"/>
        </w:rPr>
        <w:t xml:space="preserve">α και η αρμόδια υπηρεσία του ΕΚΑΒ με τον υφιστάμενο εναέριο στόλο της και στις ανάλογες περιπτώσεις.  </w:t>
      </w:r>
    </w:p>
    <w:p w14:paraId="2C0FBA84" w14:textId="77777777" w:rsidR="0032345F" w:rsidRDefault="00CA05C6">
      <w:pPr>
        <w:spacing w:after="0" w:line="600" w:lineRule="auto"/>
        <w:ind w:firstLine="720"/>
        <w:jc w:val="both"/>
        <w:rPr>
          <w:rFonts w:eastAsia="Times New Roman"/>
          <w:szCs w:val="24"/>
        </w:rPr>
      </w:pPr>
      <w:r>
        <w:rPr>
          <w:rFonts w:eastAsia="Times New Roman"/>
          <w:szCs w:val="24"/>
        </w:rPr>
        <w:t xml:space="preserve">Η έκδοση προεδρικού διατάγματος της παραγράφου </w:t>
      </w:r>
      <w:proofErr w:type="spellStart"/>
      <w:r>
        <w:rPr>
          <w:rFonts w:eastAsia="Times New Roman"/>
          <w:szCs w:val="24"/>
        </w:rPr>
        <w:t>στ</w:t>
      </w:r>
      <w:proofErr w:type="spellEnd"/>
      <w:r>
        <w:rPr>
          <w:rFonts w:eastAsia="Times New Roman"/>
          <w:szCs w:val="24"/>
        </w:rPr>
        <w:t>΄ θεωρούμε ότι θα πρέπει να έχει ένα σαφές χρονοδιάγραμμα. Με τον ν.4249/2014, άρθρο 74, παράγραφος 6β΄,</w:t>
      </w:r>
      <w:r>
        <w:rPr>
          <w:rFonts w:eastAsia="Times New Roman"/>
          <w:szCs w:val="24"/>
        </w:rPr>
        <w:t xml:space="preserve"> αναφέρεται ότι το ιπτάμενο προσωπικό του </w:t>
      </w:r>
      <w:r>
        <w:rPr>
          <w:rFonts w:eastAsia="Times New Roman"/>
          <w:szCs w:val="24"/>
        </w:rPr>
        <w:lastRenderedPageBreak/>
        <w:t xml:space="preserve">Πυροσβεστικού Σώματος είναι ειδικών καθηκόντων, ενώ το ίδιο προσωπικό της Ελληνικής Αστυνομίας είναι γενικών καθηκόντων. Στην τροπολογία δεν αναφέρεται ποια θα είναι η κατάσταση αυτών στη νέα ενοποιημένη υπηρεσία. </w:t>
      </w:r>
    </w:p>
    <w:p w14:paraId="2C0FBA85" w14:textId="77777777" w:rsidR="0032345F" w:rsidRDefault="00CA05C6">
      <w:pPr>
        <w:spacing w:after="0" w:line="600" w:lineRule="auto"/>
        <w:ind w:firstLine="720"/>
        <w:jc w:val="both"/>
        <w:rPr>
          <w:rFonts w:eastAsia="Times New Roman"/>
          <w:szCs w:val="24"/>
        </w:rPr>
      </w:pPr>
      <w:r>
        <w:rPr>
          <w:rFonts w:eastAsia="Times New Roman"/>
          <w:szCs w:val="24"/>
        </w:rPr>
        <w:t>Εφόσον στον νέο φορέα μεταφέρονται όλες οι δαπάνες του κρατικού προϋπολογισμού, θεωρούμε, επίσης, ότι θα πρέπει να μεταφερθούν οι υποχρεώσεις και τα δικαιώματα που έχουν προκύψει από τις μέχρι τώρα συναφθείσες συμβάσεις και αφορούν να εναέρια μέσα, παραδε</w:t>
      </w:r>
      <w:r>
        <w:rPr>
          <w:rFonts w:eastAsia="Times New Roman"/>
          <w:szCs w:val="24"/>
        </w:rPr>
        <w:t xml:space="preserve">ίγματος χάριν, κύριε Υπουργέ, στο ζήτημα της συντήρησης. </w:t>
      </w:r>
    </w:p>
    <w:p w14:paraId="2C0FBA86" w14:textId="77777777" w:rsidR="0032345F" w:rsidRDefault="00CA05C6">
      <w:pPr>
        <w:spacing w:after="0" w:line="600" w:lineRule="auto"/>
        <w:ind w:firstLine="720"/>
        <w:jc w:val="both"/>
        <w:rPr>
          <w:rFonts w:eastAsia="Times New Roman"/>
          <w:szCs w:val="24"/>
        </w:rPr>
      </w:pPr>
      <w:r>
        <w:rPr>
          <w:rFonts w:eastAsia="Times New Roman"/>
          <w:szCs w:val="24"/>
        </w:rPr>
        <w:t xml:space="preserve">Στο σχέδιο νόμου, το οποίο συζητούμε σήμερα, δεν προβλέπεται αν η νέα υπηρεσία μπορεί να αναθέτει διαγωνισμούς για την πτητική της και τεχνική της υποστήριξη σε διεθνείς οργανισμούς. Αυτό είναι ένα </w:t>
      </w:r>
      <w:r>
        <w:rPr>
          <w:rFonts w:eastAsia="Times New Roman"/>
          <w:szCs w:val="24"/>
        </w:rPr>
        <w:t xml:space="preserve">ζήτημα στο οποίο, αν θέλετε, μπορούμε να έχουμε μία απάντηση, γιατί είναι κομβικό για το γεγονός ότι αυτά τα πτητικά μέσα θα πρέπει να συντηρούνται, αλλά και νέοι διαγωνισμοί να γίνονται. </w:t>
      </w:r>
    </w:p>
    <w:p w14:paraId="2C0FBA87" w14:textId="77777777" w:rsidR="0032345F" w:rsidRDefault="00CA05C6">
      <w:pPr>
        <w:spacing w:after="0" w:line="600" w:lineRule="auto"/>
        <w:ind w:firstLine="720"/>
        <w:jc w:val="both"/>
        <w:rPr>
          <w:rFonts w:eastAsia="Times New Roman"/>
          <w:szCs w:val="24"/>
        </w:rPr>
      </w:pPr>
      <w:r>
        <w:rPr>
          <w:rFonts w:eastAsia="Times New Roman"/>
          <w:szCs w:val="24"/>
        </w:rPr>
        <w:lastRenderedPageBreak/>
        <w:t>Στην παράγραφο 14</w:t>
      </w:r>
      <w:r w:rsidRPr="00D92E9D">
        <w:rPr>
          <w:rFonts w:eastAsia="Times New Roman"/>
          <w:szCs w:val="24"/>
        </w:rPr>
        <w:t>α΄</w:t>
      </w:r>
      <w:r>
        <w:rPr>
          <w:rFonts w:eastAsia="Times New Roman"/>
          <w:szCs w:val="24"/>
        </w:rPr>
        <w:t xml:space="preserve"> για τις μισθώσεις, δεν προκύπτει με σαφήνεια αν</w:t>
      </w:r>
      <w:r>
        <w:rPr>
          <w:rFonts w:eastAsia="Times New Roman"/>
          <w:szCs w:val="24"/>
        </w:rPr>
        <w:t xml:space="preserve"> αφορά μόνο τα δικά της εναέρια μέσα ή και άλλα, παραδείγματος χάριν, τα μισθωμένα εναέρια μέσα του Πυροσβεστικού Σώματος για τη δασοπυρόσβεση. </w:t>
      </w:r>
    </w:p>
    <w:p w14:paraId="2C0FBA88" w14:textId="77777777" w:rsidR="0032345F" w:rsidRDefault="00CA05C6">
      <w:pPr>
        <w:spacing w:after="0" w:line="600" w:lineRule="auto"/>
        <w:ind w:firstLine="720"/>
        <w:jc w:val="both"/>
        <w:rPr>
          <w:rFonts w:eastAsia="Times New Roman"/>
          <w:szCs w:val="24"/>
        </w:rPr>
      </w:pPr>
      <w:r>
        <w:rPr>
          <w:rFonts w:eastAsia="Times New Roman"/>
          <w:szCs w:val="24"/>
        </w:rPr>
        <w:t>Τέλος, έχουμε την απορία για το ποιες ενέργειες έχουν γίνει μέχρι τώρα για την τεχνική υποστήριξη των ελικοπτέρ</w:t>
      </w:r>
      <w:r>
        <w:rPr>
          <w:rFonts w:eastAsia="Times New Roman"/>
          <w:szCs w:val="24"/>
        </w:rPr>
        <w:t>ων για το έτος 2017 και μετά, δεδομένου ότι η υφιστάμενη σύμβαση λήγει στο τέλος του έτους και τίθεται ζήτημα του αξιόμαχου των δυνάμεων αυτών για τη νέα περίοδο του 2017 και μετά.</w:t>
      </w:r>
    </w:p>
    <w:p w14:paraId="2C0FBA89" w14:textId="77777777" w:rsidR="0032345F" w:rsidRDefault="00CA05C6">
      <w:pPr>
        <w:spacing w:after="0" w:line="600" w:lineRule="auto"/>
        <w:ind w:firstLine="720"/>
        <w:jc w:val="both"/>
        <w:rPr>
          <w:rFonts w:eastAsia="Times New Roman"/>
          <w:szCs w:val="24"/>
        </w:rPr>
      </w:pPr>
      <w:r>
        <w:rPr>
          <w:rFonts w:eastAsia="Times New Roman"/>
          <w:szCs w:val="24"/>
        </w:rPr>
        <w:t>Κύριε Υπουργέ της Δικαιοσύνης, νομίζω ότι ούτε και αυτή τη φορά αντιστάθηκε</w:t>
      </w:r>
      <w:r>
        <w:rPr>
          <w:rFonts w:eastAsia="Times New Roman"/>
          <w:szCs w:val="24"/>
        </w:rPr>
        <w:t xml:space="preserve"> η Κυβέρνηση στον πειρασμό μαζί με την ενσωμάτωση των οδηγιών, να υπάρξει και σωρεία άσχετων τροπολογιών, από τα ΚΤΕΛ μέχρι την αλιεία. Επειδή, όμως, δεν έχουν εξηγηθεί αυτές οι τροπολογίες, εγώ θα ήθελα να ρωτήσω δύο πράγματα, τα οποία έχουν σημασία. </w:t>
      </w:r>
    </w:p>
    <w:p w14:paraId="2C0FBA8A" w14:textId="77777777" w:rsidR="0032345F" w:rsidRDefault="00CA05C6">
      <w:pPr>
        <w:spacing w:after="0" w:line="600" w:lineRule="auto"/>
        <w:ind w:firstLine="720"/>
        <w:jc w:val="both"/>
        <w:rPr>
          <w:rFonts w:eastAsia="Times New Roman"/>
          <w:szCs w:val="24"/>
        </w:rPr>
      </w:pPr>
      <w:r>
        <w:rPr>
          <w:rFonts w:eastAsia="Times New Roman"/>
          <w:szCs w:val="24"/>
        </w:rPr>
        <w:lastRenderedPageBreak/>
        <w:t>Φέρ</w:t>
      </w:r>
      <w:r>
        <w:rPr>
          <w:rFonts w:eastAsia="Times New Roman"/>
          <w:szCs w:val="24"/>
        </w:rPr>
        <w:t xml:space="preserve">νετε, κύριε Υπουργέ, -μιλάω για τη δική σας αρμοδιότητα- μία τροπολογία, μια νομοθετική ρύθμιση, για την αύξηση των οργανικών θέσεων των αρεοπαγιτών, διότι κρίνεται αναγκαίο, όπως λέτε στην αιτιολογική έκθεση, για τις ανάγκες της δικαιοσύνης για το τρέχον </w:t>
      </w:r>
      <w:r>
        <w:rPr>
          <w:rFonts w:eastAsia="Times New Roman"/>
          <w:szCs w:val="24"/>
        </w:rPr>
        <w:t xml:space="preserve">έτος. </w:t>
      </w:r>
    </w:p>
    <w:p w14:paraId="2C0FBA8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Εδώ έχουμε δύο ερωτήσεις, στις οποίες θα ήθελα και μια απάντηση. Φοβούμαι ότι τα ίδια κέντρα, που νομοθετούσαν προηγουμένως στο Υπουργείο Δικαιοσύνης, συνεχίζουν να νομοθετούν και τώρα. Τι εννοώ με αυτό; Γιατί τέσσερις θέσεις; Γιατί όχι πέντε, έξι, </w:t>
      </w:r>
      <w:r>
        <w:rPr>
          <w:rFonts w:eastAsia="Times New Roman" w:cs="Times New Roman"/>
          <w:szCs w:val="24"/>
        </w:rPr>
        <w:t xml:space="preserve">επτά, οκτώ; Φαντάζομαι ότι θα έχετε μια απάντηση σε αυτό. </w:t>
      </w:r>
    </w:p>
    <w:p w14:paraId="2C0FBA8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Όμως, το δεύτερο, το οποίο πραγματικά δημιουργεί απορία, είναι γιατί οι θέσεις αυτές, κύριε Υπουργέ, συστήνονται από σήμερα 1</w:t>
      </w:r>
      <w:r w:rsidRPr="008D051A">
        <w:rPr>
          <w:rFonts w:eastAsia="Times New Roman" w:cs="Times New Roman"/>
          <w:szCs w:val="24"/>
        </w:rPr>
        <w:t>η</w:t>
      </w:r>
      <w:r>
        <w:rPr>
          <w:rFonts w:eastAsia="Times New Roman" w:cs="Times New Roman"/>
          <w:szCs w:val="24"/>
        </w:rPr>
        <w:t xml:space="preserve"> Δεκεμβρίου; Δεν έχει ψηφιστεί ακόμα ο νόμος, δεν έχει δημοσιευτεί. Για</w:t>
      </w:r>
      <w:r>
        <w:rPr>
          <w:rFonts w:eastAsia="Times New Roman" w:cs="Times New Roman"/>
          <w:szCs w:val="24"/>
        </w:rPr>
        <w:t xml:space="preserve">τί ψηφίζουμε την ίδρυση, τη σύσταση αυτών των τεσσάρων νέων θέσεων από σήμερα το πρωί και όχι από την 1-1-2017 ή σε μια άλλη ημερομηνία; Γιατί θα πρέπει… </w:t>
      </w:r>
    </w:p>
    <w:p w14:paraId="2C0FBA8D" w14:textId="77777777" w:rsidR="0032345F" w:rsidRDefault="00CA05C6">
      <w:pPr>
        <w:spacing w:after="0" w:line="600" w:lineRule="auto"/>
        <w:ind w:firstLine="720"/>
        <w:jc w:val="both"/>
        <w:rPr>
          <w:rFonts w:eastAsia="Times New Roman" w:cs="Times New Roman"/>
          <w:szCs w:val="24"/>
        </w:rPr>
      </w:pPr>
      <w:r w:rsidRPr="00A81AA1">
        <w:rPr>
          <w:rFonts w:eastAsia="Times New Roman" w:cs="Times New Roman"/>
          <w:b/>
          <w:szCs w:val="24"/>
        </w:rPr>
        <w:lastRenderedPageBreak/>
        <w:t>ΣΤΑΥΡΟΣ Κ</w:t>
      </w:r>
      <w:r>
        <w:rPr>
          <w:rFonts w:eastAsia="Times New Roman" w:cs="Times New Roman"/>
          <w:b/>
          <w:szCs w:val="24"/>
        </w:rPr>
        <w:t>ΟΝΤΟΝΗΣ (Υπουργός Δικαιοσύνης, Δ</w:t>
      </w:r>
      <w:r w:rsidRPr="00A81AA1">
        <w:rPr>
          <w:rFonts w:eastAsia="Times New Roman" w:cs="Times New Roman"/>
          <w:b/>
          <w:szCs w:val="24"/>
        </w:rPr>
        <w:t>ιαφάνειας και Ανθρωπίνων Δικαιωμάτων):</w:t>
      </w:r>
      <w:r>
        <w:rPr>
          <w:rFonts w:eastAsia="Times New Roman" w:cs="Times New Roman"/>
          <w:szCs w:val="24"/>
        </w:rPr>
        <w:t xml:space="preserve"> Είναι σοβαρά ερωτήματ</w:t>
      </w:r>
      <w:r>
        <w:rPr>
          <w:rFonts w:eastAsia="Times New Roman" w:cs="Times New Roman"/>
          <w:szCs w:val="24"/>
        </w:rPr>
        <w:t xml:space="preserve">α αυτά; </w:t>
      </w:r>
    </w:p>
    <w:p w14:paraId="2C0FBA8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ΘΕΟΔΩ</w:t>
      </w:r>
      <w:r w:rsidRPr="00A81AA1">
        <w:rPr>
          <w:rFonts w:eastAsia="Times New Roman" w:cs="Times New Roman"/>
          <w:b/>
          <w:szCs w:val="24"/>
        </w:rPr>
        <w:t>ΡΟΣ ΠΑΠΑΘΕΟΔΩΡΟΥ:</w:t>
      </w:r>
      <w:r>
        <w:rPr>
          <w:rFonts w:eastAsia="Times New Roman" w:cs="Times New Roman"/>
          <w:szCs w:val="24"/>
        </w:rPr>
        <w:t xml:space="preserve"> Είναι ένα ερώτημα, βέβαια, και θέλουμε μια απάντηση, κύριε Υπουργέ.</w:t>
      </w:r>
    </w:p>
    <w:p w14:paraId="2C0FBA8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Φαντάζομαι ότι θα πρέπει να δοθεί και μια απάντηση στο εξής: Αυτές οι θέσεις οπωσδήποτε θα λείψουν από τις θέσεις Προέδρων Εφετών. Νομίζω ότι και εκεί θα πρέπει να μας πείτε πως θα αντικατασταθούν. Δεν θα ήθελα να δούμε σε αυτές τις θέσεις δικαστές, οι οπο</w:t>
      </w:r>
      <w:r>
        <w:rPr>
          <w:rFonts w:eastAsia="Times New Roman" w:cs="Times New Roman"/>
          <w:szCs w:val="24"/>
        </w:rPr>
        <w:t xml:space="preserve">ίοι έχουν προστρέξει να συνυπογράψουν, κύριοι Υπουργοί, τη </w:t>
      </w:r>
      <w:proofErr w:type="spellStart"/>
      <w:r>
        <w:rPr>
          <w:rFonts w:eastAsia="Times New Roman" w:cs="Times New Roman"/>
          <w:szCs w:val="24"/>
        </w:rPr>
        <w:t>νεοσυσταθείσα</w:t>
      </w:r>
      <w:proofErr w:type="spellEnd"/>
      <w:r>
        <w:rPr>
          <w:rFonts w:eastAsia="Times New Roman" w:cs="Times New Roman"/>
          <w:szCs w:val="24"/>
        </w:rPr>
        <w:t xml:space="preserve"> Ένωση Ανωτέρων και Ανωτάτων Δικαστικών, γιατί τότε θα υπάρχει μια σύνδεση τελικά. Θα υπάρχει σύνδεση μεταξύ αυτής της νέας τροπολογίας, που φέρνετε, με μια ημερομηνία. Και, πραγματικά</w:t>
      </w:r>
      <w:r>
        <w:rPr>
          <w:rFonts w:eastAsia="Times New Roman" w:cs="Times New Roman"/>
          <w:szCs w:val="24"/>
        </w:rPr>
        <w:t xml:space="preserve">, θα ήθελα να μου εξηγήσετε γιατί δεν γίνεται από τη δημοσίευση του νόμου. Δεν υπάρχει κάποιος λόγος να μη </w:t>
      </w:r>
      <w:r>
        <w:rPr>
          <w:rFonts w:eastAsia="Times New Roman" w:cs="Times New Roman"/>
          <w:szCs w:val="24"/>
        </w:rPr>
        <w:lastRenderedPageBreak/>
        <w:t>γίνει αυτό. Από τη δημοσίευση του νόμου, να προκηρυχθούν αυτές οι θέσεις. Και θα θέλαμε να μας εξηγήσετε και τις ανάγκες, γιατί είναι τέσσερις και όχ</w:t>
      </w:r>
      <w:r>
        <w:rPr>
          <w:rFonts w:eastAsia="Times New Roman" w:cs="Times New Roman"/>
          <w:szCs w:val="24"/>
        </w:rPr>
        <w:t xml:space="preserve">ι οκτώ. Από την άλλη πλευρά, πραγματικά οι απορίες, οι οποίες διατυπώνονται, είναι εύλογες. </w:t>
      </w:r>
    </w:p>
    <w:p w14:paraId="2C0FBA9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Δεύτερη τροπολογία, η οποία συνυπογράφεται από την Υπουργό Τουρισμού και από τον Υπουργό Υποδομών. Εδώ έχουμε το εξής: Για τις εκδρομές των μαθητών υπήρχε η δυνατό</w:t>
      </w:r>
      <w:r>
        <w:rPr>
          <w:rFonts w:eastAsia="Times New Roman" w:cs="Times New Roman"/>
          <w:szCs w:val="24"/>
        </w:rPr>
        <w:t>τητα να χρησιμοποιούνται, είτε τα τουριστικά γραφεία με τα ανάλογα οχήματα είτε τα ΚΤΕΛ με τα ανάλογα οχήματα. Μάλιστα, θυμάμαι πως, όταν ήμουν στο Υπουργείο Παιδείας, είχαν έρθει οι οργανώσεις, οι επαγγελματικές ενώσεις και των δύο, θεωρώντας ότι ο ένας α</w:t>
      </w:r>
      <w:r>
        <w:rPr>
          <w:rFonts w:eastAsia="Times New Roman" w:cs="Times New Roman"/>
          <w:szCs w:val="24"/>
        </w:rPr>
        <w:t xml:space="preserve">σκεί ανταγωνισμό απέναντι στον άλλο και θα έπρεπε να δοθεί μια λύση. </w:t>
      </w:r>
    </w:p>
    <w:p w14:paraId="2C0FBA91" w14:textId="77777777" w:rsidR="0032345F" w:rsidRDefault="00CA05C6">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C0FBA9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C0FBA9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Και τη λύση αυτή τη δίνετε σήμερα. Τη δίνετε λέγοντας ότι καταργείτε το άρθ</w:t>
      </w:r>
      <w:r>
        <w:rPr>
          <w:rFonts w:eastAsia="Times New Roman" w:cs="Times New Roman"/>
          <w:szCs w:val="24"/>
        </w:rPr>
        <w:t>ρο του νόμου του 1977 και από εδώ και πέρα αποκλειστική αρμοδιότητα για τη μεταφορά των μαθητών στις εκδρομές έχουν μόνο τα τουριστικά γραφεία.</w:t>
      </w:r>
    </w:p>
    <w:p w14:paraId="2C0FBA9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Επίσης, λέτε στην περίπτωση ζ΄ της παραγράφου 1 του παρόντος άρθρου: «Εκδρομές μαθητών της δημόσιας εκπαίδευσης </w:t>
      </w:r>
      <w:r>
        <w:rPr>
          <w:rFonts w:eastAsia="Times New Roman" w:cs="Times New Roman"/>
          <w:szCs w:val="24"/>
        </w:rPr>
        <w:t>μπορούν κατ’ εξαίρεση να πραγματοποιούνται» -αυτή είναι η καταργούμενη- «και από τα ΚΤΕΛ ή ΡΟΔΑ με ολική μίσθωση, όταν εκτελούνται χωρίς διανυκτέρευση των εκδρομέων και με αφετηρία τον νομό της έδρας τους». Δηλαδή, αυτό, το οποίο έλεγε η καταργούμενη διάτα</w:t>
      </w:r>
      <w:r>
        <w:rPr>
          <w:rFonts w:eastAsia="Times New Roman" w:cs="Times New Roman"/>
          <w:szCs w:val="24"/>
        </w:rPr>
        <w:t>ξη, είναι πως όταν δεν υπάρχει διανυκτέρευση, μπορεί να χρησιμοποιεί ένα σχολείο το ΚΤΕΛ. Και γιατί να μην μπορεί να το κάνει; Ελεύθερος ανταγωνισμός είναι. Από την άλλη, καταργείτε τη ΡΟΔΑ. Η ΡΟΔΑ, ξέρετε, είναι μια ένωση εργαζομένων. Δηλαδή, ο ΣΥΡΙΖΑ, πο</w:t>
      </w:r>
      <w:r>
        <w:rPr>
          <w:rFonts w:eastAsia="Times New Roman" w:cs="Times New Roman"/>
          <w:szCs w:val="24"/>
        </w:rPr>
        <w:t xml:space="preserve">υ κόπτεται για τους εργαζόμενους και την προστασία </w:t>
      </w:r>
      <w:r>
        <w:rPr>
          <w:rFonts w:eastAsia="Times New Roman" w:cs="Times New Roman"/>
          <w:szCs w:val="24"/>
        </w:rPr>
        <w:lastRenderedPageBreak/>
        <w:t xml:space="preserve">της εργασίας τους, έρχεται εδώ να τους αφαιρέσει, έστω και στη </w:t>
      </w:r>
      <w:r w:rsidRPr="000E73C3">
        <w:rPr>
          <w:rFonts w:eastAsia="Times New Roman" w:cs="Times New Roman"/>
          <w:szCs w:val="24"/>
        </w:rPr>
        <w:t>Ρόδο,</w:t>
      </w:r>
      <w:r>
        <w:rPr>
          <w:rFonts w:eastAsia="Times New Roman" w:cs="Times New Roman"/>
          <w:szCs w:val="24"/>
        </w:rPr>
        <w:t xml:space="preserve"> αυτή τη δραστηριότητα για να τη δώσει σε μεγάλα τουριστικά γραφεία;</w:t>
      </w:r>
    </w:p>
    <w:p w14:paraId="2C0FBA9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απορία είναι γιατί δεν αφήνετε τον ανταγωνισμό ελεύθερο; Προσέξτε, δεν μιλάμε για πολυήμερες μαθητικές εκδρομές. Μιλάμε για οποιαδήποτε μετακίνηση με ολική μίσθωση όταν εκτελούνται χωρίς διανυκτέρευση. Το ερώτημα, το οποίο δεν το είχα απαντήσει και τότε </w:t>
      </w:r>
      <w:r>
        <w:rPr>
          <w:rFonts w:eastAsia="Times New Roman" w:cs="Times New Roman"/>
          <w:szCs w:val="24"/>
        </w:rPr>
        <w:t>και παραμένει και σήμερα, είναι γιατί θα πρέπει να επιλέξουμε στο πλαίσιο του ελεύθερου ανταγωνισμού μεταξύ της μιας επαγγελματικής κατηγορίας έναντι της άλλης και μάλιστα σε ένα συγκεκριμένο νησί εναντίον των εργαζομένων. Νομίζω ότι σε αυτή την παρατήρηση</w:t>
      </w:r>
      <w:r>
        <w:rPr>
          <w:rFonts w:eastAsia="Times New Roman" w:cs="Times New Roman"/>
          <w:szCs w:val="24"/>
        </w:rPr>
        <w:t xml:space="preserve"> καλό θα ήταν η κυρία Υπουργός να απαντήσει. </w:t>
      </w:r>
    </w:p>
    <w:p w14:paraId="2C0FBA9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η σωρεία αυτών των τροπολογιών μάς βρίσκει αντίθετους. Και νομίζω ότι κάποια στιγμή θα πρέπει η Κυβέρνηση να αποφασίσει ότι όταν κάνουμε ενσωμάτωση ή κύρωση ορισμένων διεθνών </w:t>
      </w:r>
      <w:r>
        <w:rPr>
          <w:rFonts w:eastAsia="Times New Roman" w:cs="Times New Roman"/>
          <w:szCs w:val="24"/>
        </w:rPr>
        <w:lastRenderedPageBreak/>
        <w:t>συνθηκών ή οδηγι</w:t>
      </w:r>
      <w:r>
        <w:rPr>
          <w:rFonts w:eastAsia="Times New Roman" w:cs="Times New Roman"/>
          <w:szCs w:val="24"/>
        </w:rPr>
        <w:t>ών, καλό θα ήταν να τελειώνουμε και με τις δέκα, δεκαπέντε, ή πόσες ξέρουμε ακόμα ότι θα έρθουν, τροπολογίες. Δεν νομίζω ότι τιμά το κοινοβουλευτικό έργο.</w:t>
      </w:r>
    </w:p>
    <w:p w14:paraId="2C0FBA97"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Ως προς την απάντηση που αναμένω, </w:t>
      </w:r>
      <w:r w:rsidRPr="004E322A">
        <w:rPr>
          <w:rFonts w:eastAsia="Times New Roman" w:cs="Times New Roman"/>
        </w:rPr>
        <w:t>κύριε Υπουργέ</w:t>
      </w:r>
      <w:r>
        <w:rPr>
          <w:rFonts w:eastAsia="Times New Roman" w:cs="Times New Roman"/>
        </w:rPr>
        <w:t xml:space="preserve">, πραγματικά, το ζήτημα της ημερομηνίας δεν </w:t>
      </w:r>
      <w:r w:rsidRPr="004E322A">
        <w:rPr>
          <w:rFonts w:eastAsia="Times New Roman"/>
          <w:bCs/>
        </w:rPr>
        <w:t>είναι</w:t>
      </w:r>
      <w:r>
        <w:rPr>
          <w:rFonts w:eastAsia="Times New Roman" w:cs="Times New Roman"/>
        </w:rPr>
        <w:t xml:space="preserve"> ούτε</w:t>
      </w:r>
      <w:r>
        <w:rPr>
          <w:rFonts w:eastAsia="Times New Roman" w:cs="Times New Roman"/>
        </w:rPr>
        <w:t xml:space="preserve"> άμοιρο υποψίας ούτε </w:t>
      </w:r>
      <w:r w:rsidRPr="004E322A">
        <w:rPr>
          <w:rFonts w:eastAsia="Times New Roman" w:cs="Times New Roman"/>
        </w:rPr>
        <w:t>χωρίς</w:t>
      </w:r>
      <w:r>
        <w:rPr>
          <w:rFonts w:eastAsia="Times New Roman" w:cs="Times New Roman"/>
        </w:rPr>
        <w:t xml:space="preserve"> σημασία και καλό θα ήταν, αν θέλετε, να το απαντήσετε. </w:t>
      </w:r>
    </w:p>
    <w:p w14:paraId="2C0FBA98" w14:textId="77777777" w:rsidR="0032345F" w:rsidRDefault="00CA05C6">
      <w:pPr>
        <w:tabs>
          <w:tab w:val="left" w:pos="426"/>
          <w:tab w:val="center" w:pos="4393"/>
        </w:tabs>
        <w:spacing w:after="0" w:line="600" w:lineRule="auto"/>
        <w:ind w:firstLine="851"/>
        <w:jc w:val="both"/>
        <w:rPr>
          <w:rFonts w:eastAsia="Times New Roman" w:cs="Times New Roman"/>
        </w:rPr>
      </w:pPr>
      <w:r w:rsidRPr="004E322A">
        <w:rPr>
          <w:rFonts w:eastAsia="Times New Roman" w:cs="Times New Roman"/>
        </w:rPr>
        <w:t>Ευχαριστώ πολύ</w:t>
      </w:r>
      <w:r>
        <w:rPr>
          <w:rFonts w:eastAsia="Times New Roman" w:cs="Times New Roman"/>
        </w:rPr>
        <w:t xml:space="preserve">. </w:t>
      </w:r>
    </w:p>
    <w:p w14:paraId="2C0FBA99" w14:textId="77777777" w:rsidR="0032345F" w:rsidRDefault="00CA05C6">
      <w:pPr>
        <w:spacing w:after="0" w:line="600" w:lineRule="auto"/>
        <w:ind w:firstLine="720"/>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2C0FBA9A" w14:textId="77777777" w:rsidR="0032345F" w:rsidRDefault="00CA05C6">
      <w:pPr>
        <w:tabs>
          <w:tab w:val="left" w:pos="426"/>
          <w:tab w:val="center" w:pos="4393"/>
        </w:tabs>
        <w:spacing w:after="0" w:line="600" w:lineRule="auto"/>
        <w:ind w:firstLine="851"/>
        <w:jc w:val="both"/>
        <w:rPr>
          <w:rFonts w:eastAsia="Times New Roman" w:cs="Times New Roman"/>
        </w:rPr>
      </w:pPr>
      <w:r w:rsidRPr="004E322A">
        <w:rPr>
          <w:rFonts w:eastAsia="Times New Roman"/>
          <w:b/>
          <w:bCs/>
        </w:rPr>
        <w:t>ΠΡΟΕΔΡΕΥΩΝ (Δημήτριος Κρεμαστινός):</w:t>
      </w:r>
      <w:r w:rsidRPr="004E322A">
        <w:rPr>
          <w:rFonts w:eastAsia="Times New Roman" w:cs="Times New Roman"/>
        </w:rPr>
        <w:t xml:space="preserve"> </w:t>
      </w:r>
      <w:r>
        <w:rPr>
          <w:rFonts w:eastAsia="Times New Roman" w:cs="Times New Roman"/>
        </w:rPr>
        <w:t>Ο Αναπληρωτής Υπουργός Δικαιοσύνης κ. Παπαγ</w:t>
      </w:r>
      <w:r>
        <w:rPr>
          <w:rFonts w:eastAsia="Times New Roman" w:cs="Times New Roman"/>
        </w:rPr>
        <w:t xml:space="preserve">γελόπουλος έχει τον λόγο. </w:t>
      </w:r>
    </w:p>
    <w:p w14:paraId="2C0FBA9B" w14:textId="77777777" w:rsidR="0032345F" w:rsidRDefault="00CA05C6">
      <w:pPr>
        <w:tabs>
          <w:tab w:val="left" w:pos="426"/>
          <w:tab w:val="center" w:pos="4393"/>
        </w:tabs>
        <w:spacing w:after="0" w:line="600" w:lineRule="auto"/>
        <w:ind w:firstLine="851"/>
        <w:jc w:val="both"/>
        <w:rPr>
          <w:rFonts w:eastAsia="Times New Roman" w:cs="Times New Roman"/>
        </w:rPr>
      </w:pPr>
      <w:r w:rsidRPr="004E322A">
        <w:rPr>
          <w:rFonts w:eastAsia="Times New Roman" w:cs="Times New Roman"/>
          <w:b/>
        </w:rPr>
        <w:t>ΔΗΜΗΤΡΙΟΣ ΠΑΠΑΓΓΕΛΟΠΟΥΛΟΣ (Αναπληρωτής Υπουργός Δικαιοσύνης</w:t>
      </w:r>
      <w:r w:rsidRPr="0057769C">
        <w:rPr>
          <w:rFonts w:eastAsia="Times New Roman" w:cs="Times New Roman"/>
          <w:b/>
        </w:rPr>
        <w:t xml:space="preserve">, </w:t>
      </w:r>
      <w:r>
        <w:rPr>
          <w:rFonts w:eastAsia="Times New Roman" w:cs="Times New Roman"/>
          <w:b/>
        </w:rPr>
        <w:t>Διαφάνειας και Ανθρωπίνων Δικαιωμάτων</w:t>
      </w:r>
      <w:r w:rsidRPr="004E322A">
        <w:rPr>
          <w:rFonts w:eastAsia="Times New Roman" w:cs="Times New Roman"/>
          <w:b/>
        </w:rPr>
        <w:t xml:space="preserve">): </w:t>
      </w:r>
      <w:r>
        <w:rPr>
          <w:rFonts w:eastAsia="Times New Roman" w:cs="Times New Roman"/>
        </w:rPr>
        <w:t>Για τις υ</w:t>
      </w:r>
      <w:r>
        <w:rPr>
          <w:rFonts w:eastAsia="Times New Roman" w:cs="Times New Roman"/>
        </w:rPr>
        <w:lastRenderedPageBreak/>
        <w:t xml:space="preserve">ποψίες που εξέφρασε ο προηγούμενος ομιλητής θέλω να πω, για να μάθουν οι νεότεροι και να θυμηθούν οι παλαιότεροι ότι η </w:t>
      </w:r>
      <w:r>
        <w:rPr>
          <w:rFonts w:eastAsia="Times New Roman" w:cs="Times New Roman"/>
        </w:rPr>
        <w:t xml:space="preserve">Ένωση των Ανωτάτων Δικαστών, που συγκροτείται τώρα, προϋπήρχε και διαλύθηκε το 2005. </w:t>
      </w:r>
    </w:p>
    <w:p w14:paraId="2C0FBA9C"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Cs/>
          <w:shd w:val="clear" w:color="auto" w:fill="FFFFFF"/>
        </w:rPr>
        <w:t>Επίσης,</w:t>
      </w:r>
      <w:r>
        <w:rPr>
          <w:rFonts w:eastAsia="Times New Roman" w:cs="Times New Roman"/>
        </w:rPr>
        <w:t xml:space="preserve"> θέλω να υπενθυμίσω ότι από τους τέσσερις διαμαρτυρόμενους, μεταξύ των οποίων ο ένας </w:t>
      </w:r>
      <w:r w:rsidRPr="00985A0F">
        <w:rPr>
          <w:rFonts w:eastAsia="Times New Roman"/>
          <w:bCs/>
        </w:rPr>
        <w:t>είναι</w:t>
      </w:r>
      <w:r>
        <w:rPr>
          <w:rFonts w:eastAsia="Times New Roman" w:cs="Times New Roman"/>
        </w:rPr>
        <w:t xml:space="preserve"> ο </w:t>
      </w:r>
      <w:r>
        <w:rPr>
          <w:rFonts w:eastAsia="Times New Roman"/>
          <w:bCs/>
        </w:rPr>
        <w:t>κ.</w:t>
      </w:r>
      <w:r>
        <w:rPr>
          <w:rFonts w:eastAsia="Times New Roman" w:cs="Times New Roman"/>
        </w:rPr>
        <w:t xml:space="preserve"> Αθανασίου και ο άλλος ο κ. Λυμπερόπουλος…</w:t>
      </w:r>
    </w:p>
    <w:p w14:paraId="2C0FBA9D" w14:textId="77777777" w:rsidR="0032345F" w:rsidRDefault="00CA05C6">
      <w:pPr>
        <w:tabs>
          <w:tab w:val="left" w:pos="426"/>
          <w:tab w:val="center" w:pos="4393"/>
        </w:tabs>
        <w:spacing w:after="0" w:line="600" w:lineRule="auto"/>
        <w:ind w:firstLine="851"/>
        <w:jc w:val="both"/>
        <w:rPr>
          <w:rFonts w:eastAsia="Times New Roman" w:cs="Times New Roman"/>
          <w:b/>
        </w:rPr>
      </w:pPr>
      <w:r>
        <w:rPr>
          <w:rFonts w:eastAsia="Times New Roman" w:cs="Times New Roman"/>
          <w:b/>
        </w:rPr>
        <w:t xml:space="preserve">ΧΑΡΑΛΑΜΠΟΣ ΑΘΑΝΑΣΙΟΥ: </w:t>
      </w:r>
      <w:r w:rsidRPr="0057769C">
        <w:rPr>
          <w:rFonts w:eastAsia="Times New Roman" w:cs="Times New Roman"/>
        </w:rPr>
        <w:t>Κύρ</w:t>
      </w:r>
      <w:r w:rsidRPr="0057769C">
        <w:rPr>
          <w:rFonts w:eastAsia="Times New Roman" w:cs="Times New Roman"/>
        </w:rPr>
        <w:t>ιε Υπουργέ…</w:t>
      </w:r>
    </w:p>
    <w:p w14:paraId="2C0FBA9E"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ΔΗΜΗΤΡΙΟΣ ΠΑΠΑΓΓΕΛΟΠΟΥΛΟΣ (Αναπληρωτής Υπουργός Δικαιοσύνης, Διαφάνειας και Ανθρωπίνων Δικαιωμάτων): </w:t>
      </w:r>
      <w:r w:rsidRPr="0057769C">
        <w:rPr>
          <w:rFonts w:eastAsia="Times New Roman" w:cs="Times New Roman"/>
        </w:rPr>
        <w:t>Δ</w:t>
      </w:r>
      <w:r>
        <w:rPr>
          <w:rFonts w:eastAsia="Times New Roman" w:cs="Times New Roman"/>
        </w:rPr>
        <w:t xml:space="preserve">εν θα πω για εσάς. Μην ανησυχείτε. </w:t>
      </w:r>
    </w:p>
    <w:p w14:paraId="2C0FBA9F" w14:textId="77777777" w:rsidR="0032345F" w:rsidRDefault="00CA05C6">
      <w:pPr>
        <w:tabs>
          <w:tab w:val="left" w:pos="426"/>
          <w:tab w:val="center" w:pos="4393"/>
        </w:tabs>
        <w:spacing w:after="0" w:line="600" w:lineRule="auto"/>
        <w:ind w:firstLine="851"/>
        <w:jc w:val="both"/>
        <w:rPr>
          <w:rFonts w:eastAsia="Times New Roman" w:cs="Times New Roman"/>
        </w:rPr>
      </w:pPr>
      <w:r w:rsidRPr="00CF7B61">
        <w:rPr>
          <w:rFonts w:eastAsia="Times New Roman" w:cs="Times New Roman"/>
          <w:b/>
        </w:rPr>
        <w:t>ΧΑΡΑΛΑΜΠΟΣ ΑΘΑΝΑΣΙΟΥ:</w:t>
      </w:r>
      <w:r>
        <w:rPr>
          <w:rFonts w:eastAsia="Times New Roman" w:cs="Times New Roman"/>
        </w:rPr>
        <w:t xml:space="preserve"> Δεν ανησυχώ. Εγώ όταν λέω για εσάς ανησυχείτε. </w:t>
      </w:r>
    </w:p>
    <w:p w14:paraId="2C0FBAA0"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lastRenderedPageBreak/>
        <w:t xml:space="preserve">ΔΗΜΗΤΡΙΟΣ ΠΑΠΑΓΓΕΛΟΠΟΥΛΟΣ (Αναπληρωτής Υπουργός Δικαιοσύνης, Διαφάνειας και Ανθρωπίνων Δικαιωμάτων): </w:t>
      </w:r>
      <w:r>
        <w:rPr>
          <w:rFonts w:eastAsia="Times New Roman" w:cs="Times New Roman"/>
        </w:rPr>
        <w:t xml:space="preserve">Ο κ. Λυμπερόπουλος, ο οποίος διαμαρτύρεται τώρα, ήταν πρόεδρος της Ενώσεως Ανωτάτων Δικαστών. </w:t>
      </w:r>
    </w:p>
    <w:p w14:paraId="2C0FBAA1"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Επομένως θέλω να πω ότι </w:t>
      </w:r>
      <w:r w:rsidRPr="00CF7B61">
        <w:rPr>
          <w:rFonts w:eastAsia="Times New Roman"/>
          <w:bCs/>
        </w:rPr>
        <w:t>είναι</w:t>
      </w:r>
      <w:r>
        <w:rPr>
          <w:rFonts w:eastAsia="Times New Roman" w:cs="Times New Roman"/>
        </w:rPr>
        <w:t xml:space="preserve"> πέραν κάθε λογικής υποψίας ότι</w:t>
      </w:r>
      <w:r>
        <w:rPr>
          <w:rFonts w:eastAsia="Times New Roman" w:cs="Times New Roman"/>
        </w:rPr>
        <w:t xml:space="preserve"> έχουν σχέση οι οκτώ θέσεις με την καινούργια Ένωση. Καμμία σχέση δεν </w:t>
      </w:r>
      <w:r>
        <w:rPr>
          <w:rFonts w:eastAsia="Times New Roman"/>
          <w:bCs/>
        </w:rPr>
        <w:t>έ</w:t>
      </w:r>
      <w:r>
        <w:rPr>
          <w:rFonts w:eastAsia="Times New Roman" w:cs="Times New Roman"/>
        </w:rPr>
        <w:t>χουν.</w:t>
      </w:r>
    </w:p>
    <w:p w14:paraId="2C0FBAA2"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Επιπλέον, οι προαχθέντες στις καινούργιες θέσεις θα προαχθούν από το Ανώτατο Δικαστικό Συμβούλιο με την πάγια θεσμοθετημένη </w:t>
      </w:r>
      <w:r w:rsidRPr="00CF7B61">
        <w:rPr>
          <w:rFonts w:eastAsia="Times New Roman"/>
        </w:rPr>
        <w:t>διαδικασία</w:t>
      </w:r>
      <w:r>
        <w:rPr>
          <w:rFonts w:eastAsia="Times New Roman" w:cs="Times New Roman"/>
        </w:rPr>
        <w:t>. Επομένως μάλλον σε παρανόηση οφείλεται η πα</w:t>
      </w:r>
      <w:r>
        <w:rPr>
          <w:rFonts w:eastAsia="Times New Roman" w:cs="Times New Roman"/>
        </w:rPr>
        <w:t xml:space="preserve">ρατήρηση του κ. Παπαθεοδώρου και όχι σε πραγματικά γεγονότα. </w:t>
      </w:r>
    </w:p>
    <w:p w14:paraId="2C0FBAA3" w14:textId="77777777" w:rsidR="0032345F" w:rsidRDefault="00CA05C6">
      <w:pPr>
        <w:tabs>
          <w:tab w:val="left" w:pos="426"/>
          <w:tab w:val="center" w:pos="4393"/>
        </w:tabs>
        <w:spacing w:after="0" w:line="600" w:lineRule="auto"/>
        <w:ind w:firstLine="851"/>
        <w:jc w:val="both"/>
        <w:rPr>
          <w:rFonts w:eastAsia="Times New Roman" w:cs="Times New Roman"/>
        </w:rPr>
      </w:pPr>
      <w:r w:rsidRPr="00CF7B61">
        <w:rPr>
          <w:rFonts w:eastAsia="Times New Roman" w:cs="Times New Roman"/>
        </w:rPr>
        <w:t>Ευχαριστώ πολύ</w:t>
      </w:r>
      <w:r>
        <w:rPr>
          <w:rFonts w:eastAsia="Times New Roman" w:cs="Times New Roman"/>
        </w:rPr>
        <w:t xml:space="preserve">. </w:t>
      </w:r>
    </w:p>
    <w:p w14:paraId="2C0FBAA4"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ΧΑΡΑΛΑΜΠΟΣ ΑΘΑΝΑΣΙΟΥ: </w:t>
      </w:r>
      <w:r w:rsidRPr="00CF7B61">
        <w:rPr>
          <w:rFonts w:eastAsia="Times New Roman" w:cs="Times New Roman"/>
        </w:rPr>
        <w:t>Κύριε Πρόεδρε, θα ήθελα τον λόγο.</w:t>
      </w:r>
      <w:r>
        <w:rPr>
          <w:rFonts w:eastAsia="Times New Roman" w:cs="Times New Roman"/>
          <w:b/>
        </w:rPr>
        <w:t xml:space="preserve"> </w:t>
      </w:r>
    </w:p>
    <w:p w14:paraId="2C0FBAA5"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lastRenderedPageBreak/>
        <w:t xml:space="preserve">ΔΗΜΗΤΡΙΟΣ ΠΑΠΑΓΓΕΛΟΠΟΥΛΟΣ (Αναπληρωτής Υπουργός Δικαιοσύνης, Διαφάνειας και Ανθρωπίνων Δικαιωμάτων): </w:t>
      </w:r>
      <w:r>
        <w:rPr>
          <w:rFonts w:eastAsia="Times New Roman" w:cs="Times New Roman"/>
        </w:rPr>
        <w:t xml:space="preserve">Δεν είπα κάτι κακό </w:t>
      </w:r>
      <w:r>
        <w:rPr>
          <w:rFonts w:eastAsia="Times New Roman" w:cs="Times New Roman"/>
        </w:rPr>
        <w:t xml:space="preserve">για εσάς. </w:t>
      </w:r>
    </w:p>
    <w:p w14:paraId="2C0FBAA6"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ΧΑΡΑΛΑΜΠΟΣ ΑΘΑΝΑΣΙΟΥ: </w:t>
      </w:r>
      <w:r>
        <w:rPr>
          <w:rFonts w:eastAsia="Times New Roman" w:cs="Times New Roman"/>
        </w:rPr>
        <w:t>Όχι, δεν είπατε,</w:t>
      </w:r>
      <w:r>
        <w:rPr>
          <w:rFonts w:eastAsia="Times New Roman"/>
        </w:rPr>
        <w:t xml:space="preserve"> α</w:t>
      </w:r>
      <w:r>
        <w:rPr>
          <w:rFonts w:eastAsia="Times New Roman" w:cs="Times New Roman"/>
        </w:rPr>
        <w:t xml:space="preserve">λλά θα ήθελα να πω κάτι. </w:t>
      </w:r>
    </w:p>
    <w:p w14:paraId="2C0FBAA7"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ΔΗΜΗΤΡΙΟΣ ΠΑΠΑΓΓΕΛΟΠΟΥΛΟΣ (Αναπληρωτής Υπουργός Δικαιοσύνης, Διαφάνειας και Ανθρωπίνων Δικαιωμάτων): </w:t>
      </w:r>
      <w:r>
        <w:rPr>
          <w:rFonts w:eastAsia="Times New Roman" w:cs="Times New Roman"/>
        </w:rPr>
        <w:t>Πρώτη φορά που είπα κάτι καλό!</w:t>
      </w:r>
    </w:p>
    <w:p w14:paraId="2C0FBAA8" w14:textId="77777777" w:rsidR="0032345F" w:rsidRDefault="00CA05C6">
      <w:pPr>
        <w:tabs>
          <w:tab w:val="left" w:pos="426"/>
          <w:tab w:val="center" w:pos="4393"/>
        </w:tabs>
        <w:spacing w:after="0" w:line="600" w:lineRule="auto"/>
        <w:ind w:firstLine="851"/>
        <w:jc w:val="both"/>
        <w:rPr>
          <w:rFonts w:eastAsia="Times New Roman" w:cs="Times New Roman"/>
        </w:rPr>
      </w:pPr>
      <w:r w:rsidRPr="00CF7B61">
        <w:rPr>
          <w:rFonts w:eastAsia="Times New Roman"/>
          <w:b/>
          <w:bCs/>
        </w:rPr>
        <w:t>ΠΡΟΕΔΡΕΥΩΝ (Δημήτριος Κρεμαστινός):</w:t>
      </w:r>
      <w:r w:rsidRPr="00CF7B61">
        <w:rPr>
          <w:rFonts w:eastAsia="Times New Roman" w:cs="Times New Roman"/>
        </w:rPr>
        <w:t xml:space="preserve"> </w:t>
      </w:r>
      <w:r>
        <w:rPr>
          <w:rFonts w:eastAsia="Times New Roman" w:cs="Times New Roman"/>
        </w:rPr>
        <w:t xml:space="preserve">Για ποιο </w:t>
      </w:r>
      <w:r>
        <w:rPr>
          <w:rFonts w:eastAsia="Times New Roman" w:cs="Times New Roman"/>
        </w:rPr>
        <w:t>θέμα θέλετε να μιλήσετε, κύριε Αθανασίου;</w:t>
      </w:r>
    </w:p>
    <w:p w14:paraId="2C0FBAA9"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ΧΑΡΑΛΑΜΠΟΣ ΑΘΑΝΑΣΙΟΥ: </w:t>
      </w:r>
      <w:r w:rsidRPr="00CF7B61">
        <w:rPr>
          <w:rFonts w:eastAsia="Times New Roman" w:cs="Times New Roman"/>
        </w:rPr>
        <w:t>Αν μου επιτρέπετε</w:t>
      </w:r>
      <w:r>
        <w:rPr>
          <w:rFonts w:eastAsia="Times New Roman" w:cs="Times New Roman"/>
        </w:rPr>
        <w:t>,</w:t>
      </w:r>
      <w:r w:rsidRPr="00CF7B61">
        <w:rPr>
          <w:rFonts w:eastAsia="Times New Roman" w:cs="Times New Roman"/>
        </w:rPr>
        <w:t xml:space="preserve"> κύριε Πρόεδρε</w:t>
      </w:r>
      <w:r>
        <w:rPr>
          <w:rFonts w:eastAsia="Times New Roman" w:cs="Times New Roman"/>
        </w:rPr>
        <w:t>,</w:t>
      </w:r>
      <w:r w:rsidRPr="00CF7B61">
        <w:rPr>
          <w:rFonts w:eastAsia="Times New Roman" w:cs="Times New Roman"/>
        </w:rPr>
        <w:t xml:space="preserve"> θα ήθελα να πω</w:t>
      </w:r>
      <w:r>
        <w:rPr>
          <w:rFonts w:eastAsia="Times New Roman" w:cs="Times New Roman"/>
        </w:rPr>
        <w:t>,</w:t>
      </w:r>
      <w:r w:rsidRPr="00CF7B61">
        <w:rPr>
          <w:rFonts w:eastAsia="Times New Roman" w:cs="Times New Roman"/>
        </w:rPr>
        <w:t xml:space="preserve"> κατ</w:t>
      </w:r>
      <w:r>
        <w:rPr>
          <w:rFonts w:eastAsia="Times New Roman" w:cs="Times New Roman"/>
        </w:rPr>
        <w:t xml:space="preserve">’ </w:t>
      </w:r>
      <w:r w:rsidRPr="00CF7B61">
        <w:rPr>
          <w:rFonts w:eastAsia="Times New Roman" w:cs="Times New Roman"/>
        </w:rPr>
        <w:t>αρχάς</w:t>
      </w:r>
      <w:r>
        <w:rPr>
          <w:rFonts w:eastAsia="Times New Roman" w:cs="Times New Roman"/>
        </w:rPr>
        <w:t>,</w:t>
      </w:r>
      <w:r w:rsidRPr="00CF7B61">
        <w:rPr>
          <w:rFonts w:eastAsia="Times New Roman" w:cs="Times New Roman"/>
        </w:rPr>
        <w:t xml:space="preserve"> ότι εγώ εισηγήθηκα να γίνει δεκτή η τροπολογία αυτή και να αυξηθούν οι </w:t>
      </w:r>
      <w:r w:rsidRPr="0057769C">
        <w:rPr>
          <w:rFonts w:eastAsia="Times New Roman" w:cs="Times New Roman"/>
        </w:rPr>
        <w:t xml:space="preserve">θέσεις. </w:t>
      </w:r>
      <w:r w:rsidRPr="0057769C">
        <w:rPr>
          <w:rFonts w:eastAsia="Times New Roman" w:cs="Times New Roman"/>
          <w:bCs/>
          <w:shd w:val="clear" w:color="auto" w:fill="FFFFFF"/>
        </w:rPr>
        <w:t>Υπάρχουν</w:t>
      </w:r>
      <w:r w:rsidRPr="0057769C">
        <w:rPr>
          <w:rFonts w:eastAsia="Times New Roman" w:cs="Times New Roman"/>
        </w:rPr>
        <w:t xml:space="preserve"> ανάγκες. Το ξέρει και ο </w:t>
      </w:r>
      <w:r w:rsidRPr="0057769C">
        <w:rPr>
          <w:rFonts w:eastAsia="Times New Roman" w:cs="Times New Roman"/>
        </w:rPr>
        <w:lastRenderedPageBreak/>
        <w:t>κ. Παρασκευόπουλος</w:t>
      </w:r>
      <w:r w:rsidRPr="0057769C">
        <w:rPr>
          <w:rFonts w:eastAsia="Times New Roman" w:cs="Times New Roman"/>
        </w:rPr>
        <w:t xml:space="preserve">. Το </w:t>
      </w:r>
      <w:r w:rsidRPr="0057769C">
        <w:rPr>
          <w:rFonts w:eastAsia="Times New Roman"/>
          <w:bCs/>
        </w:rPr>
        <w:t>έ</w:t>
      </w:r>
      <w:r w:rsidRPr="0057769C">
        <w:rPr>
          <w:rFonts w:eastAsia="Times New Roman" w:cs="Times New Roman"/>
        </w:rPr>
        <w:t>χουμε συζητήσει. Έγινε η αύξηση προηγουμένως</w:t>
      </w:r>
      <w:r>
        <w:rPr>
          <w:rFonts w:eastAsia="Times New Roman" w:cs="Times New Roman"/>
        </w:rPr>
        <w:t xml:space="preserve">. Δεν </w:t>
      </w:r>
      <w:r w:rsidRPr="00CF7B61">
        <w:rPr>
          <w:rFonts w:eastAsia="Times New Roman" w:cs="Times New Roman"/>
        </w:rPr>
        <w:t>υπάρχει</w:t>
      </w:r>
      <w:r>
        <w:rPr>
          <w:rFonts w:eastAsia="Times New Roman" w:cs="Times New Roman"/>
        </w:rPr>
        <w:t xml:space="preserve"> κανένα πρόβλημα. </w:t>
      </w:r>
    </w:p>
    <w:p w14:paraId="2C0FBAAA"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Τώρα, </w:t>
      </w:r>
      <w:r w:rsidRPr="00CF7B61">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rPr>
        <w:t xml:space="preserve"> κατά το σημείο που </w:t>
      </w:r>
      <w:r>
        <w:rPr>
          <w:rFonts w:eastAsia="Times New Roman"/>
          <w:bCs/>
        </w:rPr>
        <w:t>έ</w:t>
      </w:r>
      <w:r>
        <w:rPr>
          <w:rFonts w:eastAsia="Times New Roman" w:cs="Times New Roman"/>
        </w:rPr>
        <w:t xml:space="preserve">γινε </w:t>
      </w:r>
      <w:r w:rsidRPr="00CF7B61">
        <w:rPr>
          <w:rFonts w:eastAsia="Times New Roman"/>
        </w:rPr>
        <w:t>συζήτηση</w:t>
      </w:r>
      <w:r>
        <w:rPr>
          <w:rFonts w:eastAsia="Times New Roman" w:cs="Times New Roman"/>
        </w:rPr>
        <w:t xml:space="preserve"> για την καινούργια ένωση, η </w:t>
      </w:r>
      <w:r w:rsidRPr="00CF7B61">
        <w:rPr>
          <w:rFonts w:eastAsia="Times New Roman"/>
          <w:bCs/>
        </w:rPr>
        <w:t>έ</w:t>
      </w:r>
      <w:r>
        <w:rPr>
          <w:rFonts w:eastAsia="Times New Roman" w:cs="Times New Roman"/>
        </w:rPr>
        <w:t xml:space="preserve">νωση αυτή, η οποία είχε δημιουργηθεί τότε, ουδέποτε λειτούργησε και αυτοκαταργήθηκε. Το πρόβλημα </w:t>
      </w:r>
      <w:r w:rsidRPr="00CF7B61">
        <w:rPr>
          <w:rFonts w:eastAsia="Times New Roman"/>
          <w:bCs/>
        </w:rPr>
        <w:t>είναι</w:t>
      </w:r>
      <w:r>
        <w:rPr>
          <w:rFonts w:eastAsia="Times New Roman" w:cs="Times New Roman"/>
        </w:rPr>
        <w:t xml:space="preserve"> αυτοί οι οποίοι πρωτοστατούν σήμερα στο να δημιουργήσουν μια διασπαστική ένωση γιατί το κάνουν, όταν πριν λίγο καιρό ήταν στο προεδρείο της ένωσης. Γιατί τόσα χρόνια δεν το ζήτησαν; Απλώς, δεν </w:t>
      </w:r>
      <w:r w:rsidRPr="00CF7B61">
        <w:rPr>
          <w:rFonts w:eastAsia="Times New Roman"/>
          <w:bCs/>
        </w:rPr>
        <w:t>είναι</w:t>
      </w:r>
      <w:r>
        <w:rPr>
          <w:rFonts w:eastAsia="Times New Roman" w:cs="Times New Roman"/>
        </w:rPr>
        <w:t xml:space="preserve"> αρεστό το καινούργιο διοικητικό συμβούλιο της ενώσε</w:t>
      </w:r>
      <w:r>
        <w:rPr>
          <w:rFonts w:eastAsia="Times New Roman" w:cs="Times New Roman"/>
        </w:rPr>
        <w:t xml:space="preserve">ως. Γι’ αυτό ακριβώς γίνεται όλη αυτή η </w:t>
      </w:r>
      <w:r w:rsidRPr="00CF7B61">
        <w:rPr>
          <w:rFonts w:eastAsia="Times New Roman"/>
        </w:rPr>
        <w:t>διαδικασία</w:t>
      </w:r>
      <w:r>
        <w:rPr>
          <w:rFonts w:eastAsia="Times New Roman" w:cs="Times New Roman"/>
        </w:rPr>
        <w:t xml:space="preserve">, να διασπαστεί η ένωση. Το Σύνταγμα, βέβαια, προβλέπει ότι η Δικαστική Ένωση </w:t>
      </w:r>
      <w:r w:rsidRPr="00CF7B61">
        <w:rPr>
          <w:rFonts w:eastAsia="Times New Roman"/>
          <w:bCs/>
        </w:rPr>
        <w:t>είναι</w:t>
      </w:r>
      <w:r>
        <w:rPr>
          <w:rFonts w:eastAsia="Times New Roman" w:cs="Times New Roman"/>
        </w:rPr>
        <w:t xml:space="preserve"> μία. </w:t>
      </w:r>
      <w:r>
        <w:rPr>
          <w:rFonts w:eastAsia="Times New Roman" w:cs="Times New Roman"/>
          <w:bCs/>
          <w:shd w:val="clear" w:color="auto" w:fill="FFFFFF"/>
        </w:rPr>
        <w:t>Α</w:t>
      </w:r>
      <w:r>
        <w:rPr>
          <w:rFonts w:eastAsia="Times New Roman" w:cs="Times New Roman"/>
        </w:rPr>
        <w:t xml:space="preserve">υτό, </w:t>
      </w:r>
      <w:r w:rsidRPr="0057769C">
        <w:rPr>
          <w:rFonts w:eastAsia="Times New Roman" w:cs="Times New Roman"/>
          <w:bCs/>
          <w:shd w:val="clear" w:color="auto" w:fill="FFFFFF"/>
        </w:rPr>
        <w:t>όμως</w:t>
      </w:r>
      <w:r>
        <w:rPr>
          <w:rFonts w:eastAsia="Times New Roman" w:cs="Times New Roman"/>
        </w:rPr>
        <w:t xml:space="preserve">, </w:t>
      </w:r>
      <w:r w:rsidRPr="00CF7B61">
        <w:rPr>
          <w:rFonts w:eastAsia="Times New Roman"/>
          <w:bCs/>
        </w:rPr>
        <w:t>είναι</w:t>
      </w:r>
      <w:r>
        <w:rPr>
          <w:rFonts w:eastAsia="Times New Roman" w:cs="Times New Roman"/>
        </w:rPr>
        <w:t xml:space="preserve"> ένα άλλο ζήτημα. Θα τα πούμε, </w:t>
      </w:r>
      <w:r w:rsidRPr="00CF7B61">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rPr>
        <w:t xml:space="preserve"> αυτά αναλυτικότερα στη γενική συνέλευση στις 10 του μηνός. </w:t>
      </w:r>
    </w:p>
    <w:p w14:paraId="2C0FBAAB" w14:textId="77777777" w:rsidR="0032345F" w:rsidRDefault="00CA05C6">
      <w:pPr>
        <w:tabs>
          <w:tab w:val="left" w:pos="426"/>
          <w:tab w:val="center" w:pos="4393"/>
        </w:tabs>
        <w:spacing w:after="0" w:line="600" w:lineRule="auto"/>
        <w:ind w:firstLine="851"/>
        <w:jc w:val="both"/>
        <w:rPr>
          <w:rFonts w:eastAsia="Times New Roman" w:cs="Times New Roman"/>
        </w:rPr>
      </w:pPr>
      <w:r w:rsidRPr="00CF7B61">
        <w:rPr>
          <w:rFonts w:eastAsia="Times New Roman"/>
          <w:b/>
          <w:bCs/>
        </w:rPr>
        <w:t>ΠΡΟ</w:t>
      </w:r>
      <w:r w:rsidRPr="00CF7B61">
        <w:rPr>
          <w:rFonts w:eastAsia="Times New Roman"/>
          <w:b/>
          <w:bCs/>
        </w:rPr>
        <w:t>ΕΔΡΕΥΩΝ (Δημήτριος Κρεμαστινός):</w:t>
      </w:r>
      <w:r w:rsidRPr="00CF7B61">
        <w:rPr>
          <w:rFonts w:eastAsia="Times New Roman" w:cs="Times New Roman"/>
        </w:rPr>
        <w:t xml:space="preserve"> Ευχαριστώ</w:t>
      </w:r>
      <w:r>
        <w:rPr>
          <w:rFonts w:eastAsia="Times New Roman" w:cs="Times New Roman"/>
        </w:rPr>
        <w:t xml:space="preserve">. </w:t>
      </w:r>
    </w:p>
    <w:p w14:paraId="2C0FBAAC" w14:textId="77777777" w:rsidR="0032345F" w:rsidRDefault="00CA05C6">
      <w:pPr>
        <w:tabs>
          <w:tab w:val="left" w:pos="426"/>
          <w:tab w:val="center" w:pos="4393"/>
        </w:tabs>
        <w:spacing w:after="0" w:line="600" w:lineRule="auto"/>
        <w:ind w:firstLine="851"/>
        <w:jc w:val="both"/>
        <w:rPr>
          <w:rFonts w:eastAsia="Times New Roman"/>
          <w:bCs/>
        </w:rPr>
      </w:pPr>
      <w:r w:rsidRPr="00CF7B61">
        <w:rPr>
          <w:rFonts w:eastAsia="Times New Roman" w:cs="Times New Roman"/>
          <w:b/>
        </w:rPr>
        <w:t>ΘΕΟΔΩΡΟΣ ΠΑΠΑΘΕΟΔΩΡΟΥ:</w:t>
      </w:r>
      <w:r>
        <w:rPr>
          <w:rFonts w:eastAsia="Times New Roman" w:cs="Times New Roman"/>
        </w:rPr>
        <w:t xml:space="preserve"> </w:t>
      </w:r>
      <w:r w:rsidRPr="00CF7B61">
        <w:rPr>
          <w:rFonts w:eastAsia="Times New Roman"/>
          <w:bCs/>
        </w:rPr>
        <w:t>Κύριε Πρόεδρε</w:t>
      </w:r>
      <w:r>
        <w:rPr>
          <w:rFonts w:eastAsia="Times New Roman"/>
          <w:bCs/>
        </w:rPr>
        <w:t xml:space="preserve">, μου επιτρέπετε; </w:t>
      </w:r>
    </w:p>
    <w:p w14:paraId="2C0FBAAD" w14:textId="77777777" w:rsidR="0032345F" w:rsidRDefault="00CA05C6">
      <w:pPr>
        <w:tabs>
          <w:tab w:val="left" w:pos="426"/>
          <w:tab w:val="center" w:pos="4393"/>
        </w:tabs>
        <w:spacing w:after="0" w:line="600" w:lineRule="auto"/>
        <w:ind w:firstLine="851"/>
        <w:jc w:val="both"/>
        <w:rPr>
          <w:rFonts w:eastAsia="Times New Roman"/>
          <w:bCs/>
        </w:rPr>
      </w:pPr>
      <w:r w:rsidRPr="00CD57BE">
        <w:rPr>
          <w:rFonts w:eastAsia="Times New Roman"/>
          <w:b/>
          <w:bCs/>
        </w:rPr>
        <w:lastRenderedPageBreak/>
        <w:t>ΠΡΟΕΔΡΕΥΩΝ (Δημήτριος Κρεμαστινός):</w:t>
      </w:r>
      <w:r w:rsidRPr="00CD57BE">
        <w:rPr>
          <w:rFonts w:eastAsia="Times New Roman"/>
          <w:bCs/>
        </w:rPr>
        <w:t xml:space="preserve"> </w:t>
      </w:r>
      <w:r>
        <w:rPr>
          <w:rFonts w:eastAsia="Times New Roman"/>
          <w:bCs/>
        </w:rPr>
        <w:t xml:space="preserve">Κύριε Παπαθεοδώρου, να μην κάνουμε </w:t>
      </w:r>
      <w:r w:rsidRPr="00CD57BE">
        <w:rPr>
          <w:rFonts w:eastAsia="Times New Roman"/>
          <w:bCs/>
        </w:rPr>
        <w:t>συζήτηση</w:t>
      </w:r>
      <w:r>
        <w:rPr>
          <w:rFonts w:eastAsia="Times New Roman"/>
          <w:bCs/>
        </w:rPr>
        <w:t xml:space="preserve"> επί του θέματος. </w:t>
      </w:r>
    </w:p>
    <w:p w14:paraId="2C0FBAAE"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ΘΕΟΔΩΡΟΣ ΠΑΠΑΘΕΟΔΩΡΟΥ: </w:t>
      </w:r>
      <w:r w:rsidRPr="00CD57BE">
        <w:rPr>
          <w:rFonts w:eastAsia="Times New Roman" w:cs="Times New Roman"/>
        </w:rPr>
        <w:t xml:space="preserve">Δεν θα κάνω </w:t>
      </w:r>
      <w:r w:rsidRPr="00CD57BE">
        <w:rPr>
          <w:rFonts w:eastAsia="Times New Roman"/>
        </w:rPr>
        <w:t>συζήτηση</w:t>
      </w:r>
      <w:r w:rsidRPr="00CD57BE">
        <w:rPr>
          <w:rFonts w:eastAsia="Times New Roman" w:cs="Times New Roman"/>
        </w:rPr>
        <w:t xml:space="preserve">. </w:t>
      </w:r>
    </w:p>
    <w:p w14:paraId="2C0FBAAF" w14:textId="77777777" w:rsidR="0032345F" w:rsidRDefault="00CA05C6">
      <w:pPr>
        <w:tabs>
          <w:tab w:val="left" w:pos="426"/>
          <w:tab w:val="center" w:pos="4393"/>
        </w:tabs>
        <w:spacing w:after="0" w:line="600" w:lineRule="auto"/>
        <w:ind w:firstLine="851"/>
        <w:jc w:val="both"/>
        <w:rPr>
          <w:rFonts w:eastAsia="Times New Roman"/>
          <w:bCs/>
        </w:rPr>
      </w:pPr>
      <w:r w:rsidRPr="00CD57BE">
        <w:rPr>
          <w:rFonts w:eastAsia="Times New Roman"/>
          <w:b/>
          <w:bCs/>
        </w:rPr>
        <w:t xml:space="preserve">ΠΡΟΕΔΡΕΥΩΝ </w:t>
      </w:r>
      <w:r w:rsidRPr="00CD57BE">
        <w:rPr>
          <w:rFonts w:eastAsia="Times New Roman"/>
          <w:b/>
          <w:bCs/>
        </w:rPr>
        <w:t>(Δημήτριος Κρεμαστινός):</w:t>
      </w:r>
      <w:r>
        <w:rPr>
          <w:rFonts w:eastAsia="Times New Roman"/>
          <w:bCs/>
        </w:rPr>
        <w:t xml:space="preserve"> Έδωσε εξηγήσεις ο κύριος Υπουργός, μίλησε και ο κ. Αθανασίου. </w:t>
      </w:r>
    </w:p>
    <w:p w14:paraId="2C0FBAB0" w14:textId="77777777" w:rsidR="0032345F" w:rsidRDefault="00CA05C6">
      <w:pPr>
        <w:tabs>
          <w:tab w:val="left" w:pos="426"/>
          <w:tab w:val="center" w:pos="4393"/>
        </w:tabs>
        <w:spacing w:after="0" w:line="600" w:lineRule="auto"/>
        <w:ind w:firstLine="851"/>
        <w:jc w:val="both"/>
        <w:rPr>
          <w:rFonts w:eastAsia="Times New Roman" w:cs="Times New Roman"/>
        </w:rPr>
      </w:pPr>
      <w:r w:rsidRPr="00CF7B61">
        <w:rPr>
          <w:rFonts w:eastAsia="Times New Roman" w:cs="Times New Roman"/>
          <w:b/>
        </w:rPr>
        <w:t>ΘΕΟΔΩΡΟΣ ΠΑΠΑΘΕΟΔΩΡΟΥ:</w:t>
      </w:r>
      <w:r>
        <w:rPr>
          <w:rFonts w:eastAsia="Times New Roman" w:cs="Times New Roman"/>
          <w:b/>
        </w:rPr>
        <w:t xml:space="preserve"> </w:t>
      </w:r>
      <w:r>
        <w:rPr>
          <w:rFonts w:eastAsia="Times New Roman" w:cs="Times New Roman"/>
        </w:rPr>
        <w:t>Ο</w:t>
      </w:r>
      <w:r w:rsidRPr="00CD57BE">
        <w:rPr>
          <w:rFonts w:eastAsia="Times New Roman" w:cs="Times New Roman"/>
        </w:rPr>
        <w:t xml:space="preserve">ύτε τριάντα δευτερόλεπτα δεν θα χρειαστώ. </w:t>
      </w:r>
    </w:p>
    <w:p w14:paraId="2C0FBAB1" w14:textId="77777777" w:rsidR="0032345F" w:rsidRDefault="00CA05C6">
      <w:pPr>
        <w:tabs>
          <w:tab w:val="left" w:pos="426"/>
          <w:tab w:val="center" w:pos="4393"/>
        </w:tabs>
        <w:spacing w:after="0" w:line="600" w:lineRule="auto"/>
        <w:ind w:firstLine="851"/>
        <w:jc w:val="both"/>
        <w:rPr>
          <w:rFonts w:eastAsia="Times New Roman" w:cs="Times New Roman"/>
        </w:rPr>
      </w:pPr>
      <w:r w:rsidRPr="00CD57BE">
        <w:rPr>
          <w:rFonts w:eastAsia="Times New Roman" w:cs="Times New Roman"/>
          <w:b/>
        </w:rPr>
        <w:t>ΣΤΑΥΡΟΣ ΚΟΝΤΟΝΗΣ (Υπουργός Δικαιοσύνης</w:t>
      </w:r>
      <w:r>
        <w:rPr>
          <w:rFonts w:eastAsia="Times New Roman" w:cs="Times New Roman"/>
          <w:b/>
        </w:rPr>
        <w:t>, Διαφάνειας και Ανθρωπίνων Δικαιωμάτων</w:t>
      </w:r>
      <w:r w:rsidRPr="00CD57BE">
        <w:rPr>
          <w:rFonts w:eastAsia="Times New Roman" w:cs="Times New Roman"/>
          <w:b/>
        </w:rPr>
        <w:t>):</w:t>
      </w:r>
      <w:r>
        <w:rPr>
          <w:rFonts w:eastAsia="Times New Roman" w:cs="Times New Roman"/>
        </w:rPr>
        <w:t xml:space="preserve"> Πώς θα πάρει τον λόγο</w:t>
      </w:r>
      <w:r>
        <w:rPr>
          <w:rFonts w:eastAsia="Times New Roman" w:cs="Times New Roman"/>
        </w:rPr>
        <w:t xml:space="preserve">, </w:t>
      </w:r>
      <w:r w:rsidRPr="00CD57BE">
        <w:rPr>
          <w:rFonts w:eastAsia="Times New Roman" w:cs="Times New Roman"/>
        </w:rPr>
        <w:t>κύριε Πρόεδρε</w:t>
      </w:r>
      <w:r>
        <w:rPr>
          <w:rFonts w:eastAsia="Times New Roman" w:cs="Times New Roman"/>
        </w:rPr>
        <w:t>;</w:t>
      </w:r>
      <w:r w:rsidRPr="0093488E">
        <w:rPr>
          <w:rFonts w:eastAsia="Times New Roman" w:cs="Times New Roman"/>
        </w:rPr>
        <w:t xml:space="preserve"> </w:t>
      </w:r>
    </w:p>
    <w:p w14:paraId="2C0FBAB2" w14:textId="77777777" w:rsidR="0032345F" w:rsidRDefault="00CA05C6">
      <w:pPr>
        <w:tabs>
          <w:tab w:val="left" w:pos="426"/>
          <w:tab w:val="center" w:pos="4393"/>
        </w:tabs>
        <w:spacing w:after="0" w:line="600" w:lineRule="auto"/>
        <w:ind w:firstLine="851"/>
        <w:jc w:val="both"/>
        <w:rPr>
          <w:rFonts w:eastAsia="Times New Roman" w:cs="Times New Roman"/>
        </w:rPr>
      </w:pPr>
      <w:r w:rsidRPr="00CD57BE">
        <w:rPr>
          <w:rFonts w:eastAsia="Times New Roman"/>
          <w:b/>
          <w:bCs/>
        </w:rPr>
        <w:t>ΠΡΟΕΔΡΕΥΩΝ (Δημήτριος Κρεμαστινός):</w:t>
      </w:r>
      <w:r w:rsidRPr="00CD57BE">
        <w:rPr>
          <w:rFonts w:eastAsia="Times New Roman" w:cs="Times New Roman"/>
        </w:rPr>
        <w:t xml:space="preserve"> </w:t>
      </w:r>
      <w:r>
        <w:rPr>
          <w:rFonts w:eastAsia="Times New Roman" w:cs="Times New Roman"/>
        </w:rPr>
        <w:t xml:space="preserve">Κοιτάξτε, κύριε Παπαθεοδώρου, λυπούμαι, αλλά εφόσον δεν </w:t>
      </w:r>
      <w:r w:rsidRPr="00CD57BE">
        <w:rPr>
          <w:rFonts w:eastAsia="Times New Roman" w:cs="Times New Roman"/>
        </w:rPr>
        <w:t>υπάρχει</w:t>
      </w:r>
      <w:r>
        <w:rPr>
          <w:rFonts w:eastAsia="Times New Roman" w:cs="Times New Roman"/>
        </w:rPr>
        <w:t xml:space="preserve"> συναίνεση από το Υπουργείο Δικαιοσύνης, δεν μπορώ να σας δώσω τον λόγο. Παρακαλώ. </w:t>
      </w:r>
    </w:p>
    <w:p w14:paraId="2C0FBAB3" w14:textId="77777777" w:rsidR="0032345F" w:rsidRDefault="00CA05C6">
      <w:pPr>
        <w:tabs>
          <w:tab w:val="left" w:pos="426"/>
          <w:tab w:val="center" w:pos="4393"/>
        </w:tabs>
        <w:spacing w:after="0" w:line="600" w:lineRule="auto"/>
        <w:ind w:firstLine="851"/>
        <w:jc w:val="both"/>
        <w:rPr>
          <w:rFonts w:eastAsia="Times New Roman"/>
          <w:bCs/>
        </w:rPr>
      </w:pPr>
      <w:r>
        <w:rPr>
          <w:rFonts w:eastAsia="Times New Roman" w:cs="Times New Roman"/>
          <w:b/>
        </w:rPr>
        <w:t xml:space="preserve">ΘΕΟΔΩΡΟΣ ΠΑΠΑΘΕΟΔΩΡΟΥ: </w:t>
      </w:r>
      <w:r w:rsidRPr="00CD57BE">
        <w:rPr>
          <w:rFonts w:eastAsia="Times New Roman" w:cs="Times New Roman"/>
        </w:rPr>
        <w:t>Κύριε Πρόεδρε</w:t>
      </w:r>
      <w:r>
        <w:rPr>
          <w:rFonts w:eastAsia="Times New Roman" w:cs="Times New Roman"/>
        </w:rPr>
        <w:t>, αναφέρθηκε σε μέν</w:t>
      </w:r>
      <w:r>
        <w:rPr>
          <w:rFonts w:eastAsia="Times New Roman" w:cs="Times New Roman"/>
        </w:rPr>
        <w:t xml:space="preserve">α αναρμοδίως ο κύριος Υπουργός και ζητώ τον λόγο </w:t>
      </w:r>
      <w:r w:rsidRPr="00CD57BE">
        <w:rPr>
          <w:rFonts w:eastAsia="Times New Roman"/>
          <w:bCs/>
        </w:rPr>
        <w:t>ε</w:t>
      </w:r>
      <w:r>
        <w:rPr>
          <w:rFonts w:eastAsia="Times New Roman"/>
          <w:bCs/>
        </w:rPr>
        <w:t xml:space="preserve">πί προσωπικού. </w:t>
      </w:r>
    </w:p>
    <w:p w14:paraId="2C0FBAB4"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lastRenderedPageBreak/>
        <w:t xml:space="preserve">ΣΤΑΥΡΟΣ ΚΟΝΤΟΝΗΣ (Υπουργός Δικαιοσύνης, Διαφάνειας και Ανθρωπίνων Δικαιωμάτων): </w:t>
      </w:r>
      <w:r>
        <w:rPr>
          <w:rFonts w:eastAsia="Times New Roman" w:cs="Times New Roman"/>
        </w:rPr>
        <w:t xml:space="preserve">Επί προσωπικού; Μα </w:t>
      </w:r>
      <w:r w:rsidRPr="00CD57BE">
        <w:rPr>
          <w:rFonts w:eastAsia="Times New Roman"/>
          <w:bCs/>
        </w:rPr>
        <w:t>είναι</w:t>
      </w:r>
      <w:r>
        <w:rPr>
          <w:rFonts w:eastAsia="Times New Roman" w:cs="Times New Roman"/>
        </w:rPr>
        <w:t xml:space="preserve"> δυνατόν τώρα; </w:t>
      </w:r>
    </w:p>
    <w:p w14:paraId="2C0FBAB5" w14:textId="77777777" w:rsidR="0032345F" w:rsidRDefault="00CA05C6">
      <w:pPr>
        <w:tabs>
          <w:tab w:val="left" w:pos="426"/>
          <w:tab w:val="center" w:pos="4393"/>
        </w:tabs>
        <w:spacing w:after="0" w:line="600" w:lineRule="auto"/>
        <w:ind w:firstLine="851"/>
        <w:jc w:val="both"/>
        <w:rPr>
          <w:rFonts w:eastAsia="Times New Roman" w:cs="Times New Roman"/>
        </w:rPr>
      </w:pPr>
      <w:r w:rsidRPr="00CD57BE">
        <w:rPr>
          <w:rFonts w:eastAsia="Times New Roman"/>
          <w:b/>
          <w:bCs/>
        </w:rPr>
        <w:t>ΠΡΟΕΔΡΕΥΩΝ (Δημήτριος Κρεμαστινός):</w:t>
      </w:r>
      <w:r w:rsidRPr="00CD57BE">
        <w:rPr>
          <w:rFonts w:eastAsia="Times New Roman" w:cs="Times New Roman"/>
        </w:rPr>
        <w:t xml:space="preserve"> </w:t>
      </w:r>
      <w:r>
        <w:rPr>
          <w:rFonts w:eastAsia="Times New Roman" w:cs="Times New Roman"/>
        </w:rPr>
        <w:t>Παρακαλώ, εάν επικαλείται τον Κανο</w:t>
      </w:r>
      <w:r>
        <w:rPr>
          <w:rFonts w:eastAsia="Times New Roman" w:cs="Times New Roman"/>
        </w:rPr>
        <w:t xml:space="preserve">νισμό το Υπουργείο, έχει δίκιο. </w:t>
      </w:r>
    </w:p>
    <w:p w14:paraId="2C0FBAB6" w14:textId="77777777" w:rsidR="0032345F" w:rsidRDefault="00CA05C6">
      <w:pPr>
        <w:tabs>
          <w:tab w:val="left" w:pos="426"/>
          <w:tab w:val="center" w:pos="4393"/>
        </w:tabs>
        <w:spacing w:after="0" w:line="600" w:lineRule="auto"/>
        <w:ind w:firstLine="851"/>
        <w:jc w:val="both"/>
        <w:rPr>
          <w:rFonts w:eastAsia="Times New Roman" w:cs="Times New Roman"/>
          <w:b/>
        </w:rPr>
      </w:pPr>
      <w:r>
        <w:rPr>
          <w:rFonts w:eastAsia="Times New Roman" w:cs="Times New Roman"/>
          <w:b/>
        </w:rPr>
        <w:t xml:space="preserve">ΘΕΟΔΩΡΟΣ ΠΑΠΑΘΕΟΔΩΡΟΥ: </w:t>
      </w:r>
      <w:r w:rsidRPr="0093488E">
        <w:rPr>
          <w:rFonts w:eastAsia="Times New Roman" w:cs="Times New Roman"/>
        </w:rPr>
        <w:t>Ζητώ τον λόγο επί προσωπικού.</w:t>
      </w:r>
      <w:r>
        <w:rPr>
          <w:rFonts w:eastAsia="Times New Roman" w:cs="Times New Roman"/>
          <w:b/>
        </w:rPr>
        <w:t xml:space="preserve"> </w:t>
      </w:r>
    </w:p>
    <w:p w14:paraId="2C0FBAB7" w14:textId="77777777" w:rsidR="0032345F" w:rsidRDefault="00CA05C6">
      <w:pPr>
        <w:tabs>
          <w:tab w:val="left" w:pos="426"/>
          <w:tab w:val="center" w:pos="4393"/>
        </w:tabs>
        <w:spacing w:after="0" w:line="600" w:lineRule="auto"/>
        <w:ind w:firstLine="851"/>
        <w:jc w:val="both"/>
        <w:rPr>
          <w:rFonts w:eastAsia="Times New Roman" w:cs="Times New Roman"/>
        </w:rPr>
      </w:pPr>
      <w:r w:rsidRPr="00CD57BE">
        <w:rPr>
          <w:rFonts w:eastAsia="Times New Roman"/>
          <w:b/>
          <w:bCs/>
        </w:rPr>
        <w:t>ΠΡΟΕΔΡΕΥΩΝ (Δημήτριος Κρεμαστινός):</w:t>
      </w:r>
      <w:r w:rsidRPr="00CD57BE">
        <w:rPr>
          <w:rFonts w:eastAsia="Times New Roman" w:cs="Times New Roman"/>
          <w:b/>
        </w:rPr>
        <w:t xml:space="preserve"> </w:t>
      </w:r>
      <w:r w:rsidRPr="0093488E">
        <w:rPr>
          <w:rFonts w:eastAsia="Times New Roman" w:cs="Times New Roman"/>
        </w:rPr>
        <w:t xml:space="preserve">Σε τι συνίσταται το προσωπικό; </w:t>
      </w:r>
    </w:p>
    <w:p w14:paraId="2C0FBAB8"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ΘΕΟΔΩΡΟΣ ΠΑΠΑΘΕΟΔΩΡΟΥ: </w:t>
      </w:r>
      <w:r>
        <w:rPr>
          <w:rFonts w:eastAsia="Times New Roman" w:cs="Times New Roman"/>
        </w:rPr>
        <w:t xml:space="preserve">Σας απαντώ. Κατ’ αρχάς, από ό,τι βλέπω, την </w:t>
      </w:r>
      <w:r w:rsidRPr="00CD57BE">
        <w:rPr>
          <w:rFonts w:eastAsia="Times New Roman" w:cs="Times New Roman"/>
        </w:rPr>
        <w:t>τροπολογία</w:t>
      </w:r>
      <w:r>
        <w:rPr>
          <w:rFonts w:eastAsia="Times New Roman" w:cs="Times New Roman"/>
        </w:rPr>
        <w:t xml:space="preserve"> την υπογράφει ο κ. Κοντ</w:t>
      </w:r>
      <w:r>
        <w:rPr>
          <w:rFonts w:eastAsia="Times New Roman" w:cs="Times New Roman"/>
        </w:rPr>
        <w:t xml:space="preserve">ονής. Ούτε τα προσχήματα δεν τηρείτε πλέον; Δεύτερον, τι είπατε προηγουμένως; Απαντήσατε υπέρ της μίας ή της άλλης Ενώσεως Δικαστών; </w:t>
      </w:r>
    </w:p>
    <w:p w14:paraId="2C0FBAB9" w14:textId="77777777" w:rsidR="0032345F" w:rsidRDefault="00CA05C6">
      <w:pPr>
        <w:tabs>
          <w:tab w:val="left" w:pos="426"/>
          <w:tab w:val="center" w:pos="4393"/>
        </w:tabs>
        <w:spacing w:after="0" w:line="600" w:lineRule="auto"/>
        <w:ind w:firstLine="851"/>
        <w:jc w:val="both"/>
        <w:rPr>
          <w:rFonts w:eastAsia="Times New Roman" w:cs="Times New Roman"/>
          <w:b/>
        </w:rPr>
      </w:pPr>
      <w:r>
        <w:rPr>
          <w:rFonts w:eastAsia="Times New Roman" w:cs="Times New Roman"/>
          <w:b/>
        </w:rPr>
        <w:t xml:space="preserve">ΣΤΑΥΡΟΣ ΚΟΝΤΟΝΗΣ (Υπουργός Δικαιοσύνης, Διαφάνειας και Ανθρωπίνων Δικαιωμάτων): </w:t>
      </w:r>
      <w:r w:rsidRPr="0093488E">
        <w:rPr>
          <w:rFonts w:eastAsia="Times New Roman" w:cs="Times New Roman"/>
        </w:rPr>
        <w:t>Αυτό καταλάβατε;</w:t>
      </w:r>
      <w:r>
        <w:rPr>
          <w:rFonts w:eastAsia="Times New Roman" w:cs="Times New Roman"/>
          <w:b/>
        </w:rPr>
        <w:t xml:space="preserve"> </w:t>
      </w:r>
    </w:p>
    <w:p w14:paraId="2C0FBABA"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lastRenderedPageBreak/>
        <w:t xml:space="preserve">ΘΕΟΔΩΡΟΣ ΠΑΠΑΘΕΟΔΩΡΟΥ: </w:t>
      </w:r>
      <w:r>
        <w:rPr>
          <w:rFonts w:eastAsia="Times New Roman" w:cs="Times New Roman"/>
        </w:rPr>
        <w:t>Ν</w:t>
      </w:r>
      <w:r>
        <w:rPr>
          <w:rFonts w:eastAsia="Times New Roman" w:cs="Times New Roman"/>
        </w:rPr>
        <w:t xml:space="preserve">ομίζετε ότι εδώ πέρα κάνετε ακόμα συνδικαλισμό; Είστε Υπουργός. Είστε Αναπληρωτής Υπουργός. </w:t>
      </w:r>
    </w:p>
    <w:p w14:paraId="2C0FBABB"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Αυτό </w:t>
      </w:r>
      <w:r w:rsidRPr="00CD57BE">
        <w:rPr>
          <w:rFonts w:eastAsia="Times New Roman"/>
          <w:bCs/>
        </w:rPr>
        <w:t>είναι</w:t>
      </w:r>
      <w:r>
        <w:rPr>
          <w:rFonts w:eastAsia="Times New Roman" w:cs="Times New Roman"/>
        </w:rPr>
        <w:t xml:space="preserve"> επί προσωπικού, </w:t>
      </w:r>
      <w:r w:rsidRPr="00CD57BE">
        <w:rPr>
          <w:rFonts w:eastAsia="Times New Roman" w:cs="Times New Roman"/>
        </w:rPr>
        <w:t>κύριε Πρόεδρε</w:t>
      </w:r>
      <w:r>
        <w:rPr>
          <w:rFonts w:eastAsia="Times New Roman" w:cs="Times New Roman"/>
        </w:rPr>
        <w:t>;</w:t>
      </w:r>
    </w:p>
    <w:p w14:paraId="2C0FBABC" w14:textId="77777777" w:rsidR="0032345F" w:rsidRDefault="00CA05C6">
      <w:pPr>
        <w:tabs>
          <w:tab w:val="left" w:pos="426"/>
          <w:tab w:val="center" w:pos="4393"/>
        </w:tabs>
        <w:spacing w:after="0" w:line="600" w:lineRule="auto"/>
        <w:ind w:firstLine="851"/>
        <w:jc w:val="both"/>
        <w:rPr>
          <w:rFonts w:eastAsia="Times New Roman" w:cs="Times New Roman"/>
        </w:rPr>
      </w:pPr>
      <w:r w:rsidRPr="00CD57BE">
        <w:rPr>
          <w:rFonts w:eastAsia="Times New Roman"/>
          <w:b/>
          <w:bCs/>
        </w:rPr>
        <w:t>ΠΡΟΕΔΡΕΥΩΝ (Δημήτριος Κρεμαστινός):</w:t>
      </w:r>
      <w:r w:rsidRPr="00CD57BE">
        <w:rPr>
          <w:rFonts w:eastAsia="Times New Roman" w:cs="Times New Roman"/>
        </w:rPr>
        <w:t xml:space="preserve"> </w:t>
      </w:r>
      <w:r>
        <w:rPr>
          <w:rFonts w:eastAsia="Times New Roman" w:cs="Times New Roman"/>
        </w:rPr>
        <w:t xml:space="preserve">Παρακαλώ, κύριε Παπαθεοδώρου. Δεν </w:t>
      </w:r>
      <w:r w:rsidRPr="00CD57BE">
        <w:rPr>
          <w:rFonts w:eastAsia="Times New Roman"/>
          <w:bCs/>
        </w:rPr>
        <w:t>είναι</w:t>
      </w:r>
      <w:r>
        <w:rPr>
          <w:rFonts w:eastAsia="Times New Roman" w:cs="Times New Roman"/>
        </w:rPr>
        <w:t xml:space="preserve"> προσωπικό. Παρακαλώ. </w:t>
      </w:r>
    </w:p>
    <w:p w14:paraId="2C0FBABD"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ΘΕΟΔΩΡΟΣ ΠΑΠΑΘΕΟΔΩΡΟΥ: </w:t>
      </w:r>
      <w:r>
        <w:rPr>
          <w:rFonts w:eastAsia="Times New Roman" w:cs="Times New Roman"/>
        </w:rPr>
        <w:t>Έρχεστε να υποστηρίξετε τη μί</w:t>
      </w:r>
      <w:r w:rsidRPr="00985A0F">
        <w:rPr>
          <w:rFonts w:eastAsia="Times New Roman" w:cs="Times New Roman"/>
        </w:rPr>
        <w:t>α εκ των δύο Ενώσεων των Δικαστών ή ν</w:t>
      </w:r>
      <w:r>
        <w:rPr>
          <w:rFonts w:eastAsia="Times New Roman" w:cs="Times New Roman"/>
        </w:rPr>
        <w:t>α επιχειρηματολογήσετε για τη μία εκ των δύ</w:t>
      </w:r>
      <w:r w:rsidRPr="00985A0F">
        <w:rPr>
          <w:rFonts w:eastAsia="Times New Roman" w:cs="Times New Roman"/>
        </w:rPr>
        <w:t xml:space="preserve">ο; </w:t>
      </w:r>
    </w:p>
    <w:p w14:paraId="2C0FBABE" w14:textId="77777777" w:rsidR="0032345F" w:rsidRDefault="00CA05C6">
      <w:pPr>
        <w:tabs>
          <w:tab w:val="left" w:pos="426"/>
          <w:tab w:val="center" w:pos="4393"/>
        </w:tabs>
        <w:spacing w:after="0" w:line="600" w:lineRule="auto"/>
        <w:ind w:firstLine="851"/>
        <w:jc w:val="both"/>
        <w:rPr>
          <w:rFonts w:eastAsia="Times New Roman"/>
          <w:bCs/>
        </w:rPr>
      </w:pPr>
      <w:r w:rsidRPr="00985A0F">
        <w:rPr>
          <w:rFonts w:eastAsia="Times New Roman"/>
          <w:b/>
          <w:bCs/>
        </w:rPr>
        <w:t>ΠΡΟΕΔΡΕΥΩΝ (Δημήτριος Κρεμαστινός):</w:t>
      </w:r>
      <w:r w:rsidRPr="00985A0F">
        <w:rPr>
          <w:rFonts w:eastAsia="Times New Roman" w:cs="Times New Roman"/>
          <w:b/>
        </w:rPr>
        <w:t xml:space="preserve"> </w:t>
      </w:r>
      <w:r w:rsidRPr="00985A0F">
        <w:rPr>
          <w:rFonts w:eastAsia="Times New Roman" w:cs="Times New Roman"/>
        </w:rPr>
        <w:t>Κύριε Παπαθεοδώρου, δε</w:t>
      </w:r>
      <w:r w:rsidRPr="00985A0F">
        <w:rPr>
          <w:rFonts w:eastAsia="Times New Roman" w:cs="Times New Roman"/>
        </w:rPr>
        <w:t xml:space="preserve">ν </w:t>
      </w:r>
      <w:r w:rsidRPr="00985A0F">
        <w:rPr>
          <w:rFonts w:eastAsia="Times New Roman"/>
          <w:bCs/>
        </w:rPr>
        <w:t>είναι</w:t>
      </w:r>
      <w:r w:rsidRPr="00985A0F">
        <w:rPr>
          <w:rFonts w:eastAsia="Times New Roman" w:cs="Times New Roman"/>
        </w:rPr>
        <w:t xml:space="preserve"> το θέμα προσωπικό. </w:t>
      </w:r>
      <w:r>
        <w:rPr>
          <w:rFonts w:eastAsia="Times New Roman" w:cs="Times New Roman"/>
        </w:rPr>
        <w:t xml:space="preserve">Γιατί θα γίνει εδώ μια </w:t>
      </w:r>
      <w:r w:rsidRPr="00A32E26">
        <w:rPr>
          <w:rFonts w:eastAsia="Times New Roman"/>
        </w:rPr>
        <w:t>συζήτηση</w:t>
      </w:r>
      <w:r>
        <w:rPr>
          <w:rFonts w:eastAsia="Times New Roman" w:cs="Times New Roman"/>
        </w:rPr>
        <w:t>…</w:t>
      </w:r>
    </w:p>
    <w:p w14:paraId="2C0FBABF" w14:textId="77777777" w:rsidR="0032345F" w:rsidRDefault="00CA05C6">
      <w:pPr>
        <w:tabs>
          <w:tab w:val="left" w:pos="426"/>
          <w:tab w:val="center" w:pos="4393"/>
        </w:tabs>
        <w:spacing w:after="0" w:line="600" w:lineRule="auto"/>
        <w:ind w:firstLine="851"/>
        <w:jc w:val="both"/>
        <w:rPr>
          <w:rFonts w:eastAsia="Times New Roman" w:cs="Times New Roman"/>
          <w:b/>
        </w:rPr>
      </w:pPr>
      <w:r>
        <w:rPr>
          <w:rFonts w:eastAsia="Times New Roman" w:cs="Times New Roman"/>
          <w:b/>
        </w:rPr>
        <w:lastRenderedPageBreak/>
        <w:t>ΘΕΟΔΩΡΟΣ ΠΑΠΑΘΕΟΔΩΡΟΥ:</w:t>
      </w:r>
      <w:r>
        <w:rPr>
          <w:rFonts w:eastAsia="Times New Roman" w:cs="Times New Roman"/>
        </w:rPr>
        <w:t xml:space="preserve"> Και στο κάτω-</w:t>
      </w:r>
      <w:r w:rsidRPr="00985A0F">
        <w:rPr>
          <w:rFonts w:eastAsia="Times New Roman" w:cs="Times New Roman"/>
        </w:rPr>
        <w:t>κάτω</w:t>
      </w:r>
      <w:r>
        <w:rPr>
          <w:rFonts w:eastAsia="Times New Roman" w:cs="Times New Roman"/>
        </w:rPr>
        <w:t>,</w:t>
      </w:r>
      <w:r w:rsidRPr="00985A0F">
        <w:rPr>
          <w:rFonts w:eastAsia="Times New Roman" w:cs="Times New Roman"/>
        </w:rPr>
        <w:t xml:space="preserve"> θα ήθελα</w:t>
      </w:r>
      <w:r>
        <w:rPr>
          <w:rFonts w:eastAsia="Times New Roman" w:cs="Times New Roman"/>
        </w:rPr>
        <w:t>,</w:t>
      </w:r>
      <w:r w:rsidRPr="00985A0F">
        <w:rPr>
          <w:rFonts w:eastAsia="Times New Roman" w:cs="Times New Roman"/>
        </w:rPr>
        <w:t xml:space="preserve"> κύριε Πρόεδρε </w:t>
      </w:r>
      <w:r>
        <w:rPr>
          <w:rFonts w:eastAsia="Times New Roman" w:cs="Times New Roman"/>
        </w:rPr>
        <w:t>-</w:t>
      </w:r>
      <w:r w:rsidRPr="00985A0F">
        <w:rPr>
          <w:rFonts w:eastAsia="Times New Roman" w:cs="Times New Roman"/>
        </w:rPr>
        <w:t>και τελειώνω με αυτό</w:t>
      </w:r>
      <w:r>
        <w:rPr>
          <w:rFonts w:eastAsia="Times New Roman" w:cs="Times New Roman"/>
        </w:rPr>
        <w:t>-</w:t>
      </w:r>
      <w:r w:rsidRPr="00985A0F">
        <w:rPr>
          <w:rFonts w:eastAsia="Times New Roman" w:cs="Times New Roman"/>
        </w:rPr>
        <w:t xml:space="preserve"> όταν </w:t>
      </w:r>
      <w:r>
        <w:rPr>
          <w:rFonts w:eastAsia="Times New Roman" w:cs="Times New Roman"/>
        </w:rPr>
        <w:t>τη</w:t>
      </w:r>
      <w:r w:rsidRPr="00985A0F">
        <w:rPr>
          <w:rFonts w:eastAsia="Times New Roman" w:cs="Times New Roman"/>
        </w:rPr>
        <w:t xml:space="preserve"> </w:t>
      </w:r>
      <w:r w:rsidRPr="00985A0F">
        <w:rPr>
          <w:rFonts w:eastAsia="Times New Roman"/>
          <w:bCs/>
        </w:rPr>
        <w:t>συγκεκριμέν</w:t>
      </w:r>
      <w:r>
        <w:rPr>
          <w:rFonts w:eastAsia="Times New Roman"/>
          <w:bCs/>
        </w:rPr>
        <w:t>η</w:t>
      </w:r>
      <w:r>
        <w:rPr>
          <w:rFonts w:eastAsia="Times New Roman" w:cs="Times New Roman"/>
        </w:rPr>
        <w:t xml:space="preserve"> τροπολογία την υπογράφει</w:t>
      </w:r>
      <w:r w:rsidRPr="00985A0F">
        <w:rPr>
          <w:rFonts w:eastAsia="Times New Roman" w:cs="Times New Roman"/>
        </w:rPr>
        <w:t xml:space="preserve"> ο κ. Κοντονής</w:t>
      </w:r>
      <w:r>
        <w:rPr>
          <w:rFonts w:eastAsia="Times New Roman" w:cs="Times New Roman"/>
        </w:rPr>
        <w:t>…</w:t>
      </w:r>
    </w:p>
    <w:p w14:paraId="2C0FBAC0" w14:textId="77777777" w:rsidR="0032345F" w:rsidRDefault="00CA05C6">
      <w:pPr>
        <w:tabs>
          <w:tab w:val="left" w:pos="426"/>
          <w:tab w:val="center" w:pos="4393"/>
        </w:tabs>
        <w:spacing w:after="0" w:line="600" w:lineRule="auto"/>
        <w:ind w:firstLine="851"/>
        <w:jc w:val="both"/>
        <w:rPr>
          <w:rFonts w:eastAsia="Times New Roman" w:cs="Times New Roman"/>
        </w:rPr>
      </w:pPr>
      <w:r w:rsidRPr="00985A0F">
        <w:rPr>
          <w:rFonts w:eastAsia="Times New Roman"/>
          <w:b/>
          <w:bCs/>
        </w:rPr>
        <w:t>ΠΡΟΕΔΡΕΥΩΝ (Δημήτριος Κρεμαστινός):</w:t>
      </w:r>
      <w:r w:rsidRPr="00985A0F">
        <w:rPr>
          <w:rFonts w:eastAsia="Times New Roman" w:cs="Times New Roman"/>
          <w:b/>
        </w:rPr>
        <w:t xml:space="preserve"> </w:t>
      </w:r>
      <w:r>
        <w:rPr>
          <w:rFonts w:eastAsia="Times New Roman"/>
        </w:rPr>
        <w:t>Λυπο</w:t>
      </w:r>
      <w:r w:rsidRPr="00985A0F">
        <w:rPr>
          <w:rFonts w:eastAsia="Times New Roman" w:cs="Times New Roman"/>
        </w:rPr>
        <w:t xml:space="preserve">ύμαι. </w:t>
      </w:r>
      <w:r>
        <w:rPr>
          <w:rFonts w:eastAsia="Times New Roman" w:cs="Times New Roman"/>
        </w:rPr>
        <w:t xml:space="preserve">Δεν </w:t>
      </w:r>
      <w:r w:rsidRPr="00A32E26">
        <w:rPr>
          <w:rFonts w:eastAsia="Times New Roman"/>
          <w:bCs/>
        </w:rPr>
        <w:t>είναι</w:t>
      </w:r>
      <w:r>
        <w:rPr>
          <w:rFonts w:eastAsia="Times New Roman" w:cs="Times New Roman"/>
        </w:rPr>
        <w:t xml:space="preserve"> προσωπικό το θέμα. </w:t>
      </w:r>
      <w:r w:rsidRPr="00985A0F">
        <w:rPr>
          <w:rFonts w:eastAsia="Times New Roman" w:cs="Times New Roman"/>
        </w:rPr>
        <w:t>Θα τοποθετηθεί ο</w:t>
      </w:r>
      <w:r>
        <w:rPr>
          <w:rFonts w:eastAsia="Times New Roman" w:cs="Times New Roman"/>
        </w:rPr>
        <w:t xml:space="preserve"> </w:t>
      </w:r>
      <w:r w:rsidRPr="00985A0F">
        <w:rPr>
          <w:rFonts w:eastAsia="Times New Roman" w:cs="Times New Roman"/>
        </w:rPr>
        <w:t>Υπουργός</w:t>
      </w:r>
      <w:r>
        <w:rPr>
          <w:rFonts w:eastAsia="Times New Roman" w:cs="Times New Roman"/>
        </w:rPr>
        <w:t xml:space="preserve">. Παρακαλώ! </w:t>
      </w:r>
    </w:p>
    <w:p w14:paraId="2C0FBAC1" w14:textId="77777777" w:rsidR="0032345F" w:rsidRDefault="00CA05C6">
      <w:pPr>
        <w:tabs>
          <w:tab w:val="left" w:pos="426"/>
          <w:tab w:val="center" w:pos="4393"/>
        </w:tabs>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sidRPr="00985A0F">
        <w:rPr>
          <w:rFonts w:eastAsia="Times New Roman" w:cs="Times New Roman"/>
        </w:rPr>
        <w:t>Κύριε Πρόεδρε</w:t>
      </w:r>
      <w:r>
        <w:rPr>
          <w:rFonts w:eastAsia="Times New Roman" w:cs="Times New Roman"/>
        </w:rPr>
        <w:t>,</w:t>
      </w:r>
      <w:r w:rsidRPr="00985A0F">
        <w:rPr>
          <w:rFonts w:eastAsia="Times New Roman" w:cs="Times New Roman"/>
        </w:rPr>
        <w:t xml:space="preserve"> δώστε τον </w:t>
      </w:r>
      <w:r>
        <w:rPr>
          <w:rFonts w:eastAsia="Times New Roman" w:cs="Times New Roman"/>
        </w:rPr>
        <w:t>λό</w:t>
      </w:r>
      <w:r w:rsidRPr="00985A0F">
        <w:rPr>
          <w:rFonts w:eastAsia="Times New Roman" w:cs="Times New Roman"/>
        </w:rPr>
        <w:t>γο</w:t>
      </w:r>
      <w:r>
        <w:rPr>
          <w:rFonts w:eastAsia="Times New Roman" w:cs="Times New Roman"/>
        </w:rPr>
        <w:t>,</w:t>
      </w:r>
      <w:r w:rsidRPr="00985A0F">
        <w:rPr>
          <w:rFonts w:eastAsia="Times New Roman" w:cs="Times New Roman"/>
        </w:rPr>
        <w:t xml:space="preserve"> παρακαλώ</w:t>
      </w:r>
      <w:r>
        <w:rPr>
          <w:rFonts w:eastAsia="Times New Roman" w:cs="Times New Roman"/>
        </w:rPr>
        <w:t>,</w:t>
      </w:r>
      <w:r w:rsidRPr="00985A0F">
        <w:rPr>
          <w:rFonts w:eastAsia="Times New Roman" w:cs="Times New Roman"/>
        </w:rPr>
        <w:t xml:space="preserve"> γιατί </w:t>
      </w:r>
      <w:r>
        <w:rPr>
          <w:rFonts w:eastAsia="Times New Roman" w:cs="Times New Roman"/>
        </w:rPr>
        <w:t xml:space="preserve">εδώ ξεπερνάνε το μέτρο </w:t>
      </w:r>
      <w:r w:rsidRPr="00985A0F">
        <w:rPr>
          <w:rFonts w:eastAsia="Times New Roman" w:cs="Times New Roman"/>
        </w:rPr>
        <w:t xml:space="preserve">ορισμένα πράγματα. </w:t>
      </w:r>
    </w:p>
    <w:p w14:paraId="2C0FBAC2" w14:textId="77777777" w:rsidR="0032345F" w:rsidRDefault="00CA05C6">
      <w:pPr>
        <w:tabs>
          <w:tab w:val="left" w:pos="426"/>
          <w:tab w:val="center" w:pos="4393"/>
        </w:tabs>
        <w:spacing w:after="0" w:line="600" w:lineRule="auto"/>
        <w:ind w:firstLine="851"/>
        <w:jc w:val="both"/>
        <w:rPr>
          <w:rFonts w:eastAsia="Times New Roman" w:cs="Times New Roman"/>
        </w:rPr>
      </w:pPr>
      <w:r w:rsidRPr="00985A0F">
        <w:rPr>
          <w:rFonts w:eastAsia="Times New Roman"/>
          <w:b/>
          <w:bCs/>
        </w:rPr>
        <w:t xml:space="preserve">ΠΡΟΕΔΡΕΥΩΝ </w:t>
      </w:r>
      <w:r w:rsidRPr="00985A0F">
        <w:rPr>
          <w:rFonts w:eastAsia="Times New Roman"/>
          <w:b/>
          <w:bCs/>
        </w:rPr>
        <w:t>(Δημήτριος Κρεμαστινός):</w:t>
      </w:r>
      <w:r w:rsidRPr="00985A0F">
        <w:rPr>
          <w:rFonts w:eastAsia="Times New Roman" w:cs="Times New Roman"/>
        </w:rPr>
        <w:t xml:space="preserve"> </w:t>
      </w:r>
      <w:r>
        <w:rPr>
          <w:rFonts w:eastAsia="Times New Roman" w:cs="Times New Roman"/>
        </w:rPr>
        <w:t xml:space="preserve">Πόσα λεπτά θέλετε; </w:t>
      </w:r>
    </w:p>
    <w:p w14:paraId="2C0FBAC3" w14:textId="77777777" w:rsidR="0032345F" w:rsidRDefault="00CA05C6">
      <w:pPr>
        <w:tabs>
          <w:tab w:val="left" w:pos="426"/>
          <w:tab w:val="center" w:pos="4393"/>
        </w:tabs>
        <w:spacing w:after="0" w:line="600" w:lineRule="auto"/>
        <w:ind w:firstLine="851"/>
        <w:jc w:val="both"/>
        <w:rPr>
          <w:rFonts w:eastAsia="Times New Roman" w:cs="Times New Roman"/>
          <w:b/>
        </w:rPr>
      </w:pPr>
      <w:r>
        <w:rPr>
          <w:rFonts w:eastAsia="Times New Roman" w:cs="Times New Roman"/>
          <w:b/>
        </w:rPr>
        <w:t xml:space="preserve">ΣΤΑΥΡΟΣ ΚΟΝΤΟΝΗΣ (Υπουργός Δικαιοσύνης, Διαφάνειας και Ανθρωπίνων Δικαιωμάτων): </w:t>
      </w:r>
      <w:r w:rsidRPr="0093488E">
        <w:rPr>
          <w:rFonts w:eastAsia="Times New Roman" w:cs="Times New Roman"/>
        </w:rPr>
        <w:t>Ένα λεπτό.</w:t>
      </w:r>
      <w:r>
        <w:rPr>
          <w:rFonts w:eastAsia="Times New Roman" w:cs="Times New Roman"/>
          <w:b/>
        </w:rPr>
        <w:t xml:space="preserve"> </w:t>
      </w:r>
    </w:p>
    <w:p w14:paraId="2C0FBAC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Πρόεδρε, ο προηγούμενος ειδικός αγορητής συνέδεσε -αν είναι δυνατόν!- το αίτημα που έχει υποβληθεί εδώ και αρκετό</w:t>
      </w:r>
      <w:r>
        <w:rPr>
          <w:rFonts w:eastAsia="Times New Roman" w:cs="Times New Roman"/>
          <w:szCs w:val="24"/>
        </w:rPr>
        <w:t xml:space="preserve"> καιρό από την ηγεσία του Αρείου Πάγου, διότι αντιμετωπίζει σοβαρά προβλήματα όσον </w:t>
      </w:r>
      <w:r>
        <w:rPr>
          <w:rFonts w:eastAsia="Times New Roman" w:cs="Times New Roman"/>
          <w:szCs w:val="24"/>
        </w:rPr>
        <w:lastRenderedPageBreak/>
        <w:t>αφορά στον αριθμό των αρεοπαγιτών, οι οποίοι αυτή την ώρα, είτε έχουν αναρρωτικές άδειες είτε απασχολούνται σε άλλες υπηρεσίες, με υποψίες και καχυποψίες σχετιζόμενες με την</w:t>
      </w:r>
      <w:r>
        <w:rPr>
          <w:rFonts w:eastAsia="Times New Roman" w:cs="Times New Roman"/>
          <w:szCs w:val="24"/>
        </w:rPr>
        <w:t xml:space="preserve"> προαγωγή, όχι των προέδρων εφετών στη θέση του αρεοπαγίτη, αλλά των εφετών στις θέσεις των προέδρων εφετών και μάλιστα, τη στιγμή που γνωρίζει ότι αυτή η διαδικασία γίνεται από το Ανώτατο Δικαστικό Συμβούλιο</w:t>
      </w:r>
      <w:r>
        <w:rPr>
          <w:rFonts w:eastAsia="Times New Roman" w:cs="Times New Roman"/>
          <w:szCs w:val="24"/>
        </w:rPr>
        <w:t xml:space="preserve">, χωρίς να έχει καμμία ανάμειξη η Κυβέρνηση </w:t>
      </w:r>
      <w:r>
        <w:rPr>
          <w:rFonts w:eastAsia="Times New Roman" w:cs="Times New Roman"/>
          <w:szCs w:val="24"/>
        </w:rPr>
        <w:t>σ’ α</w:t>
      </w:r>
      <w:r>
        <w:rPr>
          <w:rFonts w:eastAsia="Times New Roman" w:cs="Times New Roman"/>
          <w:szCs w:val="24"/>
        </w:rPr>
        <w:t>υτό το ζήτημα.</w:t>
      </w:r>
    </w:p>
    <w:p w14:paraId="2C0FBAC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Αυτά τα πράγματα, κύριε Πρόεδρε, είναι πρωτόγνωρα. Όταν η Κυβέρνηση ικανοποιεί αιτήματα της ηγεσίας του Αρείου Πάγου και μάλιστα τα ικανοποιεί χωρίς καμμία οικονομική βλάβη αυτή τη στιγμή για το δημόσιο, διότι ήδη οι πρόεδροι εφετών παίρνουν</w:t>
      </w:r>
      <w:r>
        <w:rPr>
          <w:rFonts w:eastAsia="Times New Roman" w:cs="Times New Roman"/>
          <w:szCs w:val="24"/>
        </w:rPr>
        <w:t xml:space="preserve"> τον ίδιο μισθό, ερχόμαστε εδώ και λέμε ότι υποψιαζόμαστε - προσέξτε συζήτηση σε επίπεδο Ολομέλειας Κοινοβουλίου!– ότι τις θέσεις των προέδρων εφετών που θα προαχθούν σε αρεοπαγίτες θα τις καταλάβουν εφέτες, οι οποίοι ενδεχομένως συμμετάσχουν σε μία νέα Έν</w:t>
      </w:r>
      <w:r>
        <w:rPr>
          <w:rFonts w:eastAsia="Times New Roman" w:cs="Times New Roman"/>
          <w:szCs w:val="24"/>
        </w:rPr>
        <w:t xml:space="preserve">ωση Ανωτάτων και Ανωτέρων Δικαστών. Αυτό δεν </w:t>
      </w:r>
      <w:r>
        <w:rPr>
          <w:rFonts w:eastAsia="Times New Roman" w:cs="Times New Roman"/>
          <w:szCs w:val="24"/>
        </w:rPr>
        <w:lastRenderedPageBreak/>
        <w:t>είναι επίπεδο συζήτησης, κύριε Πρόεδρε, αυτό είναι επίπεδο καφενείου και μάλιστα φθηνού επιπέδου!</w:t>
      </w:r>
    </w:p>
    <w:p w14:paraId="2C0FBAC6" w14:textId="77777777" w:rsidR="0032345F" w:rsidRDefault="00CA05C6">
      <w:pPr>
        <w:spacing w:after="0" w:line="600" w:lineRule="auto"/>
        <w:ind w:firstLine="720"/>
        <w:jc w:val="both"/>
        <w:rPr>
          <w:rFonts w:eastAsia="Times New Roman" w:cs="Times New Roman"/>
          <w:szCs w:val="24"/>
        </w:rPr>
      </w:pPr>
      <w:r w:rsidRPr="00F23E06">
        <w:rPr>
          <w:rFonts w:eastAsia="Times New Roman" w:cs="Times New Roman"/>
          <w:b/>
          <w:szCs w:val="24"/>
        </w:rPr>
        <w:t>ΘΕΟΔΩΡΟΣ ΠΑΠΑΘΕΟΔΩΡΟΥ:</w:t>
      </w:r>
      <w:r>
        <w:rPr>
          <w:rFonts w:eastAsia="Times New Roman" w:cs="Times New Roman"/>
          <w:szCs w:val="24"/>
        </w:rPr>
        <w:t xml:space="preserve"> Δεν ειπώθηκε αυτό. </w:t>
      </w:r>
    </w:p>
    <w:p w14:paraId="2C0FBAC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w:t>
      </w:r>
    </w:p>
    <w:p w14:paraId="2C0FBAC8" w14:textId="77777777" w:rsidR="0032345F" w:rsidRDefault="00CA05C6">
      <w:pPr>
        <w:spacing w:after="0" w:line="600" w:lineRule="auto"/>
        <w:ind w:firstLine="720"/>
        <w:jc w:val="both"/>
        <w:rPr>
          <w:rFonts w:eastAsia="Times New Roman" w:cs="Times New Roman"/>
          <w:szCs w:val="24"/>
        </w:rPr>
      </w:pPr>
      <w:r w:rsidRPr="0015341D">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Παρακαλώ, κύριε Πα</w:t>
      </w:r>
      <w:r>
        <w:rPr>
          <w:rFonts w:eastAsia="Times New Roman" w:cs="Times New Roman"/>
          <w:szCs w:val="24"/>
        </w:rPr>
        <w:t xml:space="preserve">παθεοδώρου. </w:t>
      </w:r>
    </w:p>
    <w:p w14:paraId="2C0FBAC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w:t>
      </w:r>
      <w:r w:rsidRPr="00A35D9F">
        <w:rPr>
          <w:rFonts w:eastAsia="Times New Roman" w:cs="Times New Roman"/>
          <w:b/>
          <w:szCs w:val="24"/>
        </w:rPr>
        <w:t xml:space="preserve"> (</w:t>
      </w:r>
      <w:r>
        <w:rPr>
          <w:rFonts w:eastAsia="Times New Roman" w:cs="Times New Roman"/>
          <w:b/>
          <w:szCs w:val="24"/>
        </w:rPr>
        <w:t xml:space="preserve">Υπουργός Δικαιοσύνης, Διαφάνειας και Ανθρωπίνων Δικαιωμάτων): </w:t>
      </w:r>
      <w:r>
        <w:rPr>
          <w:rFonts w:eastAsia="Times New Roman" w:cs="Times New Roman"/>
          <w:szCs w:val="24"/>
        </w:rPr>
        <w:t>Τι είναι αυτά τα πράγματα; Αυτό είπατε.</w:t>
      </w:r>
    </w:p>
    <w:p w14:paraId="2C0FBAC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 διαλογική συζήτηση. Παρακαλώ!</w:t>
      </w:r>
    </w:p>
    <w:p w14:paraId="2C0FBACB" w14:textId="77777777" w:rsidR="0032345F" w:rsidRDefault="00CA05C6">
      <w:pPr>
        <w:spacing w:after="0" w:line="600" w:lineRule="auto"/>
        <w:ind w:firstLine="720"/>
        <w:jc w:val="both"/>
        <w:rPr>
          <w:rFonts w:eastAsia="Times New Roman" w:cs="Times New Roman"/>
          <w:szCs w:val="24"/>
        </w:rPr>
      </w:pPr>
      <w:r w:rsidRPr="00F23E06">
        <w:rPr>
          <w:rFonts w:eastAsia="Times New Roman" w:cs="Times New Roman"/>
          <w:b/>
          <w:szCs w:val="24"/>
        </w:rPr>
        <w:t>ΘΕΟΔΩΡΟΣ ΠΑΠΑΘΕΟΔΩΡΟΥ:</w:t>
      </w:r>
      <w:r>
        <w:rPr>
          <w:rFonts w:eastAsia="Times New Roman" w:cs="Times New Roman"/>
          <w:b/>
          <w:szCs w:val="24"/>
        </w:rPr>
        <w:t xml:space="preserve"> </w:t>
      </w:r>
      <w:r>
        <w:rPr>
          <w:rFonts w:eastAsia="Times New Roman" w:cs="Times New Roman"/>
          <w:szCs w:val="24"/>
        </w:rPr>
        <w:t>Να γραφτεί στα Πρακτικά ότι δε</w:t>
      </w:r>
      <w:r>
        <w:rPr>
          <w:rFonts w:eastAsia="Times New Roman" w:cs="Times New Roman"/>
          <w:szCs w:val="24"/>
        </w:rPr>
        <w:t xml:space="preserve">ν ειπώθηκε αυτό. </w:t>
      </w:r>
    </w:p>
    <w:p w14:paraId="2C0FBACC" w14:textId="77777777" w:rsidR="0032345F" w:rsidRDefault="00CA05C6">
      <w:pPr>
        <w:spacing w:after="0" w:line="600" w:lineRule="auto"/>
        <w:ind w:firstLine="720"/>
        <w:jc w:val="both"/>
        <w:rPr>
          <w:rFonts w:eastAsia="Times New Roman" w:cs="Times New Roman"/>
          <w:szCs w:val="24"/>
        </w:rPr>
      </w:pPr>
      <w:r w:rsidRPr="00543092">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Παπαθεοδώρου, δεν γράφονται οι διακοπές στα Πρακτικά. Δεν επιτρέπεται διαλογική συζήτηση.</w:t>
      </w:r>
    </w:p>
    <w:p w14:paraId="2C0FBACD" w14:textId="77777777" w:rsidR="0032345F" w:rsidRDefault="00CA05C6">
      <w:pPr>
        <w:spacing w:after="0" w:line="600" w:lineRule="auto"/>
        <w:ind w:firstLine="720"/>
        <w:jc w:val="both"/>
        <w:rPr>
          <w:rFonts w:eastAsia="Times New Roman" w:cs="Times New Roman"/>
          <w:szCs w:val="24"/>
        </w:rPr>
      </w:pPr>
      <w:r w:rsidRPr="00F23E06">
        <w:rPr>
          <w:rFonts w:eastAsia="Times New Roman" w:cs="Times New Roman"/>
          <w:b/>
          <w:szCs w:val="24"/>
        </w:rPr>
        <w:t>ΘΕΟΔΩΡΟΣ ΠΑΠΑΘΕΟΔΩΡΟΥ:</w:t>
      </w:r>
      <w:r>
        <w:rPr>
          <w:rFonts w:eastAsia="Times New Roman" w:cs="Times New Roman"/>
          <w:b/>
          <w:szCs w:val="24"/>
        </w:rPr>
        <w:t xml:space="preserve"> </w:t>
      </w:r>
      <w:r>
        <w:rPr>
          <w:rFonts w:eastAsia="Times New Roman" w:cs="Times New Roman"/>
          <w:szCs w:val="24"/>
        </w:rPr>
        <w:t>…</w:t>
      </w:r>
    </w:p>
    <w:p w14:paraId="2C0FBACE" w14:textId="77777777" w:rsidR="0032345F" w:rsidRDefault="00CA05C6">
      <w:pPr>
        <w:spacing w:after="0" w:line="600" w:lineRule="auto"/>
        <w:ind w:firstLine="720"/>
        <w:jc w:val="both"/>
        <w:rPr>
          <w:rFonts w:eastAsia="Times New Roman" w:cs="Times New Roman"/>
          <w:szCs w:val="24"/>
        </w:rPr>
      </w:pPr>
      <w:r w:rsidRPr="00543092">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 xml:space="preserve">Θα δώσω τον λόγο στον Υπουργό κ. Παππά, ο </w:t>
      </w:r>
      <w:r>
        <w:rPr>
          <w:rFonts w:eastAsia="Times New Roman" w:cs="Times New Roman"/>
          <w:szCs w:val="24"/>
        </w:rPr>
        <w:t>οποίος ζήτησε να μιλήσει τώρα, για να υποστηρίξει την τροπολογία του, διότι θα φύγει στο εξωτερικό. Κατά συνέπεια θα πάρει τον λόγο ο κ. Παππάς για την τροπολογία με γενικό αριθμό 706 περί παράτασης κατά έξι μήνες της ισχύος των διατάξεων του άρθρου 12 παρ</w:t>
      </w:r>
      <w:r>
        <w:rPr>
          <w:rFonts w:eastAsia="Times New Roman" w:cs="Times New Roman"/>
          <w:szCs w:val="24"/>
        </w:rPr>
        <w:t>άγραφος 2 του ν. 2238/1995, που αφορά στη διαδικασία για την απευθείας τιμολόγηση των διαφημιζόμενων από τα ΜΜΕ.</w:t>
      </w:r>
    </w:p>
    <w:p w14:paraId="2C0FBAC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προηγουμέ</w:t>
      </w:r>
      <w:r>
        <w:rPr>
          <w:rFonts w:eastAsia="Times New Roman" w:cs="Times New Roman"/>
          <w:szCs w:val="24"/>
        </w:rPr>
        <w:t>νως</w:t>
      </w:r>
      <w:r>
        <w:rPr>
          <w:rFonts w:eastAsia="Times New Roman" w:cs="Times New Roman"/>
          <w:szCs w:val="24"/>
        </w:rPr>
        <w:t xml:space="preserve"> συμμετείχαν στο εκπαιδευτικό πρόγραμμα «Εργαστήρι </w:t>
      </w:r>
      <w:r>
        <w:rPr>
          <w:rFonts w:eastAsia="Times New Roman" w:cs="Times New Roman"/>
          <w:szCs w:val="24"/>
        </w:rPr>
        <w:lastRenderedPageBreak/>
        <w:t xml:space="preserve">Δημοκρατίας» που οργανώνει το Ίδρυμα της Βουλής, είκοσι μαθητές και μαθήτριες και δύο συνοδοί εκπαιδευτικοί από τα εκπαιδευτήρια «ΠΑΛΛΑΔΙΟΝ». </w:t>
      </w:r>
    </w:p>
    <w:p w14:paraId="2C0FBAD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καλωσορίζει.</w:t>
      </w:r>
    </w:p>
    <w:p w14:paraId="2C0FBAD1"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w:t>
      </w:r>
      <w:r>
        <w:rPr>
          <w:rFonts w:eastAsia="Times New Roman" w:cs="Times New Roman"/>
          <w:szCs w:val="24"/>
        </w:rPr>
        <w:t>γες της Βουλής)</w:t>
      </w:r>
    </w:p>
    <w:p w14:paraId="2C0FBAD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w:t>
      </w:r>
    </w:p>
    <w:p w14:paraId="2C0FBAD3" w14:textId="77777777" w:rsidR="0032345F" w:rsidRDefault="00CA05C6">
      <w:pPr>
        <w:spacing w:after="0" w:line="600" w:lineRule="auto"/>
        <w:ind w:firstLine="720"/>
        <w:jc w:val="both"/>
        <w:rPr>
          <w:rFonts w:eastAsia="Times New Roman" w:cs="Times New Roman"/>
          <w:szCs w:val="24"/>
        </w:rPr>
      </w:pPr>
      <w:r w:rsidRPr="00943B74">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Ευχαριστώ, κύριε Πρόεδρε.</w:t>
      </w:r>
    </w:p>
    <w:p w14:paraId="2C0FBAD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και τον Υπουργό που έκανε δεκτή την προσθήκη μιας τροπολογίας, η οποία παρατείνει κατά έξι μήνε</w:t>
      </w:r>
      <w:r>
        <w:rPr>
          <w:rFonts w:eastAsia="Times New Roman" w:cs="Times New Roman"/>
          <w:szCs w:val="24"/>
        </w:rPr>
        <w:t>ς τις διατάξεις που ισχύουν σήμερα σε ό,τι αφορά τον τρόπο τιμολόγησης των διαφημίσεων και των χορηγιών.</w:t>
      </w:r>
    </w:p>
    <w:p w14:paraId="2C0FBAD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Γνωρίζετε όλοι, επειδή είχαμε την ευκαιρία να ξανασυζητήσουμε αντίστοιχη ρύθμιση, ότι υπάρχει μεγάλο πρόβλημα «γκρίζων» ζωνών στην τιμολόγηση της τηλεο</w:t>
      </w:r>
      <w:r>
        <w:rPr>
          <w:rFonts w:eastAsia="Times New Roman" w:cs="Times New Roman"/>
          <w:szCs w:val="24"/>
        </w:rPr>
        <w:t xml:space="preserve">πτικής διαφήμισης. </w:t>
      </w:r>
    </w:p>
    <w:p w14:paraId="2C0FBAD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Κυβέρνηση ήδη είναι σε διαδικασία διαβούλευσης με τους ενδιαφερομένους φορείς και τα κανάλια και τους διαφημιστές και μέσα στον Ιανουάριο θα φέρουμε το νομοσχέδιο το οποίο θα συγκροτεί την ηλεκτρονική πλατφόρμα των συναλλαγών για την </w:t>
      </w:r>
      <w:r>
        <w:rPr>
          <w:rFonts w:eastAsia="Times New Roman" w:cs="Times New Roman"/>
          <w:szCs w:val="24"/>
        </w:rPr>
        <w:t>τηλεοπτική διαφήμιση. Είναι μια πρωτοβουλία, την οποία χωρίς κανέναν απολύτως αιφνιδιασμό και με όρους συναίνεσης και διαβούλευσης και με τα υπόλοιπα κόμματα και με τους φορείς της αγοράς μπορούμε να προχωρήσουμε, μια πρωτοβουλία η οποία θα βοηθήσει, νομίζ</w:t>
      </w:r>
      <w:r>
        <w:rPr>
          <w:rFonts w:eastAsia="Times New Roman" w:cs="Times New Roman"/>
          <w:szCs w:val="24"/>
        </w:rPr>
        <w:t>ω, και τα οικονομικά των καναλιών και θα τα εξυγιάνει, διότι, όπως γνωρίζετε, πολλά απ’ αυτά έχουν σχέση ετεροβαρή με διαφημιστικές εταιρείες και κρέμονται απ’ αυτές, για να μπορέσουν να έχουν ένα διαφημιστικό πακέτο το οποίο θα τα κάνει βιώσιμα.</w:t>
      </w:r>
    </w:p>
    <w:p w14:paraId="2C0FBAD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πάρα πολύ, κύριε Πρόεδρε.</w:t>
      </w:r>
    </w:p>
    <w:p w14:paraId="2C0FBAD8" w14:textId="77777777" w:rsidR="0032345F" w:rsidRDefault="00CA05C6">
      <w:pPr>
        <w:spacing w:after="0" w:line="600" w:lineRule="auto"/>
        <w:ind w:firstLine="720"/>
        <w:jc w:val="both"/>
        <w:rPr>
          <w:rFonts w:eastAsia="Times New Roman" w:cs="Times New Roman"/>
          <w:szCs w:val="24"/>
        </w:rPr>
      </w:pPr>
      <w:r w:rsidRPr="0015341D">
        <w:rPr>
          <w:rFonts w:eastAsia="Times New Roman" w:cs="Times New Roman"/>
          <w:b/>
          <w:szCs w:val="24"/>
        </w:rPr>
        <w:lastRenderedPageBreak/>
        <w:t>ΠΡΟΕΔΡΕΥΩΝ (Δημήτριος Κρεμαστινός):</w:t>
      </w:r>
      <w:r>
        <w:rPr>
          <w:rFonts w:eastAsia="Times New Roman" w:cs="Times New Roman"/>
          <w:b/>
          <w:szCs w:val="24"/>
        </w:rPr>
        <w:t xml:space="preserve"> </w:t>
      </w:r>
      <w:r>
        <w:rPr>
          <w:rFonts w:eastAsia="Times New Roman" w:cs="Times New Roman"/>
          <w:szCs w:val="24"/>
        </w:rPr>
        <w:t>Ευχαριστώ, κύριε Υπουργέ.</w:t>
      </w:r>
    </w:p>
    <w:p w14:paraId="2C0FBAD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Ελλάδας κ. Συντυχάκης.</w:t>
      </w:r>
    </w:p>
    <w:p w14:paraId="2C0FBADA" w14:textId="77777777" w:rsidR="0032345F" w:rsidRDefault="00CA05C6">
      <w:pPr>
        <w:spacing w:after="0" w:line="600" w:lineRule="auto"/>
        <w:ind w:firstLine="720"/>
        <w:jc w:val="both"/>
        <w:rPr>
          <w:rFonts w:eastAsia="Times New Roman" w:cs="Times New Roman"/>
          <w:szCs w:val="24"/>
        </w:rPr>
      </w:pPr>
      <w:r w:rsidRPr="00EF5A5C">
        <w:rPr>
          <w:rFonts w:eastAsia="Times New Roman" w:cs="Times New Roman"/>
          <w:b/>
          <w:szCs w:val="24"/>
        </w:rPr>
        <w:t>ΑΘΑΝΑΣΙΟΣ ΘΕΟΧΑΡΟΠΟΥΛΟΣ:</w:t>
      </w:r>
      <w:r>
        <w:rPr>
          <w:rFonts w:eastAsia="Times New Roman" w:cs="Times New Roman"/>
          <w:szCs w:val="24"/>
        </w:rPr>
        <w:t xml:space="preserve"> Ζητώ τον λόγο για την τροπολογία.</w:t>
      </w:r>
    </w:p>
    <w:p w14:paraId="2C0FBADB" w14:textId="77777777" w:rsidR="0032345F" w:rsidRDefault="00CA05C6">
      <w:pPr>
        <w:spacing w:after="0" w:line="600" w:lineRule="auto"/>
        <w:ind w:firstLine="720"/>
        <w:jc w:val="both"/>
        <w:rPr>
          <w:rFonts w:eastAsia="Times New Roman" w:cs="Times New Roman"/>
          <w:szCs w:val="24"/>
        </w:rPr>
      </w:pPr>
      <w:r w:rsidRPr="0015341D">
        <w:rPr>
          <w:rFonts w:eastAsia="Times New Roman" w:cs="Times New Roman"/>
          <w:b/>
          <w:szCs w:val="24"/>
        </w:rPr>
        <w:t xml:space="preserve">ΠΡΟΕΔΡΕΥΩΝ (Δημήτριος </w:t>
      </w:r>
      <w:r w:rsidRPr="0015341D">
        <w:rPr>
          <w:rFonts w:eastAsia="Times New Roman" w:cs="Times New Roman"/>
          <w:b/>
          <w:szCs w:val="24"/>
        </w:rPr>
        <w:t>Κρεμαστινός):</w:t>
      </w:r>
      <w:r>
        <w:rPr>
          <w:rFonts w:eastAsia="Times New Roman" w:cs="Times New Roman"/>
          <w:b/>
          <w:szCs w:val="24"/>
        </w:rPr>
        <w:t xml:space="preserve"> </w:t>
      </w:r>
      <w:r>
        <w:rPr>
          <w:rFonts w:eastAsia="Times New Roman" w:cs="Times New Roman"/>
          <w:szCs w:val="24"/>
        </w:rPr>
        <w:t>Έχω δώσει τον λόγο στον κ. Συντυχάκη.</w:t>
      </w:r>
    </w:p>
    <w:p w14:paraId="2C0FBADC" w14:textId="77777777" w:rsidR="0032345F" w:rsidRDefault="00CA05C6">
      <w:pPr>
        <w:spacing w:after="0" w:line="600" w:lineRule="auto"/>
        <w:ind w:firstLine="720"/>
        <w:jc w:val="both"/>
        <w:rPr>
          <w:rFonts w:eastAsia="Times New Roman" w:cs="Times New Roman"/>
          <w:szCs w:val="24"/>
        </w:rPr>
      </w:pPr>
      <w:r w:rsidRPr="00EF5A5C">
        <w:rPr>
          <w:rFonts w:eastAsia="Times New Roman" w:cs="Times New Roman"/>
          <w:b/>
          <w:szCs w:val="24"/>
        </w:rPr>
        <w:t>ΑΘΑΝΑΣΙΟΣ ΘΕΟΧΑΡΟΠΟΥΛΟΣ:</w:t>
      </w:r>
      <w:r>
        <w:rPr>
          <w:rFonts w:eastAsia="Times New Roman" w:cs="Times New Roman"/>
          <w:b/>
          <w:szCs w:val="24"/>
        </w:rPr>
        <w:t xml:space="preserve"> </w:t>
      </w:r>
      <w:r>
        <w:rPr>
          <w:rFonts w:eastAsia="Times New Roman" w:cs="Times New Roman"/>
          <w:szCs w:val="24"/>
        </w:rPr>
        <w:t>Εκ του Κανονισμού, όταν μιλά ένας Υπουργός για μια τροπολογία, μπορούμε να πάρουμε τον λόγο.</w:t>
      </w:r>
    </w:p>
    <w:p w14:paraId="2C0FBAD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sidRPr="00EF5A5C">
        <w:rPr>
          <w:rFonts w:eastAsia="Times New Roman" w:cs="Times New Roman"/>
          <w:szCs w:val="24"/>
        </w:rPr>
        <w:t>Θα σας δώσω τον λόγο, μόλις τελειώσει ο ειδικός αγ</w:t>
      </w:r>
      <w:r w:rsidRPr="00EF5A5C">
        <w:rPr>
          <w:rFonts w:eastAsia="Times New Roman" w:cs="Times New Roman"/>
          <w:szCs w:val="24"/>
        </w:rPr>
        <w:t>ορητής.</w:t>
      </w:r>
    </w:p>
    <w:p w14:paraId="2C0FBAD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περιμένουμε μια ώρα εδώ, για να μιλήσουμε!</w:t>
      </w:r>
    </w:p>
    <w:p w14:paraId="2C0FBAD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Συντυχάκη, έχετε τον λόγο.</w:t>
      </w:r>
    </w:p>
    <w:p w14:paraId="2C0FBAE0"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C0FBAE1"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με το παρόν σχέδιο νόμου, όπως και </w:t>
      </w:r>
      <w:r>
        <w:rPr>
          <w:rFonts w:eastAsia="Times New Roman" w:cs="Times New Roman"/>
          <w:szCs w:val="24"/>
        </w:rPr>
        <w:t>άλλα που νομοθετήθηκαν τις προηγούμενες ημέρες</w:t>
      </w:r>
      <w:r w:rsidRPr="00BC682A">
        <w:rPr>
          <w:rFonts w:eastAsia="Times New Roman" w:cs="Times New Roman"/>
          <w:szCs w:val="24"/>
        </w:rPr>
        <w:t>,</w:t>
      </w:r>
      <w:r>
        <w:rPr>
          <w:rFonts w:eastAsia="Times New Roman" w:cs="Times New Roman"/>
          <w:szCs w:val="24"/>
        </w:rPr>
        <w:t xml:space="preserve"> όπως η εφαρμογή της εργαλειοθήκης του ΟΟΣΑ και η απελευθέρωση των δουλεμπορικών γραφείων, η Κυβέρνηση πραγματικά αγωνιά να κλείσει εκκρεμότητες για τη δεύτερη αξιολόγηση στο πλαίσιο των δεσμεύσεών της έναντι </w:t>
      </w:r>
      <w:r>
        <w:rPr>
          <w:rFonts w:eastAsia="Times New Roman" w:cs="Times New Roman"/>
          <w:szCs w:val="24"/>
        </w:rPr>
        <w:t>του κουαρτέτου.</w:t>
      </w:r>
    </w:p>
    <w:p w14:paraId="2C0FBAE2"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 παρόν σχέδιο νόμου ενσωματώνει διάφορες ευρωπαϊκές οδηγίες στην ελληνική νομοθεσία, άλλες τις αναμορφώνει, που κατά βάση είναι άσχετες μεταξύ τους. Προτάσσει, προφανώς για λόγους επικοινωνιακής τακτικής, τις οδηγίες υπό τον εύηχο ομολογ</w:t>
      </w:r>
      <w:r>
        <w:rPr>
          <w:rFonts w:eastAsia="Times New Roman" w:cs="Times New Roman"/>
          <w:szCs w:val="24"/>
        </w:rPr>
        <w:t>ουμένως τίτλο</w:t>
      </w:r>
      <w:r w:rsidRPr="00BC682A">
        <w:rPr>
          <w:rFonts w:eastAsia="Times New Roman" w:cs="Times New Roman"/>
          <w:szCs w:val="24"/>
        </w:rPr>
        <w:t xml:space="preserve">: </w:t>
      </w:r>
      <w:r>
        <w:rPr>
          <w:rFonts w:eastAsia="Times New Roman" w:cs="Times New Roman"/>
          <w:szCs w:val="24"/>
        </w:rPr>
        <w:t xml:space="preserve">Εφαρμογή της αρχής της ίσης μεταχείρισης προσώπων ανεξαρτήτου φυλής, θρησκείας, </w:t>
      </w:r>
      <w:r>
        <w:rPr>
          <w:rFonts w:eastAsia="Times New Roman" w:cs="Times New Roman"/>
          <w:szCs w:val="24"/>
        </w:rPr>
        <w:lastRenderedPageBreak/>
        <w:t>αναπηρίας, ηλικίας</w:t>
      </w:r>
      <w:r w:rsidRPr="00BC682A">
        <w:rPr>
          <w:rFonts w:eastAsia="Times New Roman" w:cs="Times New Roman"/>
          <w:szCs w:val="24"/>
        </w:rPr>
        <w:t>,</w:t>
      </w:r>
      <w:r>
        <w:rPr>
          <w:rFonts w:eastAsia="Times New Roman" w:cs="Times New Roman"/>
          <w:szCs w:val="24"/>
        </w:rPr>
        <w:t xml:space="preserve"> γενετήσιου προσανατολισμού κ.λπ. στην απασχόληση και την εργασία.</w:t>
      </w:r>
    </w:p>
    <w:p w14:paraId="2C0FBAE3"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Κατά την άποψη του Κομμουνιστικού Κόμματος πρόκειται για ένα ευχολόγιο, που</w:t>
      </w:r>
      <w:r>
        <w:rPr>
          <w:rFonts w:eastAsia="Times New Roman" w:cs="Times New Roman"/>
          <w:szCs w:val="24"/>
        </w:rPr>
        <w:t xml:space="preserve"> συνιστά υποκρισία από την πλευρά της Κυβέρνησης στην προσπάθειά της να παρουσιάσει με διττό τρόπο το εξής: ότι η Ευρωπαϊκή Ένωση και η Κυβέρνηση υπηρετούν από κοινού τις ιδρυτικές αξίες της Ευρωπαϊκής Ένωσης, όπως της δημοκρατίας και της ισότητας. Είναι τ</w:t>
      </w:r>
      <w:r>
        <w:rPr>
          <w:rFonts w:eastAsia="Times New Roman" w:cs="Times New Roman"/>
          <w:szCs w:val="24"/>
        </w:rPr>
        <w:t xml:space="preserve">όσο γενικόλογες, που πίσω από αυτές συγκαλύπτεται το κύριο, δηλαδή ότι η Ευρωπαϊκή Ένωση είναι ένωση καπιταλιστών και οι κυβερνήσεις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την υπηρετούν. Υπηρετούν, δηλαδή, τις αξίες της ανταγωνιστικότητας, της εκμετάλλευσης της εργ</w:t>
      </w:r>
      <w:r>
        <w:rPr>
          <w:rFonts w:eastAsia="Times New Roman" w:cs="Times New Roman"/>
          <w:szCs w:val="24"/>
        </w:rPr>
        <w:t xml:space="preserve">ατικής τάξης, τις αξίες της καπιταλιστικής ανάπτυξης και του κέρδους και από την άλλη στρατιές ανέργων, </w:t>
      </w:r>
      <w:proofErr w:type="spellStart"/>
      <w:r>
        <w:rPr>
          <w:rFonts w:eastAsia="Times New Roman" w:cs="Times New Roman"/>
          <w:szCs w:val="24"/>
        </w:rPr>
        <w:t>τσαλαπατημένα</w:t>
      </w:r>
      <w:proofErr w:type="spellEnd"/>
      <w:r>
        <w:rPr>
          <w:rFonts w:eastAsia="Times New Roman" w:cs="Times New Roman"/>
          <w:szCs w:val="24"/>
        </w:rPr>
        <w:t xml:space="preserve"> εργασιακά κοινωνικά δικαιώματα, </w:t>
      </w:r>
      <w:proofErr w:type="spellStart"/>
      <w:r>
        <w:rPr>
          <w:rFonts w:eastAsia="Times New Roman" w:cs="Times New Roman"/>
          <w:szCs w:val="24"/>
        </w:rPr>
        <w:t>υποκατώτατους</w:t>
      </w:r>
      <w:proofErr w:type="spellEnd"/>
      <w:r>
        <w:rPr>
          <w:rFonts w:eastAsia="Times New Roman" w:cs="Times New Roman"/>
          <w:szCs w:val="24"/>
        </w:rPr>
        <w:t xml:space="preserve"> μισθούς και συντάξεις, </w:t>
      </w:r>
      <w:proofErr w:type="spellStart"/>
      <w:r>
        <w:rPr>
          <w:rFonts w:eastAsia="Times New Roman" w:cs="Times New Roman"/>
          <w:szCs w:val="24"/>
        </w:rPr>
        <w:t>φοροληστεία</w:t>
      </w:r>
      <w:proofErr w:type="spellEnd"/>
      <w:r>
        <w:rPr>
          <w:rFonts w:eastAsia="Times New Roman" w:cs="Times New Roman"/>
          <w:szCs w:val="24"/>
        </w:rPr>
        <w:t xml:space="preserve"> σε βάρος της συντριπτικής </w:t>
      </w:r>
      <w:r>
        <w:rPr>
          <w:rFonts w:eastAsia="Times New Roman" w:cs="Times New Roman"/>
          <w:szCs w:val="24"/>
        </w:rPr>
        <w:lastRenderedPageBreak/>
        <w:t>πλειοψηφίας των λαών της Ευρώπη</w:t>
      </w:r>
      <w:r>
        <w:rPr>
          <w:rFonts w:eastAsia="Times New Roman" w:cs="Times New Roman"/>
          <w:szCs w:val="24"/>
        </w:rPr>
        <w:t>ς, προσφυγιά, συμμετοχή στους ιμπεριαλιστικούς πολέμους, που προκαλούν θάνατο, πόνο, προσφυγιά, φτώχεια.</w:t>
      </w:r>
    </w:p>
    <w:p w14:paraId="2C0FBAE4"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Όσα προσωπεία και αν φορέσει η Ευρωπαϊκή Ένωση, όσες ευρωπαϊκές οδηγίες και αν ενσωματώσετε στην ελληνική νομοθεσία με πρόσχημα τα ανθρώπινα δικαιώματα</w:t>
      </w:r>
      <w:r>
        <w:rPr>
          <w:rFonts w:eastAsia="Times New Roman" w:cs="Times New Roman"/>
          <w:szCs w:val="24"/>
        </w:rPr>
        <w:t xml:space="preserve">, η φύση της Ευρωπαϊκής Ένωσης του καπιταλισμού δεν αλλάζει. Ποτέ, μα ποτέ, στη ζούγκλα του καπιταλισμού ο άνθρωπος, τα δικαιώματά του και οι ανάγκες του δεν θα μπουν πάνω από την ακόρεστη δίψα του κέρδους. </w:t>
      </w:r>
    </w:p>
    <w:p w14:paraId="2C0FBAE5"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Μόλις χθες και προς εφαρμογή της εργαλειοθήκης τ</w:t>
      </w:r>
      <w:r>
        <w:rPr>
          <w:rFonts w:eastAsia="Times New Roman" w:cs="Times New Roman"/>
          <w:szCs w:val="24"/>
        </w:rPr>
        <w:t>ου ΟΟΣΑ φέρατε μέτρα για την απελευθέρωση των επαγγελμάτων που ευνοούν επιχειρηματικούς ομίλους στο εμπόριο, στα καύσιμα, στο φάρμακο. Μέτρα διευκόλυνσης για τη δημιουργία φιλικού επενδυτικού περιβάλλοντος. Μέτρα, βέβαια, που ψηφίστηκαν και από τη Νέα Δημο</w:t>
      </w:r>
      <w:r>
        <w:rPr>
          <w:rFonts w:eastAsia="Times New Roman" w:cs="Times New Roman"/>
          <w:szCs w:val="24"/>
        </w:rPr>
        <w:t xml:space="preserve">κρατία ή όσοι δεν τα ψήφισαν για καθαρά αντιπολιτευτικούς λόγους. Όπως επίσης -κανένα ίχνος </w:t>
      </w:r>
      <w:r>
        <w:rPr>
          <w:rFonts w:eastAsia="Times New Roman" w:cs="Times New Roman"/>
          <w:szCs w:val="24"/>
        </w:rPr>
        <w:lastRenderedPageBreak/>
        <w:t>κρίσης συνείδησης- φέρατε στη Βουλή την τροπολογία για την απελευθέρωση των δουλεμπορικών γραφείων εξεύρεσης εργασίας, νομιμοποιώντας έτσι τα σύγχρονα μεσιτικά σκλα</w:t>
      </w:r>
      <w:r>
        <w:rPr>
          <w:rFonts w:eastAsia="Times New Roman" w:cs="Times New Roman"/>
          <w:szCs w:val="24"/>
        </w:rPr>
        <w:t>βοπάζαρα, την εργασιακή ζούγκλα από εκεί που θα τα καταργούσε ο ΣΥΡΙΖΑ.</w:t>
      </w:r>
    </w:p>
    <w:p w14:paraId="2C0FBAE6"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 παρόν σχέδιο νόμου παράλληλα με τις οδηγίες για την ίση μεταχείριση ενσωματώνονται και άλλες που καμμία σχέση δεν έχουν με τα συμφέροντα και τις ανάγκες της εργατικής τάξης, των φτ</w:t>
      </w:r>
      <w:r>
        <w:rPr>
          <w:rFonts w:eastAsia="Times New Roman" w:cs="Times New Roman"/>
          <w:szCs w:val="24"/>
        </w:rPr>
        <w:t>ωχών λαϊκών στρωμάτων, ευάλωτων κοινωνικών ομάδων. Αφορούν οδηγίες που θωρακίζουν τις χρηματαγορές, ενισχύοντας έτσι τον μηχανισμό συγκέντρωσης κεφαλαίων και ανακατανομής εισοδημάτων σε όφελος των επιχειρηματικών ομίλων, ενώ εισάγεται η σύσταση του εθνικού</w:t>
      </w:r>
      <w:r>
        <w:rPr>
          <w:rFonts w:eastAsia="Times New Roman" w:cs="Times New Roman"/>
          <w:szCs w:val="24"/>
        </w:rPr>
        <w:t xml:space="preserve"> μηχανισμού διερεύνησης περιστατικών αυθαιρεσίας στα Σώματα Ασφαλείας και τους υπαλλήλους των καταστημάτων κράτησης, έχοντας την αυταπάτη ότι με τέτοιους μηχανισμούς ελέγχου των αυθαιρεσιών μπορεί να ελέγξει αποτελεσματικά την αυθαιρεσία των οργάνων του κρ</w:t>
      </w:r>
      <w:r>
        <w:rPr>
          <w:rFonts w:eastAsia="Times New Roman" w:cs="Times New Roman"/>
          <w:szCs w:val="24"/>
        </w:rPr>
        <w:t>άτους.</w:t>
      </w:r>
    </w:p>
    <w:p w14:paraId="2C0FBAE7"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στο πρώτο μέρος του σχεδίου νόμου για την ίση μεταχείριση προσώπων αρκετές διατάξεις δεν υπηρετούν την προσδοκία αυτή, πλην ορισμένων εξαιρέσεων. Ίση μεταχείριση, λοιπόν, αλλά –προσέξτε- με εξαιρέσεις. Ποιος, γιατί και ποιους εξαι</w:t>
      </w:r>
      <w:r>
        <w:rPr>
          <w:rFonts w:eastAsia="Times New Roman" w:cs="Times New Roman"/>
          <w:szCs w:val="24"/>
        </w:rPr>
        <w:t xml:space="preserve">ρεί; </w:t>
      </w:r>
    </w:p>
    <w:p w14:paraId="2C0FBAE8"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άρθρο 6 έχει τίτλο «Δικαιολογημένη διαφορετική μεταχείριση λόγω ηλικίας». Ό,τι δεν εξυπηρετεί τους σκοπούς της πολιτικής απασχόλησης της αγοράς εργασίας, της επαγγελματικής κατάστασης, δεν συνιστά διάκριση. Ποιους ευνοεί, λοιπόν, η συγκεκριμένη δι</w:t>
      </w:r>
      <w:r>
        <w:rPr>
          <w:rFonts w:eastAsia="Times New Roman" w:cs="Times New Roman"/>
          <w:szCs w:val="24"/>
        </w:rPr>
        <w:t xml:space="preserve">άταξη; Σίγουρα όχι τους νέους κάτω των είκοσι πέντε ετών με 511 ευρώ μισθό. Επίσης, δεν ευνοεί τους πάνω από είκοσι πέντε ετών που πετσοκόβονται οι μισθοί και οι συντάξεις και που αυξάνονται τα όρια ηλικίας συνταξιοδότησής τους. Δεν ευνοεί τους αναπήρους, </w:t>
      </w:r>
      <w:r>
        <w:rPr>
          <w:rFonts w:eastAsia="Times New Roman" w:cs="Times New Roman"/>
          <w:szCs w:val="24"/>
        </w:rPr>
        <w:t xml:space="preserve">που σιγά-σιγά πετσοκόβονται τα </w:t>
      </w:r>
      <w:proofErr w:type="spellStart"/>
      <w:r>
        <w:rPr>
          <w:rFonts w:eastAsia="Times New Roman" w:cs="Times New Roman"/>
          <w:szCs w:val="24"/>
        </w:rPr>
        <w:t>προνοιακά</w:t>
      </w:r>
      <w:proofErr w:type="spellEnd"/>
      <w:r>
        <w:rPr>
          <w:rFonts w:eastAsia="Times New Roman" w:cs="Times New Roman"/>
          <w:szCs w:val="24"/>
        </w:rPr>
        <w:t xml:space="preserve"> τους επιδόματα, αυξάνονται τα ποσοστά αναπηρίας για τις συντάξεις. Δεν ευνοεί τους εργαζόμενους, οι οποίοι υπό την απειλή απόλυσης υπογράφουν </w:t>
      </w:r>
      <w:r>
        <w:rPr>
          <w:rFonts w:eastAsia="Times New Roman" w:cs="Times New Roman"/>
          <w:szCs w:val="24"/>
        </w:rPr>
        <w:lastRenderedPageBreak/>
        <w:t xml:space="preserve">ατομικές επιχειρησιακές συμβάσεις δουλεμπορικού τύπου. Ευνοεί, όμως, την </w:t>
      </w:r>
      <w:r>
        <w:rPr>
          <w:rFonts w:eastAsia="Times New Roman" w:cs="Times New Roman"/>
          <w:szCs w:val="24"/>
        </w:rPr>
        <w:t xml:space="preserve">εργοδοσία. </w:t>
      </w:r>
    </w:p>
    <w:p w14:paraId="2C0FBAE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Αυτά προβλέπουν και τα τρία μνημόνια, η δίκαιη ανάπτυξη, όπως εσείς θέλετε να λέτε. Όταν το σχέδιο νόμου εξαιρεί ό,τι δεν εξυπηρετεί τους σκοπούς της πολικής σας, εννοεί τα μέτρα που εφαρμόζετε, τις δεσμεύσεις σας απέναντι στους εταίρους, την Ε</w:t>
      </w:r>
      <w:r>
        <w:rPr>
          <w:rFonts w:eastAsia="Times New Roman" w:cs="Times New Roman"/>
          <w:szCs w:val="24"/>
        </w:rPr>
        <w:t xml:space="preserve">υρωπαϊκή Κεντρική Τράπεζα, το ΔΝΤ, τον </w:t>
      </w:r>
      <w:r>
        <w:rPr>
          <w:rFonts w:eastAsia="Times New Roman" w:cs="Times New Roman"/>
          <w:szCs w:val="24"/>
          <w:lang w:val="en-US"/>
        </w:rPr>
        <w:t>ESM</w:t>
      </w:r>
      <w:r>
        <w:rPr>
          <w:rFonts w:eastAsia="Times New Roman" w:cs="Times New Roman"/>
          <w:szCs w:val="24"/>
        </w:rPr>
        <w:t xml:space="preserve">. Δηλαδή όσα ήδη έχουν νομοθετηθεί δεν αποτελούν διακρίσεις. Αυτά είναι αδιαπραγμάτευτα. </w:t>
      </w:r>
    </w:p>
    <w:p w14:paraId="2C0FBAE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Κυβέρνηση, προπονημένη στο εμπόριο ελπίδας, προσπαθεί άλλη μια φορά να εξαπατήσει τους νέους και ιδιαίτερες τις νέες κοπέλ</w:t>
      </w:r>
      <w:r>
        <w:rPr>
          <w:rFonts w:eastAsia="Times New Roman" w:cs="Times New Roman"/>
          <w:szCs w:val="24"/>
        </w:rPr>
        <w:t>ες των λαϊκών οικογενειών. Με τα συνθήματα περί ισότητας των δύο φύλων δεν αντιμετωπίζεται η απαξίωση του κοινωνικού ρόλου της μητρότητας. Η μητρότητα βρίσκεται στο απόσπασμα, όταν εντείνεται η εργοδοτική επιθετι</w:t>
      </w:r>
      <w:r>
        <w:rPr>
          <w:rFonts w:eastAsia="Times New Roman" w:cs="Times New Roman"/>
          <w:szCs w:val="24"/>
        </w:rPr>
        <w:lastRenderedPageBreak/>
        <w:t xml:space="preserve">κότητα, που φτάνει μέχρι την απόλυση εγκύου </w:t>
      </w:r>
      <w:r>
        <w:rPr>
          <w:rFonts w:eastAsia="Times New Roman" w:cs="Times New Roman"/>
          <w:szCs w:val="24"/>
        </w:rPr>
        <w:t xml:space="preserve">ή τον εκβιασμό να υπογράψει η εργαζόμενη δήλωση ότι δεν θα κάνει οικογένεια. Αν τολμήσει να το καταγγείλει, </w:t>
      </w:r>
      <w:proofErr w:type="spellStart"/>
      <w:r>
        <w:rPr>
          <w:rFonts w:eastAsia="Times New Roman" w:cs="Times New Roman"/>
          <w:szCs w:val="24"/>
        </w:rPr>
        <w:t>ουαί</w:t>
      </w:r>
      <w:proofErr w:type="spellEnd"/>
      <w:r>
        <w:rPr>
          <w:rFonts w:eastAsia="Times New Roman" w:cs="Times New Roman"/>
          <w:szCs w:val="24"/>
        </w:rPr>
        <w:t xml:space="preserve"> και αλίμονο, έχει να πάρει την απόλυση στο χέρι. </w:t>
      </w:r>
    </w:p>
    <w:p w14:paraId="2C0FBAE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Ποιος θα προστατεύσει την καμαριέρα στα ξενοδοχεία, που βγάζει είκοσι πέντε και τριάντα δωμάτ</w:t>
      </w:r>
      <w:r>
        <w:rPr>
          <w:rFonts w:eastAsia="Times New Roman" w:cs="Times New Roman"/>
          <w:szCs w:val="24"/>
        </w:rPr>
        <w:t>ια την ημέρα, όταν το όριο –υποτίθεται- είναι δεκατρία ή δέκα πέντε δωμάτια; Ποιος θα προστατέψει τον εργαζόμενο στα σκουπίδια, στη σκαλωσιά, που αντιμετωπίζει εργασιακούς κινδύνους χωρίς προστατευτικά μέτρα ασφαλείας, χωρίς βαρύ και ανθυγιεινό; Ποιος θα π</w:t>
      </w:r>
      <w:r>
        <w:rPr>
          <w:rFonts w:eastAsia="Times New Roman" w:cs="Times New Roman"/>
          <w:szCs w:val="24"/>
        </w:rPr>
        <w:t>ροστατεύσει τον νέο ή τη νέα, όταν τους απειλεί ο εργοδότης και τους λέει «ή δέχεσαι το μπλοκάκι ή περιμένουν στη σειρά άλλοι»; Ποιος θα προστατεύσει τον μετανάστη στις σύγχρονες «Μανωλάδες» από τη σκλαβιά; Ποιος θα προστατεύσει τον πρόσφυγα από τις ΜΚΟ κα</w:t>
      </w:r>
      <w:r>
        <w:rPr>
          <w:rFonts w:eastAsia="Times New Roman" w:cs="Times New Roman"/>
          <w:szCs w:val="24"/>
        </w:rPr>
        <w:t>ι το εμπόριο ελπίδας με την κυβερνητική ανοχή; Σίγουρα όχι η εργοδοσία. Σίγουρα όχι το αστικό κράτος. Σίγουρα όχι εσείς που νομοθετείτε για λογαριασμό του κεφαλαίου.</w:t>
      </w:r>
    </w:p>
    <w:p w14:paraId="2C0FBAE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38671B">
        <w:rPr>
          <w:rFonts w:eastAsia="Times New Roman" w:cs="Times New Roman"/>
          <w:b/>
          <w:szCs w:val="24"/>
        </w:rPr>
        <w:t xml:space="preserve">ΓΕΩΡΓΙΟΣ </w:t>
      </w:r>
      <w:r w:rsidRPr="0038671B">
        <w:rPr>
          <w:rFonts w:eastAsia="Times New Roman" w:cs="Times New Roman"/>
          <w:b/>
          <w:szCs w:val="24"/>
        </w:rPr>
        <w:t>ΒΑΡΕΜΕΝΟΣ</w:t>
      </w:r>
      <w:r>
        <w:rPr>
          <w:rFonts w:eastAsia="Times New Roman" w:cs="Times New Roman"/>
          <w:szCs w:val="24"/>
        </w:rPr>
        <w:t>)</w:t>
      </w:r>
    </w:p>
    <w:p w14:paraId="2C0FBAE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άρθρο 5 δεν γίνεται απλά μια γενική διατύπωση. Αναφέρει σαφέστατα ότι η τήρηση της ίσης μεταχείρισης για άτομα με αναπηρία ή χρόνια ασθένεια ισχύει εφόσον τα μέτρα δεν συνεπάγονται δυσανάλογη επιβάρυνση για τον εργοδότη. </w:t>
      </w:r>
    </w:p>
    <w:p w14:paraId="2C0FBAE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δεν </w:t>
      </w:r>
      <w:r>
        <w:rPr>
          <w:rFonts w:eastAsia="Times New Roman" w:cs="Times New Roman"/>
          <w:szCs w:val="24"/>
        </w:rPr>
        <w:t>έχουμε καμμία αυταπάτη ότι η Ευρωπαϊκή Ένωση, οι αστικές κυβερνήσεις, που υπηρετούν αυτόν τον καπιταλιστικό δρόμο ανάπτυξης σε βάρος του εργαζόμενου λαού, μπορούν ή θέλουν να διασφαλίσουν την ίση μεταχείριση στην εργασία. Κι εδώ, δεν εξετάζουμε προθέσεις ή</w:t>
      </w:r>
      <w:r>
        <w:rPr>
          <w:rFonts w:eastAsia="Times New Roman" w:cs="Times New Roman"/>
          <w:szCs w:val="24"/>
        </w:rPr>
        <w:t xml:space="preserve"> το τι θα ευχόταν ο καθένας, όπως για παράδειγμα ειπώθηκε από τον κύριο Υπουργό στην επιτροπή ότι δεν αλλάζει η κοσμοθεωρία του ΣΥΡΙΖΑ για τον εκμεταλλευτικό χαρακτήρα του καπιταλισμού. Η ουσία ποια είναι; </w:t>
      </w:r>
    </w:p>
    <w:p w14:paraId="2C0FBAE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Εσείς λέτε ότι είστε και με το κεφάλαιο και με το</w:t>
      </w:r>
      <w:r>
        <w:rPr>
          <w:rFonts w:eastAsia="Times New Roman" w:cs="Times New Roman"/>
          <w:szCs w:val="24"/>
        </w:rPr>
        <w:t xml:space="preserve">ν εργάτη και με τον λαό και με τα μονοπώλια και με τα στεφάνια στην Καισαριανή και με τα ΜΑΤ εναντίον των συνταξιούχων και με τον Κάστρο και με τον μακελάρη των λαών. Δεν πιάνεστε τελικά με τίποτα. Είστε δηλαδή και με τον </w:t>
      </w:r>
      <w:proofErr w:type="spellStart"/>
      <w:r>
        <w:rPr>
          <w:rFonts w:eastAsia="Times New Roman" w:cs="Times New Roman"/>
          <w:szCs w:val="24"/>
        </w:rPr>
        <w:t>αστυφύλαξ</w:t>
      </w:r>
      <w:proofErr w:type="spellEnd"/>
      <w:r>
        <w:rPr>
          <w:rFonts w:eastAsia="Times New Roman" w:cs="Times New Roman"/>
          <w:szCs w:val="24"/>
        </w:rPr>
        <w:t xml:space="preserve"> και με τον </w:t>
      </w:r>
      <w:proofErr w:type="spellStart"/>
      <w:r>
        <w:rPr>
          <w:rFonts w:eastAsia="Times New Roman" w:cs="Times New Roman"/>
          <w:szCs w:val="24"/>
        </w:rPr>
        <w:t>χωροφύλαξ</w:t>
      </w:r>
      <w:proofErr w:type="spellEnd"/>
      <w:r>
        <w:rPr>
          <w:rFonts w:eastAsia="Times New Roman" w:cs="Times New Roman"/>
          <w:szCs w:val="24"/>
        </w:rPr>
        <w:t>! Στ</w:t>
      </w:r>
      <w:r>
        <w:rPr>
          <w:rFonts w:eastAsia="Times New Roman" w:cs="Times New Roman"/>
          <w:szCs w:val="24"/>
        </w:rPr>
        <w:t>ην πράξη, όμως, υπερασπίζεστε και προωθείτε τα συμφέροντα του κεφαλαίου, εξ ου και οι έπαινοι του ΣΕΒ για την εφαρμογή της αντιλαϊκής πολιτικής, τα προνόμια που τους δίνετε. Δεν δικαιολογούνται διαφορετικά τα μνημόνια, οι πετσοκομμένοι μισθοί και οι συντάξ</w:t>
      </w:r>
      <w:r>
        <w:rPr>
          <w:rFonts w:eastAsia="Times New Roman" w:cs="Times New Roman"/>
          <w:szCs w:val="24"/>
        </w:rPr>
        <w:t xml:space="preserve">εις, η εργασιακή ζούγκλα, τα μέτρα μείωσης του χρέους που θα έχουν ορίζοντα, όπως ειπώθηκε, το 2060. </w:t>
      </w:r>
    </w:p>
    <w:p w14:paraId="2C0FBAF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Αφού η Κυβέρνησή σας έχει ήδη προδιαγράψει τις νέες ανατροπές στα εργασιακά, στα συνδικαλιστικά δικαιώματα, αφού έχει υπογράψει το τρίτο μνημόνιο τις βέλτ</w:t>
      </w:r>
      <w:r>
        <w:rPr>
          <w:rFonts w:eastAsia="Times New Roman" w:cs="Times New Roman"/>
          <w:szCs w:val="24"/>
        </w:rPr>
        <w:t xml:space="preserve">ιστες εργασιακές πρακτικές, αφού προδιαγράφει μέτρα για το μέλλον, έρχεται το παρόν σχέδιο νόμου στο πρώτο μέρος, στο Κεφάλαιο Α΄ και ανάγει τον Συνήγορο του Πολίτη και τον κοινωνικό </w:t>
      </w:r>
      <w:r>
        <w:rPr>
          <w:rFonts w:eastAsia="Times New Roman" w:cs="Times New Roman"/>
          <w:szCs w:val="24"/>
        </w:rPr>
        <w:lastRenderedPageBreak/>
        <w:t>διάλογο μεταξύ των κοινωνικών εταίρων, δηλαδή τις ηγεσίες του εργοδοτικού</w:t>
      </w:r>
      <w:r>
        <w:rPr>
          <w:rFonts w:eastAsia="Times New Roman" w:cs="Times New Roman"/>
          <w:szCs w:val="24"/>
        </w:rPr>
        <w:t xml:space="preserve"> κυβερνητικού συνδικαλισμού, τον Σύνδεσμο Ελλήνων Βιομηχάνων, τον ΣΕΤΕ και άλλες ενώσεις του κεφαλαίου, σε προστάτες των εργασιακών δικαιωμάτων, τοποτηρητές για την παρακολούθηση της τήρησης της αρχής της ίσης μεταχείρισης στις συνθήκες και τους όρους εργα</w:t>
      </w:r>
      <w:r>
        <w:rPr>
          <w:rFonts w:eastAsia="Times New Roman" w:cs="Times New Roman"/>
          <w:szCs w:val="24"/>
        </w:rPr>
        <w:t xml:space="preserve">σίας, όπως λέει. </w:t>
      </w:r>
    </w:p>
    <w:p w14:paraId="2C0FBAF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Δεν υποτιμούμε τα πορίσματα, τις μελέτες του Συνηγόρου του Πολίτη. Άλλο αυτό όμως και άλλο να ανάγετε τους παραπάνω φορείς σε </w:t>
      </w:r>
      <w:proofErr w:type="spellStart"/>
      <w:r>
        <w:rPr>
          <w:rFonts w:eastAsia="Times New Roman" w:cs="Times New Roman"/>
          <w:szCs w:val="24"/>
        </w:rPr>
        <w:t>υπερπροστάτες</w:t>
      </w:r>
      <w:proofErr w:type="spellEnd"/>
      <w:r>
        <w:rPr>
          <w:rFonts w:eastAsia="Times New Roman" w:cs="Times New Roman"/>
          <w:szCs w:val="24"/>
        </w:rPr>
        <w:t xml:space="preserve"> των λαϊκών δικαιωμάτων. </w:t>
      </w:r>
    </w:p>
    <w:p w14:paraId="2C0FBAF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Επιδίωξη είναι η ενίσχυση της λογικής της ταξικής συνεργασίας και της υπο</w:t>
      </w:r>
      <w:r>
        <w:rPr>
          <w:rFonts w:eastAsia="Times New Roman" w:cs="Times New Roman"/>
          <w:szCs w:val="24"/>
        </w:rPr>
        <w:t xml:space="preserve">ταγής των εργαζομένων στα συμφέροντα των </w:t>
      </w:r>
      <w:proofErr w:type="spellStart"/>
      <w:r>
        <w:rPr>
          <w:rFonts w:eastAsia="Times New Roman" w:cs="Times New Roman"/>
          <w:szCs w:val="24"/>
        </w:rPr>
        <w:t>μεγαλοεργοδοτών</w:t>
      </w:r>
      <w:proofErr w:type="spellEnd"/>
      <w:r>
        <w:rPr>
          <w:rFonts w:eastAsia="Times New Roman" w:cs="Times New Roman"/>
          <w:szCs w:val="24"/>
        </w:rPr>
        <w:t xml:space="preserve">, να τους καταστήσει συνένοχους στα νέα βαριά αντιλαϊκά μέτρα της Κυβέρνησης. </w:t>
      </w:r>
    </w:p>
    <w:p w14:paraId="2C0FBAF3"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Στην αιτιολογική έκθεση αναφέρεται ότι η αναδιάταξη του πλέγματος του κοινωνικού διαλόγου που επιχειρείται συνιστά αναγκαία προϋπόθεση </w:t>
      </w:r>
      <w:r>
        <w:rPr>
          <w:rFonts w:eastAsia="Times New Roman"/>
          <w:szCs w:val="24"/>
        </w:rPr>
        <w:lastRenderedPageBreak/>
        <w:t>για την επανεκκίνηση της συνεργασίας μεταξύ συναρμόδιων φορέων με τελικό σκοπό την επιτάχυνση της οικονομικής και κοινωνι</w:t>
      </w:r>
      <w:r>
        <w:rPr>
          <w:rFonts w:eastAsia="Times New Roman"/>
          <w:szCs w:val="24"/>
        </w:rPr>
        <w:t xml:space="preserve">κής επανάκαμψης της χώρας. </w:t>
      </w:r>
    </w:p>
    <w:p w14:paraId="2C0FBAF4"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Αυτές είναι οι οδηγίες του Συνδέσμου Ελλήνων Βιομηχάνων. Να ρίξει, δηλαδή, την τιμή της εργατικής δύναμης στα τάρταρα, ανεξαρτήτου φυλής, φύλου, θρησκεύματος, ηλικίας ή αναπηρίας, να εξασφαλίσει την κερδοφορία των μονοπωλιακών ο</w:t>
      </w:r>
      <w:r>
        <w:rPr>
          <w:rFonts w:eastAsia="Times New Roman"/>
          <w:szCs w:val="24"/>
        </w:rPr>
        <w:t xml:space="preserve">μίλων με φθηνούς εργαζόμενους, χωρίς δικαιώματα, με εξαντλητικούς μισθούς και συντάξεις. </w:t>
      </w:r>
    </w:p>
    <w:p w14:paraId="2C0FBAF5"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Και για όλα αυτά ζητά τη συγκατάθεση των εργαζομένων μέσα από ένα ψευδεπίγραφο κοινωνικό διάλογο και με πρόσχημα την από κοινού διασφάλιση της ίσης μεταχείρισης εργαζ</w:t>
      </w:r>
      <w:r>
        <w:rPr>
          <w:rFonts w:eastAsia="Times New Roman"/>
          <w:szCs w:val="24"/>
        </w:rPr>
        <w:t>ομένων στη δουλειά. Ο λύκος, δηλαδή, να φυλάξει τα πρόβατα.</w:t>
      </w:r>
    </w:p>
    <w:p w14:paraId="2C0FBAF6"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Ουσιαστικά η Κυβέρνηση με τις διατάξεις αυτές προωθεί τον κοινωνικό εταιρισμό και την υπονόμευση των συνδικάτων. Σας είπαμε και στην επιτροπή ότι οι διατάξεις αυτές είναι προβληματικές και κρύβουν</w:t>
      </w:r>
      <w:r>
        <w:rPr>
          <w:rFonts w:eastAsia="Times New Roman"/>
          <w:szCs w:val="24"/>
        </w:rPr>
        <w:t xml:space="preserve"> πονηριά </w:t>
      </w:r>
      <w:r>
        <w:rPr>
          <w:rFonts w:eastAsia="Times New Roman"/>
          <w:szCs w:val="24"/>
        </w:rPr>
        <w:lastRenderedPageBreak/>
        <w:t>για δύο λόγους, αφ’ ενός γιατί ανάγει τον ρόλο των ανεξάρτητων αρχών ως το κλειδί της αντιμετώπισης της άνισης μεταχείρισης, ενώ τα εργατικά συνδικάτα είναι τα προβληματικά. Άρα οι εργαζόμενοι ας απευθύνονται στον Συνήγορο του Πολίτη και όχι στα σ</w:t>
      </w:r>
      <w:r>
        <w:rPr>
          <w:rFonts w:eastAsia="Times New Roman"/>
          <w:szCs w:val="24"/>
        </w:rPr>
        <w:t xml:space="preserve">υνδικάτα τους. Και αφ’ ετέρου θέλει να δημιουργήσει αυταπάτες στους εργαζόμενους περί δήθεν αποτελεσματικής προστασίας τους από τις κρατικές κυβερνητικές και άλλες εργοδοτικές διακρίσεις και αυθαιρεσίες. </w:t>
      </w:r>
    </w:p>
    <w:p w14:paraId="2C0FBAF7"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Μάλιστα στην επιτροπή αναφέρθηκε ο Υπουργός για τα </w:t>
      </w:r>
      <w:r>
        <w:rPr>
          <w:rFonts w:eastAsia="Times New Roman"/>
          <w:szCs w:val="24"/>
        </w:rPr>
        <w:t>συνδικάτα και μίλησε για συνδικάτα που πολιτεύονται με μαξιμαλισμούς που δεν αντιστοιχούν στις σύγχρονες ανάγκες της οικονομίας. Είναι, δηλαδή, μαξιμαλισμός να διεκδικεί ο εργαζόμενος να ζήσει με αξιοπρέπεια, να έχει μόνιμη σταθερή δουλειά, μισθούς και συν</w:t>
      </w:r>
      <w:r>
        <w:rPr>
          <w:rFonts w:eastAsia="Times New Roman"/>
          <w:szCs w:val="24"/>
        </w:rPr>
        <w:t xml:space="preserve">τάξεις σύμφωνα με τις σύγχρονες όλο και πιο </w:t>
      </w:r>
      <w:proofErr w:type="spellStart"/>
      <w:r>
        <w:rPr>
          <w:rFonts w:eastAsia="Times New Roman"/>
          <w:szCs w:val="24"/>
        </w:rPr>
        <w:t>διευρυνόμενες</w:t>
      </w:r>
      <w:proofErr w:type="spellEnd"/>
      <w:r>
        <w:rPr>
          <w:rFonts w:eastAsia="Times New Roman"/>
          <w:szCs w:val="24"/>
        </w:rPr>
        <w:t xml:space="preserve"> ανάγκες του για μόρφωση, υγεία, για να μπορέσει να ζήσει με αξιοπρέπεια. </w:t>
      </w:r>
    </w:p>
    <w:p w14:paraId="2C0FBAF8"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lastRenderedPageBreak/>
        <w:t>Μα, τα ίδια λένε και οι βιομήχανοι ότι είναι, δηλαδή, ανέφικτα τα αιτήματα του συνδικαλιστικού κινήματος, είναι μη ρεαλιστικ</w:t>
      </w:r>
      <w:r>
        <w:rPr>
          <w:rFonts w:eastAsia="Times New Roman"/>
          <w:szCs w:val="24"/>
        </w:rPr>
        <w:t>ά, γιατί είναι μαξιμαλιστικά. Να δείτε πώς ταυτίζεται, λοιπόν, η άποψή του ΣΕΒ με τις απόψεις της Κυβέρνησης.</w:t>
      </w:r>
    </w:p>
    <w:p w14:paraId="2C0FBAF9"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Αυτή είναι η ανάκαμψη, λοιπόν, που διαφημίζει η Κυβέρνηση, η Νέα Δημοκρατία, το ΠΑΣΟΚ, τα άλλα κόμματα, ο ΣΕΒ, ο ΣΕΤΕ και από κοντά, βέβαια, να σι</w:t>
      </w:r>
      <w:r>
        <w:rPr>
          <w:rFonts w:eastAsia="Times New Roman"/>
          <w:szCs w:val="24"/>
        </w:rPr>
        <w:t xml:space="preserve">γοντάρει και ο κυβερνητικός συνδικαλισμός με αυτές τις λογικές. </w:t>
      </w:r>
    </w:p>
    <w:p w14:paraId="2C0FBAFA"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Οι σύγχρονες, λοιπόν, ανάγκες της οικονομίας, όπως λέτε, κατά τη γνώμη μας ταυτίζονται με τις επιθυμίες του μεγάλου κεφαλαίου. Παραμυθιάζετε τον λαό λέγοντάς του ότι τάχα δίνετε σκληρή μάχη γ</w:t>
      </w:r>
      <w:r>
        <w:rPr>
          <w:rFonts w:eastAsia="Times New Roman"/>
          <w:szCs w:val="24"/>
        </w:rPr>
        <w:t xml:space="preserve">ια την απασχόληση, για την εργασία, καλλιεργώντας αυταπάτες αναμονής, ενώ μια σειρά από στοιχεία δείχνουν το εντελώς αντίθετο. </w:t>
      </w:r>
    </w:p>
    <w:p w14:paraId="2C0FBAFB" w14:textId="77777777" w:rsidR="0032345F" w:rsidRDefault="00CA05C6">
      <w:pPr>
        <w:tabs>
          <w:tab w:val="left" w:pos="2608"/>
        </w:tabs>
        <w:spacing w:after="0" w:line="600" w:lineRule="auto"/>
        <w:ind w:firstLine="720"/>
        <w:jc w:val="both"/>
        <w:rPr>
          <w:rFonts w:eastAsia="Times New Roman"/>
          <w:szCs w:val="24"/>
        </w:rPr>
      </w:pPr>
      <w:r w:rsidRPr="008F3B8D">
        <w:rPr>
          <w:rFonts w:eastAsia="Times New Roman"/>
          <w:szCs w:val="24"/>
        </w:rPr>
        <w:t>Υιοθετείτε την πρόταση της Επιτροπής Εμπειρογνωμόνων για την διατήρηση και επέκταση όλου του αντεργατικού πλαισίου, τη γενίκευση</w:t>
      </w:r>
      <w:r w:rsidRPr="008F3B8D">
        <w:rPr>
          <w:rFonts w:eastAsia="Times New Roman"/>
          <w:szCs w:val="24"/>
        </w:rPr>
        <w:t xml:space="preserve"> </w:t>
      </w:r>
      <w:r w:rsidRPr="008F3B8D">
        <w:rPr>
          <w:rFonts w:eastAsia="Times New Roman"/>
          <w:szCs w:val="24"/>
        </w:rPr>
        <w:lastRenderedPageBreak/>
        <w:t xml:space="preserve">της </w:t>
      </w:r>
      <w:r>
        <w:rPr>
          <w:rFonts w:eastAsia="Times New Roman"/>
          <w:szCs w:val="24"/>
        </w:rPr>
        <w:t>μερικής απασχόλησης, της εκ περιτροπής εργασίας, την ευελιξία στην αγορά εργασίας</w:t>
      </w:r>
      <w:r>
        <w:rPr>
          <w:rFonts w:eastAsia="Times New Roman"/>
          <w:szCs w:val="24"/>
        </w:rPr>
        <w:t>,</w:t>
      </w:r>
      <w:r>
        <w:rPr>
          <w:rFonts w:eastAsia="Times New Roman"/>
          <w:szCs w:val="24"/>
        </w:rPr>
        <w:t xml:space="preserve"> δηλαδή, ενώ μόλις προχθές με νομοθετική πράξη η νέα Υπουργός έφερε, όπως σας είπα και αρχικά, την τροπολογία για τα δουλεμπορικά γραφεία. </w:t>
      </w:r>
    </w:p>
    <w:p w14:paraId="2C0FBAFC"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Για ποια ίση μεταχείριση, λοι</w:t>
      </w:r>
      <w:r>
        <w:rPr>
          <w:rFonts w:eastAsia="Times New Roman"/>
          <w:szCs w:val="24"/>
        </w:rPr>
        <w:t>πόν, γίνεται λόγος με ένα εκατομμύριο διακόσιες χιλιάδες ανέργους, με στρατιές φτωχών και εξαθλιωμένων; Είναι ίση μεταχείριση</w:t>
      </w:r>
      <w:r>
        <w:rPr>
          <w:rFonts w:eastAsia="Times New Roman"/>
          <w:szCs w:val="24"/>
        </w:rPr>
        <w:t>,</w:t>
      </w:r>
      <w:r>
        <w:rPr>
          <w:rFonts w:eastAsia="Times New Roman"/>
          <w:szCs w:val="24"/>
        </w:rPr>
        <w:t xml:space="preserve"> όταν ρέει άφθονο κρατικό χρήμα ζεστό στους μονοπωλιακούς ομίλους και από την άλλη τα ψίχουλα με τα προγράμματα φτώχειας; Εργασιακ</w:t>
      </w:r>
      <w:r>
        <w:rPr>
          <w:rFonts w:eastAsia="Times New Roman"/>
          <w:szCs w:val="24"/>
        </w:rPr>
        <w:t xml:space="preserve">ή, μισθολογική, συνταξιοδοτική εξίσωση προς τα κάτω. Αυτό είναι για εσάς η ίση μεταχείριση. Η φτώχεια και η εργασιακή ζούγκλα να ισχύει για όλους τους εργαζόμενους ανεξαιρέτως ηλικίας, φυλής, φύλου, θρησκεύματος, αναπηρίας ή άλλων ιδιαιτεροτήτων. </w:t>
      </w:r>
    </w:p>
    <w:p w14:paraId="2C0FBAFD"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Ως προς </w:t>
      </w:r>
      <w:r>
        <w:rPr>
          <w:rFonts w:eastAsia="Times New Roman"/>
          <w:szCs w:val="24"/>
        </w:rPr>
        <w:t xml:space="preserve">τις διατάξεις στα άρθρα 34 έως 47 του δεύτερου μέρους του σχεδίου νόμου, που αφορούν την κατάχρηση της αγοράς, την προστασία της κεφαλαιαγοράς και την Επιτροπή Κεφαλαιαγοράς, δεν μας βρίσκουν </w:t>
      </w:r>
      <w:r>
        <w:rPr>
          <w:rFonts w:eastAsia="Times New Roman"/>
          <w:szCs w:val="24"/>
        </w:rPr>
        <w:lastRenderedPageBreak/>
        <w:t>σύμφωνους και προφανώς τις καταψηφίζουμε. Δεν έχουν να ωφεληθούν</w:t>
      </w:r>
      <w:r>
        <w:rPr>
          <w:rFonts w:eastAsia="Times New Roman"/>
          <w:szCs w:val="24"/>
        </w:rPr>
        <w:t xml:space="preserve"> σε τίποτα τα λαϊκά στρώματα. </w:t>
      </w:r>
    </w:p>
    <w:p w14:paraId="2C0FBAFE"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Η θωράκιση και προστασία της κεφαλαιαγοράς αποτελεί μία από τις δέκα προτεραιότητες της Ευρωπαϊκής Ένωσης για το 2017. </w:t>
      </w:r>
      <w:r>
        <w:rPr>
          <w:rFonts w:eastAsia="Times New Roman"/>
          <w:szCs w:val="24"/>
        </w:rPr>
        <w:t>Μ</w:t>
      </w:r>
      <w:r>
        <w:rPr>
          <w:rFonts w:eastAsia="Times New Roman"/>
          <w:szCs w:val="24"/>
        </w:rPr>
        <w:t>άλιστα σε ανακοίνωσή της η Κομισιόν λέει πολύ συγκεκριμένα ότι θα οικοδομήσουμε βαθύτερη και δικαιότερη ε</w:t>
      </w:r>
      <w:r>
        <w:rPr>
          <w:rFonts w:eastAsia="Times New Roman"/>
          <w:szCs w:val="24"/>
        </w:rPr>
        <w:t>σωτερική αγορά με την εφαρμογή της στρατηγικής για την νέα ενιαία αγορά, της στρατηγικής της Ευρώπης για το διάστημα και του σχεδίου δράσης για την Ένωση Κεφαλαιαγορών, καθώς και την υποβολή προτάσεων για τη δικαιότερη φορολογία των εταιρειών. Πρόκειται γι</w:t>
      </w:r>
      <w:r>
        <w:rPr>
          <w:rFonts w:eastAsia="Times New Roman"/>
          <w:szCs w:val="24"/>
        </w:rPr>
        <w:t xml:space="preserve">α μέτρα, δηλαδή, που αφορούν στη διοχέτευση φθηνών κεφαλαίων στους επιχειρηματικούς ομίλους μέσω των κεφαλαιαγορών σε συνδυασμό με νέες </w:t>
      </w:r>
      <w:proofErr w:type="spellStart"/>
      <w:r>
        <w:rPr>
          <w:rFonts w:eastAsia="Times New Roman"/>
          <w:szCs w:val="24"/>
        </w:rPr>
        <w:t>φοροελαφρύνσεις</w:t>
      </w:r>
      <w:proofErr w:type="spellEnd"/>
      <w:r>
        <w:rPr>
          <w:rFonts w:eastAsia="Times New Roman"/>
          <w:szCs w:val="24"/>
        </w:rPr>
        <w:t xml:space="preserve"> τους. </w:t>
      </w:r>
    </w:p>
    <w:p w14:paraId="2C0FBAFF" w14:textId="77777777" w:rsidR="0032345F" w:rsidRDefault="00CA05C6">
      <w:pPr>
        <w:spacing w:after="0" w:line="600" w:lineRule="auto"/>
        <w:ind w:firstLine="720"/>
        <w:jc w:val="both"/>
        <w:rPr>
          <w:rFonts w:eastAsia="Times New Roman"/>
          <w:szCs w:val="24"/>
        </w:rPr>
      </w:pPr>
      <w:r>
        <w:rPr>
          <w:rFonts w:eastAsia="Times New Roman"/>
          <w:szCs w:val="24"/>
        </w:rPr>
        <w:t>Μάλιστα το συγκεκριμένο σχέδιο εξειδικεύεται και σε συγκεκριμένες προτάσεις, όπως κίνητρα σε δρασ</w:t>
      </w:r>
      <w:r>
        <w:rPr>
          <w:rFonts w:eastAsia="Times New Roman"/>
          <w:szCs w:val="24"/>
        </w:rPr>
        <w:t>τηριότητες που ευνοούν την καπιταλι</w:t>
      </w:r>
      <w:r>
        <w:rPr>
          <w:rFonts w:eastAsia="Times New Roman"/>
          <w:szCs w:val="24"/>
        </w:rPr>
        <w:lastRenderedPageBreak/>
        <w:t xml:space="preserve">στική ανάπτυξη, όπως οι επενδύσεις σε έρευνα και ανάπτυξη με </w:t>
      </w:r>
      <w:proofErr w:type="spellStart"/>
      <w:r>
        <w:rPr>
          <w:rFonts w:eastAsia="Times New Roman"/>
          <w:szCs w:val="24"/>
        </w:rPr>
        <w:t>φοροελαφρύνσεις</w:t>
      </w:r>
      <w:proofErr w:type="spellEnd"/>
      <w:r>
        <w:rPr>
          <w:rFonts w:eastAsia="Times New Roman"/>
          <w:szCs w:val="24"/>
        </w:rPr>
        <w:t xml:space="preserve"> για την έκδοση νέων μετοχών. Τους δίνεται η δυνατότητα να αντισταθμίσουν τα κέρδη που πραγματοποιούν σ’ ένα κράτος-μέλος με τις ζημιές που υφίστ</w:t>
      </w:r>
      <w:r>
        <w:rPr>
          <w:rFonts w:eastAsia="Times New Roman"/>
          <w:szCs w:val="24"/>
        </w:rPr>
        <w:t>ανται σ’ ένα άλλο.</w:t>
      </w:r>
    </w:p>
    <w:p w14:paraId="2C0FBB00" w14:textId="77777777" w:rsidR="0032345F" w:rsidRDefault="00CA05C6">
      <w:pPr>
        <w:spacing w:after="0" w:line="600" w:lineRule="auto"/>
        <w:ind w:firstLine="720"/>
        <w:jc w:val="both"/>
        <w:rPr>
          <w:rFonts w:eastAsia="Times New Roman"/>
          <w:szCs w:val="24"/>
        </w:rPr>
      </w:pPr>
      <w:r>
        <w:rPr>
          <w:rFonts w:eastAsia="Times New Roman"/>
          <w:szCs w:val="24"/>
        </w:rPr>
        <w:t>Αυτοί είναι οι λόγοι για τους οποίους ενσωματώνετε τις σχετικές ευρωπαϊκές οδηγίες στην ελληνική νομοθεσία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ροστασία κεφαλαιαγορών, διασφάλιση κερδών του κεφαλαίου, νομιμοποίηση του «ξεπλύματος» βρώμικου χρήματος και των καταθέσεών τους</w:t>
      </w:r>
      <w:r>
        <w:rPr>
          <w:rFonts w:eastAsia="Times New Roman"/>
          <w:szCs w:val="24"/>
        </w:rPr>
        <w:t xml:space="preserve"> σε φορολογικούς παραδείσους.</w:t>
      </w:r>
    </w:p>
    <w:p w14:paraId="2C0FBB01" w14:textId="77777777" w:rsidR="0032345F" w:rsidRDefault="00CA05C6">
      <w:pPr>
        <w:spacing w:after="0" w:line="600" w:lineRule="auto"/>
        <w:ind w:firstLine="720"/>
        <w:jc w:val="both"/>
        <w:rPr>
          <w:rFonts w:eastAsia="Times New Roman"/>
          <w:szCs w:val="24"/>
        </w:rPr>
      </w:pPr>
      <w:r>
        <w:rPr>
          <w:rFonts w:eastAsia="Times New Roman"/>
          <w:szCs w:val="24"/>
        </w:rPr>
        <w:t xml:space="preserve">Τέλος, στο τέταρτο μέρος του σχεδίου νόμου, στα άρθρα 56 έως και 57, σχετικά με τη Σύσταση Εθνικού Μηχανισμού Διερεύνησης Περιστατικών Αυθαιρεσίας στα Σώματα Ασφαλείας και στους </w:t>
      </w:r>
      <w:r>
        <w:rPr>
          <w:rFonts w:eastAsia="Times New Roman"/>
          <w:szCs w:val="24"/>
        </w:rPr>
        <w:t>υ</w:t>
      </w:r>
      <w:r>
        <w:rPr>
          <w:rFonts w:eastAsia="Times New Roman"/>
          <w:szCs w:val="24"/>
        </w:rPr>
        <w:t xml:space="preserve">παλλήλους των </w:t>
      </w:r>
      <w:r>
        <w:rPr>
          <w:rFonts w:eastAsia="Times New Roman"/>
          <w:szCs w:val="24"/>
        </w:rPr>
        <w:t>κ</w:t>
      </w:r>
      <w:r>
        <w:rPr>
          <w:rFonts w:eastAsia="Times New Roman"/>
          <w:szCs w:val="24"/>
        </w:rPr>
        <w:t xml:space="preserve">αταστημάτων </w:t>
      </w:r>
      <w:r>
        <w:rPr>
          <w:rFonts w:eastAsia="Times New Roman"/>
          <w:szCs w:val="24"/>
        </w:rPr>
        <w:t>κ</w:t>
      </w:r>
      <w:r>
        <w:rPr>
          <w:rFonts w:eastAsia="Times New Roman"/>
          <w:szCs w:val="24"/>
        </w:rPr>
        <w:t xml:space="preserve">ράτησης, έχουμε να </w:t>
      </w:r>
      <w:r>
        <w:rPr>
          <w:rFonts w:eastAsia="Times New Roman"/>
          <w:szCs w:val="24"/>
        </w:rPr>
        <w:t xml:space="preserve">πούμε τα εξής: Υπάρχει θέμα, βεβαίως. Το εργατικό λαϊκό κίνημα πριν απ’ όλα έχει βιώσει αυτή την καταστολή. </w:t>
      </w:r>
    </w:p>
    <w:p w14:paraId="2C0FBB02"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Κάνετε πως δεν γνωρίζετε, όμως, ότι η άσκηση βίας και οι αυθαιρεσίες του κρατικού μηχανισμού κατά των πολιτών και του λαού γενικότερα είναι βασικά </w:t>
      </w:r>
      <w:r>
        <w:rPr>
          <w:rFonts w:eastAsia="Times New Roman"/>
          <w:szCs w:val="24"/>
        </w:rPr>
        <w:t>λειτουργικά στοιχεία του καπιταλισμού. Τα περιστατικά αυθαιρεσίας πολλαπλασιάζονται παρά τις λαϊκές διαμαρτυρίες και αφορούν και τις πλέον αδύναμες ομάδες του πληθυσμού, όπως τους πρόσφυγες και τους μετανάστες, την απαγόρευση των διαδηλώσεων για λογαριασμό</w:t>
      </w:r>
      <w:r>
        <w:rPr>
          <w:rFonts w:eastAsia="Times New Roman"/>
          <w:szCs w:val="24"/>
        </w:rPr>
        <w:t xml:space="preserve"> του μακελάρη των λαών που ήρθε στη χώρα μας, την εισβολή κατασταλτικών μυστικών υπηρεσιών του Ισραήλ με οπλισμό στο Πανεπιστημιακό Γενικό Νοσοκομείου Ηρακλείου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άσκησης για τρομοκρατικές ενέργειες, τη σύλληψη μελών της ΚΝΕ, όπως στο Κιλκίς και </w:t>
      </w:r>
      <w:r>
        <w:rPr>
          <w:rFonts w:eastAsia="Times New Roman"/>
          <w:szCs w:val="24"/>
        </w:rPr>
        <w:t>σε άλλες περιοχές παλιότερα με την κατηγορία της διέγερσης σε απόπειρα διατάραξης οικιακής ειρήνης.</w:t>
      </w:r>
    </w:p>
    <w:p w14:paraId="2C0FBB03" w14:textId="77777777" w:rsidR="0032345F" w:rsidRDefault="00CA05C6">
      <w:pPr>
        <w:spacing w:after="0" w:line="600" w:lineRule="auto"/>
        <w:ind w:firstLine="720"/>
        <w:jc w:val="both"/>
        <w:rPr>
          <w:rFonts w:eastAsia="Times New Roman"/>
          <w:szCs w:val="24"/>
        </w:rPr>
      </w:pPr>
      <w:r>
        <w:rPr>
          <w:rFonts w:eastAsia="Times New Roman"/>
          <w:szCs w:val="24"/>
        </w:rPr>
        <w:t>Οι κατασταλτικοί μηχανισμοί μπροστά στον κίνδυνο αμφισβήτησης του καπιταλιστικού συστήματος δεν κάνουν κα</w:t>
      </w:r>
      <w:r>
        <w:rPr>
          <w:rFonts w:eastAsia="Times New Roman"/>
          <w:szCs w:val="24"/>
        </w:rPr>
        <w:t>μ</w:t>
      </w:r>
      <w:r>
        <w:rPr>
          <w:rFonts w:eastAsia="Times New Roman"/>
          <w:szCs w:val="24"/>
        </w:rPr>
        <w:t>μία ηλικιακή, φυλετική ή γενετήσια ειδική μεταχείρ</w:t>
      </w:r>
      <w:r>
        <w:rPr>
          <w:rFonts w:eastAsia="Times New Roman"/>
          <w:szCs w:val="24"/>
        </w:rPr>
        <w:t xml:space="preserve">ιση. Γι’ αυτό είναι και υποκριτικό να λέτε ότι η </w:t>
      </w:r>
      <w:r>
        <w:rPr>
          <w:rFonts w:eastAsia="Times New Roman"/>
          <w:szCs w:val="24"/>
        </w:rPr>
        <w:lastRenderedPageBreak/>
        <w:t>σύσταση οποιουδήποτε μηχανισμού ελέγχου των αυθαιρεσιών</w:t>
      </w:r>
      <w:r>
        <w:rPr>
          <w:rFonts w:eastAsia="Times New Roman"/>
          <w:szCs w:val="24"/>
        </w:rPr>
        <w:t>,</w:t>
      </w:r>
      <w:r>
        <w:rPr>
          <w:rFonts w:eastAsia="Times New Roman"/>
          <w:szCs w:val="24"/>
        </w:rPr>
        <w:t xml:space="preserve"> μπορεί να ελέγξει αποτελεσματικά την αυθαιρεσία των οργάνων του κράτους.</w:t>
      </w:r>
    </w:p>
    <w:p w14:paraId="2C0FBB04"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Συντυχάκη, παρακαλώ.</w:t>
      </w:r>
    </w:p>
    <w:p w14:paraId="2C0FBB05" w14:textId="77777777" w:rsidR="0032345F" w:rsidRDefault="00CA05C6">
      <w:pPr>
        <w:spacing w:after="0" w:line="600" w:lineRule="auto"/>
        <w:ind w:firstLine="720"/>
        <w:jc w:val="both"/>
        <w:rPr>
          <w:rFonts w:eastAsia="Times New Roman"/>
          <w:szCs w:val="24"/>
        </w:rPr>
      </w:pPr>
      <w:r>
        <w:rPr>
          <w:rFonts w:eastAsia="Times New Roman"/>
          <w:b/>
          <w:szCs w:val="24"/>
        </w:rPr>
        <w:t>ΕΜΜΑΝΟΥΗΛ ΣΥΝΤΥΧΑ</w:t>
      </w:r>
      <w:r>
        <w:rPr>
          <w:rFonts w:eastAsia="Times New Roman"/>
          <w:b/>
          <w:szCs w:val="24"/>
        </w:rPr>
        <w:t xml:space="preserve">ΚΗΣ: </w:t>
      </w:r>
      <w:r>
        <w:rPr>
          <w:rFonts w:eastAsia="Times New Roman"/>
          <w:szCs w:val="24"/>
        </w:rPr>
        <w:t>Ολοκληρώνω, κύριε Πρόεδρε.</w:t>
      </w:r>
    </w:p>
    <w:p w14:paraId="2C0FBB06" w14:textId="77777777" w:rsidR="0032345F" w:rsidRDefault="00CA05C6">
      <w:pPr>
        <w:spacing w:after="0" w:line="600" w:lineRule="auto"/>
        <w:ind w:firstLine="720"/>
        <w:jc w:val="both"/>
        <w:rPr>
          <w:rFonts w:eastAsia="Times New Roman"/>
          <w:szCs w:val="24"/>
        </w:rPr>
      </w:pPr>
      <w:r>
        <w:rPr>
          <w:rFonts w:eastAsia="Times New Roman"/>
          <w:szCs w:val="24"/>
        </w:rPr>
        <w:t xml:space="preserve">Ό,τι κι αν κάνετε, ό,τι κι αν νομοθετήσετε, δεν σας απαλλάσσει τίποτα ως </w:t>
      </w:r>
      <w:r>
        <w:rPr>
          <w:rFonts w:eastAsia="Times New Roman"/>
          <w:szCs w:val="24"/>
        </w:rPr>
        <w:t>σ</w:t>
      </w:r>
      <w:r>
        <w:rPr>
          <w:rFonts w:eastAsia="Times New Roman"/>
          <w:szCs w:val="24"/>
        </w:rPr>
        <w:t>υγκυβέρνηση ή ως ΣΥΡΙΖΑ από τις βαριές ευθύνες σας στην υπηρέτηση αυτής της βάρβαρης και εξοντωτικής πολιτικής σε βάρος του λαού ούτε η Καισαριανή ούτ</w:t>
      </w:r>
      <w:r>
        <w:rPr>
          <w:rFonts w:eastAsia="Times New Roman"/>
          <w:szCs w:val="24"/>
        </w:rPr>
        <w:t xml:space="preserve">ε η Κούβα και ο Κάστρο ούτε τα παράλληλα προγράμματα ούτε τα ψεύτικα τα λόγια τα μεγάλα περί μαχών στο τραπέζι της διαπραγμάτευσης. </w:t>
      </w:r>
    </w:p>
    <w:p w14:paraId="2C0FBB07" w14:textId="77777777" w:rsidR="0032345F" w:rsidRDefault="00CA05C6">
      <w:pPr>
        <w:spacing w:after="0" w:line="600" w:lineRule="auto"/>
        <w:ind w:firstLine="720"/>
        <w:jc w:val="both"/>
        <w:rPr>
          <w:rFonts w:eastAsia="Times New Roman"/>
          <w:szCs w:val="24"/>
        </w:rPr>
      </w:pPr>
      <w:r>
        <w:rPr>
          <w:rFonts w:eastAsia="Times New Roman"/>
          <w:szCs w:val="24"/>
        </w:rPr>
        <w:t xml:space="preserve">Ο λαός σάς πήρε χαμπάρι. Θα ακολουθήσει τον δικό του δρόμο και αυτός ο δρόμος είναι μονόδρομος, δηλαδή της ανατροπής αυτής </w:t>
      </w:r>
      <w:r>
        <w:rPr>
          <w:rFonts w:eastAsia="Times New Roman"/>
          <w:szCs w:val="24"/>
        </w:rPr>
        <w:t xml:space="preserve">της πολιτικής, ενός δρόμου με αξιοπρέπεια για να ανακτήσει ό,τι έχασε, αλλά να </w:t>
      </w:r>
      <w:r>
        <w:rPr>
          <w:rFonts w:eastAsia="Times New Roman"/>
          <w:szCs w:val="24"/>
        </w:rPr>
        <w:lastRenderedPageBreak/>
        <w:t>διεκδικήσει και μια διαφορετική εξουσία, όπου ο λαός</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θα είναι αφέντης στον τόπο του.</w:t>
      </w:r>
    </w:p>
    <w:p w14:paraId="2C0FBB08" w14:textId="77777777" w:rsidR="0032345F" w:rsidRDefault="00CA05C6">
      <w:pPr>
        <w:spacing w:after="0" w:line="600" w:lineRule="auto"/>
        <w:ind w:firstLine="720"/>
        <w:jc w:val="both"/>
        <w:rPr>
          <w:rFonts w:eastAsia="Times New Roman"/>
          <w:szCs w:val="24"/>
        </w:rPr>
      </w:pPr>
      <w:r>
        <w:rPr>
          <w:rFonts w:eastAsia="Times New Roman"/>
          <w:szCs w:val="24"/>
        </w:rPr>
        <w:t>Ευχαριστώ, κύριε Πρόεδρε, και επιφυλάσσομαι στη δευτερολογία σε σχέση με τις τρ</w:t>
      </w:r>
      <w:r>
        <w:rPr>
          <w:rFonts w:eastAsia="Times New Roman"/>
          <w:szCs w:val="24"/>
        </w:rPr>
        <w:t>οπολογίες που έχουν κατατεθεί.</w:t>
      </w:r>
    </w:p>
    <w:p w14:paraId="2C0FBB09"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2C0FBB0A" w14:textId="77777777" w:rsidR="0032345F" w:rsidRDefault="00CA05C6">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Αμυράς</w:t>
      </w:r>
      <w:proofErr w:type="spellEnd"/>
      <w:r>
        <w:rPr>
          <w:rFonts w:eastAsia="Times New Roman"/>
          <w:szCs w:val="24"/>
        </w:rPr>
        <w:t xml:space="preserve">,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του Ποταμιού, αν και δεν χρειάζονται οι συστάσεις.</w:t>
      </w:r>
    </w:p>
    <w:p w14:paraId="2C0FBB0B" w14:textId="77777777" w:rsidR="0032345F" w:rsidRDefault="00CA05C6">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2C0FBB0C" w14:textId="77777777" w:rsidR="0032345F" w:rsidRDefault="00CA05C6">
      <w:pPr>
        <w:spacing w:after="0" w:line="600" w:lineRule="auto"/>
        <w:ind w:firstLine="720"/>
        <w:jc w:val="both"/>
        <w:rPr>
          <w:rFonts w:eastAsia="Times New Roman"/>
          <w:szCs w:val="24"/>
        </w:rPr>
      </w:pPr>
      <w:r>
        <w:rPr>
          <w:rFonts w:eastAsia="Times New Roman"/>
          <w:szCs w:val="24"/>
        </w:rPr>
        <w:t>Κυρίες και κύριοι συνάδελφοι, σ</w:t>
      </w:r>
      <w:r>
        <w:rPr>
          <w:rFonts w:eastAsia="Times New Roman"/>
          <w:szCs w:val="24"/>
        </w:rPr>
        <w:t xml:space="preserve">υζητάμε με το παρόν σχέδιο νόμου την ενσωμάτωση οδηγιών για θέματα </w:t>
      </w:r>
      <w:r>
        <w:rPr>
          <w:rFonts w:eastAsia="Times New Roman"/>
          <w:szCs w:val="24"/>
        </w:rPr>
        <w:t>δ</w:t>
      </w:r>
      <w:r>
        <w:rPr>
          <w:rFonts w:eastAsia="Times New Roman"/>
          <w:szCs w:val="24"/>
        </w:rPr>
        <w:t>ικαιοσύνης σε τέσσερα μέρη. Στο πρώτο μέρος άρθρα 1 έως 24, έχουμε την εφαρμογή της ίσης μεταχείρισης, στο  δεύτερο μέρος άρθρα 25 έως 47, τις ποινικές κυρώσεις στην κατάχρηση εξουσίας, στ</w:t>
      </w:r>
      <w:r>
        <w:rPr>
          <w:rFonts w:eastAsia="Times New Roman"/>
          <w:szCs w:val="24"/>
        </w:rPr>
        <w:t xml:space="preserve">ο τρίτο μέρος άρθρα 48 έως 55, διατάξεις για την </w:t>
      </w:r>
      <w:r>
        <w:rPr>
          <w:rFonts w:eastAsia="Times New Roman"/>
          <w:szCs w:val="24"/>
        </w:rPr>
        <w:lastRenderedPageBreak/>
        <w:t xml:space="preserve">προστασία του ευρώ και στο τέταρτο μέρος άρθρα 56 έως 59, τη </w:t>
      </w:r>
      <w:r>
        <w:rPr>
          <w:rFonts w:eastAsia="Times New Roman"/>
          <w:szCs w:val="24"/>
        </w:rPr>
        <w:t>Σ</w:t>
      </w:r>
      <w:r>
        <w:rPr>
          <w:rFonts w:eastAsia="Times New Roman"/>
          <w:szCs w:val="24"/>
        </w:rPr>
        <w:t>ύσταση Μηχανισμού Διερεύνησης Αυθαιρεσίας.</w:t>
      </w:r>
    </w:p>
    <w:p w14:paraId="2C0FBB0D" w14:textId="77777777" w:rsidR="0032345F" w:rsidRDefault="00CA05C6">
      <w:pPr>
        <w:spacing w:after="0" w:line="600" w:lineRule="auto"/>
        <w:ind w:firstLine="720"/>
        <w:jc w:val="both"/>
        <w:rPr>
          <w:rFonts w:eastAsia="Times New Roman"/>
          <w:szCs w:val="24"/>
        </w:rPr>
      </w:pPr>
      <w:r>
        <w:rPr>
          <w:rFonts w:eastAsia="Times New Roman"/>
          <w:szCs w:val="24"/>
        </w:rPr>
        <w:t xml:space="preserve">Ξεκινώ, κυρίες και κύριοι συνάδελφοι, με το τέταρτο μέρος, με τη Σύσταση του Μηχανισμού Διερεύνησης </w:t>
      </w:r>
      <w:r>
        <w:rPr>
          <w:rFonts w:eastAsia="Times New Roman"/>
          <w:szCs w:val="24"/>
        </w:rPr>
        <w:t>Αυθαιρεσίας στα Σώματα Ασφαλείας. Εδώ, λοιπόν, διαβάζουμε με σκεπτικισμό τη δήλωση του Επιτρόπου Ανθρωπίνων Δικαιωμάτων του Συμβουλίου της Ευρώπης, του κ</w:t>
      </w:r>
      <w:r>
        <w:rPr>
          <w:rFonts w:eastAsia="Times New Roman"/>
          <w:szCs w:val="24"/>
        </w:rPr>
        <w:t>.</w:t>
      </w:r>
      <w:r>
        <w:rPr>
          <w:rFonts w:eastAsia="Times New Roman"/>
          <w:szCs w:val="24"/>
        </w:rPr>
        <w:t xml:space="preserve"> Νιλς </w:t>
      </w:r>
      <w:proofErr w:type="spellStart"/>
      <w:r>
        <w:rPr>
          <w:rFonts w:eastAsia="Times New Roman"/>
          <w:szCs w:val="24"/>
        </w:rPr>
        <w:t>Μούιζνιεκς</w:t>
      </w:r>
      <w:proofErr w:type="spellEnd"/>
      <w:r>
        <w:rPr>
          <w:rFonts w:eastAsia="Times New Roman"/>
          <w:szCs w:val="24"/>
        </w:rPr>
        <w:t xml:space="preserve">. </w:t>
      </w:r>
    </w:p>
    <w:p w14:paraId="2C0FBB0E" w14:textId="77777777" w:rsidR="0032345F" w:rsidRDefault="00CA05C6">
      <w:pPr>
        <w:spacing w:after="0" w:line="600" w:lineRule="auto"/>
        <w:ind w:firstLine="720"/>
        <w:jc w:val="both"/>
        <w:rPr>
          <w:rFonts w:eastAsia="Times New Roman"/>
          <w:szCs w:val="24"/>
        </w:rPr>
      </w:pPr>
      <w:r>
        <w:rPr>
          <w:rFonts w:eastAsia="Times New Roman"/>
          <w:szCs w:val="24"/>
        </w:rPr>
        <w:t>Λέει, λοιπόν, ο Επίτροπος: «Θλίβομαι που μαθαίνω ότι ο νόμος για την εισαγωγή Εθνικ</w:t>
      </w:r>
      <w:r>
        <w:rPr>
          <w:rFonts w:eastAsia="Times New Roman"/>
          <w:szCs w:val="24"/>
        </w:rPr>
        <w:t xml:space="preserve">ού Μηχανισμού Διερεύνησης Περιστατικών Αυθαιρεσίας από τα Σώματα Ασφαλείας και τα </w:t>
      </w:r>
      <w:r>
        <w:rPr>
          <w:rFonts w:eastAsia="Times New Roman"/>
          <w:szCs w:val="24"/>
        </w:rPr>
        <w:t>σ</w:t>
      </w:r>
      <w:r>
        <w:rPr>
          <w:rFonts w:eastAsia="Times New Roman"/>
          <w:szCs w:val="24"/>
        </w:rPr>
        <w:t xml:space="preserve">ωφρονιστικά </w:t>
      </w:r>
      <w:r>
        <w:rPr>
          <w:rFonts w:eastAsia="Times New Roman"/>
          <w:szCs w:val="24"/>
        </w:rPr>
        <w:t>κ</w:t>
      </w:r>
      <w:r>
        <w:rPr>
          <w:rFonts w:eastAsia="Times New Roman"/>
          <w:szCs w:val="24"/>
        </w:rPr>
        <w:t xml:space="preserve">αταστήματα, που η </w:t>
      </w:r>
      <w:r>
        <w:rPr>
          <w:rFonts w:eastAsia="Times New Roman"/>
          <w:szCs w:val="24"/>
        </w:rPr>
        <w:t>ε</w:t>
      </w:r>
      <w:r>
        <w:rPr>
          <w:rFonts w:eastAsia="Times New Roman"/>
          <w:szCs w:val="24"/>
        </w:rPr>
        <w:t xml:space="preserve">πιτροπή της </w:t>
      </w:r>
      <w:r>
        <w:rPr>
          <w:rFonts w:eastAsia="Times New Roman"/>
          <w:szCs w:val="24"/>
        </w:rPr>
        <w:t>ε</w:t>
      </w:r>
      <w:r>
        <w:rPr>
          <w:rFonts w:eastAsia="Times New Roman"/>
          <w:szCs w:val="24"/>
        </w:rPr>
        <w:t xml:space="preserve">λληνικής Βουλής συζητά σήμερα, αποτυγχάνει να δημιουργήσει έναν πραγματικά αποτελεσματικό μηχανισμό. Ο υφιστάμενος νόμος αγνοεί </w:t>
      </w:r>
      <w:r>
        <w:rPr>
          <w:rFonts w:eastAsia="Times New Roman"/>
          <w:szCs w:val="24"/>
        </w:rPr>
        <w:t>τις συστάσεις, που έχει κάνει τόσο η Εθνική Επιτροπή Δικαιωμάτων του Ανθρώπου, όσο και εγώ έθεσα για την ενίσχυση της αποτελεσματικότητας.</w:t>
      </w:r>
    </w:p>
    <w:p w14:paraId="2C0FBB0F" w14:textId="77777777" w:rsidR="0032345F" w:rsidRDefault="00CA05C6">
      <w:pPr>
        <w:spacing w:after="0" w:line="600" w:lineRule="auto"/>
        <w:ind w:firstLine="720"/>
        <w:jc w:val="both"/>
        <w:rPr>
          <w:rFonts w:eastAsia="Times New Roman"/>
          <w:szCs w:val="24"/>
        </w:rPr>
      </w:pPr>
      <w:r>
        <w:rPr>
          <w:rFonts w:eastAsia="Times New Roman"/>
          <w:szCs w:val="24"/>
        </w:rPr>
        <w:lastRenderedPageBreak/>
        <w:t>Προτρέπω τα μέλη του Κοινοβουλίου να αναθεωρήσουν τον νόμο και να συντρέξουν στη γραμμή των συστάσεών μου και στα διε</w:t>
      </w:r>
      <w:r>
        <w:rPr>
          <w:rFonts w:eastAsia="Times New Roman"/>
          <w:szCs w:val="24"/>
        </w:rPr>
        <w:t xml:space="preserve">θνή στάνταρντ. Μπορείτε να δείτε τόσο το γράμμα μου στον Υπουργό </w:t>
      </w:r>
      <w:proofErr w:type="spellStart"/>
      <w:r>
        <w:rPr>
          <w:rFonts w:eastAsia="Times New Roman"/>
          <w:szCs w:val="24"/>
        </w:rPr>
        <w:t>κ</w:t>
      </w:r>
      <w:r>
        <w:rPr>
          <w:rFonts w:eastAsia="Times New Roman"/>
          <w:szCs w:val="24"/>
        </w:rPr>
        <w:t>.</w:t>
      </w:r>
      <w:r>
        <w:rPr>
          <w:rFonts w:eastAsia="Times New Roman"/>
          <w:szCs w:val="24"/>
        </w:rPr>
        <w:t>Τόσκα</w:t>
      </w:r>
      <w:proofErr w:type="spellEnd"/>
      <w:r>
        <w:rPr>
          <w:rFonts w:eastAsia="Times New Roman"/>
          <w:szCs w:val="24"/>
        </w:rPr>
        <w:t>, όσο και στον πρώην Υπουργό Δικαιοσύνης κ. Παρασκευόπουλο στις 25 Ιουλίου, αλλά και τις συστάσεις μου».</w:t>
      </w:r>
    </w:p>
    <w:p w14:paraId="2C0FBB10" w14:textId="77777777" w:rsidR="0032345F" w:rsidRDefault="00CA05C6">
      <w:pPr>
        <w:spacing w:after="0" w:line="600" w:lineRule="auto"/>
        <w:ind w:firstLine="720"/>
        <w:jc w:val="both"/>
        <w:rPr>
          <w:rFonts w:eastAsia="Times New Roman"/>
          <w:szCs w:val="24"/>
        </w:rPr>
      </w:pPr>
      <w:r>
        <w:rPr>
          <w:rFonts w:eastAsia="Times New Roman"/>
          <w:szCs w:val="24"/>
        </w:rPr>
        <w:t>Το καταθέτω.</w:t>
      </w:r>
    </w:p>
    <w:p w14:paraId="2C0FBB11" w14:textId="77777777" w:rsidR="0032345F" w:rsidRDefault="00CA05C6">
      <w:pPr>
        <w:spacing w:after="0" w:line="600" w:lineRule="auto"/>
        <w:ind w:firstLine="720"/>
        <w:jc w:val="both"/>
        <w:rPr>
          <w:rFonts w:eastAsia="Times New Roman"/>
          <w:szCs w:val="24"/>
        </w:rPr>
      </w:pPr>
      <w:r>
        <w:rPr>
          <w:rFonts w:eastAsia="Times New Roman"/>
          <w:szCs w:val="24"/>
        </w:rPr>
        <w:t xml:space="preserve">(Στο σημείο αυτό Βουλευτής κ. Γεώργιος </w:t>
      </w:r>
      <w:proofErr w:type="spellStart"/>
      <w:r>
        <w:rPr>
          <w:rFonts w:eastAsia="Times New Roman"/>
          <w:szCs w:val="24"/>
        </w:rPr>
        <w:t>Αμυράς</w:t>
      </w:r>
      <w:proofErr w:type="spellEnd"/>
      <w:r>
        <w:rPr>
          <w:rFonts w:eastAsia="Times New Roman"/>
          <w:szCs w:val="24"/>
        </w:rPr>
        <w:t xml:space="preserve"> καταθέτει για τα Πρα</w:t>
      </w:r>
      <w:r>
        <w:rPr>
          <w:rFonts w:eastAsia="Times New Roman"/>
          <w:szCs w:val="24"/>
        </w:rPr>
        <w:t xml:space="preserve">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C0FBB12" w14:textId="77777777" w:rsidR="0032345F" w:rsidRDefault="00CA05C6">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Τι λέει; Ξέρετε; Πείτε μας.</w:t>
      </w:r>
    </w:p>
    <w:p w14:paraId="2C0FBB13" w14:textId="77777777" w:rsidR="0032345F" w:rsidRDefault="00CA05C6">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Θα λάβουμε υπ’ </w:t>
      </w:r>
      <w:proofErr w:type="spellStart"/>
      <w:r>
        <w:rPr>
          <w:rFonts w:eastAsia="Times New Roman"/>
          <w:szCs w:val="24"/>
        </w:rPr>
        <w:t>όψιν</w:t>
      </w:r>
      <w:proofErr w:type="spellEnd"/>
      <w:r>
        <w:rPr>
          <w:rFonts w:eastAsia="Times New Roman"/>
          <w:szCs w:val="24"/>
        </w:rPr>
        <w:t xml:space="preserve"> τις συστάσεις του Επιτρόπου; Εσε</w:t>
      </w:r>
      <w:r>
        <w:rPr>
          <w:rFonts w:eastAsia="Times New Roman"/>
          <w:szCs w:val="24"/>
        </w:rPr>
        <w:t xml:space="preserve">ίς τις έχετε λάβει υπ’ </w:t>
      </w:r>
      <w:proofErr w:type="spellStart"/>
      <w:r>
        <w:rPr>
          <w:rFonts w:eastAsia="Times New Roman"/>
          <w:szCs w:val="24"/>
        </w:rPr>
        <w:t>όψιν</w:t>
      </w:r>
      <w:proofErr w:type="spellEnd"/>
      <w:r>
        <w:rPr>
          <w:rFonts w:eastAsia="Times New Roman"/>
          <w:szCs w:val="24"/>
        </w:rPr>
        <w:t>;</w:t>
      </w:r>
    </w:p>
    <w:p w14:paraId="2C0FBB1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Βεβαίως. Πείτε μας ποιες είναι.</w:t>
      </w:r>
    </w:p>
    <w:p w14:paraId="2C0FBB1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Κύριε συνάδελφε, πού νομίζετε ότι αναπτύσσουμε διάλογο, στο καφενείο ή στη Β΄ </w:t>
      </w:r>
      <w:r>
        <w:rPr>
          <w:rFonts w:eastAsia="Times New Roman" w:cs="Times New Roman"/>
          <w:szCs w:val="24"/>
        </w:rPr>
        <w:t>δ</w:t>
      </w:r>
      <w:r>
        <w:rPr>
          <w:rFonts w:eastAsia="Times New Roman" w:cs="Times New Roman"/>
          <w:szCs w:val="24"/>
        </w:rPr>
        <w:t>ημοτικού; Σας παρακαλώ πολύ!</w:t>
      </w:r>
    </w:p>
    <w:p w14:paraId="2C0FBB1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Λάππα</w:t>
      </w:r>
      <w:proofErr w:type="spellEnd"/>
      <w:r>
        <w:rPr>
          <w:rFonts w:eastAsia="Times New Roman" w:cs="Times New Roman"/>
          <w:szCs w:val="24"/>
        </w:rPr>
        <w:t>, δεν μ</w:t>
      </w:r>
      <w:r>
        <w:rPr>
          <w:rFonts w:eastAsia="Times New Roman" w:cs="Times New Roman"/>
          <w:szCs w:val="24"/>
        </w:rPr>
        <w:t>πορεί να γίνει έτσι συζήτηση. Θα πάρετε τον λόγο και θα τοποθετηθείτε.</w:t>
      </w:r>
    </w:p>
    <w:p w14:paraId="2C0FBB1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2C0FBB18" w14:textId="77777777" w:rsidR="0032345F" w:rsidRDefault="00CA05C6">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Κατέθεσα, λοιπόν, στα Πρακτικά τη δήλωση του κυρίου Επιτρόπου, που είναι ασήμαντη για τον κύριο συνάδελφο</w:t>
      </w:r>
      <w:r>
        <w:rPr>
          <w:rFonts w:eastAsia="Times New Roman" w:cs="Times New Roman"/>
          <w:b/>
          <w:szCs w:val="24"/>
        </w:rPr>
        <w:t xml:space="preserve"> </w:t>
      </w:r>
      <w:r>
        <w:rPr>
          <w:rFonts w:eastAsia="Times New Roman" w:cs="Times New Roman"/>
          <w:szCs w:val="24"/>
        </w:rPr>
        <w:t>εδώ, όμως εμείς θεωρούμε ότι έχει σημ</w:t>
      </w:r>
      <w:r>
        <w:rPr>
          <w:rFonts w:eastAsia="Times New Roman" w:cs="Times New Roman"/>
          <w:szCs w:val="24"/>
        </w:rPr>
        <w:t>εία ενδιαφέροντος που χρειάζονται μια απάντηση.</w:t>
      </w:r>
      <w:r>
        <w:rPr>
          <w:rFonts w:eastAsia="Times New Roman" w:cs="Times New Roman"/>
          <w:b/>
          <w:szCs w:val="24"/>
        </w:rPr>
        <w:t xml:space="preserve"> </w:t>
      </w:r>
    </w:p>
    <w:p w14:paraId="2C0FBB1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Για το θέμα του Συνηγόρου του Πολίτη και τη σύσταση του Εθνικού Μηχανισμού Διερεύνησης Περιστατικών Αυθαιρεσίας, βλέπουμε ότι είναι αποτελεσματικότερη η ρύθμιση της Κύπρου, η οποία ίδρυσε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w:t>
      </w:r>
      <w:r>
        <w:rPr>
          <w:rFonts w:eastAsia="Times New Roman" w:cs="Times New Roman"/>
          <w:szCs w:val="24"/>
        </w:rPr>
        <w:t xml:space="preserve">, την Ανεξάρτητη Αρχή Διερεύνησης Ισχυρισμών και Παραπόνων </w:t>
      </w:r>
      <w:r>
        <w:rPr>
          <w:rFonts w:eastAsia="Times New Roman" w:cs="Times New Roman"/>
          <w:szCs w:val="24"/>
        </w:rPr>
        <w:t>κ</w:t>
      </w:r>
      <w:r>
        <w:rPr>
          <w:rFonts w:eastAsia="Times New Roman" w:cs="Times New Roman"/>
          <w:szCs w:val="24"/>
        </w:rPr>
        <w:t xml:space="preserve">ατά της Αστυνομίας, εντελώς διακριτή από τον Κύπριο Συνήγορο </w:t>
      </w:r>
      <w:r>
        <w:rPr>
          <w:rFonts w:eastAsia="Times New Roman" w:cs="Times New Roman"/>
          <w:szCs w:val="24"/>
        </w:rPr>
        <w:lastRenderedPageBreak/>
        <w:t>του Πολίτη, που έχει πλήρεις προανακριτικές αρμοδιότητες</w:t>
      </w:r>
      <w:r>
        <w:rPr>
          <w:rFonts w:eastAsia="Times New Roman" w:cs="Times New Roman"/>
          <w:szCs w:val="24"/>
        </w:rPr>
        <w:t>,</w:t>
      </w:r>
      <w:r>
        <w:rPr>
          <w:rFonts w:eastAsia="Times New Roman" w:cs="Times New Roman"/>
          <w:szCs w:val="24"/>
        </w:rPr>
        <w:t xml:space="preserve"> προκειμένου να ελέγξει αποτελεσματικά την αστυνομική αυθαιρεσία. </w:t>
      </w:r>
    </w:p>
    <w:p w14:paraId="2C0FBB1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Γι’ αυτό εμ</w:t>
      </w:r>
      <w:r>
        <w:rPr>
          <w:rFonts w:eastAsia="Times New Roman" w:cs="Times New Roman"/>
          <w:szCs w:val="24"/>
        </w:rPr>
        <w:t>είς λέμε</w:t>
      </w:r>
      <w:r>
        <w:rPr>
          <w:rFonts w:eastAsia="Times New Roman" w:cs="Times New Roman"/>
          <w:szCs w:val="24"/>
        </w:rPr>
        <w:t>,</w:t>
      </w:r>
      <w:r>
        <w:rPr>
          <w:rFonts w:eastAsia="Times New Roman" w:cs="Times New Roman"/>
          <w:szCs w:val="24"/>
        </w:rPr>
        <w:t xml:space="preserve"> ότι από τη στιγμή που για να κάνεις μια σχετική μήνυση θα πρέπει αναγκαστικά η δικογραφία να περάσει από τα χέρια των αστυνομικών, αυτό ενέχει κάποιους κινδύνους. </w:t>
      </w:r>
    </w:p>
    <w:p w14:paraId="2C0FBB1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Θεωρούμε, λοιπόν, ότι χρειαζόμαστε, όχι απλώς μια διαμεσολάβηση χωρίς δεσμευτικά αποτελέσματα, όπως επιχειρείτε τώρα με τον Συνήγορο του Πολίτη, αλλά μία εγγύηση ότι το προανακριτικό υλικό θα κινηθεί έξω από τις αστυνομικές αρχές και κατ’ επέκταση τα κατηγ</w:t>
      </w:r>
      <w:r>
        <w:rPr>
          <w:rFonts w:eastAsia="Times New Roman" w:cs="Times New Roman"/>
          <w:szCs w:val="24"/>
        </w:rPr>
        <w:t xml:space="preserve">ορητήρια και οι κυρώσεις θα επιβάλλονται χωρίς την εμπλοκή αστυνομικών, δηλαδή συναδέλφων εναντίον συναδέλφων τους. Είναι ένα θέμα, που θέλουμε να το προσέξετε. </w:t>
      </w:r>
    </w:p>
    <w:p w14:paraId="2C0FBB1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Σχετικά με το άρθρο 14 παράγραφος 2</w:t>
      </w:r>
      <w:r>
        <w:rPr>
          <w:rFonts w:eastAsia="Times New Roman" w:cs="Times New Roman"/>
          <w:szCs w:val="24"/>
        </w:rPr>
        <w:t>,</w:t>
      </w:r>
      <w:r>
        <w:rPr>
          <w:rFonts w:eastAsia="Times New Roman" w:cs="Times New Roman"/>
          <w:szCs w:val="24"/>
        </w:rPr>
        <w:t xml:space="preserve"> ζητάμε οι δέκα συν δέκα θέσεις προσωπικού που συνιστώνται</w:t>
      </w:r>
      <w:r>
        <w:rPr>
          <w:rFonts w:eastAsia="Times New Roman" w:cs="Times New Roman"/>
          <w:szCs w:val="24"/>
        </w:rPr>
        <w:t xml:space="preserve"> στον Συνήγορο του Πολίτη ως μόνιμο προσωπικό κλάδου </w:t>
      </w:r>
      <w:r>
        <w:rPr>
          <w:rFonts w:eastAsia="Times New Roman" w:cs="Times New Roman"/>
          <w:szCs w:val="24"/>
        </w:rPr>
        <w:t>π</w:t>
      </w:r>
      <w:r>
        <w:rPr>
          <w:rFonts w:eastAsia="Times New Roman" w:cs="Times New Roman"/>
          <w:szCs w:val="24"/>
        </w:rPr>
        <w:t xml:space="preserve">ανεπιστημιακής </w:t>
      </w:r>
      <w:r>
        <w:rPr>
          <w:rFonts w:eastAsia="Times New Roman" w:cs="Times New Roman"/>
          <w:szCs w:val="24"/>
        </w:rPr>
        <w:t>ε</w:t>
      </w:r>
      <w:r>
        <w:rPr>
          <w:rFonts w:eastAsia="Times New Roman" w:cs="Times New Roman"/>
          <w:szCs w:val="24"/>
        </w:rPr>
        <w:t xml:space="preserve">κπαίδευσης ή ειδικό επιστημονικό </w:t>
      </w:r>
      <w:r>
        <w:rPr>
          <w:rFonts w:eastAsia="Times New Roman" w:cs="Times New Roman"/>
          <w:szCs w:val="24"/>
        </w:rPr>
        <w:lastRenderedPageBreak/>
        <w:t>προσωπικό ή με σύμβαση εργασίας ιδιωτικού δικαίου αορίστου χρόνου, για να εξετάζουν τις καταγγελίες και να βλέπουν εάν παραβιάζεται η αρχή της ίσης μεταχ</w:t>
      </w:r>
      <w:r>
        <w:rPr>
          <w:rFonts w:eastAsia="Times New Roman" w:cs="Times New Roman"/>
          <w:szCs w:val="24"/>
        </w:rPr>
        <w:t>είρισης, αυτές οι θέσεις να πληρωθούν με απόσπαση προσωπικού από τον δημόσιο τομέα είτε είναι στενός είτε ευρύτερος, δεν έχει καμμία σημασία. Πρέπει και να μειώσουμε τα κόστη του ελληνικού δημοσίου αλλά και ταυτόχρονα να δώσουμε και κίνητρα στους δημοσίους</w:t>
      </w:r>
      <w:r>
        <w:rPr>
          <w:rFonts w:eastAsia="Times New Roman" w:cs="Times New Roman"/>
          <w:szCs w:val="24"/>
        </w:rPr>
        <w:t xml:space="preserve"> υπαλλήλους να εξελιχθούν. </w:t>
      </w:r>
    </w:p>
    <w:p w14:paraId="2C0FBB1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πρώτο μέρος, την εφαρμογή της ίσης μεταχείρισης, είναι θετική ως πρώτο βήμα η ενσωμάτωση των </w:t>
      </w:r>
      <w:proofErr w:type="spellStart"/>
      <w:r>
        <w:rPr>
          <w:rFonts w:eastAsia="Times New Roman" w:cs="Times New Roman"/>
          <w:szCs w:val="24"/>
        </w:rPr>
        <w:t>ενωσιακών</w:t>
      </w:r>
      <w:proofErr w:type="spellEnd"/>
      <w:r>
        <w:rPr>
          <w:rFonts w:eastAsia="Times New Roman" w:cs="Times New Roman"/>
          <w:szCs w:val="24"/>
        </w:rPr>
        <w:t xml:space="preserve"> υποχρεώσεων. Όμως εμείς στο Ποτάμι ζητάμε η ίση μεταχείριση να επεκταθεί και πέραν της εργασίας και πέραν της φ</w:t>
      </w:r>
      <w:r>
        <w:rPr>
          <w:rFonts w:eastAsia="Times New Roman" w:cs="Times New Roman"/>
          <w:szCs w:val="24"/>
        </w:rPr>
        <w:t xml:space="preserve">υλετικής και εθνικής καταγωγής και με βάση την ταυτότητα φύλου και τον σεξουαλικό προσανατολισμό. </w:t>
      </w:r>
    </w:p>
    <w:p w14:paraId="2C0FBB1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Έχουμε ανάγκη τέτοιων ρυθμίσεων; Βεβαίως θα πούμε εμείς. Για παράδειγμα δείτε τι γίνεται στην Ελλάδα</w:t>
      </w:r>
      <w:r>
        <w:rPr>
          <w:rFonts w:eastAsia="Times New Roman" w:cs="Times New Roman"/>
          <w:szCs w:val="24"/>
        </w:rPr>
        <w:t>,</w:t>
      </w:r>
      <w:r>
        <w:rPr>
          <w:rFonts w:eastAsia="Times New Roman" w:cs="Times New Roman"/>
          <w:szCs w:val="24"/>
        </w:rPr>
        <w:t xml:space="preserve"> όσον αφορά στις καταγγελίες και στις δικογραφίες που έχ</w:t>
      </w:r>
      <w:r>
        <w:rPr>
          <w:rFonts w:eastAsia="Times New Roman" w:cs="Times New Roman"/>
          <w:szCs w:val="24"/>
        </w:rPr>
        <w:t xml:space="preserve">ουν σχηματιστεί για ρατσιστικά εγκλήματα. </w:t>
      </w:r>
    </w:p>
    <w:p w14:paraId="2C0FBB1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Μέχρι στιγμής, δηλαδή</w:t>
      </w:r>
      <w:r>
        <w:rPr>
          <w:rFonts w:eastAsia="Times New Roman" w:cs="Times New Roman"/>
          <w:szCs w:val="24"/>
        </w:rPr>
        <w:t>,</w:t>
      </w:r>
      <w:r>
        <w:rPr>
          <w:rFonts w:eastAsia="Times New Roman" w:cs="Times New Roman"/>
          <w:szCs w:val="24"/>
        </w:rPr>
        <w:t xml:space="preserve"> για την προηγούμενη χρονιά, βλέπουμε ότι στην Ελλάδα εκκρεμούν τριάντα τέσσερις δικογραφίες για καταγγελλόμενα ρατσιστικά εγκλήματα από δικαστικούς λειτουργούς, μητροπολίτες και βουλευτές, ά</w:t>
      </w:r>
      <w:r>
        <w:rPr>
          <w:rFonts w:eastAsia="Times New Roman" w:cs="Times New Roman"/>
          <w:szCs w:val="24"/>
        </w:rPr>
        <w:t xml:space="preserve">σχετα βεβαίως εάν εδώ έχουν τη δυνατότητα να μην αρθεί η ασυλία τους και να αντιμετωπίσουν στο δικαστήριο τον ρατσιστικό τους λόγο και τις συνέπειες που έχει αυτός. </w:t>
      </w:r>
    </w:p>
    <w:p w14:paraId="2C0FBB2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Έχουμε, λοιπόν, δικογραφίες που εκκρεμούν σε βάρος δημάρχων, αστυνομικών, ακροδεξιών οργαν</w:t>
      </w:r>
      <w:r>
        <w:rPr>
          <w:rFonts w:eastAsia="Times New Roman" w:cs="Times New Roman"/>
          <w:szCs w:val="24"/>
        </w:rPr>
        <w:t xml:space="preserve">ώσεων και κάποιων μεμονωμένων πολιτών. Τα ρατσιστικά εγκλήματα τα χειρίζεται η Εισαγγελέας κ. Ελένη </w:t>
      </w:r>
      <w:proofErr w:type="spellStart"/>
      <w:r>
        <w:rPr>
          <w:rFonts w:eastAsia="Times New Roman" w:cs="Times New Roman"/>
          <w:szCs w:val="24"/>
        </w:rPr>
        <w:t>Τουλουπάκη</w:t>
      </w:r>
      <w:proofErr w:type="spellEnd"/>
      <w:r>
        <w:rPr>
          <w:rFonts w:eastAsia="Times New Roman" w:cs="Times New Roman"/>
          <w:szCs w:val="24"/>
        </w:rPr>
        <w:t xml:space="preserve">, η οποία  στις 28 Ιουνίου 2016 σχημάτισε είκοσι τέτοιες δικογραφίες! </w:t>
      </w:r>
    </w:p>
    <w:p w14:paraId="2C0FBB2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 Δίκτυο δε Καταγραφής Περιστατικών Ρατσιστικής Βίας κατά την περίοδο του </w:t>
      </w:r>
      <w:r>
        <w:rPr>
          <w:rFonts w:eastAsia="Times New Roman" w:cs="Times New Roman"/>
          <w:szCs w:val="24"/>
        </w:rPr>
        <w:t xml:space="preserve">2015 κατέγραψε διακόσια εβδομήντα τρία περιστατικά ρατσιστικής βίας με περισσότερα από τριακόσια θύματα. </w:t>
      </w:r>
    </w:p>
    <w:p w14:paraId="2C0FBB2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Μάλιστα ο αριθμός αυτός θεωρείται ότι είναι πολύ μικρότερος από τον πραγματικό, γιατί τα θύματα φοβούνται, αρνούνται, διστάζουν να πάνε να καταγγείλου</w:t>
      </w:r>
      <w:r>
        <w:rPr>
          <w:rFonts w:eastAsia="Times New Roman" w:cs="Times New Roman"/>
          <w:szCs w:val="24"/>
        </w:rPr>
        <w:t xml:space="preserve">ν τη ρατσιστική αντιμετώπιση που υπέστησαν από διάφορους φορείς. </w:t>
      </w:r>
    </w:p>
    <w:p w14:paraId="2C0FBB2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Ποιοι είναι αυτοί που αντιμετωπίζουν συνήθως ρατσιστική αντιμετώπιση; Από τα διακόσια εβδομήντα τρία περιστατικά, όπως τα κατέγραψε το Δίκτυο Καταγραφής, τα εβδομήντα πέντε αφορούσαν σε μετα</w:t>
      </w:r>
      <w:r>
        <w:rPr>
          <w:rFonts w:eastAsia="Times New Roman" w:cs="Times New Roman"/>
          <w:szCs w:val="24"/>
        </w:rPr>
        <w:t xml:space="preserve">νάστες, μετανάστριες ή πρόσφυγες, τα </w:t>
      </w:r>
      <w:proofErr w:type="spellStart"/>
      <w:r>
        <w:rPr>
          <w:rFonts w:eastAsia="Times New Roman" w:cs="Times New Roman"/>
          <w:szCs w:val="24"/>
        </w:rPr>
        <w:t>εκατόν</w:t>
      </w:r>
      <w:proofErr w:type="spellEnd"/>
      <w:r>
        <w:rPr>
          <w:rFonts w:eastAsia="Times New Roman" w:cs="Times New Roman"/>
          <w:szCs w:val="24"/>
        </w:rPr>
        <w:t xml:space="preserve"> ογδόντα πέντε αφορούσαν την κοινότητα των ΛΟΑΤΚΙ, πέντε περιστατικά αφορούσαν υπερασπιστές ανθρωπίνων δικαιωμάτων, πέντε περιστατικά έλαβαν χώρα σε θρησκευτικούς χώρους και δύο περιστατικά συνέβησαν κατά παιδιών </w:t>
      </w:r>
      <w:r>
        <w:rPr>
          <w:rFonts w:eastAsia="Times New Roman" w:cs="Times New Roman"/>
          <w:szCs w:val="24"/>
        </w:rPr>
        <w:t xml:space="preserve">των </w:t>
      </w:r>
      <w:proofErr w:type="spellStart"/>
      <w:r>
        <w:rPr>
          <w:rFonts w:eastAsia="Times New Roman" w:cs="Times New Roman"/>
          <w:szCs w:val="24"/>
        </w:rPr>
        <w:t>Ρομά</w:t>
      </w:r>
      <w:proofErr w:type="spellEnd"/>
      <w:r>
        <w:rPr>
          <w:rFonts w:eastAsia="Times New Roman" w:cs="Times New Roman"/>
          <w:szCs w:val="24"/>
        </w:rPr>
        <w:t xml:space="preserve">. </w:t>
      </w:r>
    </w:p>
    <w:p w14:paraId="2C0FBB2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Εμείς στο Ποτάμι λέμε ότι εδώ χρειάζεται μια δραστική απάντηση σε όλα αυτά. </w:t>
      </w:r>
    </w:p>
    <w:p w14:paraId="2C0FBB2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οια είναι η δραστική απάντηση; Είναι αυτή που ο ίδιος ο Πρόεδρος Ομπάμα από την Αθήνα, από το Ίδρυμα «Σταύρος Νιάρχος» σκιαγράφησε</w:t>
      </w:r>
      <w:r>
        <w:rPr>
          <w:rFonts w:eastAsia="Times New Roman" w:cs="Times New Roman"/>
          <w:szCs w:val="24"/>
        </w:rPr>
        <w:t>,</w:t>
      </w:r>
      <w:r>
        <w:rPr>
          <w:rFonts w:eastAsia="Times New Roman" w:cs="Times New Roman"/>
          <w:szCs w:val="24"/>
        </w:rPr>
        <w:t xml:space="preserve"> παρουσιάζοντάς μας τη δική τους αντ</w:t>
      </w:r>
      <w:r>
        <w:rPr>
          <w:rFonts w:eastAsia="Times New Roman" w:cs="Times New Roman"/>
          <w:szCs w:val="24"/>
        </w:rPr>
        <w:t>ιμετώπιση σε μία υπερσυντηρητική Αμερική, σας θυμίζω.</w:t>
      </w:r>
    </w:p>
    <w:p w14:paraId="2C0FBB2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Τι είπε, λοιπόν, ο Πρόεδρος Ομπάμα; «Ανά τους αιώνες στις Ηνωμένες Πολιτείες της Αμερικής συνειδητοποιήσαμε ότι γεννηθήκαμε όλοι ίσοι. Δεν το είχαμε συνειδητοποιήσει αυτό από την αρχή. Όλοι στην Αμερική</w:t>
      </w:r>
      <w:r>
        <w:rPr>
          <w:rFonts w:eastAsia="Times New Roman" w:cs="Times New Roman"/>
          <w:szCs w:val="24"/>
        </w:rPr>
        <w:t xml:space="preserve"> έχουν το δικαίωμα να παντρεύονται όποιο πρόσωπο θέλουν. Καλωσορίζουμε τους πάντες» είπε ο Ομπάμα. Εδώ ακόμα να τους καλωσορίσουμε.</w:t>
      </w:r>
    </w:p>
    <w:p w14:paraId="2C0FBB2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 Ποτάμι έχει ζητήσει εξομοίωση -όσον αφορά στα νομικά και άλλα αποτελέσματα που επιφέρει- του </w:t>
      </w:r>
      <w:r>
        <w:rPr>
          <w:rFonts w:eastAsia="Times New Roman" w:cs="Times New Roman"/>
          <w:szCs w:val="24"/>
        </w:rPr>
        <w:t>σ</w:t>
      </w:r>
      <w:r>
        <w:rPr>
          <w:rFonts w:eastAsia="Times New Roman" w:cs="Times New Roman"/>
          <w:szCs w:val="24"/>
        </w:rPr>
        <w:t xml:space="preserve">υμφώνου </w:t>
      </w:r>
      <w:r>
        <w:rPr>
          <w:rFonts w:eastAsia="Times New Roman" w:cs="Times New Roman"/>
          <w:szCs w:val="24"/>
        </w:rPr>
        <w:t>σ</w:t>
      </w:r>
      <w:r>
        <w:rPr>
          <w:rFonts w:eastAsia="Times New Roman" w:cs="Times New Roman"/>
          <w:szCs w:val="24"/>
        </w:rPr>
        <w:t>υμβίωσης με τον πο</w:t>
      </w:r>
      <w:r>
        <w:rPr>
          <w:rFonts w:eastAsia="Times New Roman" w:cs="Times New Roman"/>
          <w:szCs w:val="24"/>
        </w:rPr>
        <w:t xml:space="preserve">λιτικό γάμο. Το Ποτάμι είναι υπέρ της δυνατότητας πολιτικού γάμου μεταξύ ομόφυλων ζευγαριών. </w:t>
      </w:r>
    </w:p>
    <w:p w14:paraId="2C0FBB2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Αυτό θα ήταν πολύ πιο εύκολο, ο δρόμος δηλαδή προς μία πλήρη εξίσωση των πολιτών και κατάργησης και γκρεμίσματος κάθε διάκρισης, </w:t>
      </w:r>
      <w:r>
        <w:rPr>
          <w:rFonts w:eastAsia="Times New Roman" w:cs="Times New Roman"/>
          <w:szCs w:val="24"/>
        </w:rPr>
        <w:lastRenderedPageBreak/>
        <w:t>αν είχαμε κυρώσει το δωδέκατο Πρω</w:t>
      </w:r>
      <w:r>
        <w:rPr>
          <w:rFonts w:eastAsia="Times New Roman" w:cs="Times New Roman"/>
          <w:szCs w:val="24"/>
        </w:rPr>
        <w:t>τόκολλο της Ευρωπαϊκής Σύμβασης των Δικαιωμάτων του Ανθρώπου, για τη γενική κατάργηση των διακρίσεων. Το έχουμε ψηφίσει το 2000 αλλά ακόμα δεν το έχουμε κυρώσει.</w:t>
      </w:r>
    </w:p>
    <w:p w14:paraId="2C0FBB2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έλεγε κανείς ευτυχώς που υπάρχει η Ευρώπη και η Αμερική</w:t>
      </w:r>
      <w:r>
        <w:rPr>
          <w:rFonts w:eastAsia="Times New Roman" w:cs="Times New Roman"/>
          <w:szCs w:val="24"/>
        </w:rPr>
        <w:t>,</w:t>
      </w:r>
      <w:r>
        <w:rPr>
          <w:rFonts w:eastAsia="Times New Roman" w:cs="Times New Roman"/>
          <w:szCs w:val="24"/>
        </w:rPr>
        <w:t xml:space="preserve"> για να μας δείχνουν το δρόμο που θα πρέπει να ακολουθούν οι οργανωμένες και πολιτισμένες κοινωνίες έναντι των ίδιων των μελών τους. Μια που έγινε πολύς λόγος, ευτυχώς που δεν ζούμε στην Κούβα, διότι γνωρίζετε ότι οι ομοφυλόφιλοι στην Κούβα διώκονται, περι</w:t>
      </w:r>
      <w:r>
        <w:rPr>
          <w:rFonts w:eastAsia="Times New Roman" w:cs="Times New Roman"/>
          <w:szCs w:val="24"/>
        </w:rPr>
        <w:t>ορίζονται.</w:t>
      </w:r>
    </w:p>
    <w:p w14:paraId="2C0FBB2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Επειδή έγινε πολύ κουβέντα χθες εδώ στην Αίθουσα στη συζήτηση του προηγούμενου σχεδίου νόμου, παρ</w:t>
      </w:r>
      <w:r>
        <w:rPr>
          <w:rFonts w:eastAsia="Times New Roman" w:cs="Times New Roman"/>
          <w:szCs w:val="24"/>
        </w:rPr>
        <w:t xml:space="preserve">’ </w:t>
      </w:r>
      <w:r>
        <w:rPr>
          <w:rFonts w:eastAsia="Times New Roman" w:cs="Times New Roman"/>
          <w:szCs w:val="24"/>
        </w:rPr>
        <w:t xml:space="preserve">ότι ήταν οικονομικό, για τον Κάστρο, θα σας αναφέρων δύο άρθρα του </w:t>
      </w:r>
      <w:r>
        <w:rPr>
          <w:rFonts w:eastAsia="Times New Roman" w:cs="Times New Roman"/>
          <w:szCs w:val="24"/>
        </w:rPr>
        <w:t>σ</w:t>
      </w:r>
      <w:r>
        <w:rPr>
          <w:rFonts w:eastAsia="Times New Roman" w:cs="Times New Roman"/>
          <w:szCs w:val="24"/>
        </w:rPr>
        <w:t>υντάγματος της Κούβας.</w:t>
      </w:r>
    </w:p>
    <w:p w14:paraId="2C0FBB2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Άρθρο 39. «Η καλλιτεχνική έκφραση είναι ελεύθερη εφόσον</w:t>
      </w:r>
      <w:r>
        <w:rPr>
          <w:rFonts w:eastAsia="Times New Roman" w:cs="Times New Roman"/>
          <w:szCs w:val="24"/>
        </w:rPr>
        <w:t xml:space="preserve"> το περιεχόμενό της δεν είναι αντίθετο στην επανάσταση». Τότε τι καλλιτεχνική έκφραση είναι αυτή;</w:t>
      </w:r>
    </w:p>
    <w:p w14:paraId="2C0FBB2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Άρθρο 53. «Το δικαίωμα ελεύθερης έκφρασης πρέπει να συμμορφώνεται με τους σκοπούς της σοσιαλιστικής κοινωνίας». Τι σόι ελεύθερη έκφραση είναι αυτή τότε; </w:t>
      </w:r>
    </w:p>
    <w:p w14:paraId="2C0FBB2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στο τρίτο μέρος άρθρα 48 έως 55 για την προστασία του ευρώ, εμείς επαναλαμβάνουμε –όσον αφορά το άρθρο 54- την ανάγκη να ενισχυθούν οι εισαγγελείς με κάθε πρόσφορο μέτρο στην υποχρέωση που αναλαμβάνουν, δηλαδή της παρακολούθησης κ</w:t>
      </w:r>
      <w:r>
        <w:rPr>
          <w:rFonts w:eastAsia="Times New Roman" w:cs="Times New Roman"/>
          <w:szCs w:val="24"/>
        </w:rPr>
        <w:t xml:space="preserve">αι της καταγραφής στατιστικά του έργου, των καθηκόντων που τους αναθέτει το άρθρο 54, να ενισχυθούν με ανθρώπους, μηχανισμούς και </w:t>
      </w:r>
      <w:r>
        <w:rPr>
          <w:rFonts w:eastAsia="Times New Roman" w:cs="Times New Roman"/>
          <w:szCs w:val="24"/>
          <w:lang w:val="en-GB"/>
        </w:rPr>
        <w:t>online</w:t>
      </w:r>
      <w:r>
        <w:rPr>
          <w:rFonts w:eastAsia="Times New Roman" w:cs="Times New Roman"/>
          <w:szCs w:val="24"/>
        </w:rPr>
        <w:t xml:space="preserve"> συστήματα. </w:t>
      </w:r>
    </w:p>
    <w:p w14:paraId="2C0FBB2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Γι’ αυτό, λοιπόν, παρά το γεγονός ότι δεν έχει άμεση συνάφεια, θα ψηφίσουμε την τροπολογία με γενικό αριθμό</w:t>
      </w:r>
      <w:r>
        <w:rPr>
          <w:rFonts w:eastAsia="Times New Roman" w:cs="Times New Roman"/>
          <w:szCs w:val="24"/>
        </w:rPr>
        <w:t xml:space="preserve"> 782 και ειδικό 51, για την αύξηση κατά τεσσάρων των οργανικών θέσεων των δικαστών στο βαθμό του </w:t>
      </w:r>
      <w:r>
        <w:rPr>
          <w:rFonts w:eastAsia="Times New Roman" w:cs="Times New Roman"/>
          <w:szCs w:val="24"/>
        </w:rPr>
        <w:t>α</w:t>
      </w:r>
      <w:r>
        <w:rPr>
          <w:rFonts w:eastAsia="Times New Roman" w:cs="Times New Roman"/>
          <w:szCs w:val="24"/>
        </w:rPr>
        <w:t xml:space="preserve">εροπαγίτη. Βέβαια εδώ εμείς θέλουμε να τονίσουμε ότι εντοπίζονται </w:t>
      </w:r>
      <w:r>
        <w:rPr>
          <w:rFonts w:eastAsia="Times New Roman" w:cs="Times New Roman"/>
          <w:szCs w:val="24"/>
        </w:rPr>
        <w:lastRenderedPageBreak/>
        <w:t xml:space="preserve">πολλές αδυναμίες όσον αφορά το προσωπικό και στους χαμηλότερους βαθμούς και όχι μόνο στους </w:t>
      </w:r>
      <w:r>
        <w:rPr>
          <w:rFonts w:eastAsia="Times New Roman" w:cs="Times New Roman"/>
          <w:szCs w:val="24"/>
        </w:rPr>
        <w:t>α</w:t>
      </w:r>
      <w:r>
        <w:rPr>
          <w:rFonts w:eastAsia="Times New Roman" w:cs="Times New Roman"/>
          <w:szCs w:val="24"/>
        </w:rPr>
        <w:t xml:space="preserve">εροπαγίτες. </w:t>
      </w:r>
    </w:p>
    <w:p w14:paraId="2C0FBB2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Επίσης στην τροπολογία με γενικό αριθμό 758 και ειδικό 48, έχουμε την τροποποίηση του </w:t>
      </w:r>
      <w:r>
        <w:rPr>
          <w:rFonts w:eastAsia="Times New Roman" w:cs="Times New Roman"/>
          <w:szCs w:val="24"/>
        </w:rPr>
        <w:t>π δ</w:t>
      </w:r>
      <w:r>
        <w:rPr>
          <w:rFonts w:eastAsia="Times New Roman" w:cs="Times New Roman"/>
          <w:szCs w:val="24"/>
        </w:rPr>
        <w:t xml:space="preserve"> 62 για το ηλεκτρονικό </w:t>
      </w:r>
      <w:proofErr w:type="spellStart"/>
      <w:r>
        <w:rPr>
          <w:rFonts w:eastAsia="Times New Roman" w:cs="Times New Roman"/>
          <w:szCs w:val="24"/>
        </w:rPr>
        <w:t>βραχιολάκι</w:t>
      </w:r>
      <w:proofErr w:type="spellEnd"/>
      <w:r>
        <w:rPr>
          <w:rFonts w:eastAsia="Times New Roman" w:cs="Times New Roman"/>
          <w:szCs w:val="24"/>
        </w:rPr>
        <w:t xml:space="preserve">. Η κουβέντα συμπίπτει με την πρόσφατη εξαφάνιση της </w:t>
      </w:r>
      <w:proofErr w:type="spellStart"/>
      <w:r>
        <w:rPr>
          <w:rFonts w:eastAsia="Times New Roman" w:cs="Times New Roman"/>
          <w:szCs w:val="24"/>
        </w:rPr>
        <w:t>σαραντατριάχρονης</w:t>
      </w:r>
      <w:proofErr w:type="spellEnd"/>
      <w:r>
        <w:rPr>
          <w:rFonts w:eastAsia="Times New Roman" w:cs="Times New Roman"/>
          <w:szCs w:val="24"/>
        </w:rPr>
        <w:t xml:space="preserve"> κατηγορούμενης για ξέπλυμα βρώμικου χρήματος στην </w:t>
      </w:r>
      <w:r>
        <w:rPr>
          <w:rFonts w:eastAsia="Times New Roman" w:cs="Times New Roman"/>
          <w:szCs w:val="24"/>
        </w:rPr>
        <w:t xml:space="preserve">υπόθεση της </w:t>
      </w:r>
      <w:r>
        <w:rPr>
          <w:rFonts w:eastAsia="Times New Roman" w:cs="Times New Roman"/>
          <w:szCs w:val="24"/>
        </w:rPr>
        <w:t>«</w:t>
      </w:r>
      <w:r>
        <w:rPr>
          <w:rFonts w:eastAsia="Times New Roman" w:cs="Times New Roman"/>
          <w:szCs w:val="24"/>
          <w:lang w:val="en-GB"/>
        </w:rPr>
        <w:t>ENERGA</w:t>
      </w:r>
      <w:r>
        <w:rPr>
          <w:rFonts w:eastAsia="Times New Roman" w:cs="Times New Roman"/>
          <w:szCs w:val="24"/>
        </w:rPr>
        <w:t>»</w:t>
      </w:r>
      <w:r>
        <w:rPr>
          <w:rFonts w:eastAsia="Times New Roman" w:cs="Times New Roman"/>
          <w:szCs w:val="24"/>
        </w:rPr>
        <w:t xml:space="preserve">. </w:t>
      </w:r>
    </w:p>
    <w:p w14:paraId="2C0FBB3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δεν πρέπει να επηρεαστούμε από κάτι τέτοιο και να αλλάξει η στόχευση όσον αφορά την εφαρμογή αυτού του μέτρου. Εμείς θεωρούμε ότι είναι θετικό μέτρο, απλώς τονίζουμε ότι πρακτικά, με αυτή την τροπολογία, στην ουσία το π</w:t>
      </w:r>
      <w:r>
        <w:rPr>
          <w:rFonts w:eastAsia="Times New Roman" w:cs="Times New Roman"/>
          <w:szCs w:val="24"/>
        </w:rPr>
        <w:t>ιλοτικό αρχικά μέτρο παρατείνεται μέχρι το τέλος του 2018, αν δεν κάνω λάθος.</w:t>
      </w:r>
    </w:p>
    <w:p w14:paraId="2C0FBB3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Εμείς, λοιπόν, παροτρύνουμε και προτρέπουμε την Κυβέρνηση</w:t>
      </w:r>
      <w:r>
        <w:rPr>
          <w:rFonts w:eastAsia="Times New Roman" w:cs="Times New Roman"/>
          <w:szCs w:val="24"/>
        </w:rPr>
        <w:t>,</w:t>
      </w:r>
      <w:r>
        <w:rPr>
          <w:rFonts w:eastAsia="Times New Roman" w:cs="Times New Roman"/>
          <w:szCs w:val="24"/>
        </w:rPr>
        <w:t xml:space="preserve"> να φύγουμε από το πιλοτικό και να πάμε στο καθολικό, στο γενικό. Είναι ένα καλό μέτρο. Έχει τα προβλήματά του, τις αδυν</w:t>
      </w:r>
      <w:r>
        <w:rPr>
          <w:rFonts w:eastAsia="Times New Roman" w:cs="Times New Roman"/>
          <w:szCs w:val="24"/>
        </w:rPr>
        <w:t xml:space="preserve">αμίες του και μία από τις </w:t>
      </w:r>
      <w:r>
        <w:rPr>
          <w:rFonts w:eastAsia="Times New Roman" w:cs="Times New Roman"/>
          <w:szCs w:val="24"/>
        </w:rPr>
        <w:lastRenderedPageBreak/>
        <w:t>αδυναμίες είναι η δυσθυμία που το κυβερνών κόμμα σήμερα –χθες ως αντιπολίτευση- είχε δείξει απέναντι στο μέτρο.</w:t>
      </w:r>
    </w:p>
    <w:p w14:paraId="2C0FBB3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Σας διαβάζω μία δήλωση του Θεόδωρου </w:t>
      </w:r>
      <w:proofErr w:type="spellStart"/>
      <w:r>
        <w:rPr>
          <w:rFonts w:eastAsia="Times New Roman" w:cs="Times New Roman"/>
          <w:szCs w:val="24"/>
        </w:rPr>
        <w:t>Δρίτσα</w:t>
      </w:r>
      <w:proofErr w:type="spellEnd"/>
      <w:r>
        <w:rPr>
          <w:rFonts w:eastAsia="Times New Roman" w:cs="Times New Roman"/>
          <w:szCs w:val="24"/>
        </w:rPr>
        <w:t>, όταν συζητούνταν σε αυτή εδώ την Αίθουσα ο ν. 4205 περί ηλεκτρονικής επιτή</w:t>
      </w:r>
      <w:r>
        <w:rPr>
          <w:rFonts w:eastAsia="Times New Roman" w:cs="Times New Roman"/>
          <w:szCs w:val="24"/>
        </w:rPr>
        <w:t>ρησης υποδίκων. «Το σχέδιο νόμου –εκείνο που στην ουσία δεν έχει και μεγάλες αλλαγές από την εφαρμογή του σήμερα- δεν απαντά στις ανάγκες επανένταξης και σωφρονισμού. Απαντάει ίσως μόνο στο ζήτημα της αποσυμφόρησης των φυλακών. Μα η αποσυμφόρηση δεν μπορεί</w:t>
      </w:r>
      <w:r>
        <w:rPr>
          <w:rFonts w:eastAsia="Times New Roman" w:cs="Times New Roman"/>
          <w:szCs w:val="24"/>
        </w:rPr>
        <w:t xml:space="preserve"> να επιτευχθεί με τέτοιου είδους μέτρα και το έχουν αποδείξει οι διαδοχικές ρυθμίσεις που έχουν εφαρμοστεί κάθε φορά», έλεγε ο κ. </w:t>
      </w:r>
      <w:proofErr w:type="spellStart"/>
      <w:r>
        <w:rPr>
          <w:rFonts w:eastAsia="Times New Roman" w:cs="Times New Roman"/>
          <w:szCs w:val="24"/>
        </w:rPr>
        <w:t>Δρίτσας</w:t>
      </w:r>
      <w:proofErr w:type="spellEnd"/>
      <w:r>
        <w:rPr>
          <w:rFonts w:eastAsia="Times New Roman" w:cs="Times New Roman"/>
          <w:szCs w:val="24"/>
        </w:rPr>
        <w:t xml:space="preserve">. </w:t>
      </w:r>
    </w:p>
    <w:p w14:paraId="2C0FBB3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 δε κ. </w:t>
      </w:r>
      <w:proofErr w:type="spellStart"/>
      <w:r>
        <w:rPr>
          <w:rFonts w:eastAsia="Times New Roman" w:cs="Times New Roman"/>
          <w:szCs w:val="24"/>
        </w:rPr>
        <w:t>Βούτσης</w:t>
      </w:r>
      <w:proofErr w:type="spellEnd"/>
      <w:r>
        <w:rPr>
          <w:rFonts w:eastAsia="Times New Roman" w:cs="Times New Roman"/>
          <w:szCs w:val="24"/>
        </w:rPr>
        <w:t xml:space="preserve"> έλεγε το εξής: «Με το </w:t>
      </w:r>
      <w:proofErr w:type="spellStart"/>
      <w:r>
        <w:rPr>
          <w:rFonts w:eastAsia="Times New Roman" w:cs="Times New Roman"/>
          <w:szCs w:val="24"/>
        </w:rPr>
        <w:t>βραχιολάκι</w:t>
      </w:r>
      <w:proofErr w:type="spellEnd"/>
      <w:r>
        <w:rPr>
          <w:rFonts w:eastAsia="Times New Roman" w:cs="Times New Roman"/>
          <w:szCs w:val="24"/>
        </w:rPr>
        <w:t xml:space="preserve"> και το καθεστώς των αδειών για παράδειγμα, ποιος μας λέει και ποιος</w:t>
      </w:r>
      <w:r>
        <w:rPr>
          <w:rFonts w:eastAsia="Times New Roman" w:cs="Times New Roman"/>
          <w:szCs w:val="24"/>
        </w:rPr>
        <w:t xml:space="preserve"> σας λέει κι εσάς…», απευθυνόταν τότε στη Κυβέρνηση, «…πως δεν θα γίνει μια εύκολη διαφυγή ή μια έμμεση εκβιαστική παρότρυνση να χρησιμοποιείται στις άδειες</w:t>
      </w:r>
      <w:r>
        <w:rPr>
          <w:rFonts w:eastAsia="Times New Roman" w:cs="Times New Roman"/>
          <w:szCs w:val="24"/>
        </w:rPr>
        <w:t>,</w:t>
      </w:r>
      <w:r>
        <w:rPr>
          <w:rFonts w:eastAsia="Times New Roman" w:cs="Times New Roman"/>
          <w:szCs w:val="24"/>
        </w:rPr>
        <w:t xml:space="preserve"> που είναι απολύτως επιτυχημένος θεσμός;». </w:t>
      </w:r>
    </w:p>
    <w:p w14:paraId="2C0FBB3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Είναι ερωτήματα που έχουν μια ουσία και καλό είναι να τ</w:t>
      </w:r>
      <w:r>
        <w:rPr>
          <w:rFonts w:eastAsia="Times New Roman" w:cs="Times New Roman"/>
          <w:szCs w:val="24"/>
        </w:rPr>
        <w:t xml:space="preserve">α απαντήσει η ίδια η Κυβέρνηση τώρα, αφού η πλευρά της </w:t>
      </w:r>
      <w:r>
        <w:rPr>
          <w:rFonts w:eastAsia="Times New Roman" w:cs="Times New Roman"/>
          <w:szCs w:val="24"/>
        </w:rPr>
        <w:t>Α</w:t>
      </w:r>
      <w:r>
        <w:rPr>
          <w:rFonts w:eastAsia="Times New Roman" w:cs="Times New Roman"/>
          <w:szCs w:val="24"/>
        </w:rPr>
        <w:t xml:space="preserve">ντιπολίτευσης βλέπει τα πράγματα διαφορετικά με την ευθύνη της κυβερνητικής διαχείρισης. </w:t>
      </w:r>
    </w:p>
    <w:p w14:paraId="2C0FBB3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είπα ότι εμείς θα υπερψηφίσουμε την ενσωμάτωση, στην ουσία, </w:t>
      </w:r>
      <w:proofErr w:type="spellStart"/>
      <w:r>
        <w:rPr>
          <w:rFonts w:eastAsia="Times New Roman" w:cs="Times New Roman"/>
          <w:szCs w:val="24"/>
        </w:rPr>
        <w:t>ενωσιακών</w:t>
      </w:r>
      <w:proofErr w:type="spellEnd"/>
      <w:r>
        <w:rPr>
          <w:rFonts w:eastAsia="Times New Roman" w:cs="Times New Roman"/>
          <w:szCs w:val="24"/>
        </w:rPr>
        <w:t xml:space="preserve"> ρυθμίσ</w:t>
      </w:r>
      <w:r>
        <w:rPr>
          <w:rFonts w:eastAsia="Times New Roman" w:cs="Times New Roman"/>
          <w:szCs w:val="24"/>
        </w:rPr>
        <w:t>εων και δικαίου. Σας είπα ότι υπάρχει ένα ιδιότυπο «</w:t>
      </w:r>
      <w:proofErr w:type="spellStart"/>
      <w:r>
        <w:rPr>
          <w:rFonts w:eastAsia="Times New Roman" w:cs="Times New Roman"/>
          <w:szCs w:val="24"/>
        </w:rPr>
        <w:t>μπρα</w:t>
      </w:r>
      <w:proofErr w:type="spellEnd"/>
      <w:r>
        <w:rPr>
          <w:rFonts w:eastAsia="Times New Roman" w:cs="Times New Roman"/>
          <w:szCs w:val="24"/>
        </w:rPr>
        <w:t xml:space="preserve"> ντε </w:t>
      </w:r>
      <w:proofErr w:type="spellStart"/>
      <w:r>
        <w:rPr>
          <w:rFonts w:eastAsia="Times New Roman" w:cs="Times New Roman"/>
          <w:szCs w:val="24"/>
        </w:rPr>
        <w:t>φερ</w:t>
      </w:r>
      <w:proofErr w:type="spellEnd"/>
      <w:r>
        <w:rPr>
          <w:rFonts w:eastAsia="Times New Roman" w:cs="Times New Roman"/>
          <w:szCs w:val="24"/>
        </w:rPr>
        <w:t>», θα έλεγα, ένα περίεργο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μεταξύ της Κυβέρνησης και των ΑΝΕΛ. </w:t>
      </w:r>
    </w:p>
    <w:p w14:paraId="2C0FBB3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Κυβέρνηση δεν βλέπω να βγάζει μπροστά αυτό που προεκλογικά έλεγε για το σύμφωνο συμβίωσης, την πλήρη εξίσωση ομόφ</w:t>
      </w:r>
      <w:r>
        <w:rPr>
          <w:rFonts w:eastAsia="Times New Roman" w:cs="Times New Roman"/>
          <w:szCs w:val="24"/>
        </w:rPr>
        <w:t>υλων και ετερόφυλων ζευγαριών με τον πολιτικό γάμο ούτε να συνεχίζει τολμηρά αυτό που εμείς την προτρέπουμε, την πλήρη εξομοίωση συμφώνου συμβίωσης με τον πολιτικό γάμο, αλλά και να επιτραπεί ο πολιτικός γάμος στα ομόφυλα ζευγάρια.</w:t>
      </w:r>
    </w:p>
    <w:p w14:paraId="2C0FBB3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0FBB38"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Ποταμιού)</w:t>
      </w:r>
    </w:p>
    <w:p w14:paraId="2C0FBB39" w14:textId="77777777" w:rsidR="0032345F" w:rsidRDefault="00CA05C6">
      <w:pPr>
        <w:spacing w:after="0"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Κι εμείς ευχαριστούμε.</w:t>
      </w:r>
    </w:p>
    <w:p w14:paraId="2C0FBB3A" w14:textId="77777777" w:rsidR="0032345F" w:rsidRDefault="00CA05C6">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w:t>
      </w:r>
      <w:r>
        <w:rPr>
          <w:rFonts w:eastAsia="Times New Roman" w:cs="Times New Roman"/>
        </w:rPr>
        <w:t>ν έκθεση της αίθουσας «ΕΛΕΥΘΕΡΙΟΣ ΒΕΝΙΖΕΛΟΣ» και ενημερώθηκαν για την ιστορία του κτηρίου και τον τρόπο οργάνωσης και λειτουργίας της Βουλής, δεκαπέντε μαθήτριες και μαθητές και δύο εκπαιδευτικοί συνοδοί τους από το 12</w:t>
      </w:r>
      <w:r>
        <w:rPr>
          <w:rFonts w:eastAsia="Times New Roman" w:cs="Times New Roman"/>
          <w:vertAlign w:val="superscript"/>
        </w:rPr>
        <w:t>ο</w:t>
      </w:r>
      <w:r>
        <w:rPr>
          <w:rFonts w:eastAsia="Times New Roman" w:cs="Times New Roman"/>
        </w:rPr>
        <w:t xml:space="preserve"> Δημοτικό Σχολείο Αχαρνών. </w:t>
      </w:r>
    </w:p>
    <w:p w14:paraId="2C0FBB3B" w14:textId="77777777" w:rsidR="0032345F" w:rsidRDefault="00CA05C6">
      <w:pPr>
        <w:spacing w:after="0" w:line="600" w:lineRule="auto"/>
        <w:ind w:firstLine="720"/>
        <w:jc w:val="both"/>
        <w:rPr>
          <w:rFonts w:eastAsia="Times New Roman" w:cs="Times New Roman"/>
        </w:rPr>
      </w:pPr>
      <w:r>
        <w:rPr>
          <w:rFonts w:eastAsia="Times New Roman" w:cs="Times New Roman"/>
        </w:rPr>
        <w:t>Το</w:t>
      </w:r>
      <w:r>
        <w:rPr>
          <w:rFonts w:eastAsia="Times New Roman" w:cs="Times New Roman"/>
        </w:rPr>
        <w:t>ύ</w:t>
      </w:r>
      <w:r>
        <w:rPr>
          <w:rFonts w:eastAsia="Times New Roman" w:cs="Times New Roman"/>
        </w:rPr>
        <w:t>ς καλω</w:t>
      </w:r>
      <w:r>
        <w:rPr>
          <w:rFonts w:eastAsia="Times New Roman" w:cs="Times New Roman"/>
        </w:rPr>
        <w:t xml:space="preserve">σορίζουμε. </w:t>
      </w:r>
    </w:p>
    <w:p w14:paraId="2C0FBB3C" w14:textId="77777777" w:rsidR="0032345F" w:rsidRDefault="00CA05C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C0FBB3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Τον λόγο έχει ο κ. Κοντονής.</w:t>
      </w:r>
    </w:p>
    <w:p w14:paraId="2C0FBB3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ζήτησα τον λόγο για να </w:t>
      </w:r>
      <w:r>
        <w:rPr>
          <w:rFonts w:eastAsia="Times New Roman" w:cs="Times New Roman"/>
          <w:szCs w:val="24"/>
        </w:rPr>
        <w:lastRenderedPageBreak/>
        <w:t>ανακοινώσω στο Σώμα ορισμένες τροπολογίες</w:t>
      </w:r>
      <w:r>
        <w:rPr>
          <w:rFonts w:eastAsia="Times New Roman" w:cs="Times New Roman"/>
          <w:szCs w:val="24"/>
        </w:rPr>
        <w:t>,</w:t>
      </w:r>
      <w:r>
        <w:rPr>
          <w:rFonts w:eastAsia="Times New Roman" w:cs="Times New Roman"/>
          <w:szCs w:val="24"/>
        </w:rPr>
        <w:t xml:space="preserve"> από </w:t>
      </w:r>
      <w:r>
        <w:rPr>
          <w:rFonts w:eastAsia="Times New Roman" w:cs="Times New Roman"/>
          <w:szCs w:val="24"/>
        </w:rPr>
        <w:t>αυτές που ήδη έχουν κατατεθεί και γίνονται δεκτές από την Κυβέρνηση.</w:t>
      </w:r>
    </w:p>
    <w:p w14:paraId="2C0FBB3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πρώτοις</w:t>
      </w:r>
      <w:proofErr w:type="spellEnd"/>
      <w:r>
        <w:rPr>
          <w:rFonts w:eastAsia="Times New Roman" w:cs="Times New Roman"/>
          <w:szCs w:val="24"/>
        </w:rPr>
        <w:t xml:space="preserve">, θέλω να αναφερθώ στην τροπολογία που παρατείνει το πιλοτικό, το πειραματικό σύστημα </w:t>
      </w:r>
      <w:proofErr w:type="spellStart"/>
      <w:r>
        <w:rPr>
          <w:rFonts w:eastAsia="Times New Roman" w:cs="Times New Roman"/>
          <w:szCs w:val="24"/>
        </w:rPr>
        <w:t>γεωεντοπισμού</w:t>
      </w:r>
      <w:proofErr w:type="spellEnd"/>
      <w:r>
        <w:rPr>
          <w:rFonts w:eastAsia="Times New Roman" w:cs="Times New Roman"/>
          <w:szCs w:val="24"/>
        </w:rPr>
        <w:t xml:space="preserve"> για τριάντα έξι μήνες συνολικά.</w:t>
      </w:r>
    </w:p>
    <w:p w14:paraId="2C0FBB4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Σε ποια τροπολογία αναφέρεστε;</w:t>
      </w:r>
    </w:p>
    <w:p w14:paraId="2C0FBB4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Στην τροπολογία με γενικό αριθμό 758 και ειδικό 48. Θεωρούμε ότι πρέπει ορισμένες πλευρές αυτού του συστήματος να τις δούμε και να τις επεξεργασ</w:t>
      </w:r>
      <w:r>
        <w:rPr>
          <w:rFonts w:eastAsia="Times New Roman" w:cs="Times New Roman"/>
          <w:szCs w:val="24"/>
        </w:rPr>
        <w:t xml:space="preserve">τούμε καλύτερα, ούτως ώστε η </w:t>
      </w:r>
      <w:r>
        <w:rPr>
          <w:rFonts w:eastAsia="Times New Roman" w:cs="Times New Roman"/>
          <w:szCs w:val="24"/>
        </w:rPr>
        <w:t xml:space="preserve">κανονική </w:t>
      </w:r>
      <w:r>
        <w:rPr>
          <w:rFonts w:eastAsia="Times New Roman" w:cs="Times New Roman"/>
          <w:szCs w:val="24"/>
        </w:rPr>
        <w:t>εφαρμογή του να μη συνδ</w:t>
      </w:r>
      <w:r>
        <w:rPr>
          <w:rFonts w:eastAsia="Times New Roman" w:cs="Times New Roman"/>
          <w:szCs w:val="24"/>
        </w:rPr>
        <w:t>εθ</w:t>
      </w:r>
      <w:r>
        <w:rPr>
          <w:rFonts w:eastAsia="Times New Roman" w:cs="Times New Roman"/>
          <w:szCs w:val="24"/>
        </w:rPr>
        <w:t xml:space="preserve">εί με κανένα πρόβλημα. Γι’ αυτό ακριβώς προκρίνουμε την περαιτέρω εφαρμογή του πειραματικά. </w:t>
      </w:r>
    </w:p>
    <w:p w14:paraId="2C0FBB4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δεύτερη τροπολογία είναι αυτή με γενικό αριθμό 768 και ειδικό 50, η οποία αναφέρεται στον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 xml:space="preserve">ηχανισμό </w:t>
      </w:r>
      <w:r>
        <w:rPr>
          <w:rFonts w:eastAsia="Times New Roman" w:cs="Times New Roman"/>
          <w:szCs w:val="24"/>
        </w:rPr>
        <w:t>Ε</w:t>
      </w:r>
      <w:r>
        <w:rPr>
          <w:rFonts w:eastAsia="Times New Roman" w:cs="Times New Roman"/>
          <w:szCs w:val="24"/>
        </w:rPr>
        <w:t xml:space="preserve">ποπτείας και </w:t>
      </w:r>
      <w:r>
        <w:rPr>
          <w:rFonts w:eastAsia="Times New Roman" w:cs="Times New Roman"/>
          <w:szCs w:val="24"/>
        </w:rPr>
        <w:t>Ε</w:t>
      </w:r>
      <w:r>
        <w:rPr>
          <w:rFonts w:eastAsia="Times New Roman" w:cs="Times New Roman"/>
          <w:szCs w:val="24"/>
        </w:rPr>
        <w:t xml:space="preserve">φαρμογής </w:t>
      </w:r>
      <w:r>
        <w:rPr>
          <w:rFonts w:eastAsia="Times New Roman" w:cs="Times New Roman"/>
          <w:szCs w:val="24"/>
        </w:rPr>
        <w:lastRenderedPageBreak/>
        <w:t xml:space="preserve">των </w:t>
      </w:r>
      <w:r>
        <w:rPr>
          <w:rFonts w:eastAsia="Times New Roman" w:cs="Times New Roman"/>
          <w:szCs w:val="24"/>
        </w:rPr>
        <w:t>Α</w:t>
      </w:r>
      <w:r>
        <w:rPr>
          <w:rFonts w:eastAsia="Times New Roman" w:cs="Times New Roman"/>
          <w:szCs w:val="24"/>
        </w:rPr>
        <w:t>ποφάσεων του Ευρωπαϊκού Δικαστηρίου Δικαιωμάτων του Ανθρώπου. Δεν υπήρχε τέτοιος μηχανισμός. Πρέπει να υπάρξει. Αναφέρονται αναλυτικά οι ρυθμίσεις της επιτροπής που συστήνεται, η οποία επιφορτίζεται πλέον με αυτό το κα</w:t>
      </w:r>
      <w:r>
        <w:rPr>
          <w:rFonts w:eastAsia="Times New Roman" w:cs="Times New Roman"/>
          <w:szCs w:val="24"/>
        </w:rPr>
        <w:t>θήκον, για να υπάρχει άμεση εναρμόνιση της ελληνικής νομοθεσίας με τις αποφάσεις του Ευρωπαϊκού Δικαστηρίου Δικαιωμάτων του Ανθρώπου.</w:t>
      </w:r>
    </w:p>
    <w:p w14:paraId="2C0FBB4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τρίτη είναι η τροπολογία με γενικό αριθμό 787 και ειδικό 55</w:t>
      </w:r>
      <w:r>
        <w:rPr>
          <w:rFonts w:eastAsia="Times New Roman" w:cs="Times New Roman"/>
          <w:szCs w:val="24"/>
        </w:rPr>
        <w:t>,</w:t>
      </w:r>
      <w:r>
        <w:rPr>
          <w:rFonts w:eastAsia="Times New Roman" w:cs="Times New Roman"/>
          <w:szCs w:val="24"/>
        </w:rPr>
        <w:t xml:space="preserve"> που αφορά τη διευκρίνιση στο πρώτο εδάφιο του άρθρου 18 του ν.2606/1998, όπου γίνεται προσθήκη ως εξής: «Κατά την έννοια του προηγουμένου εδαφίου, η άδεια αυτή απαιτείται</w:t>
      </w:r>
      <w:r>
        <w:rPr>
          <w:rFonts w:eastAsia="Times New Roman" w:cs="Times New Roman"/>
          <w:szCs w:val="24"/>
        </w:rPr>
        <w:t>,</w:t>
      </w:r>
      <w:r>
        <w:rPr>
          <w:rFonts w:eastAsia="Times New Roman" w:cs="Times New Roman"/>
          <w:szCs w:val="24"/>
        </w:rPr>
        <w:t xml:space="preserve"> προκειμένου περί επιλογής και διορισμού σε θέση πλήρους και αποκλειστικής απασχόλησ</w:t>
      </w:r>
      <w:r>
        <w:rPr>
          <w:rFonts w:eastAsia="Times New Roman" w:cs="Times New Roman"/>
          <w:szCs w:val="24"/>
        </w:rPr>
        <w:t xml:space="preserve">ης». </w:t>
      </w:r>
    </w:p>
    <w:p w14:paraId="2C0FBB4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Κρίνεται αυτό αναγκαίο, διότι υπήρχαν Έλληνες δικαστές –και μας παρουσιάστηκε το πρόβλημα- που τιμούν τη χώρα με την επιλογή τους σε διεθνή δικαστήρια, οι οποίοι, όμως, δεν χρειάζονται τις προϋποθέσεις </w:t>
      </w:r>
      <w:r>
        <w:rPr>
          <w:rFonts w:eastAsia="Times New Roman" w:cs="Times New Roman"/>
          <w:szCs w:val="24"/>
        </w:rPr>
        <w:lastRenderedPageBreak/>
        <w:t xml:space="preserve">αυτές, διότι η απασχόλησή τους δεν είναι πλήρης </w:t>
      </w:r>
      <w:r>
        <w:rPr>
          <w:rFonts w:eastAsia="Times New Roman" w:cs="Times New Roman"/>
          <w:szCs w:val="24"/>
        </w:rPr>
        <w:t>και αποκλειστική. Επομένως, δεν χρειάζεται είτε ειδική άδεια είτε άλλες προϋποθέσεις που θέτει ο νόμος.</w:t>
      </w:r>
    </w:p>
    <w:p w14:paraId="2C0FBB4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πό αυτή τη θέση θα ήθελα, κύριε Πρόεδρε, να συγχαρώ, και εκ μέρους της Κυβέρνησης, τον καθηγητή κ. </w:t>
      </w:r>
      <w:proofErr w:type="spellStart"/>
      <w:r>
        <w:rPr>
          <w:rFonts w:eastAsia="Times New Roman" w:cs="Times New Roman"/>
          <w:szCs w:val="24"/>
        </w:rPr>
        <w:t>Ράικο</w:t>
      </w:r>
      <w:proofErr w:type="spellEnd"/>
      <w:r>
        <w:rPr>
          <w:rFonts w:eastAsia="Times New Roman" w:cs="Times New Roman"/>
          <w:szCs w:val="24"/>
        </w:rPr>
        <w:t xml:space="preserve"> για την εκλογή του στο δευτεροβάθμιο δικαστήρι</w:t>
      </w:r>
      <w:r>
        <w:rPr>
          <w:rFonts w:eastAsia="Times New Roman" w:cs="Times New Roman"/>
          <w:szCs w:val="24"/>
        </w:rPr>
        <w:t>ο του ΟΗΕ. Είναι μια εκλογή που τιμά τον ίδιο αλλά και τη χώρα και τη νομική επιστημονική κοινότητα.</w:t>
      </w:r>
    </w:p>
    <w:p w14:paraId="2C0FBB4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επόμενη τροπολογία έχει γενικό αριθμό 782 και ειδικό 51 και αναφέρεται στην αύξηση των θέσεων των αεροπαγιτών. </w:t>
      </w:r>
    </w:p>
    <w:p w14:paraId="2C0FBB4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Ήδη αναφέρθηκα σ’ αυτή. Τα περισσότερα κό</w:t>
      </w:r>
      <w:r>
        <w:rPr>
          <w:rFonts w:eastAsia="Times New Roman" w:cs="Times New Roman"/>
          <w:szCs w:val="24"/>
        </w:rPr>
        <w:t>μματα διά των εισηγητών και των αγορητών τους ήδη έχουν τοποθετηθεί θετικά. Νομίζω ότι η άστοχη τοποθέτηση του ειδικού αγορητή της Δημοκρατικής Συμπαράταξης καλό είναι να μην επαναληφθεί στην εξέλιξη της συζήτησης.</w:t>
      </w:r>
    </w:p>
    <w:p w14:paraId="2C0FBB4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Όσον αφορά τις βουλευτικές τροπολογίες, γ</w:t>
      </w:r>
      <w:r>
        <w:rPr>
          <w:rFonts w:eastAsia="Times New Roman" w:cs="Times New Roman"/>
          <w:szCs w:val="24"/>
        </w:rPr>
        <w:t xml:space="preserve">ίνεται δεκτή η τροπολογία με γενικό αριθμό 785 και ειδικό αριθμό 53 που αφορά τα θέματα λύσης </w:t>
      </w:r>
      <w:r>
        <w:rPr>
          <w:rFonts w:eastAsia="Times New Roman" w:cs="Times New Roman"/>
          <w:szCs w:val="24"/>
        </w:rPr>
        <w:lastRenderedPageBreak/>
        <w:t>των ανωνύμων εταιρειών των ΟΤΑ και τη δυνατότητα αποκατάστασης των εργαζομένων, καθώς και η τροπολογία με γενικό αριθμό 751 και ειδικό αριθμό 46</w:t>
      </w:r>
      <w:r>
        <w:rPr>
          <w:rFonts w:eastAsia="Times New Roman" w:cs="Times New Roman"/>
          <w:szCs w:val="24"/>
        </w:rPr>
        <w:t>.</w:t>
      </w:r>
      <w:r>
        <w:rPr>
          <w:rFonts w:eastAsia="Times New Roman" w:cs="Times New Roman"/>
          <w:szCs w:val="24"/>
        </w:rPr>
        <w:t xml:space="preserve"> για το ζήτημα τη</w:t>
      </w:r>
      <w:r>
        <w:rPr>
          <w:rFonts w:eastAsia="Times New Roman" w:cs="Times New Roman"/>
          <w:szCs w:val="24"/>
        </w:rPr>
        <w:t>ς αποκατάστασης της άδικης μεταχείρισης ομάδας αγροτών του Νομού Βοιωτίας που έχει καταθέσει ο κ. Θηβαίος.</w:t>
      </w:r>
    </w:p>
    <w:p w14:paraId="2C0FBB4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Δεν χρειάζεται να μιλήσω για την τροπολογία που υποστήριξε ο κ. Παππάς. Αναμένουμε και τους υπόλοιπους Υπουργούς, για να υποστηρίξουν τις τροπολογίες</w:t>
      </w:r>
      <w:r>
        <w:rPr>
          <w:rFonts w:eastAsia="Times New Roman" w:cs="Times New Roman"/>
          <w:szCs w:val="24"/>
        </w:rPr>
        <w:t xml:space="preserve"> που έχουν καταθέσει και θα μιλήσω γι’ αυτές, όταν μου δοθεί η δυνατότητα.</w:t>
      </w:r>
    </w:p>
    <w:p w14:paraId="2C0FBB4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0FBB4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τώρα θα δώσω τον λόγο στον κ. </w:t>
      </w:r>
      <w:proofErr w:type="spellStart"/>
      <w:r>
        <w:rPr>
          <w:rFonts w:eastAsia="Times New Roman" w:cs="Times New Roman"/>
          <w:szCs w:val="24"/>
        </w:rPr>
        <w:t>Κατσίκη</w:t>
      </w:r>
      <w:proofErr w:type="spellEnd"/>
      <w:r>
        <w:rPr>
          <w:rFonts w:eastAsia="Times New Roman" w:cs="Times New Roman"/>
          <w:szCs w:val="24"/>
        </w:rPr>
        <w:t xml:space="preserve">. Ταυτοχρόνως κάνω γνωστό στο Σώμα ότι με το τέλος της </w:t>
      </w:r>
      <w:r>
        <w:rPr>
          <w:rFonts w:eastAsia="Times New Roman" w:cs="Times New Roman"/>
          <w:szCs w:val="24"/>
        </w:rPr>
        <w:t>αγόρευσής του θα ακολουθήσει η συζήτηση και η ψηφοφορία επί των αιτήσεων άρσεως ασυλίας.</w:t>
      </w:r>
    </w:p>
    <w:p w14:paraId="2C0FBB4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Κατσίκη</w:t>
      </w:r>
      <w:proofErr w:type="spellEnd"/>
      <w:r>
        <w:rPr>
          <w:rFonts w:eastAsia="Times New Roman" w:cs="Times New Roman"/>
          <w:szCs w:val="24"/>
        </w:rPr>
        <w:t>, έχετε τον λόγο.</w:t>
      </w:r>
    </w:p>
    <w:p w14:paraId="2C0FBB4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Ευχαριστώ, κύριε Πρόεδρε.</w:t>
      </w:r>
    </w:p>
    <w:p w14:paraId="2C0FBB4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το υπό ψήφιση νομοθέτημα διαιρεί</w:t>
      </w:r>
      <w:r>
        <w:rPr>
          <w:rFonts w:eastAsia="Times New Roman" w:cs="Times New Roman"/>
          <w:szCs w:val="24"/>
        </w:rPr>
        <w:t xml:space="preserve">ται –όπως έχουμε πει και επαναλαμβάνω- σε τέσσερα μέρη. Με το πρώτο μέρος του παρόντος επιδιώκεται η κωδικοποίηση ρυθμίσεων τριών ευρωπαϊκών </w:t>
      </w:r>
      <w:r>
        <w:rPr>
          <w:rFonts w:eastAsia="Times New Roman" w:cs="Times New Roman"/>
          <w:szCs w:val="24"/>
        </w:rPr>
        <w:t>ο</w:t>
      </w:r>
      <w:r>
        <w:rPr>
          <w:rFonts w:eastAsia="Times New Roman" w:cs="Times New Roman"/>
          <w:szCs w:val="24"/>
        </w:rPr>
        <w:t>δηγιών μέσω της δημιουργίας ενός νέου θεσμικού πλαισίου.</w:t>
      </w:r>
    </w:p>
    <w:p w14:paraId="2C0FBB4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Όπως είπα και στην εισήγησή μου στην </w:t>
      </w:r>
      <w:r>
        <w:rPr>
          <w:rFonts w:eastAsia="Times New Roman" w:cs="Times New Roman"/>
          <w:szCs w:val="24"/>
        </w:rPr>
        <w:t>ε</w:t>
      </w:r>
      <w:r>
        <w:rPr>
          <w:rFonts w:eastAsia="Times New Roman" w:cs="Times New Roman"/>
          <w:szCs w:val="24"/>
        </w:rPr>
        <w:t>πιτροπή, διαβάζοντα</w:t>
      </w:r>
      <w:r>
        <w:rPr>
          <w:rFonts w:eastAsia="Times New Roman" w:cs="Times New Roman"/>
          <w:szCs w:val="24"/>
        </w:rPr>
        <w:t>ς την αιτιολογική έκθεση του παρόντος νόμου παρατηρεί κανείς ότι εξισώνεται πλήρως το σύμφωνο συμβίωσης ομόφυλων ζευγαριών με τους προβλεπόμενους στο άρθρο 1367 του Αστικού Κώδικα τύπους γάμου, τον πολιτικό και τον θρησκευτικό γάμο, με όλα τα δικαιώματα κα</w:t>
      </w:r>
      <w:r>
        <w:rPr>
          <w:rFonts w:eastAsia="Times New Roman" w:cs="Times New Roman"/>
          <w:szCs w:val="24"/>
        </w:rPr>
        <w:t>ι τις υποχρεώσεις που απορρέουν απ’ αυτούς. Δηλαδή ανοίγει ο δρόμος στην αναγνώριση του συμφώνου συμβίωσης ομόφυλων ζευγαριών σε εργασιακά, ασφαλιστικά, συνταξιοδοτικά, κληρονομικά και φορολογικά ζητήματα</w:t>
      </w:r>
      <w:r>
        <w:rPr>
          <w:rFonts w:eastAsia="Times New Roman" w:cs="Times New Roman"/>
          <w:szCs w:val="24"/>
        </w:rPr>
        <w:t>,</w:t>
      </w:r>
      <w:r>
        <w:rPr>
          <w:rFonts w:eastAsia="Times New Roman" w:cs="Times New Roman"/>
          <w:szCs w:val="24"/>
        </w:rPr>
        <w:t xml:space="preserve"> που μέχρι στιγμής εξαιρούνταν από το υπάρχον νομικ</w:t>
      </w:r>
      <w:r>
        <w:rPr>
          <w:rFonts w:eastAsia="Times New Roman" w:cs="Times New Roman"/>
          <w:szCs w:val="24"/>
        </w:rPr>
        <w:t>ό καθεστώς.</w:t>
      </w:r>
    </w:p>
    <w:p w14:paraId="2C0FBB5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θα ήθελα να τονίσω ξανά</w:t>
      </w:r>
      <w:r>
        <w:rPr>
          <w:rFonts w:eastAsia="Times New Roman" w:cs="Times New Roman"/>
          <w:szCs w:val="24"/>
        </w:rPr>
        <w:t>,</w:t>
      </w:r>
      <w:r>
        <w:rPr>
          <w:rFonts w:eastAsia="Times New Roman" w:cs="Times New Roman"/>
          <w:szCs w:val="24"/>
        </w:rPr>
        <w:t xml:space="preserve"> ότι οι ενστάσεις μας αφορούν μόνο το σύμφωνο συμβίωσης των ομόφυλων ζευγαριών. Δεν αφορούν εκείνα που προσφάτως έγραψε, δυστυχώς, η εφημερίδα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αφού πρώτα τα έβαλε με τον ΣΥΡΙΖΑ</w:t>
      </w:r>
      <w:r>
        <w:rPr>
          <w:rFonts w:eastAsia="Times New Roman" w:cs="Times New Roman"/>
          <w:szCs w:val="24"/>
        </w:rPr>
        <w:t>,</w:t>
      </w:r>
      <w:r>
        <w:rPr>
          <w:rFonts w:eastAsia="Times New Roman" w:cs="Times New Roman"/>
          <w:szCs w:val="24"/>
        </w:rPr>
        <w:t xml:space="preserve"> δημοσιεύοντας τη δημοσκόπηση που παρουσίαζε τη διαφορά με τη Νέα Δημοκρατία –και που εγώ προσωπικά ποτέ δεν δέχθηκα και δεν θα δεχθώ, γιατί ξέρω ότι ο ΣΥΡΙΖΑ είναι πολύ υψηλά </w:t>
      </w:r>
      <w:proofErr w:type="spellStart"/>
      <w:r>
        <w:rPr>
          <w:rFonts w:eastAsia="Times New Roman" w:cs="Times New Roman"/>
          <w:szCs w:val="24"/>
        </w:rPr>
        <w:t>δημοσκοπικά</w:t>
      </w:r>
      <w:proofErr w:type="spellEnd"/>
      <w:r>
        <w:rPr>
          <w:rFonts w:eastAsia="Times New Roman" w:cs="Times New Roman"/>
          <w:szCs w:val="24"/>
        </w:rPr>
        <w:t>- και στη συνέχεια τα έβαλε και με τους ΑΝΕΛ</w:t>
      </w:r>
      <w:r>
        <w:rPr>
          <w:rFonts w:eastAsia="Times New Roman" w:cs="Times New Roman"/>
          <w:szCs w:val="24"/>
        </w:rPr>
        <w:t>,</w:t>
      </w:r>
      <w:r>
        <w:rPr>
          <w:rFonts w:eastAsia="Times New Roman" w:cs="Times New Roman"/>
          <w:szCs w:val="24"/>
        </w:rPr>
        <w:t xml:space="preserve"> λέγοντας ότι δεν σεβόμα</w:t>
      </w:r>
      <w:r>
        <w:rPr>
          <w:rFonts w:eastAsia="Times New Roman" w:cs="Times New Roman"/>
          <w:szCs w:val="24"/>
        </w:rPr>
        <w:t>στε τα ανθρώπινα δικαιώματα</w:t>
      </w:r>
      <w:r>
        <w:rPr>
          <w:rFonts w:eastAsia="Times New Roman" w:cs="Times New Roman"/>
          <w:szCs w:val="24"/>
        </w:rPr>
        <w:t>,</w:t>
      </w:r>
      <w:r>
        <w:rPr>
          <w:rFonts w:eastAsia="Times New Roman" w:cs="Times New Roman"/>
          <w:szCs w:val="24"/>
        </w:rPr>
        <w:t xml:space="preserve"> αφού καταψηφίζουμε τα πάντα σε ό,τι αφορά τις φυλές, τους </w:t>
      </w:r>
      <w:proofErr w:type="spellStart"/>
      <w:r>
        <w:rPr>
          <w:rFonts w:eastAsia="Times New Roman" w:cs="Times New Roman"/>
          <w:szCs w:val="24"/>
        </w:rPr>
        <w:t>εθνοτικούς</w:t>
      </w:r>
      <w:proofErr w:type="spellEnd"/>
      <w:r>
        <w:rPr>
          <w:rFonts w:eastAsia="Times New Roman" w:cs="Times New Roman"/>
          <w:szCs w:val="24"/>
        </w:rPr>
        <w:t>, τους έγχρωμους, τους θρησκευτικά αντίθετους με κάποιους άλλους,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δεν συμβαίνει. Σεβόμαστε τα ανθρώπινα δικαιώματα και όσο μπορούμε απ’ αυτή τη θέσ</w:t>
      </w:r>
      <w:r>
        <w:rPr>
          <w:rFonts w:eastAsia="Times New Roman" w:cs="Times New Roman"/>
          <w:szCs w:val="24"/>
        </w:rPr>
        <w:t>η θα τα στηρίζουμε.</w:t>
      </w:r>
    </w:p>
    <w:p w14:paraId="2C0FBB5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Βέβαια, αγαπητοί συνάδελφοι, σ’ αυτό το σημείο επιτρέψτε μου να εκθέσω τους προβληματισμούς μου και να θέσω συγκεκριμένα ερωτήματα</w:t>
      </w:r>
      <w:r>
        <w:rPr>
          <w:rFonts w:eastAsia="Times New Roman" w:cs="Times New Roman"/>
          <w:szCs w:val="24"/>
        </w:rPr>
        <w:t>,</w:t>
      </w:r>
      <w:r>
        <w:rPr>
          <w:rFonts w:eastAsia="Times New Roman" w:cs="Times New Roman"/>
          <w:szCs w:val="24"/>
        </w:rPr>
        <w:t xml:space="preserve"> που μου γεννήθηκαν μελετώντας διεξοδικά το παρόν νομοσχέδιο. </w:t>
      </w:r>
      <w:r>
        <w:rPr>
          <w:rFonts w:eastAsia="Times New Roman" w:cs="Times New Roman"/>
          <w:szCs w:val="24"/>
        </w:rPr>
        <w:lastRenderedPageBreak/>
        <w:t>Αδυνατώ, ειλικρινά, να κατανοήσω την αναγκα</w:t>
      </w:r>
      <w:r>
        <w:rPr>
          <w:rFonts w:eastAsia="Times New Roman" w:cs="Times New Roman"/>
          <w:szCs w:val="24"/>
        </w:rPr>
        <w:t xml:space="preserve">ιότητα της συγκεκριμένης νομοθέτησης. Το 2005, επί </w:t>
      </w:r>
      <w:r>
        <w:rPr>
          <w:rFonts w:eastAsia="Times New Roman" w:cs="Times New Roman"/>
          <w:szCs w:val="24"/>
        </w:rPr>
        <w:t>κ</w:t>
      </w:r>
      <w:r>
        <w:rPr>
          <w:rFonts w:eastAsia="Times New Roman" w:cs="Times New Roman"/>
          <w:szCs w:val="24"/>
        </w:rPr>
        <w:t xml:space="preserve">υβερνήσεως Κώστα Καραμανλή, η Νέα Δημοκρατία ενσωμάτωσε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δύο </w:t>
      </w:r>
      <w:r>
        <w:rPr>
          <w:rFonts w:eastAsia="Times New Roman" w:cs="Times New Roman"/>
          <w:szCs w:val="24"/>
        </w:rPr>
        <w:t>ο</w:t>
      </w:r>
      <w:r>
        <w:rPr>
          <w:rFonts w:eastAsia="Times New Roman" w:cs="Times New Roman"/>
          <w:szCs w:val="24"/>
        </w:rPr>
        <w:t xml:space="preserve">δηγίες, την </w:t>
      </w:r>
      <w:r>
        <w:rPr>
          <w:rFonts w:eastAsia="Times New Roman" w:cs="Times New Roman"/>
          <w:szCs w:val="24"/>
        </w:rPr>
        <w:t>ο</w:t>
      </w:r>
      <w:r>
        <w:rPr>
          <w:rFonts w:eastAsia="Times New Roman" w:cs="Times New Roman"/>
          <w:szCs w:val="24"/>
        </w:rPr>
        <w:t xml:space="preserve">δηγία 43/2000 και την </w:t>
      </w:r>
      <w:r>
        <w:rPr>
          <w:rFonts w:eastAsia="Times New Roman" w:cs="Times New Roman"/>
          <w:szCs w:val="24"/>
        </w:rPr>
        <w:t>ο</w:t>
      </w:r>
      <w:r>
        <w:rPr>
          <w:rFonts w:eastAsia="Times New Roman" w:cs="Times New Roman"/>
          <w:szCs w:val="24"/>
        </w:rPr>
        <w:t>δηγία 78/2000, με την ψήφιση του ν.3304/2005.</w:t>
      </w:r>
    </w:p>
    <w:p w14:paraId="2C0FBB5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Έτσι, λοιπόν, δημιουργήθηκε αυτός ο νόμος, </w:t>
      </w:r>
      <w:r>
        <w:rPr>
          <w:rFonts w:eastAsia="Times New Roman" w:cs="Times New Roman"/>
          <w:szCs w:val="24"/>
        </w:rPr>
        <w:t>ο οποίος έρχεται τώρα να αντικατασταθεί με έναν άλλο νόμο</w:t>
      </w:r>
      <w:r>
        <w:rPr>
          <w:rFonts w:eastAsia="Times New Roman" w:cs="Times New Roman"/>
          <w:szCs w:val="24"/>
        </w:rPr>
        <w:t>,</w:t>
      </w:r>
      <w:r>
        <w:rPr>
          <w:rFonts w:eastAsia="Times New Roman" w:cs="Times New Roman"/>
          <w:szCs w:val="24"/>
        </w:rPr>
        <w:t xml:space="preserve"> στο παρόν νομοθέτημα</w:t>
      </w:r>
      <w:r>
        <w:rPr>
          <w:rFonts w:eastAsia="Times New Roman" w:cs="Times New Roman"/>
          <w:szCs w:val="24"/>
        </w:rPr>
        <w:t>,</w:t>
      </w:r>
      <w:r>
        <w:rPr>
          <w:rFonts w:eastAsia="Times New Roman" w:cs="Times New Roman"/>
          <w:szCs w:val="24"/>
        </w:rPr>
        <w:t xml:space="preserve"> για το οποίο σήμερα συζητάμε και το οποίο σε λίγο θα κληθούμε να ψηφίσουμε.</w:t>
      </w:r>
    </w:p>
    <w:p w14:paraId="2C0FBB5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Τα κείμενα των </w:t>
      </w:r>
      <w:r>
        <w:rPr>
          <w:rFonts w:eastAsia="Times New Roman" w:cs="Times New Roman"/>
          <w:szCs w:val="24"/>
        </w:rPr>
        <w:t>ο</w:t>
      </w:r>
      <w:r>
        <w:rPr>
          <w:rFonts w:eastAsia="Times New Roman" w:cs="Times New Roman"/>
          <w:szCs w:val="24"/>
        </w:rPr>
        <w:t xml:space="preserve">δηγιών ενσωματώθηκαν αυτούσια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και αποτέλεσαν νόμο του κράτους τότ</w:t>
      </w:r>
      <w:r>
        <w:rPr>
          <w:rFonts w:eastAsia="Times New Roman" w:cs="Times New Roman"/>
          <w:szCs w:val="24"/>
        </w:rPr>
        <w:t>ε. Στον ίδιο νόμο στα άρθρα 19 και 21, προβλέφθηκαν και τα όργανα εκείνα</w:t>
      </w:r>
      <w:r>
        <w:rPr>
          <w:rFonts w:eastAsia="Times New Roman" w:cs="Times New Roman"/>
          <w:szCs w:val="24"/>
        </w:rPr>
        <w:t>,</w:t>
      </w:r>
      <w:r>
        <w:rPr>
          <w:rFonts w:eastAsia="Times New Roman" w:cs="Times New Roman"/>
          <w:szCs w:val="24"/>
        </w:rPr>
        <w:t xml:space="preserve"> τα οποία επιφορτίστηκαν με τον έλεγχο ενδεχόμενων παραβιάσεων των διατάξεων του νόμου. </w:t>
      </w:r>
    </w:p>
    <w:p w14:paraId="2C0FBB5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Υπήρξε συνεπώς τότε μια πλήρης και ολοκληρωμένη νομοθετική λειτουργία, μια νομοθετική λειτουργ</w:t>
      </w:r>
      <w:r>
        <w:rPr>
          <w:rFonts w:eastAsia="Times New Roman" w:cs="Times New Roman"/>
          <w:szCs w:val="24"/>
        </w:rPr>
        <w:t>ία για την οποία σήμερα η Νέα Δημοκρα</w:t>
      </w:r>
      <w:r>
        <w:rPr>
          <w:rFonts w:eastAsia="Times New Roman" w:cs="Times New Roman"/>
          <w:szCs w:val="24"/>
        </w:rPr>
        <w:lastRenderedPageBreak/>
        <w:t>τία κα</w:t>
      </w:r>
      <w:r>
        <w:rPr>
          <w:rFonts w:eastAsia="Times New Roman" w:cs="Times New Roman"/>
          <w:szCs w:val="24"/>
        </w:rPr>
        <w:t>μ</w:t>
      </w:r>
      <w:r>
        <w:rPr>
          <w:rFonts w:eastAsia="Times New Roman" w:cs="Times New Roman"/>
          <w:szCs w:val="24"/>
        </w:rPr>
        <w:t xml:space="preserve">μία αναφορά δεν κάνει. Έρχεται, βέβαια, να την αναθεωρήσει, αναμορφώνοντας με αυτό το νομοθέτημα τον τότε νόμο, χωρίς να αντιδράσει καθόλου σε κανένα σημείο. </w:t>
      </w:r>
    </w:p>
    <w:p w14:paraId="2C0FBB5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Με λεκτικές παρεμβάσεις επί της </w:t>
      </w:r>
      <w:r>
        <w:rPr>
          <w:rFonts w:eastAsia="Times New Roman" w:cs="Times New Roman"/>
          <w:szCs w:val="24"/>
        </w:rPr>
        <w:t>ο</w:t>
      </w:r>
      <w:r>
        <w:rPr>
          <w:rFonts w:eastAsia="Times New Roman" w:cs="Times New Roman"/>
          <w:szCs w:val="24"/>
        </w:rPr>
        <w:t>δηγίας αυτής διαφορο</w:t>
      </w:r>
      <w:r>
        <w:rPr>
          <w:rFonts w:eastAsia="Times New Roman" w:cs="Times New Roman"/>
          <w:szCs w:val="24"/>
        </w:rPr>
        <w:t xml:space="preserve">ποιείται και προωθείται με το παρόν νομοθέτημα νέα ενσωμάτωση, καταργώντας έναν ολόκληρο νόμο, θεωρώντας τον αναχρονιστικό. </w:t>
      </w:r>
    </w:p>
    <w:p w14:paraId="2C0FBB5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ρωτώ τους συναδέλφους της Νέας Δημοκρατίας</w:t>
      </w:r>
      <w:r>
        <w:rPr>
          <w:rFonts w:eastAsia="Times New Roman" w:cs="Times New Roman"/>
          <w:szCs w:val="24"/>
        </w:rPr>
        <w:t>.</w:t>
      </w:r>
      <w:r>
        <w:rPr>
          <w:rFonts w:eastAsia="Times New Roman" w:cs="Times New Roman"/>
          <w:szCs w:val="24"/>
        </w:rPr>
        <w:t xml:space="preserve"> Ήταν αναχρονιστικός ο νόμος που ψηφίσατε το 2005, στη βάση της ενσωμάτωσης οδηγιών στη</w:t>
      </w:r>
      <w:r>
        <w:rPr>
          <w:rFonts w:eastAsia="Times New Roman" w:cs="Times New Roman"/>
          <w:szCs w:val="24"/>
        </w:rPr>
        <w:t xml:space="preserve">ν ελληνική νομοθεσία; Ερώτηση εκφράζω. </w:t>
      </w:r>
    </w:p>
    <w:p w14:paraId="2C0FBB5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πέρα των άλλων, ότι η προσαρμογή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Δι</w:t>
      </w:r>
      <w:r>
        <w:rPr>
          <w:rFonts w:eastAsia="Times New Roman" w:cs="Times New Roman"/>
          <w:szCs w:val="24"/>
        </w:rPr>
        <w:t xml:space="preserve">καίου στο δίκαιο της Ευρωπαϊκής Ένωσης γίνεται με προϋποθέσεις. Κατ’ αρχάς υιοθετείται αυτούσιο το κείμενο της </w:t>
      </w:r>
      <w:r>
        <w:rPr>
          <w:rFonts w:eastAsia="Times New Roman" w:cs="Times New Roman"/>
          <w:szCs w:val="24"/>
        </w:rPr>
        <w:t>ο</w:t>
      </w:r>
      <w:r>
        <w:rPr>
          <w:rFonts w:eastAsia="Times New Roman" w:cs="Times New Roman"/>
          <w:szCs w:val="24"/>
        </w:rPr>
        <w:t xml:space="preserve">δηγίας. Δηλαδή εάν δεν παρέχεται από την </w:t>
      </w:r>
      <w:r>
        <w:rPr>
          <w:rFonts w:eastAsia="Times New Roman" w:cs="Times New Roman"/>
          <w:szCs w:val="24"/>
        </w:rPr>
        <w:t>ο</w:t>
      </w:r>
      <w:r>
        <w:rPr>
          <w:rFonts w:eastAsia="Times New Roman" w:cs="Times New Roman"/>
          <w:szCs w:val="24"/>
        </w:rPr>
        <w:t xml:space="preserve">δηγία κανένα περιθώριο διαφορετικής εκτίμησης ή ευχέρειας στα κράτη-μέλη, ακολουθείται επ' ακριβώς η διατύπωση του </w:t>
      </w:r>
      <w:r>
        <w:rPr>
          <w:rFonts w:eastAsia="Times New Roman" w:cs="Times New Roman"/>
          <w:szCs w:val="24"/>
        </w:rPr>
        <w:lastRenderedPageBreak/>
        <w:t xml:space="preserve">κειμένου της </w:t>
      </w:r>
      <w:r>
        <w:rPr>
          <w:rFonts w:eastAsia="Times New Roman" w:cs="Times New Roman"/>
          <w:szCs w:val="24"/>
        </w:rPr>
        <w:t>ο</w:t>
      </w:r>
      <w:r>
        <w:rPr>
          <w:rFonts w:eastAsia="Times New Roman" w:cs="Times New Roman"/>
          <w:szCs w:val="24"/>
        </w:rPr>
        <w:t xml:space="preserve">δηγίας. Εδώ αλλάζει. Αλλάζει και δεν αντιδρά κανένας. Βέβαια εάν μπορεί και πρόκειται να αλλάξει, η </w:t>
      </w:r>
      <w:r>
        <w:rPr>
          <w:rFonts w:eastAsia="Times New Roman" w:cs="Times New Roman"/>
          <w:szCs w:val="24"/>
        </w:rPr>
        <w:t>ο</w:t>
      </w:r>
      <w:r>
        <w:rPr>
          <w:rFonts w:eastAsia="Times New Roman" w:cs="Times New Roman"/>
          <w:szCs w:val="24"/>
        </w:rPr>
        <w:t xml:space="preserve">δηγία συμπεριλαμβάνει τη φράση «τα κράτη-μέλη μεριμνούν». </w:t>
      </w:r>
    </w:p>
    <w:p w14:paraId="2C0FBB5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Σε αυτές τις </w:t>
      </w:r>
      <w:r>
        <w:rPr>
          <w:rFonts w:eastAsia="Times New Roman" w:cs="Times New Roman"/>
          <w:szCs w:val="24"/>
        </w:rPr>
        <w:t>ο</w:t>
      </w:r>
      <w:r>
        <w:rPr>
          <w:rFonts w:eastAsia="Times New Roman" w:cs="Times New Roman"/>
          <w:szCs w:val="24"/>
        </w:rPr>
        <w:t xml:space="preserve">δηγίες τέτοιο πράγμα δεν συμβαίνει. Η επιχειρούμενη, όμως, νέα θεσμοθέτηση εδράζεται σε μια ερμηνευτική, κατά τη γνώμη μας, κατάχρηση. Ένα στοιχείο που ίσως θα συνέτεινε στην </w:t>
      </w:r>
      <w:proofErr w:type="spellStart"/>
      <w:r>
        <w:rPr>
          <w:rFonts w:eastAsia="Times New Roman" w:cs="Times New Roman"/>
          <w:szCs w:val="24"/>
        </w:rPr>
        <w:t>επαναθεώ</w:t>
      </w:r>
      <w:r>
        <w:rPr>
          <w:rFonts w:eastAsia="Times New Roman" w:cs="Times New Roman"/>
          <w:szCs w:val="24"/>
        </w:rPr>
        <w:t>ρηση</w:t>
      </w:r>
      <w:proofErr w:type="spellEnd"/>
      <w:r>
        <w:rPr>
          <w:rFonts w:eastAsia="Times New Roman" w:cs="Times New Roman"/>
          <w:szCs w:val="24"/>
        </w:rPr>
        <w:t xml:space="preserve"> του ν. 3304/2005, θα ήταν η επίσημη καταγραφή περιπτώσεων διακριτικής μεταχείρισης στην εργασία, λόγω σεξουαλικού προσανατολισμού ή λόγω χρόνιων ασθενειών ή λόγω κοινωνικής κατάστασης. </w:t>
      </w:r>
    </w:p>
    <w:p w14:paraId="2C0FBB5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Έχει υπάρξει καταγραφή παρόμοιων καταγγελιών; Εάν ναι πόσων μετά </w:t>
      </w:r>
      <w:r>
        <w:rPr>
          <w:rFonts w:eastAsia="Times New Roman" w:cs="Times New Roman"/>
          <w:szCs w:val="24"/>
        </w:rPr>
        <w:t xml:space="preserve">το 2005 που ίσχυε </w:t>
      </w:r>
      <w:r>
        <w:rPr>
          <w:rFonts w:eastAsia="Times New Roman" w:cs="Times New Roman"/>
          <w:szCs w:val="24"/>
        </w:rPr>
        <w:t xml:space="preserve">ο </w:t>
      </w:r>
      <w:r>
        <w:rPr>
          <w:rFonts w:eastAsia="Times New Roman" w:cs="Times New Roman"/>
          <w:szCs w:val="24"/>
        </w:rPr>
        <w:t>νόμος</w:t>
      </w:r>
      <w:r>
        <w:rPr>
          <w:rFonts w:eastAsia="Times New Roman" w:cs="Times New Roman"/>
          <w:szCs w:val="24"/>
        </w:rPr>
        <w:t>,</w:t>
      </w:r>
      <w:r>
        <w:rPr>
          <w:rFonts w:eastAsia="Times New Roman" w:cs="Times New Roman"/>
          <w:szCs w:val="24"/>
        </w:rPr>
        <w:t xml:space="preserve"> ο οποίος προστάτευε από τις διακρίσεις; Είναι ικανός ο αριθμός</w:t>
      </w:r>
      <w:r>
        <w:rPr>
          <w:rFonts w:eastAsia="Times New Roman" w:cs="Times New Roman"/>
          <w:szCs w:val="24"/>
        </w:rPr>
        <w:t>,</w:t>
      </w:r>
      <w:r>
        <w:rPr>
          <w:rFonts w:eastAsia="Times New Roman" w:cs="Times New Roman"/>
          <w:szCs w:val="24"/>
        </w:rPr>
        <w:t xml:space="preserve"> ώστε να επιβάλλει την κατάργηση του τότε νόμου, του ν.3304/2005, και να αντικατασταθεί, να αναμορφωθεί με τον νέο που καλούμαστε να ψηφίσουμε; Από πού υπαγορεύτηκε α</w:t>
      </w:r>
      <w:r>
        <w:rPr>
          <w:rFonts w:eastAsia="Times New Roman" w:cs="Times New Roman"/>
          <w:szCs w:val="24"/>
        </w:rPr>
        <w:t xml:space="preserve">υτή η σπουδαία αλήθεια; </w:t>
      </w:r>
    </w:p>
    <w:p w14:paraId="2C0FBB5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Θα σας απαντήσω κατά τη γνώμη μου. Όπως προκύπτει από την τρίτη παράγραφο της αιτιολογικής έκθεσης του ειδικού μέρους, υπαγορεύτηκε από τη νομολογία του Δικαστηρίου της Ευρωπαϊκής Ένωσης και από τη νομοθεσία άλλων κρατών-μελών, όπω</w:t>
      </w:r>
      <w:r>
        <w:rPr>
          <w:rFonts w:eastAsia="Times New Roman" w:cs="Times New Roman"/>
          <w:szCs w:val="24"/>
        </w:rPr>
        <w:t xml:space="preserve">ς της Αγγλίας και της Γαλλίας. Βέβαια ο υποψήφιος τώρα Πρόεδρος της Γαλλίας, ο </w:t>
      </w:r>
      <w:proofErr w:type="spellStart"/>
      <w:r>
        <w:rPr>
          <w:rFonts w:eastAsia="Times New Roman" w:cs="Times New Roman"/>
          <w:szCs w:val="24"/>
        </w:rPr>
        <w:t>Φιγιόν</w:t>
      </w:r>
      <w:proofErr w:type="spellEnd"/>
      <w:r>
        <w:rPr>
          <w:rFonts w:eastAsia="Times New Roman" w:cs="Times New Roman"/>
          <w:szCs w:val="24"/>
        </w:rPr>
        <w:t xml:space="preserve">, ισχυρίζεται ότι θα καταργήσει και το σύμφωνο συμβίωσης. </w:t>
      </w:r>
    </w:p>
    <w:p w14:paraId="2C0FBB5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Οι δικαστικές, όμως, νομολογίες όπως και οι </w:t>
      </w:r>
      <w:proofErr w:type="spellStart"/>
      <w:r>
        <w:rPr>
          <w:rFonts w:eastAsia="Times New Roman" w:cs="Times New Roman"/>
          <w:szCs w:val="24"/>
        </w:rPr>
        <w:t>δικαιϊκοί</w:t>
      </w:r>
      <w:proofErr w:type="spellEnd"/>
      <w:r>
        <w:rPr>
          <w:rFonts w:eastAsia="Times New Roman" w:cs="Times New Roman"/>
          <w:szCs w:val="24"/>
        </w:rPr>
        <w:t xml:space="preserve"> κανόνες άλλων κρατών δεν διαμορφώνουν εθνικό δίκαιο. Όπως </w:t>
      </w:r>
      <w:r>
        <w:rPr>
          <w:rFonts w:eastAsia="Times New Roman" w:cs="Times New Roman"/>
          <w:szCs w:val="24"/>
        </w:rPr>
        <w:t>επίσης το ίδιο δεν μπορεί να πράξει και μια σύσταση της Επιτροπής των Υπουργών του Συμβουλίου της Ευρώπης CM/</w:t>
      </w:r>
      <w:proofErr w:type="spellStart"/>
      <w:r>
        <w:rPr>
          <w:rFonts w:eastAsia="Times New Roman" w:cs="Times New Roman"/>
          <w:szCs w:val="24"/>
        </w:rPr>
        <w:t>Rec</w:t>
      </w:r>
      <w:proofErr w:type="spellEnd"/>
      <w:r>
        <w:rPr>
          <w:rFonts w:eastAsia="Times New Roman" w:cs="Times New Roman"/>
          <w:szCs w:val="24"/>
        </w:rPr>
        <w:t xml:space="preserve"> (2010)5, αφού αυτή καθαυτή αποτελεί κατώτερο νομικά κείμενο.</w:t>
      </w:r>
    </w:p>
    <w:p w14:paraId="2C0FBB5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Τι λέει αλήθεια αυτό το κείμενο; Λέει ότι, μεταξύ των άλλων, θεσπίστηκε στις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2010 η σύσταση CM/</w:t>
      </w:r>
      <w:proofErr w:type="spellStart"/>
      <w:r>
        <w:rPr>
          <w:rFonts w:eastAsia="Times New Roman" w:cs="Times New Roman"/>
          <w:szCs w:val="24"/>
        </w:rPr>
        <w:t>Rec</w:t>
      </w:r>
      <w:proofErr w:type="spellEnd"/>
      <w:r>
        <w:rPr>
          <w:rFonts w:eastAsia="Times New Roman" w:cs="Times New Roman"/>
          <w:szCs w:val="24"/>
        </w:rPr>
        <w:t xml:space="preserve">, όπως σας είπα, των Υπουργών κρατών-μελών για την καταπολέμηση των διακρίσεων λόγω σεξουαλικού προσανατολισμού. </w:t>
      </w:r>
      <w:r>
        <w:rPr>
          <w:rFonts w:eastAsia="Times New Roman" w:cs="Times New Roman"/>
          <w:szCs w:val="24"/>
        </w:rPr>
        <w:t>Η</w:t>
      </w:r>
      <w:r>
        <w:rPr>
          <w:rFonts w:eastAsia="Times New Roman" w:cs="Times New Roman"/>
          <w:szCs w:val="24"/>
        </w:rPr>
        <w:t xml:space="preserve"> παράγραφο</w:t>
      </w:r>
      <w:r>
        <w:rPr>
          <w:rFonts w:eastAsia="Times New Roman" w:cs="Times New Roman"/>
          <w:szCs w:val="24"/>
        </w:rPr>
        <w:t>ς</w:t>
      </w:r>
      <w:r>
        <w:rPr>
          <w:rFonts w:eastAsia="Times New Roman" w:cs="Times New Roman"/>
          <w:szCs w:val="24"/>
        </w:rPr>
        <w:t xml:space="preserve"> 29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σύσταση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t xml:space="preserve">αυτή την οποία </w:t>
      </w:r>
      <w:r>
        <w:rPr>
          <w:rFonts w:eastAsia="Times New Roman" w:cs="Times New Roman"/>
          <w:szCs w:val="24"/>
        </w:rPr>
        <w:lastRenderedPageBreak/>
        <w:t xml:space="preserve">υιοθετεί, αγαπητοί συνάδελφοι, ο εθνικός νομοθέτης, </w:t>
      </w:r>
      <w:r>
        <w:rPr>
          <w:rFonts w:eastAsia="Times New Roman"/>
          <w:bCs/>
        </w:rPr>
        <w:t>προκειμένου να</w:t>
      </w:r>
      <w:r>
        <w:rPr>
          <w:rFonts w:eastAsia="Times New Roman" w:cs="Times New Roman"/>
          <w:szCs w:val="24"/>
        </w:rPr>
        <w:t xml:space="preserve"> στηρί</w:t>
      </w:r>
      <w:r>
        <w:rPr>
          <w:rFonts w:eastAsia="Times New Roman" w:cs="Times New Roman"/>
          <w:szCs w:val="24"/>
        </w:rPr>
        <w:t>ξει, να υποστηρίξει και να ενισχύσει το παρόν νομοθέτημα.</w:t>
      </w:r>
    </w:p>
    <w:p w14:paraId="2C0FBB5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Στην παράγραφο 29</w:t>
      </w:r>
      <w:r>
        <w:rPr>
          <w:rFonts w:eastAsia="Times New Roman" w:cs="Times New Roman"/>
          <w:szCs w:val="24"/>
        </w:rPr>
        <w:t>,</w:t>
      </w:r>
      <w:r>
        <w:rPr>
          <w:rFonts w:eastAsia="Times New Roman" w:cs="Times New Roman"/>
          <w:szCs w:val="24"/>
        </w:rPr>
        <w:t xml:space="preserve"> δίνει τη δυνατότητα στην εθνική νομοθεσία να αναγνωρίζει το σύμφωνο συμβίωσης και τη δυνατότητα να παράσχουν τα κράτη μέσα διευθέτησης πρακτικών προβλημάτων της κοινωνικής πραγματ</w:t>
      </w:r>
      <w:r>
        <w:rPr>
          <w:rFonts w:eastAsia="Times New Roman" w:cs="Times New Roman"/>
          <w:szCs w:val="24"/>
        </w:rPr>
        <w:t xml:space="preserve">ικότητας ή να επιτρέπουν την ατομική </w:t>
      </w:r>
      <w:proofErr w:type="spellStart"/>
      <w:r>
        <w:rPr>
          <w:rFonts w:eastAsia="Times New Roman" w:cs="Times New Roman"/>
          <w:szCs w:val="24"/>
        </w:rPr>
        <w:t>τεκνοθεσία</w:t>
      </w:r>
      <w:proofErr w:type="spellEnd"/>
      <w:r>
        <w:rPr>
          <w:rFonts w:eastAsia="Times New Roman" w:cs="Times New Roman"/>
          <w:szCs w:val="24"/>
        </w:rPr>
        <w:t xml:space="preserve">. </w:t>
      </w:r>
    </w:p>
    <w:p w14:paraId="2C0FBB5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Άρα, λοιπόν, η ατομική </w:t>
      </w:r>
      <w:proofErr w:type="spellStart"/>
      <w:r>
        <w:rPr>
          <w:rFonts w:eastAsia="Times New Roman" w:cs="Times New Roman"/>
          <w:szCs w:val="24"/>
        </w:rPr>
        <w:t>τεκνοθεσία</w:t>
      </w:r>
      <w:proofErr w:type="spellEnd"/>
      <w:r>
        <w:rPr>
          <w:rFonts w:eastAsia="Times New Roman" w:cs="Times New Roman"/>
          <w:szCs w:val="24"/>
        </w:rPr>
        <w:t xml:space="preserve"> δεν εμποδίζει τα μέ</w:t>
      </w:r>
      <w:r>
        <w:rPr>
          <w:rFonts w:eastAsia="Times New Roman" w:cs="Times New Roman"/>
          <w:szCs w:val="24"/>
        </w:rPr>
        <w:t>λ</w:t>
      </w:r>
      <w:r>
        <w:rPr>
          <w:rFonts w:eastAsia="Times New Roman" w:cs="Times New Roman"/>
          <w:szCs w:val="24"/>
        </w:rPr>
        <w:t xml:space="preserve">η ενός συμφώνου συμβίωσης να προβούν σε αυτή, διότι υπό το πρίσμα του σεξουαλικού προσανατολισμού καλύπτονται τα πάντα. </w:t>
      </w:r>
      <w:r>
        <w:rPr>
          <w:rFonts w:eastAsia="Times New Roman" w:cs="Times New Roman"/>
          <w:szCs w:val="24"/>
        </w:rPr>
        <w:t>Δ</w:t>
      </w:r>
      <w:r>
        <w:rPr>
          <w:rFonts w:eastAsia="Times New Roman" w:cs="Times New Roman"/>
          <w:szCs w:val="24"/>
        </w:rPr>
        <w:t>εν ξέρω κατά πόσο μπορεί το πεδ</w:t>
      </w:r>
      <w:r>
        <w:rPr>
          <w:rFonts w:eastAsia="Times New Roman" w:cs="Times New Roman"/>
          <w:szCs w:val="24"/>
        </w:rPr>
        <w:t>ίο της ισότητας να δημιουργήσει πραγματική ισότητα στα πάντα, αφού εξισώνουμε τα πάντα ή να δημιουργήσει ανισότητα</w:t>
      </w:r>
      <w:r>
        <w:rPr>
          <w:rFonts w:eastAsia="Times New Roman" w:cs="Times New Roman"/>
          <w:szCs w:val="24"/>
        </w:rPr>
        <w:t>,</w:t>
      </w:r>
      <w:r>
        <w:rPr>
          <w:rFonts w:eastAsia="Times New Roman" w:cs="Times New Roman"/>
          <w:szCs w:val="24"/>
        </w:rPr>
        <w:t xml:space="preserve"> επιτυγχάνοντας σήμερα εμείς εδώ το αντίθετο από αυτό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μέσα μας πιστεύουμε και επιδιώκουμε. </w:t>
      </w:r>
    </w:p>
    <w:p w14:paraId="2C0FBB5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w:t>
      </w:r>
      <w:r>
        <w:rPr>
          <w:rFonts w:eastAsia="Times New Roman" w:cs="Times New Roman"/>
          <w:szCs w:val="24"/>
        </w:rPr>
        <w:t xml:space="preserve"> να πω στη συνέχεια, όπως έχω πει ξανά, ότι αυτή η σύσταση δεν αποτελεί παρά μόνο κατώτερο νομικό κείμενο από αυτό των </w:t>
      </w:r>
      <w:r>
        <w:rPr>
          <w:rFonts w:eastAsia="Times New Roman" w:cs="Times New Roman"/>
          <w:szCs w:val="24"/>
        </w:rPr>
        <w:t>ο</w:t>
      </w:r>
      <w:r>
        <w:rPr>
          <w:rFonts w:eastAsia="Times New Roman" w:cs="Times New Roman"/>
          <w:szCs w:val="24"/>
        </w:rPr>
        <w:t xml:space="preserve">δηγιών. </w:t>
      </w:r>
      <w:r>
        <w:rPr>
          <w:rFonts w:eastAsia="Times New Roman" w:cs="Times New Roman"/>
          <w:szCs w:val="24"/>
        </w:rPr>
        <w:lastRenderedPageBreak/>
        <w:t>Σ</w:t>
      </w:r>
      <w:r>
        <w:rPr>
          <w:rFonts w:eastAsia="Times New Roman" w:cs="Times New Roman"/>
          <w:szCs w:val="24"/>
        </w:rPr>
        <w:t>υνεπώς δεν παρεμβαίνει αλλά αφήνει την ευχέρεια στον εθνικό νομοθέτη. Ο δικός μας εθνικός νομοθέτης το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α κάνει αυτό που σας είπα, να ενσωματώσει, λοιπόν, στο δίκαιο της χώρας του την εναρμόνισή του με τη σύσταση, εάν αυτό δεν αντίκειται σε θεμελιώδεις κανόνες δικαίου του κράτους. Αντίκειται στους θεμελιώδεις κανόνες δικαίου του κράτους, κυρίες και κύριοι συ</w:t>
      </w:r>
      <w:r>
        <w:rPr>
          <w:rFonts w:eastAsia="Times New Roman" w:cs="Times New Roman"/>
          <w:szCs w:val="24"/>
        </w:rPr>
        <w:t>νάδελφοι;</w:t>
      </w:r>
    </w:p>
    <w:p w14:paraId="2C0FBB6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Ποια είναι η πηγή δικαίου, στην οποία στηρίζεται αυτό το νέο νομοθέτημα; Σίγουρα δεν είναι το Σύνταγμα της χώρας μας, σίγουρα δεν είναι η Ευρωπαϊκή Σύμβαση Δικαιωμάτων του Ανθρώπου, η οποία ως ύπατο ευρωπαϊκό νομικό κείμενο θα μπορούσε να αποτελέ</w:t>
      </w:r>
      <w:r>
        <w:rPr>
          <w:rFonts w:eastAsia="Times New Roman" w:cs="Times New Roman"/>
          <w:szCs w:val="24"/>
        </w:rPr>
        <w:t xml:space="preserve">σει νομικό έρεισμα. </w:t>
      </w:r>
    </w:p>
    <w:p w14:paraId="2C0FBB6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Ας δούμε τι λέει αυτή η Ευρωπαϊκή Σύμβαση Δικαιωμάτων του Ανθρώπου στο άρθρο 12. Αναφέρεται στο δικαίωμα σύναψης γάμου. Στηρίζει και σέβεται τον γάμο. Το ίδιο κάνει και το δικό μας Σύνταγμα. Δεν μιλάει πουθενά για σεξουαλικό προσανατολ</w:t>
      </w:r>
      <w:r>
        <w:rPr>
          <w:rFonts w:eastAsia="Times New Roman" w:cs="Times New Roman"/>
          <w:szCs w:val="24"/>
        </w:rPr>
        <w:t xml:space="preserve">ισμό. «Άμα τη συμπληρώσει ηλικίας γάμου, ο ανήρ και η γυνή έχουν το δικαίωμα να συνέρχονται εις γάμον και </w:t>
      </w:r>
      <w:proofErr w:type="spellStart"/>
      <w:r>
        <w:rPr>
          <w:rFonts w:eastAsia="Times New Roman" w:cs="Times New Roman"/>
          <w:szCs w:val="24"/>
        </w:rPr>
        <w:lastRenderedPageBreak/>
        <w:t>ιδρύωσιν</w:t>
      </w:r>
      <w:proofErr w:type="spellEnd"/>
      <w:r>
        <w:rPr>
          <w:rFonts w:eastAsia="Times New Roman" w:cs="Times New Roman"/>
          <w:szCs w:val="24"/>
        </w:rPr>
        <w:t xml:space="preserve"> οικογένεια συμφώνως προς τους διέποντας το δικαίωμα τούτο εθνικούς νόμους». Αντίθετα η ίδια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Ευρωπαϊκή Σύμβαση Δικαιωμάτων του Ανθρ</w:t>
      </w:r>
      <w:r>
        <w:rPr>
          <w:rFonts w:eastAsia="Times New Roman" w:cs="Times New Roman"/>
          <w:szCs w:val="24"/>
        </w:rPr>
        <w:t>ώπου χωρίς να έχει αναθεωρηθεί, προστατεύει το δικαίωμα συνάψεως γάμου μεταξύ ανδρός και γυναικός στο άρθρο 12.</w:t>
      </w:r>
    </w:p>
    <w:p w14:paraId="2C0FBB6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επιχειρούμενη, λοιπόν, νέα ενσωμάτωση με καταχρηστικές προσθήκες και αντικαταστάσεις αποτελεί νομοθετική πρωτοβουλία </w:t>
      </w:r>
      <w:proofErr w:type="spellStart"/>
      <w:r>
        <w:rPr>
          <w:rFonts w:eastAsia="Times New Roman" w:cs="Times New Roman"/>
          <w:szCs w:val="24"/>
        </w:rPr>
        <w:t>υποκρύπτουσα</w:t>
      </w:r>
      <w:proofErr w:type="spellEnd"/>
      <w:r>
        <w:rPr>
          <w:rFonts w:eastAsia="Times New Roman" w:cs="Times New Roman"/>
          <w:szCs w:val="24"/>
        </w:rPr>
        <w:t xml:space="preserve"> διεύρυνση το</w:t>
      </w:r>
      <w:r>
        <w:rPr>
          <w:rFonts w:eastAsia="Times New Roman" w:cs="Times New Roman"/>
          <w:szCs w:val="24"/>
        </w:rPr>
        <w:t xml:space="preserve">υ πεδίου εφαρμογής της στα ομόφυλα ζευγάρια. </w:t>
      </w:r>
    </w:p>
    <w:p w14:paraId="2C0FBB6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Αν αυτό δεν ισχύει, πώς εξηγείται η αντικατάσταση του όρου «γενετήσιος προσανατολισμός» με αυτόν του «σεξουαλικού προσανατολισμού», όταν ο γενετήσιος προσανατολισμός και η γενετήσια ελευθερία έχουν σχέση με την</w:t>
      </w:r>
      <w:r>
        <w:rPr>
          <w:rFonts w:eastAsia="Times New Roman" w:cs="Times New Roman"/>
          <w:szCs w:val="24"/>
        </w:rPr>
        <w:t xml:space="preserve"> αναπαραγωγή του είδους και προστατεύουν την ανθρώπινη αξιοπρέπεια, τον τρόπο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οφείλει κανείς να ζει ως έλλογο και ενσυνείδητο ον, ως υποκείμενο που η σκέψη και η λειτουργία του </w:t>
      </w:r>
      <w:proofErr w:type="spellStart"/>
      <w:r>
        <w:rPr>
          <w:rFonts w:eastAsia="Times New Roman" w:cs="Times New Roman"/>
          <w:szCs w:val="24"/>
        </w:rPr>
        <w:t>οριοθετείται</w:t>
      </w:r>
      <w:proofErr w:type="spellEnd"/>
      <w:r>
        <w:rPr>
          <w:rFonts w:eastAsia="Times New Roman" w:cs="Times New Roman"/>
          <w:szCs w:val="24"/>
        </w:rPr>
        <w:t xml:space="preserve"> από τα χρηστά ήθη; Διαζευκτικά δε ο σεξουαλικός προ</w:t>
      </w:r>
      <w:r>
        <w:rPr>
          <w:rFonts w:eastAsia="Times New Roman" w:cs="Times New Roman"/>
          <w:szCs w:val="24"/>
        </w:rPr>
        <w:lastRenderedPageBreak/>
        <w:t>σα</w:t>
      </w:r>
      <w:r>
        <w:rPr>
          <w:rFonts w:eastAsia="Times New Roman" w:cs="Times New Roman"/>
          <w:szCs w:val="24"/>
        </w:rPr>
        <w:t xml:space="preserve">νατολισμός αναφέρεται στην ελευθερία των σχέσεων και στην προστασία της ανθρώπινης αξίας ως ατομικής εσωτερικής λειτουργίας και του απαραβίαστου δικαιώματος της αυτοδιάθεσης. </w:t>
      </w:r>
    </w:p>
    <w:p w14:paraId="2C0FBB6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Όμως θα πρέπει και αυτή η ελευθερία ως δικαίωμα, όπως όλες όσες προστατεύονται α</w:t>
      </w:r>
      <w:r>
        <w:rPr>
          <w:rFonts w:eastAsia="Times New Roman" w:cs="Times New Roman"/>
          <w:szCs w:val="24"/>
        </w:rPr>
        <w:t xml:space="preserve">πό τα άρθρα 5 και 25 του Συντάγματος, να υπόκεινται σε οριοθετήσεις. Όλα </w:t>
      </w:r>
      <w:proofErr w:type="spellStart"/>
      <w:r>
        <w:rPr>
          <w:rFonts w:eastAsia="Times New Roman" w:cs="Times New Roman"/>
          <w:szCs w:val="24"/>
        </w:rPr>
        <w:t>οριοθετούνται</w:t>
      </w:r>
      <w:proofErr w:type="spellEnd"/>
      <w:r>
        <w:rPr>
          <w:rFonts w:eastAsia="Times New Roman" w:cs="Times New Roman"/>
          <w:szCs w:val="24"/>
        </w:rPr>
        <w:t xml:space="preserve">. Τίποτε δεν είναι </w:t>
      </w:r>
      <w:proofErr w:type="spellStart"/>
      <w:r>
        <w:rPr>
          <w:rFonts w:eastAsia="Times New Roman" w:cs="Times New Roman"/>
          <w:szCs w:val="24"/>
        </w:rPr>
        <w:t>ανοριοθέτητο</w:t>
      </w:r>
      <w:proofErr w:type="spellEnd"/>
      <w:r>
        <w:rPr>
          <w:rFonts w:eastAsia="Times New Roman" w:cs="Times New Roman"/>
          <w:szCs w:val="24"/>
        </w:rPr>
        <w:t xml:space="preserve"> και δεν πρέπει να είναι. Στις οριοθετήσεις, λοιπόν, πρέπει να υπόκεινται -κάτι που προβλέπει το ίδιο το ανώτατο νομικό κείμενο, δηλαδή το </w:t>
      </w:r>
      <w:r>
        <w:rPr>
          <w:rFonts w:eastAsia="Times New Roman" w:cs="Times New Roman"/>
          <w:szCs w:val="24"/>
        </w:rPr>
        <w:t>Σύνταγμά μας- τα δικαιώματα που αυτό περιγράφει.</w:t>
      </w:r>
    </w:p>
    <w:p w14:paraId="2C0FBB6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ευρύνοες</w:t>
      </w:r>
      <w:proofErr w:type="spellEnd"/>
      <w:r>
        <w:rPr>
          <w:rFonts w:eastAsia="Times New Roman" w:cs="Times New Roman"/>
          <w:szCs w:val="24"/>
        </w:rPr>
        <w:t xml:space="preserve"> συντάκτες του παρόντος σχεδίου μπορούν να φανταστούν</w:t>
      </w:r>
      <w:r>
        <w:rPr>
          <w:rFonts w:eastAsia="Times New Roman" w:cs="Times New Roman"/>
          <w:szCs w:val="24"/>
        </w:rPr>
        <w:t>,</w:t>
      </w:r>
      <w:r>
        <w:rPr>
          <w:rFonts w:eastAsia="Times New Roman" w:cs="Times New Roman"/>
          <w:szCs w:val="24"/>
        </w:rPr>
        <w:t xml:space="preserve"> τι θα συμβεί στην ψυχολογία ενός μικρού παιδιού</w:t>
      </w:r>
      <w:r>
        <w:rPr>
          <w:rFonts w:eastAsia="Times New Roman" w:cs="Times New Roman"/>
          <w:szCs w:val="24"/>
        </w:rPr>
        <w:t>,</w:t>
      </w:r>
      <w:r>
        <w:rPr>
          <w:rFonts w:eastAsia="Times New Roman" w:cs="Times New Roman"/>
          <w:szCs w:val="24"/>
        </w:rPr>
        <w:t xml:space="preserve"> αν η δασκάλα της πρώτης δημοτικού, με προστατευμένο το δικαίωμα της αυτοδιάθεσής της, προβεί</w:t>
      </w:r>
      <w:r>
        <w:rPr>
          <w:rFonts w:eastAsia="Times New Roman" w:cs="Times New Roman"/>
          <w:szCs w:val="24"/>
        </w:rPr>
        <w:t xml:space="preserve"> σε αλλαγή φύλου και την επόμενη σχολική χρονιά εμφανιστεί </w:t>
      </w:r>
      <w:proofErr w:type="spellStart"/>
      <w:r>
        <w:rPr>
          <w:rFonts w:eastAsia="Times New Roman" w:cs="Times New Roman"/>
          <w:szCs w:val="24"/>
        </w:rPr>
        <w:t>ενώπιόν</w:t>
      </w:r>
      <w:proofErr w:type="spellEnd"/>
      <w:r>
        <w:rPr>
          <w:rFonts w:eastAsia="Times New Roman" w:cs="Times New Roman"/>
          <w:szCs w:val="24"/>
        </w:rPr>
        <w:t xml:space="preserve"> τους ως δάσκαλος; Έχει το δικαίωμα να το κάνει; Το έχει. </w:t>
      </w:r>
    </w:p>
    <w:p w14:paraId="2C0FBB66"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Μπορεί ένας </w:t>
      </w:r>
      <w:proofErr w:type="spellStart"/>
      <w:r>
        <w:rPr>
          <w:rFonts w:eastAsia="Times New Roman" w:cs="Times New Roman"/>
          <w:szCs w:val="24"/>
        </w:rPr>
        <w:t>τρανσέξουαλ</w:t>
      </w:r>
      <w:proofErr w:type="spellEnd"/>
      <w:r>
        <w:rPr>
          <w:rFonts w:eastAsia="Times New Roman" w:cs="Times New Roman"/>
          <w:szCs w:val="24"/>
        </w:rPr>
        <w:t xml:space="preserve"> να είναι παιδαγωγός; Δεν ξέρω, ρωτάω. Μπορεί ένας γκέι να είναι </w:t>
      </w:r>
      <w:proofErr w:type="spellStart"/>
      <w:r>
        <w:rPr>
          <w:rFonts w:eastAsia="Times New Roman" w:cs="Times New Roman"/>
          <w:szCs w:val="24"/>
        </w:rPr>
        <w:t>μπέιμπι-σιτερ</w:t>
      </w:r>
      <w:proofErr w:type="spellEnd"/>
      <w:r>
        <w:rPr>
          <w:rFonts w:eastAsia="Times New Roman" w:cs="Times New Roman"/>
          <w:szCs w:val="24"/>
        </w:rPr>
        <w:t>; Δεν ξέρω, ρωτάω.</w:t>
      </w:r>
    </w:p>
    <w:p w14:paraId="2C0FBB67"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w:t>
      </w:r>
      <w:r>
        <w:rPr>
          <w:rFonts w:eastAsia="Times New Roman" w:cs="Times New Roman"/>
          <w:b/>
          <w:szCs w:val="24"/>
        </w:rPr>
        <w:t>ΓΙΑΔΗΣ:</w:t>
      </w:r>
      <w:r>
        <w:rPr>
          <w:rFonts w:eastAsia="Times New Roman" w:cs="Times New Roman"/>
          <w:szCs w:val="24"/>
        </w:rPr>
        <w:t xml:space="preserve"> Γιατί να μην είναι; </w:t>
      </w:r>
    </w:p>
    <w:p w14:paraId="2C0FBB68" w14:textId="77777777" w:rsidR="0032345F" w:rsidRDefault="00CA05C6">
      <w:pPr>
        <w:spacing w:after="0" w:line="600" w:lineRule="auto"/>
        <w:ind w:firstLine="720"/>
        <w:contextualSpacing/>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Ορίστε; Ποιος το λέει;</w:t>
      </w:r>
    </w:p>
    <w:p w14:paraId="2C0FBB69"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Εγώ.</w:t>
      </w:r>
    </w:p>
    <w:p w14:paraId="2C0FBB6A"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Λέτε γιατί να μην είναι. </w:t>
      </w:r>
    </w:p>
    <w:p w14:paraId="2C0FBB6B"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Κύριε Γεωργιάδη, όταν θα έρθετε να μιλήσετε, θα σας ανταποδώσω αυτό που μου κάνατε, όταν μιλούσατε για εργασ</w:t>
      </w:r>
      <w:r>
        <w:rPr>
          <w:rFonts w:eastAsia="Times New Roman" w:cs="Times New Roman"/>
          <w:szCs w:val="24"/>
        </w:rPr>
        <w:t xml:space="preserve">ιακό μεσαίωνα, θα σας περιμένω να τοποθετηθείτε και να αποδείξετε εσείς ο ίδιος, γιατί πρέπει να είναι παιδαγωγός και </w:t>
      </w:r>
      <w:proofErr w:type="spellStart"/>
      <w:r>
        <w:rPr>
          <w:rFonts w:eastAsia="Times New Roman" w:cs="Times New Roman"/>
          <w:szCs w:val="24"/>
        </w:rPr>
        <w:t>μπέιμπι-σιτερ</w:t>
      </w:r>
      <w:proofErr w:type="spellEnd"/>
      <w:r>
        <w:rPr>
          <w:rFonts w:eastAsia="Times New Roman" w:cs="Times New Roman"/>
          <w:szCs w:val="24"/>
        </w:rPr>
        <w:t xml:space="preserve"> αυτοί που ανέφερα.</w:t>
      </w:r>
    </w:p>
    <w:p w14:paraId="2C0FBB6C"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Μιλάτε για δικαιώματα. Τι είναι αυτά που λέτε;</w:t>
      </w:r>
    </w:p>
    <w:p w14:paraId="2C0FBB6D"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Κύριοι συνάδελφο</w:t>
      </w:r>
      <w:r>
        <w:rPr>
          <w:rFonts w:eastAsia="Times New Roman" w:cs="Times New Roman"/>
          <w:szCs w:val="24"/>
        </w:rPr>
        <w:t>ι, λέτε γιατί να μην είναι. Θα το πείτε εσείς, κύριοι συνάδελφοι, γιατί πρέπει να είναι.</w:t>
      </w:r>
    </w:p>
    <w:p w14:paraId="2C0FBB6E"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Γιατί να μην είναι;</w:t>
      </w:r>
    </w:p>
    <w:p w14:paraId="2C0FBB6F"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Λοιπόν το ότι δεν αντιλαμβάνεστε γιατί να μην είναι, με κάνει να σας γνωρίζω καλύτερα και να πιστεύω και </w:t>
      </w:r>
      <w:r>
        <w:rPr>
          <w:rFonts w:eastAsia="Times New Roman" w:cs="Times New Roman"/>
          <w:szCs w:val="24"/>
        </w:rPr>
        <w:t xml:space="preserve">να εκτιμώ σε μια κλίμακα αξιοσύνης και το δικό σας </w:t>
      </w:r>
      <w:r>
        <w:rPr>
          <w:rFonts w:eastAsia="Times New Roman" w:cs="Times New Roman"/>
          <w:szCs w:val="24"/>
          <w:lang w:val="en-US"/>
        </w:rPr>
        <w:t>IQ</w:t>
      </w:r>
      <w:r>
        <w:rPr>
          <w:rFonts w:eastAsia="Times New Roman" w:cs="Times New Roman"/>
          <w:szCs w:val="24"/>
        </w:rPr>
        <w:t xml:space="preserve">. </w:t>
      </w:r>
    </w:p>
    <w:p w14:paraId="2C0FBB70"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Κύριοι συνάδελφοι, οι ισορροπίες είναι εξαιρετικά λεπτές.</w:t>
      </w:r>
    </w:p>
    <w:p w14:paraId="2C0FBB71"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Παρακαλώ να ανακαλέσετε. Να ανακαλέσετε, όσον αφορά το </w:t>
      </w:r>
      <w:r>
        <w:rPr>
          <w:rFonts w:eastAsia="Times New Roman" w:cs="Times New Roman"/>
          <w:szCs w:val="24"/>
          <w:lang w:val="en-US"/>
        </w:rPr>
        <w:t>IQ</w:t>
      </w:r>
      <w:r>
        <w:rPr>
          <w:rFonts w:eastAsia="Times New Roman" w:cs="Times New Roman"/>
          <w:szCs w:val="24"/>
        </w:rPr>
        <w:t>.</w:t>
      </w:r>
    </w:p>
    <w:p w14:paraId="2C0FBB72"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Έχω δικαίωμα να κάνω εκτιμήσεις, κύριε. Δεν σας έβρισα. Έχω δικαίωμα να κάνω εκτιμήσεις.</w:t>
      </w:r>
    </w:p>
    <w:p w14:paraId="2C0FBB73"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w:t>
      </w:r>
    </w:p>
    <w:p w14:paraId="2C0FBB74"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τώρα η αναφορά στο </w:t>
      </w:r>
      <w:r>
        <w:rPr>
          <w:rFonts w:eastAsia="Times New Roman" w:cs="Times New Roman"/>
          <w:szCs w:val="24"/>
          <w:lang w:val="en-US"/>
        </w:rPr>
        <w:t>IQ</w:t>
      </w:r>
      <w:r>
        <w:rPr>
          <w:rFonts w:eastAsia="Times New Roman" w:cs="Times New Roman"/>
          <w:szCs w:val="24"/>
        </w:rPr>
        <w:t xml:space="preserve">… </w:t>
      </w:r>
    </w:p>
    <w:p w14:paraId="2C0FBB75"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επιτρέψτε μου, με διακόπτει συνεχώς και ζητάε</w:t>
      </w:r>
      <w:r>
        <w:rPr>
          <w:rFonts w:eastAsia="Times New Roman" w:cs="Times New Roman"/>
          <w:szCs w:val="24"/>
        </w:rPr>
        <w:t>ι εξηγήσεις.!</w:t>
      </w:r>
    </w:p>
    <w:p w14:paraId="2C0FBB76"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Δεν σας έχω διακόψει ποτέ.</w:t>
      </w:r>
    </w:p>
    <w:p w14:paraId="2C0FBB77"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 τώρα γιατί το κάνετε;</w:t>
      </w:r>
    </w:p>
    <w:p w14:paraId="2C0FBB78"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Είναι η πρώτη φορά.</w:t>
      </w:r>
    </w:p>
    <w:p w14:paraId="2C0FBB79"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Ωραία πάντα υπάρχει η πρώτη φορά </w:t>
      </w:r>
      <w:r>
        <w:rPr>
          <w:rFonts w:eastAsia="Times New Roman" w:cs="Times New Roman"/>
          <w:szCs w:val="24"/>
        </w:rPr>
        <w:t>κ</w:t>
      </w:r>
      <w:r>
        <w:rPr>
          <w:rFonts w:eastAsia="Times New Roman" w:cs="Times New Roman"/>
          <w:szCs w:val="24"/>
        </w:rPr>
        <w:t xml:space="preserve">αι υπάρχει και η πρώτη φορά σε απάντηση, κύριε </w:t>
      </w:r>
      <w:r>
        <w:rPr>
          <w:rFonts w:eastAsia="Times New Roman" w:cs="Times New Roman"/>
          <w:szCs w:val="24"/>
        </w:rPr>
        <w:t>Γεωργιάδη Μάριε.</w:t>
      </w:r>
    </w:p>
    <w:p w14:paraId="2C0FBB7A"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w:t>
      </w:r>
    </w:p>
    <w:p w14:paraId="2C0FBB7B"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Παρακαλώ να ανακαλέσετε, όσον αφορά το </w:t>
      </w:r>
      <w:r>
        <w:rPr>
          <w:rFonts w:eastAsia="Times New Roman" w:cs="Times New Roman"/>
          <w:szCs w:val="24"/>
          <w:lang w:val="en-US"/>
        </w:rPr>
        <w:t>IQ</w:t>
      </w:r>
      <w:r>
        <w:rPr>
          <w:rFonts w:eastAsia="Times New Roman" w:cs="Times New Roman"/>
          <w:szCs w:val="24"/>
        </w:rPr>
        <w:t>.</w:t>
      </w:r>
    </w:p>
    <w:p w14:paraId="2C0FBB7C"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Δεν ανακαλώ τίποτα. Ελάτε εδώ να τα πείτε.</w:t>
      </w:r>
    </w:p>
    <w:p w14:paraId="2C0FBB7D"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ισορροπίες είναι εξαιρετικά λεπτές, τα θέματα </w:t>
      </w:r>
      <w:r>
        <w:rPr>
          <w:rFonts w:eastAsia="Times New Roman" w:cs="Times New Roman"/>
          <w:szCs w:val="24"/>
        </w:rPr>
        <w:t>δύσκολα στην κατανόησή τους, εύκολα στην παρεξήγησή τους και πολύ λεπτά στη διαχείρισή τους, γι’ αυτό και η προσέγγισή τους θα πρέπει να γίνεται με αρτιότητα και σοβαρότητα.</w:t>
      </w:r>
    </w:p>
    <w:p w14:paraId="2C0FBB7E"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r>
        <w:rPr>
          <w:rFonts w:eastAsia="Times New Roman" w:cs="Times New Roman"/>
          <w:szCs w:val="24"/>
        </w:rPr>
        <w:t>)</w:t>
      </w:r>
    </w:p>
    <w:p w14:paraId="2C0FBB7F"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Ένα-δυο λεπτά, εάν έχετε την καλοσύνη, κύριε Πρόεδρε.</w:t>
      </w:r>
    </w:p>
    <w:p w14:paraId="2C0FBB80" w14:textId="77777777" w:rsidR="0032345F" w:rsidRDefault="00CA05C6">
      <w:pPr>
        <w:spacing w:after="0" w:line="600" w:lineRule="auto"/>
        <w:ind w:firstLine="720"/>
        <w:contextualSpacing/>
        <w:jc w:val="both"/>
        <w:rPr>
          <w:rFonts w:eastAsia="Times New Roman" w:cs="Times New Roman"/>
          <w:b/>
          <w:szCs w:val="24"/>
        </w:rPr>
      </w:pPr>
      <w:r>
        <w:rPr>
          <w:rFonts w:eastAsia="Times New Roman" w:cs="Times New Roman"/>
          <w:b/>
          <w:szCs w:val="24"/>
        </w:rPr>
        <w:t>ΠΡΟΕΔΡΕΥΩΝ (Γεώργιος Βαρεμένος)</w:t>
      </w:r>
      <w:r w:rsidRPr="00083C7A">
        <w:rPr>
          <w:rFonts w:eastAsia="Times New Roman" w:cs="Times New Roman"/>
          <w:b/>
          <w:szCs w:val="24"/>
        </w:rPr>
        <w:t>:</w:t>
      </w:r>
      <w:r>
        <w:rPr>
          <w:rFonts w:eastAsia="Times New Roman" w:cs="Times New Roman"/>
          <w:szCs w:val="24"/>
        </w:rPr>
        <w:t xml:space="preserve"> Συνεχίστε, κύριε </w:t>
      </w:r>
      <w:proofErr w:type="spellStart"/>
      <w:r>
        <w:rPr>
          <w:rFonts w:eastAsia="Times New Roman" w:cs="Times New Roman"/>
          <w:szCs w:val="24"/>
        </w:rPr>
        <w:t>Κατσίκη</w:t>
      </w:r>
      <w:proofErr w:type="spellEnd"/>
      <w:r>
        <w:rPr>
          <w:rFonts w:eastAsia="Times New Roman" w:cs="Times New Roman"/>
          <w:szCs w:val="24"/>
        </w:rPr>
        <w:t xml:space="preserve">. </w:t>
      </w:r>
      <w:r>
        <w:rPr>
          <w:rFonts w:eastAsia="Times New Roman" w:cs="Times New Roman"/>
          <w:b/>
          <w:szCs w:val="24"/>
        </w:rPr>
        <w:t xml:space="preserve"> </w:t>
      </w:r>
    </w:p>
    <w:p w14:paraId="2C0FBB81"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Συνεπώς, λοιπόν, πιστοί στις θέσεις μας, όταν είχαμε καταψηφίσει τον Δεκέμβριο του 2015 τον ν.4356/2015 για το </w:t>
      </w:r>
      <w:r>
        <w:rPr>
          <w:rFonts w:eastAsia="Times New Roman" w:cs="Times New Roman"/>
          <w:szCs w:val="24"/>
        </w:rPr>
        <w:t>σ</w:t>
      </w:r>
      <w:r>
        <w:rPr>
          <w:rFonts w:eastAsia="Times New Roman" w:cs="Times New Roman"/>
          <w:szCs w:val="24"/>
        </w:rPr>
        <w:t>ύμφω</w:t>
      </w:r>
      <w:r>
        <w:rPr>
          <w:rFonts w:eastAsia="Times New Roman" w:cs="Times New Roman"/>
          <w:szCs w:val="24"/>
        </w:rPr>
        <w:t xml:space="preserve">νο </w:t>
      </w:r>
      <w:r>
        <w:rPr>
          <w:rFonts w:eastAsia="Times New Roman" w:cs="Times New Roman"/>
          <w:szCs w:val="24"/>
        </w:rPr>
        <w:t>σ</w:t>
      </w:r>
      <w:r>
        <w:rPr>
          <w:rFonts w:eastAsia="Times New Roman" w:cs="Times New Roman"/>
          <w:szCs w:val="24"/>
        </w:rPr>
        <w:t xml:space="preserve">υμβίωσης των ομόφυλων ζευγαριών, θα καταψηφίσουμε και σήμερα τα άρθρα που βελτιώνουν αυτόν τον νόμο, τα άρθρα 1, 2, 3 και 4, αυτά τα άρθρα που νομιμοποιούν και ενισχύουν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Παραμένοντας πιστοί στις χριστιανικές και κοινωνικές μας αντ</w:t>
      </w:r>
      <w:r>
        <w:rPr>
          <w:rFonts w:eastAsia="Times New Roman" w:cs="Times New Roman"/>
          <w:szCs w:val="24"/>
        </w:rPr>
        <w:t>ιλήψεις ως Έλληνες πατριώτες και χριστιανοί, θα συνεχίσουμε τον αγώνα μας στη βάση των αξιών, των αρχών και των πιστεύω μας.</w:t>
      </w:r>
    </w:p>
    <w:p w14:paraId="2C0FBB82"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Επειδή</w:t>
      </w:r>
      <w:r>
        <w:rPr>
          <w:rFonts w:eastAsia="Times New Roman" w:cs="Times New Roman"/>
          <w:szCs w:val="24"/>
        </w:rPr>
        <w:t>,</w:t>
      </w:r>
      <w:r>
        <w:rPr>
          <w:rFonts w:eastAsia="Times New Roman" w:cs="Times New Roman"/>
          <w:szCs w:val="24"/>
        </w:rPr>
        <w:t xml:space="preserve"> λοιπόν, κύριε Πρόεδρε</w:t>
      </w:r>
      <w:r>
        <w:rPr>
          <w:rFonts w:eastAsia="Times New Roman" w:cs="Times New Roman"/>
          <w:szCs w:val="24"/>
        </w:rPr>
        <w:t>,</w:t>
      </w:r>
      <w:r>
        <w:rPr>
          <w:rFonts w:eastAsia="Times New Roman" w:cs="Times New Roman"/>
          <w:szCs w:val="24"/>
        </w:rPr>
        <w:t xml:space="preserve"> δεν θέλω να καταχραστώ τον χρόνο ούτε την καλοσύνη σας, θα περιοριστώ λέγοντας ότι τα Κεφάλαια Β΄, Γ</w:t>
      </w:r>
      <w:r>
        <w:rPr>
          <w:rFonts w:eastAsia="Times New Roman" w:cs="Times New Roman"/>
          <w:szCs w:val="24"/>
        </w:rPr>
        <w:t>΄ και Δ΄ τα υπερψηφίζουμε, με τα άρθρα τα οποία τα αποτελούν.</w:t>
      </w:r>
    </w:p>
    <w:p w14:paraId="2C0FBB83"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έβαια επί των τροπολογιών αν χρειαστεί και παραστεί ανάγκη, θα τοποθετηθούμε, όταν και αν μας δοθεί ο λόγος να τοποθετηθούμε επ’ αυτών.</w:t>
      </w:r>
    </w:p>
    <w:p w14:paraId="2C0FBB84"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C0FBB85" w14:textId="77777777" w:rsidR="0032345F" w:rsidRDefault="00CA05C6">
      <w:pPr>
        <w:spacing w:after="0"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ΑΝΕΛ)</w:t>
      </w:r>
    </w:p>
    <w:p w14:paraId="2C0FBB86"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Κύριε Πρόεδρε, θα παρακαλούσα να λάβω τον λόγο επί προσωπικού.</w:t>
      </w:r>
    </w:p>
    <w:p w14:paraId="2C0FBB87"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083C7A">
        <w:rPr>
          <w:rFonts w:eastAsia="Times New Roman" w:cs="Times New Roman"/>
          <w:b/>
          <w:szCs w:val="24"/>
        </w:rPr>
        <w:t>:</w:t>
      </w:r>
      <w:r>
        <w:rPr>
          <w:rFonts w:eastAsia="Times New Roman" w:cs="Times New Roman"/>
          <w:szCs w:val="24"/>
        </w:rPr>
        <w:t xml:space="preserve"> Τι επί προσωπικού; Ορισμένα ερωτήματα παρέμειναν.</w:t>
      </w:r>
    </w:p>
    <w:p w14:paraId="2C0FBB88"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ζητείτε πιστοποιητικό, κύριε </w:t>
      </w:r>
      <w:proofErr w:type="spellStart"/>
      <w:r>
        <w:rPr>
          <w:rFonts w:eastAsia="Times New Roman" w:cs="Times New Roman"/>
          <w:szCs w:val="24"/>
        </w:rPr>
        <w:t>Κατσίκη</w:t>
      </w:r>
      <w:proofErr w:type="spellEnd"/>
      <w:r>
        <w:rPr>
          <w:rFonts w:eastAsia="Times New Roman" w:cs="Times New Roman"/>
          <w:szCs w:val="24"/>
        </w:rPr>
        <w:t>,</w:t>
      </w:r>
      <w:r>
        <w:rPr>
          <w:rFonts w:eastAsia="Times New Roman" w:cs="Times New Roman"/>
          <w:szCs w:val="24"/>
        </w:rPr>
        <w:t xml:space="preserve"> ότι είναι ομοφυλόφιλος;</w:t>
      </w:r>
    </w:p>
    <w:p w14:paraId="2C0FBB89"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Δ</w:t>
      </w:r>
      <w:r>
        <w:rPr>
          <w:rFonts w:eastAsia="Times New Roman" w:cs="Times New Roman"/>
          <w:szCs w:val="24"/>
        </w:rPr>
        <w:t xml:space="preserve">εν είναι θέμα κομμάτων. Μου </w:t>
      </w:r>
      <w:proofErr w:type="spellStart"/>
      <w:r>
        <w:rPr>
          <w:rFonts w:eastAsia="Times New Roman" w:cs="Times New Roman"/>
          <w:szCs w:val="24"/>
        </w:rPr>
        <w:t>απευθύνθη</w:t>
      </w:r>
      <w:proofErr w:type="spellEnd"/>
      <w:r>
        <w:rPr>
          <w:rFonts w:eastAsia="Times New Roman" w:cs="Times New Roman"/>
          <w:szCs w:val="24"/>
        </w:rPr>
        <w:t xml:space="preserve"> και είναι επί προσωπικού ο λόγος</w:t>
      </w:r>
      <w:r>
        <w:rPr>
          <w:rFonts w:eastAsia="Times New Roman" w:cs="Times New Roman"/>
          <w:szCs w:val="24"/>
        </w:rPr>
        <w:t>,</w:t>
      </w:r>
      <w:r>
        <w:rPr>
          <w:rFonts w:eastAsia="Times New Roman" w:cs="Times New Roman"/>
          <w:szCs w:val="24"/>
        </w:rPr>
        <w:t xml:space="preserve"> διότι με </w:t>
      </w:r>
      <w:proofErr w:type="spellStart"/>
      <w:r>
        <w:rPr>
          <w:rFonts w:eastAsia="Times New Roman" w:cs="Times New Roman"/>
          <w:szCs w:val="24"/>
        </w:rPr>
        <w:t>προσέβαλε</w:t>
      </w:r>
      <w:proofErr w:type="spellEnd"/>
      <w:r>
        <w:rPr>
          <w:rFonts w:eastAsia="Times New Roman" w:cs="Times New Roman"/>
          <w:szCs w:val="24"/>
        </w:rPr>
        <w:t xml:space="preserve">, αναφερόμενος στο </w:t>
      </w:r>
      <w:r>
        <w:rPr>
          <w:rFonts w:eastAsia="Times New Roman" w:cs="Times New Roman"/>
          <w:szCs w:val="24"/>
          <w:lang w:val="en-US"/>
        </w:rPr>
        <w:t>IQ</w:t>
      </w:r>
      <w:r>
        <w:rPr>
          <w:rFonts w:eastAsia="Times New Roman" w:cs="Times New Roman"/>
          <w:szCs w:val="24"/>
        </w:rPr>
        <w:t xml:space="preserve">. </w:t>
      </w:r>
    </w:p>
    <w:p w14:paraId="2C0FBB8A"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Προφανώς ο κ. </w:t>
      </w:r>
      <w:proofErr w:type="spellStart"/>
      <w:r>
        <w:rPr>
          <w:rFonts w:eastAsia="Times New Roman" w:cs="Times New Roman"/>
          <w:szCs w:val="24"/>
        </w:rPr>
        <w:t>Κατσίκης</w:t>
      </w:r>
      <w:proofErr w:type="spellEnd"/>
      <w:r>
        <w:rPr>
          <w:rFonts w:eastAsia="Times New Roman" w:cs="Times New Roman"/>
          <w:szCs w:val="24"/>
        </w:rPr>
        <w:t xml:space="preserve"> έχει μείνει στο δικό του </w:t>
      </w:r>
      <w:r>
        <w:rPr>
          <w:rFonts w:eastAsia="Times New Roman" w:cs="Times New Roman"/>
          <w:szCs w:val="24"/>
          <w:lang w:val="en-US"/>
        </w:rPr>
        <w:t>IQ</w:t>
      </w:r>
      <w:r>
        <w:rPr>
          <w:rFonts w:eastAsia="Times New Roman" w:cs="Times New Roman"/>
          <w:szCs w:val="24"/>
        </w:rPr>
        <w:t xml:space="preserve"> στον μεσαιωνικό σκοταδισμό, όπου η ίση μεταχείριση δεν μπορεί να αποτελεί αυτή τη στιγμή δι</w:t>
      </w:r>
      <w:r>
        <w:rPr>
          <w:rFonts w:eastAsia="Times New Roman" w:cs="Times New Roman"/>
          <w:szCs w:val="24"/>
        </w:rPr>
        <w:t>καίωμα με αυτό</w:t>
      </w:r>
      <w:r>
        <w:rPr>
          <w:rFonts w:eastAsia="Times New Roman" w:cs="Times New Roman"/>
          <w:szCs w:val="24"/>
        </w:rPr>
        <w:t>ν</w:t>
      </w:r>
      <w:r>
        <w:rPr>
          <w:rFonts w:eastAsia="Times New Roman" w:cs="Times New Roman"/>
          <w:szCs w:val="24"/>
        </w:rPr>
        <w:t xml:space="preserve"> τον τρόπο.</w:t>
      </w:r>
    </w:p>
    <w:p w14:paraId="2C0FBB8B"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δεν τον πρόσβαλα. </w:t>
      </w:r>
    </w:p>
    <w:p w14:paraId="2C0FBB8C"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Είπατε για το </w:t>
      </w:r>
      <w:r>
        <w:rPr>
          <w:rFonts w:eastAsia="Times New Roman" w:cs="Times New Roman"/>
          <w:szCs w:val="24"/>
          <w:lang w:val="en-US"/>
        </w:rPr>
        <w:t>IQ</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xml:space="preserve">. </w:t>
      </w:r>
    </w:p>
    <w:p w14:paraId="2C0FBB8D"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Λυπάμαι πολύ, γιατί ποτέ δεν έχω επιτεθεί προς το πρόσωπό του και τ</w:t>
      </w:r>
      <w:r>
        <w:rPr>
          <w:rFonts w:eastAsia="Times New Roman" w:cs="Times New Roman"/>
          <w:szCs w:val="24"/>
        </w:rPr>
        <w:t>ο</w:t>
      </w:r>
      <w:r>
        <w:rPr>
          <w:rFonts w:eastAsia="Times New Roman" w:cs="Times New Roman"/>
          <w:szCs w:val="24"/>
        </w:rPr>
        <w:t>ν εκτιμώ απεριόρισ</w:t>
      </w:r>
      <w:r>
        <w:rPr>
          <w:rFonts w:eastAsia="Times New Roman" w:cs="Times New Roman"/>
          <w:szCs w:val="24"/>
        </w:rPr>
        <w:t>τα και το γνωρίζει προσωπικά ο ίδιος.</w:t>
      </w:r>
    </w:p>
    <w:p w14:paraId="2C0FBB8E"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να ανακαλέσει όσον αφορά στην προσβλητική επίθεση, σχετικά με το </w:t>
      </w:r>
      <w:r>
        <w:rPr>
          <w:rFonts w:eastAsia="Times New Roman" w:cs="Times New Roman"/>
          <w:szCs w:val="24"/>
          <w:lang w:val="en-US"/>
        </w:rPr>
        <w:t>IQ</w:t>
      </w:r>
      <w:r>
        <w:rPr>
          <w:rFonts w:eastAsia="Times New Roman" w:cs="Times New Roman"/>
          <w:szCs w:val="24"/>
        </w:rPr>
        <w:t xml:space="preserve"> μου.</w:t>
      </w:r>
    </w:p>
    <w:p w14:paraId="2C0FBB8F"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Λοιπόν, ο καθένας έχει </w:t>
      </w:r>
      <w:r>
        <w:rPr>
          <w:rFonts w:eastAsia="Times New Roman" w:cs="Times New Roman"/>
          <w:szCs w:val="24"/>
          <w:lang w:val="en-US"/>
        </w:rPr>
        <w:t>IQ</w:t>
      </w:r>
      <w:r>
        <w:rPr>
          <w:rFonts w:eastAsia="Times New Roman" w:cs="Times New Roman"/>
          <w:szCs w:val="24"/>
        </w:rPr>
        <w:t xml:space="preserve"> … </w:t>
      </w:r>
    </w:p>
    <w:p w14:paraId="2C0FBB90"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Ραδικιού και μπορεί να κρίνει!</w:t>
      </w:r>
    </w:p>
    <w:p w14:paraId="2C0FBB91"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w:t>
      </w:r>
      <w:r>
        <w:rPr>
          <w:rFonts w:eastAsia="Times New Roman" w:cs="Times New Roman"/>
          <w:b/>
          <w:szCs w:val="24"/>
        </w:rPr>
        <w:t>εμένος)</w:t>
      </w:r>
      <w:r>
        <w:rPr>
          <w:rFonts w:eastAsia="Times New Roman" w:cs="Times New Roman"/>
          <w:szCs w:val="24"/>
        </w:rPr>
        <w:t xml:space="preserve">: …και μπορεί να κρίνει. </w:t>
      </w:r>
    </w:p>
    <w:p w14:paraId="2C0FBB92"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Λοιπόν, κυρίες και κύριοι συνάδελφοι, στο σημείο αυτό θα διακόψουμε τη συζήτηση του νομοσχεδίου του Υπουργείου Δικαιοσύνης, Διαφάνειας και Ανθρωπίνων Δικαιωμάτων.</w:t>
      </w:r>
    </w:p>
    <w:p w14:paraId="2C0FBB93" w14:textId="77777777" w:rsidR="0032345F" w:rsidRDefault="00CA05C6">
      <w:pPr>
        <w:spacing w:after="0" w:line="600" w:lineRule="auto"/>
        <w:ind w:firstLine="720"/>
        <w:contextualSpacing/>
        <w:jc w:val="center"/>
        <w:rPr>
          <w:rFonts w:eastAsia="Times New Roman" w:cs="Times New Roman"/>
          <w:szCs w:val="24"/>
        </w:rPr>
      </w:pPr>
      <w:r>
        <w:rPr>
          <w:rFonts w:eastAsia="Times New Roman" w:cs="Times New Roman"/>
          <w:szCs w:val="24"/>
        </w:rPr>
        <w:t>(ΑΛΛΑΓΗ ΣΕΛΙΔΑΣ ΛΟΓΩ ΑΛΛΑΓΗΣ ΘΕΜΑΤΟΣ)</w:t>
      </w:r>
    </w:p>
    <w:p w14:paraId="2C0FBB94" w14:textId="77777777" w:rsidR="0032345F" w:rsidRDefault="00CA05C6">
      <w:pPr>
        <w:spacing w:after="0" w:line="600" w:lineRule="auto"/>
        <w:ind w:firstLine="720"/>
        <w:contextualSpacing/>
        <w:jc w:val="both"/>
        <w:rPr>
          <w:rFonts w:eastAsia="Times New Roman" w:cs="Times New Roman"/>
          <w:szCs w:val="24"/>
        </w:rPr>
      </w:pPr>
      <w:r w:rsidRPr="00830ACC">
        <w:rPr>
          <w:rFonts w:eastAsia="Times New Roman" w:cs="Times New Roman"/>
          <w:b/>
          <w:szCs w:val="24"/>
        </w:rPr>
        <w:t>Π</w:t>
      </w:r>
      <w:r w:rsidRPr="00830ACC">
        <w:rPr>
          <w:rFonts w:eastAsia="Times New Roman" w:cs="Times New Roman"/>
          <w:b/>
          <w:szCs w:val="24"/>
        </w:rPr>
        <w:t>ΡΟΕΔΡΕΥΩΝ (Γεώ</w:t>
      </w:r>
      <w:r w:rsidRPr="00830ACC">
        <w:rPr>
          <w:rFonts w:eastAsia="Times New Roman" w:cs="Times New Roman"/>
          <w:b/>
          <w:szCs w:val="24"/>
        </w:rPr>
        <w:t xml:space="preserve">ργιος </w:t>
      </w:r>
      <w:r w:rsidRPr="00830ACC">
        <w:rPr>
          <w:rFonts w:eastAsia="Times New Roman" w:cs="Times New Roman"/>
          <w:b/>
          <w:szCs w:val="24"/>
        </w:rPr>
        <w:t>Βαρεμένος)</w:t>
      </w:r>
      <w:r w:rsidRPr="00830ACC">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ε</w:t>
      </w:r>
      <w:r>
        <w:rPr>
          <w:rFonts w:eastAsia="Times New Roman" w:cs="Times New Roman"/>
          <w:szCs w:val="24"/>
        </w:rPr>
        <w:t xml:space="preserve">ισερχόμαστε </w:t>
      </w:r>
      <w:r>
        <w:rPr>
          <w:rFonts w:eastAsia="Times New Roman" w:cs="Times New Roman"/>
          <w:szCs w:val="24"/>
        </w:rPr>
        <w:t>σ</w:t>
      </w:r>
      <w:r>
        <w:rPr>
          <w:rFonts w:eastAsia="Times New Roman" w:cs="Times New Roman"/>
          <w:szCs w:val="24"/>
        </w:rPr>
        <w:t xml:space="preserve">την </w:t>
      </w:r>
    </w:p>
    <w:p w14:paraId="2C0FBB95" w14:textId="77777777" w:rsidR="0032345F" w:rsidRDefault="00CA05C6">
      <w:pPr>
        <w:spacing w:after="0"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2C0FBB96"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Αιτήσεις άρσης ασυλίας Βουλευτών: σ</w:t>
      </w:r>
      <w:r>
        <w:rPr>
          <w:rFonts w:eastAsia="Times New Roman" w:cs="Times New Roman"/>
          <w:szCs w:val="24"/>
        </w:rPr>
        <w:t>υζήτηση και λήψη απόφασης</w:t>
      </w:r>
      <w:r>
        <w:rPr>
          <w:rFonts w:eastAsia="Times New Roman" w:cs="Times New Roman"/>
          <w:szCs w:val="24"/>
        </w:rPr>
        <w:t>,</w:t>
      </w:r>
      <w:r>
        <w:rPr>
          <w:rFonts w:eastAsia="Times New Roman" w:cs="Times New Roman"/>
          <w:szCs w:val="24"/>
        </w:rPr>
        <w:t xml:space="preserve"> σύμφωνα με το άρθρο 62 του Συντάγματος και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83 του Κανονισμού της Βουλής</w:t>
      </w:r>
      <w:r>
        <w:rPr>
          <w:rFonts w:eastAsia="Times New Roman" w:cs="Times New Roman"/>
          <w:szCs w:val="24"/>
        </w:rPr>
        <w:t>,</w:t>
      </w:r>
      <w:r>
        <w:rPr>
          <w:rFonts w:eastAsia="Times New Roman" w:cs="Times New Roman"/>
          <w:szCs w:val="24"/>
        </w:rPr>
        <w:t xml:space="preserve"> για τις αιτήσεις άρσης ασυλίας των Βουλευτών κ.κ. Παναγιώτη Καμμένου και Άννας-Μισέλ Ασημακοπούλου.</w:t>
      </w:r>
    </w:p>
    <w:p w14:paraId="2C0FBB97"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w:t>
      </w:r>
      <w:r>
        <w:rPr>
          <w:rFonts w:eastAsia="Times New Roman" w:cs="Times New Roman"/>
          <w:szCs w:val="24"/>
        </w:rPr>
        <w:t>α</w:t>
      </w:r>
      <w:r>
        <w:rPr>
          <w:rFonts w:eastAsia="Times New Roman" w:cs="Times New Roman"/>
          <w:szCs w:val="24"/>
        </w:rPr>
        <w:t xml:space="preserve">ρμόδια Ειδική Μόνιμη Επιτροπή Κοινοβουλευτικής Δεοντολογίας ανακοινώθηκε η </w:t>
      </w:r>
      <w:r>
        <w:rPr>
          <w:rFonts w:eastAsia="Times New Roman" w:cs="Times New Roman"/>
          <w:szCs w:val="24"/>
        </w:rPr>
        <w:t>έ</w:t>
      </w:r>
      <w:r>
        <w:rPr>
          <w:rFonts w:eastAsia="Times New Roman" w:cs="Times New Roman"/>
          <w:szCs w:val="24"/>
        </w:rPr>
        <w:t>κθεση της 24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w:t>
      </w:r>
      <w:r>
        <w:rPr>
          <w:rFonts w:eastAsia="Times New Roman" w:cs="Times New Roman"/>
          <w:szCs w:val="24"/>
        </w:rPr>
        <w:t>,</w:t>
      </w:r>
      <w:r>
        <w:rPr>
          <w:rFonts w:eastAsia="Times New Roman" w:cs="Times New Roman"/>
          <w:szCs w:val="24"/>
        </w:rPr>
        <w:t xml:space="preserve"> σύμφωνα με την οποία τα μέλη της </w:t>
      </w:r>
      <w:r>
        <w:rPr>
          <w:rFonts w:eastAsia="Times New Roman" w:cs="Times New Roman"/>
          <w:szCs w:val="24"/>
        </w:rPr>
        <w:t>ε</w:t>
      </w:r>
      <w:r>
        <w:rPr>
          <w:rFonts w:eastAsia="Times New Roman" w:cs="Times New Roman"/>
          <w:szCs w:val="24"/>
        </w:rPr>
        <w:t>πιτροπής πρότε</w:t>
      </w:r>
      <w:r>
        <w:rPr>
          <w:rFonts w:eastAsia="Times New Roman" w:cs="Times New Roman"/>
          <w:szCs w:val="24"/>
        </w:rPr>
        <w:t xml:space="preserve">ιναν, μετά από δεύτερη ισοψηφία, την απόρριψη του αιτήματος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 xml:space="preserve">ρχής και κατ’ επέκταση τη μη άρση της ασυλίας του κ. Παναγιώτη Καμμένου. </w:t>
      </w:r>
    </w:p>
    <w:p w14:paraId="2C0FBB98"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w:t>
      </w:r>
      <w:r>
        <w:rPr>
          <w:rFonts w:eastAsia="Times New Roman" w:cs="Times New Roman"/>
          <w:szCs w:val="24"/>
        </w:rPr>
        <w:t>α</w:t>
      </w:r>
      <w:r>
        <w:rPr>
          <w:rFonts w:eastAsia="Times New Roman" w:cs="Times New Roman"/>
          <w:szCs w:val="24"/>
        </w:rPr>
        <w:t xml:space="preserve">ρμόδια Ειδική Μόνιμη Επιτροπή Κοινοβουλευτικής Δεοντολογίας ανακοινώθηκε η </w:t>
      </w:r>
      <w:r>
        <w:rPr>
          <w:rFonts w:eastAsia="Times New Roman" w:cs="Times New Roman"/>
          <w:szCs w:val="24"/>
        </w:rPr>
        <w:t>έ</w:t>
      </w:r>
      <w:r>
        <w:rPr>
          <w:rFonts w:eastAsia="Times New Roman" w:cs="Times New Roman"/>
          <w:szCs w:val="24"/>
        </w:rPr>
        <w:t>κθεση της 24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w:t>
      </w:r>
      <w:r>
        <w:rPr>
          <w:rFonts w:eastAsia="Times New Roman" w:cs="Times New Roman"/>
          <w:szCs w:val="24"/>
        </w:rPr>
        <w:t xml:space="preserve">6, σύμφωνα με την οποία τα μέλη της </w:t>
      </w:r>
      <w:r>
        <w:rPr>
          <w:rFonts w:eastAsia="Times New Roman" w:cs="Times New Roman"/>
          <w:szCs w:val="24"/>
        </w:rPr>
        <w:t>ε</w:t>
      </w:r>
      <w:r>
        <w:rPr>
          <w:rFonts w:eastAsia="Times New Roman" w:cs="Times New Roman"/>
          <w:szCs w:val="24"/>
        </w:rPr>
        <w:t>πιτροπής πρότειναν, κατά πλειοψηφία, την άρση της ασυλίας της κ</w:t>
      </w:r>
      <w:r>
        <w:rPr>
          <w:rFonts w:eastAsia="Times New Roman" w:cs="Times New Roman"/>
          <w:szCs w:val="24"/>
        </w:rPr>
        <w:t>.</w:t>
      </w:r>
      <w:r>
        <w:rPr>
          <w:rFonts w:eastAsia="Times New Roman" w:cs="Times New Roman"/>
          <w:szCs w:val="24"/>
        </w:rPr>
        <w:t xml:space="preserve"> Άννας-Μισέλ Ασημακοπούλου.</w:t>
      </w:r>
    </w:p>
    <w:p w14:paraId="2C0FBB9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Σύμφωνα με το άρθρο 83 του Κανονισμού, η Βουλή δεν εισέρχεται στην ουσία των υποθέσεων αλλά ερευνάται μόνο αν η πράξη για την ο</w:t>
      </w:r>
      <w:r>
        <w:rPr>
          <w:rFonts w:eastAsia="Times New Roman" w:cs="Times New Roman"/>
          <w:szCs w:val="24"/>
        </w:rPr>
        <w:t xml:space="preserve">ποία </w:t>
      </w:r>
      <w:r>
        <w:rPr>
          <w:rFonts w:eastAsia="Times New Roman" w:cs="Times New Roman"/>
          <w:szCs w:val="24"/>
        </w:rPr>
        <w:lastRenderedPageBreak/>
        <w:t xml:space="preserve">ζητείται η άρση της ασυλίας συνδέεται με την πολιτική ή κοινοβουλευτική δραστηριότητα του Βουλευτή ή η δίωξη, η μήνυση ή η έγκλιση υποκρύπτει πολιτική σκοπιμότητα. </w:t>
      </w:r>
    </w:p>
    <w:p w14:paraId="2C0FBB9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w:t>
      </w:r>
      <w:r>
        <w:rPr>
          <w:rFonts w:eastAsia="Times New Roman" w:cs="Times New Roman"/>
          <w:szCs w:val="24"/>
        </w:rPr>
        <w:t xml:space="preserve">ει με ανάταση του χεριού ή έγερση επί της αιτήσεως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κατά τη διαδικασία του άρθρου 108 παράγραφος 1 εδάφιο β΄. Ο λόγος δίνεται πάντα, εφόσον ζητηθεί, στον Βουλευτή στον οποίο αφορά η αίτηση και στους Προέδρους των Κοινοβουλευτικών Ομάδ</w:t>
      </w:r>
      <w:r>
        <w:rPr>
          <w:rFonts w:eastAsia="Times New Roman" w:cs="Times New Roman"/>
          <w:szCs w:val="24"/>
        </w:rPr>
        <w:t>ων ή στους αναπληρωτές τους.</w:t>
      </w:r>
    </w:p>
    <w:p w14:paraId="2C0FBB9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Υπενθυμίζω ότι σύμφωνα με απόφαση της Διάσκεψης των Προέδρων της 23ης Μαρτίου του 2005</w:t>
      </w:r>
      <w:r>
        <w:rPr>
          <w:rFonts w:eastAsia="Times New Roman" w:cs="Times New Roman"/>
          <w:szCs w:val="24"/>
        </w:rPr>
        <w:t>,</w:t>
      </w:r>
      <w:r>
        <w:rPr>
          <w:rFonts w:eastAsia="Times New Roman" w:cs="Times New Roman"/>
          <w:szCs w:val="24"/>
        </w:rPr>
        <w:t xml:space="preserve"> έχουμε δεχτεί επί των αιτήσεων άρσης ασυλίας η Βουλή να αποφασίζει με ονομαστική ψηφοφορία και με ψηφοδέλτιο. Το ψηφοδέλτιο</w:t>
      </w:r>
      <w:r>
        <w:rPr>
          <w:rFonts w:eastAsia="Times New Roman" w:cs="Times New Roman"/>
          <w:szCs w:val="24"/>
        </w:rPr>
        <w:t xml:space="preserve"> στο οποίο κάθε συνάδελφος αναγράφει το όνομά του, την εκλογική του περιφέρεια και την Κοινοβουλευτική Ομάδα που α</w:t>
      </w:r>
      <w:r>
        <w:rPr>
          <w:rFonts w:eastAsia="Times New Roman" w:cs="Times New Roman"/>
          <w:szCs w:val="24"/>
        </w:rPr>
        <w:lastRenderedPageBreak/>
        <w:t>νήκει, θα καταχωρίζεται στα Πρακτικά. Ανταποκρινόμαστε έτσι στις διατάξεις του άρθρου 83 του Κανονισμού της Βουλής που απαιτεί φανερή ψηφοφορί</w:t>
      </w:r>
      <w:r>
        <w:rPr>
          <w:rFonts w:eastAsia="Times New Roman" w:cs="Times New Roman"/>
          <w:szCs w:val="24"/>
        </w:rPr>
        <w:t>α.</w:t>
      </w:r>
    </w:p>
    <w:p w14:paraId="2C0FBB9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δ</w:t>
      </w:r>
      <w:r>
        <w:rPr>
          <w:rFonts w:eastAsia="Times New Roman" w:cs="Times New Roman"/>
          <w:szCs w:val="24"/>
        </w:rPr>
        <w:t>ιάταξης, θα προχωρήσουμε σε ονομαστική ψηφοφορία όπως σας περιέγραψα.</w:t>
      </w:r>
    </w:p>
    <w:p w14:paraId="2C0FBB9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πρώτη υπόθεση αφορά τον συνάδελφο κ. Παναγιώτη Καμμένο. Η δεύτερη υπόθεση αφορά τη συνάδελφ</w:t>
      </w:r>
      <w:r>
        <w:rPr>
          <w:rFonts w:eastAsia="Times New Roman" w:cs="Times New Roman"/>
          <w:szCs w:val="24"/>
        </w:rPr>
        <w:t>ο κ. Άννα-Μισέλ Ασημακοπούλου.</w:t>
      </w:r>
    </w:p>
    <w:p w14:paraId="2C0FBB9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 της πρώτης αιτήσεως υπάρχει συνάδελφος που ζητά τον λόγο κατά το άρθρο 108 του Κανονισμού; Δεν υπάρχει.</w:t>
      </w:r>
    </w:p>
    <w:p w14:paraId="2C0FBB9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 της δεύτερης αιτήσεως υπάρχει συνάδελφος που ζητά τον λόγο κατά το άρθρο 108 του Κανονισμού;</w:t>
      </w:r>
    </w:p>
    <w:p w14:paraId="2C0FBBA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ΑΝΝΑ-ΜΙΣΕΛ ΑΣΗΜΑΚΟΠΟ</w:t>
      </w:r>
      <w:r>
        <w:rPr>
          <w:rFonts w:eastAsia="Times New Roman" w:cs="Times New Roman"/>
          <w:b/>
          <w:szCs w:val="24"/>
        </w:rPr>
        <w:t>ΥΛΟΥ:</w:t>
      </w:r>
      <w:r>
        <w:rPr>
          <w:rFonts w:eastAsia="Times New Roman" w:cs="Times New Roman"/>
          <w:szCs w:val="24"/>
        </w:rPr>
        <w:t xml:space="preserve"> Εγώ, κύριε Πρόεδρε.</w:t>
      </w:r>
    </w:p>
    <w:p w14:paraId="2C0FBBA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Έχετε τον λόγο, κυρία Ασημακοπούλου, για πέντε λεπτά.</w:t>
      </w:r>
    </w:p>
    <w:p w14:paraId="2C0FBBA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Ευχαριστώ, κύριε Πρόεδρε. Θα είμαι πολύ σύντομη.</w:t>
      </w:r>
    </w:p>
    <w:p w14:paraId="2C0FBBA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υπόθεση αφορά στο χρονικό διάστημα 2</w:t>
      </w:r>
      <w:r>
        <w:rPr>
          <w:rFonts w:eastAsia="Times New Roman" w:cs="Times New Roman"/>
          <w:szCs w:val="24"/>
        </w:rPr>
        <w:t>007-2010, όταν ήμουν δημοτική σύμβουλος στον Δήμο Ιωαννιτών. Συγκεκριμένα αφορά την υπερψήφιση από εμένα αλλά και όλο το Δημοτικό Συμβούλιο του Δήμου Ιωαννιτών ομόφωνα, της επίσης ομόφωνης απόφασης του Διοικητικού Συμβουλίου της Αναπτυξιακής Δημοτικής Επιχ</w:t>
      </w:r>
      <w:r>
        <w:rPr>
          <w:rFonts w:eastAsia="Times New Roman" w:cs="Times New Roman"/>
          <w:szCs w:val="24"/>
        </w:rPr>
        <w:t>είρησης του Δήμου Ιωαννιτών.</w:t>
      </w:r>
    </w:p>
    <w:p w14:paraId="2C0FBBA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Όλο, λοιπόν,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με δύο συγκεκριμένες αποφάσεις ύστερα από νομιμότατη </w:t>
      </w:r>
      <w:proofErr w:type="spellStart"/>
      <w:r>
        <w:rPr>
          <w:rFonts w:eastAsia="Times New Roman" w:cs="Times New Roman"/>
          <w:szCs w:val="24"/>
        </w:rPr>
        <w:t>προδιαδικασία</w:t>
      </w:r>
      <w:proofErr w:type="spellEnd"/>
      <w:r>
        <w:rPr>
          <w:rFonts w:eastAsia="Times New Roman" w:cs="Times New Roman"/>
          <w:szCs w:val="24"/>
        </w:rPr>
        <w:t xml:space="preserve">, ήτοι οικονομοτεχνική μελέτη και ομόφωνες αποφάσεις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της </w:t>
      </w:r>
      <w:r>
        <w:rPr>
          <w:rFonts w:eastAsia="Times New Roman" w:cs="Times New Roman"/>
          <w:szCs w:val="24"/>
        </w:rPr>
        <w:t>α</w:t>
      </w:r>
      <w:r>
        <w:rPr>
          <w:rFonts w:eastAsia="Times New Roman" w:cs="Times New Roman"/>
          <w:szCs w:val="24"/>
        </w:rPr>
        <w:t xml:space="preserve">ναπτυξιακής </w:t>
      </w:r>
      <w:r>
        <w:rPr>
          <w:rFonts w:eastAsia="Times New Roman" w:cs="Times New Roman"/>
          <w:szCs w:val="24"/>
        </w:rPr>
        <w:t>ε</w:t>
      </w:r>
      <w:r>
        <w:rPr>
          <w:rFonts w:eastAsia="Times New Roman" w:cs="Times New Roman"/>
          <w:szCs w:val="24"/>
        </w:rPr>
        <w:t>πιχείρησης, υπερψηφίσαμε τις</w:t>
      </w:r>
      <w:r>
        <w:rPr>
          <w:rFonts w:eastAsia="Times New Roman" w:cs="Times New Roman"/>
          <w:szCs w:val="24"/>
        </w:rPr>
        <w:t xml:space="preserve"> αποφάσεις αυτές.</w:t>
      </w:r>
    </w:p>
    <w:p w14:paraId="2C0FBBA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Παίρνω τον λόγο σήμερα</w:t>
      </w:r>
      <w:r>
        <w:rPr>
          <w:rFonts w:eastAsia="Times New Roman" w:cs="Times New Roman"/>
          <w:szCs w:val="24"/>
        </w:rPr>
        <w:t>,</w:t>
      </w:r>
      <w:r>
        <w:rPr>
          <w:rFonts w:eastAsia="Times New Roman" w:cs="Times New Roman"/>
          <w:szCs w:val="24"/>
        </w:rPr>
        <w:t xml:space="preserve"> γιατί θα ήθελα να ζητήσω την άρση της ασυλίας μου, επειδή δεν θέλω να μείνει κα</w:t>
      </w:r>
      <w:r>
        <w:rPr>
          <w:rFonts w:eastAsia="Times New Roman" w:cs="Times New Roman"/>
          <w:szCs w:val="24"/>
        </w:rPr>
        <w:t>μ</w:t>
      </w:r>
      <w:r>
        <w:rPr>
          <w:rFonts w:eastAsia="Times New Roman" w:cs="Times New Roman"/>
          <w:szCs w:val="24"/>
        </w:rPr>
        <w:t xml:space="preserve">μία σκιά από την περίοδο κατά την οποία διετέλεσα –και ήταν μεγάλη τιμή για εμένα- Δημοτική Σύμβουλος του Δήμου Ιωαννιτών, επίσης, με </w:t>
      </w:r>
      <w:r>
        <w:rPr>
          <w:rFonts w:eastAsia="Times New Roman" w:cs="Times New Roman"/>
          <w:szCs w:val="24"/>
        </w:rPr>
        <w:t>βάση την αρχή της ίσης μεταχείρισης, καθότι όπως σας είπα</w:t>
      </w:r>
      <w:r>
        <w:rPr>
          <w:rFonts w:eastAsia="Times New Roman" w:cs="Times New Roman"/>
          <w:szCs w:val="24"/>
        </w:rPr>
        <w:t>,</w:t>
      </w:r>
      <w:r>
        <w:rPr>
          <w:rFonts w:eastAsia="Times New Roman" w:cs="Times New Roman"/>
          <w:szCs w:val="24"/>
        </w:rPr>
        <w:t xml:space="preserve"> κατηγορείται σύσσωμο το Δημοτικό Συμβούλιο του Δήμου Ιωαννιτών για αυτή την πράξη, η οποία δεν ενέχει καμία παρανομία και κα</w:t>
      </w:r>
      <w:r>
        <w:rPr>
          <w:rFonts w:eastAsia="Times New Roman" w:cs="Times New Roman"/>
          <w:szCs w:val="24"/>
        </w:rPr>
        <w:t>μ</w:t>
      </w:r>
      <w:r>
        <w:rPr>
          <w:rFonts w:eastAsia="Times New Roman" w:cs="Times New Roman"/>
          <w:szCs w:val="24"/>
        </w:rPr>
        <w:t xml:space="preserve">μία παρατυπία. </w:t>
      </w:r>
    </w:p>
    <w:p w14:paraId="2C0FBBA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του λόγου το αληθές καταθέτω στα Πρακτικά την υπ’ </w:t>
      </w:r>
      <w:proofErr w:type="spellStart"/>
      <w:r>
        <w:rPr>
          <w:rFonts w:eastAsia="Times New Roman" w:cs="Times New Roman"/>
          <w:szCs w:val="24"/>
        </w:rPr>
        <w:t>αρ</w:t>
      </w:r>
      <w:r>
        <w:rPr>
          <w:rFonts w:eastAsia="Times New Roman" w:cs="Times New Roman"/>
          <w:szCs w:val="24"/>
        </w:rPr>
        <w:t>ιθμ</w:t>
      </w:r>
      <w:proofErr w:type="spellEnd"/>
      <w:r>
        <w:rPr>
          <w:rFonts w:eastAsia="Times New Roman" w:cs="Times New Roman"/>
          <w:szCs w:val="24"/>
        </w:rPr>
        <w:t>. 34/2001 γνωμοδότηση του Νομικού Συμβουλίου του Κράτους, με την οποία καθίσταται σαφές ότι οι δημοτικές επιχειρήσεις διαθέτουν λειτουργική αυτονομία. Σημειώνω ότι στο χρονικό διάστημα αυτό</w:t>
      </w:r>
      <w:r>
        <w:rPr>
          <w:rFonts w:eastAsia="Times New Roman" w:cs="Times New Roman"/>
          <w:szCs w:val="24"/>
        </w:rPr>
        <w:t>,</w:t>
      </w:r>
      <w:r>
        <w:rPr>
          <w:rFonts w:eastAsia="Times New Roman" w:cs="Times New Roman"/>
          <w:szCs w:val="24"/>
        </w:rPr>
        <w:t xml:space="preserve"> εγώ δεν συμμετείχα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της εν λόγω επιχεί</w:t>
      </w:r>
      <w:r>
        <w:rPr>
          <w:rFonts w:eastAsia="Times New Roman" w:cs="Times New Roman"/>
          <w:szCs w:val="24"/>
        </w:rPr>
        <w:t>ρησης.</w:t>
      </w:r>
    </w:p>
    <w:p w14:paraId="2C0FBBA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Άννα-Μισέλ Ασημακοπούλου καταθέτει για τα Πρακτικά τα προαναφερθέντα έγγραφα, τα οποία βρίσκονται </w:t>
      </w:r>
      <w:r>
        <w:rPr>
          <w:rFonts w:eastAsia="Times New Roman" w:cs="Times New Roman"/>
          <w:szCs w:val="24"/>
        </w:rPr>
        <w:lastRenderedPageBreak/>
        <w:t xml:space="preserve">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C0FBBA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Δεύτερον, καταθέτω στα Πρακτι</w:t>
      </w:r>
      <w:r>
        <w:rPr>
          <w:rFonts w:eastAsia="Times New Roman" w:cs="Times New Roman"/>
          <w:szCs w:val="24"/>
        </w:rPr>
        <w:t>κά την αριθμό 107 από 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2002 ατομική γνωμοδότηση του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ν</w:t>
      </w:r>
      <w:r>
        <w:rPr>
          <w:rFonts w:eastAsia="Times New Roman" w:cs="Times New Roman"/>
          <w:szCs w:val="24"/>
        </w:rPr>
        <w:t xml:space="preserve">ομικού </w:t>
      </w:r>
      <w:r>
        <w:rPr>
          <w:rFonts w:eastAsia="Times New Roman" w:cs="Times New Roman"/>
          <w:szCs w:val="24"/>
        </w:rPr>
        <w:t>σ</w:t>
      </w:r>
      <w:r>
        <w:rPr>
          <w:rFonts w:eastAsia="Times New Roman" w:cs="Times New Roman"/>
          <w:szCs w:val="24"/>
        </w:rPr>
        <w:t xml:space="preserve">υμβούλου του Υπουργείου Εσωτερικών και Αποκέντρωσης, σχετικά με ερώτημα που τέθηκε σε ανάλογη περίπτωση για τον Δήμο Βύρωνα. </w:t>
      </w:r>
      <w:r>
        <w:rPr>
          <w:rFonts w:eastAsia="Times New Roman" w:cs="Times New Roman"/>
          <w:szCs w:val="24"/>
        </w:rPr>
        <w:t>Σ</w:t>
      </w:r>
      <w:r>
        <w:rPr>
          <w:rFonts w:eastAsia="Times New Roman" w:cs="Times New Roman"/>
          <w:szCs w:val="24"/>
        </w:rPr>
        <w:t xml:space="preserve">τη γνωμοδότηση αυτή επεξηγείται ότι εφόσον έχει </w:t>
      </w:r>
      <w:r>
        <w:rPr>
          <w:rFonts w:eastAsia="Times New Roman" w:cs="Times New Roman"/>
          <w:szCs w:val="24"/>
        </w:rPr>
        <w:t>προηγηθεί, όπως στην προκειμένη περίπτωση, σύνταξη οικονομοτεχνικής μελέτης, μπορεί το δημοτικό συμβούλιο να επικυρώσει την εν λόγω απόφαση.</w:t>
      </w:r>
    </w:p>
    <w:p w14:paraId="2C0FBBA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Επίσης θέτω υπ’ </w:t>
      </w:r>
      <w:proofErr w:type="spellStart"/>
      <w:r>
        <w:rPr>
          <w:rFonts w:eastAsia="Times New Roman" w:cs="Times New Roman"/>
          <w:szCs w:val="24"/>
        </w:rPr>
        <w:t>όψιν</w:t>
      </w:r>
      <w:proofErr w:type="spellEnd"/>
      <w:r>
        <w:rPr>
          <w:rFonts w:eastAsia="Times New Roman" w:cs="Times New Roman"/>
          <w:szCs w:val="24"/>
        </w:rPr>
        <w:t xml:space="preserve"> της Ολομέλειας ένα νέο δεδομένο το οποίο υπάρχει από τη στιγμή που </w:t>
      </w:r>
      <w:proofErr w:type="spellStart"/>
      <w:r>
        <w:rPr>
          <w:rFonts w:eastAsia="Times New Roman" w:cs="Times New Roman"/>
          <w:szCs w:val="24"/>
        </w:rPr>
        <w:t>απεφάνθη</w:t>
      </w:r>
      <w:proofErr w:type="spellEnd"/>
      <w:r>
        <w:rPr>
          <w:rFonts w:eastAsia="Times New Roman" w:cs="Times New Roman"/>
          <w:szCs w:val="24"/>
        </w:rPr>
        <w:t xml:space="preserve"> η Επιτροπή Δεοντολ</w:t>
      </w:r>
      <w:r>
        <w:rPr>
          <w:rFonts w:eastAsia="Times New Roman" w:cs="Times New Roman"/>
          <w:szCs w:val="24"/>
        </w:rPr>
        <w:t xml:space="preserve">ογίας και το νέο αυτό δεδομένο είναι ότι το Τριμελές Πλημμελειοδικείο Ιωαννίνων στις 22 Νοεμβρίου με την υπ’ </w:t>
      </w:r>
      <w:proofErr w:type="spellStart"/>
      <w:r>
        <w:rPr>
          <w:rFonts w:eastAsia="Times New Roman" w:cs="Times New Roman"/>
          <w:szCs w:val="24"/>
        </w:rPr>
        <w:t>αριθμ</w:t>
      </w:r>
      <w:proofErr w:type="spellEnd"/>
      <w:r>
        <w:rPr>
          <w:rFonts w:eastAsia="Times New Roman" w:cs="Times New Roman"/>
          <w:szCs w:val="24"/>
        </w:rPr>
        <w:t xml:space="preserve">. 1370/2016 απόφασή του, </w:t>
      </w:r>
      <w:proofErr w:type="spellStart"/>
      <w:r>
        <w:rPr>
          <w:rFonts w:eastAsia="Times New Roman" w:cs="Times New Roman"/>
          <w:szCs w:val="24"/>
        </w:rPr>
        <w:t>εκδοθείσα</w:t>
      </w:r>
      <w:proofErr w:type="spellEnd"/>
      <w:r>
        <w:rPr>
          <w:rFonts w:eastAsia="Times New Roman" w:cs="Times New Roman"/>
          <w:szCs w:val="24"/>
        </w:rPr>
        <w:t xml:space="preserve"> προ ολίγων ημερών, αθώωσε όλα τα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της </w:t>
      </w:r>
      <w:r>
        <w:rPr>
          <w:rFonts w:eastAsia="Times New Roman" w:cs="Times New Roman"/>
          <w:szCs w:val="24"/>
        </w:rPr>
        <w:t>δ</w:t>
      </w:r>
      <w:r>
        <w:rPr>
          <w:rFonts w:eastAsia="Times New Roman" w:cs="Times New Roman"/>
          <w:szCs w:val="24"/>
        </w:rPr>
        <w:t>η</w:t>
      </w:r>
      <w:r>
        <w:rPr>
          <w:rFonts w:eastAsia="Times New Roman" w:cs="Times New Roman"/>
          <w:szCs w:val="24"/>
        </w:rPr>
        <w:lastRenderedPageBreak/>
        <w:t xml:space="preserve">μοτικής </w:t>
      </w:r>
      <w:r>
        <w:rPr>
          <w:rFonts w:eastAsia="Times New Roman" w:cs="Times New Roman"/>
          <w:szCs w:val="24"/>
        </w:rPr>
        <w:t>ε</w:t>
      </w:r>
      <w:r>
        <w:rPr>
          <w:rFonts w:eastAsia="Times New Roman" w:cs="Times New Roman"/>
          <w:szCs w:val="24"/>
        </w:rPr>
        <w:t>πιχείρησης για το αδίκημα τ</w:t>
      </w:r>
      <w:r>
        <w:rPr>
          <w:rFonts w:eastAsia="Times New Roman" w:cs="Times New Roman"/>
          <w:szCs w:val="24"/>
        </w:rPr>
        <w:t>ης παράβασης καθήκοντος λόγω μετατροπής των συμβάσεων των εργαζομένων σε αορίστου χρόνου συμβάσεις και αυτό το έκανε με βάση το άρθρο 39 του ν.4325/2015.</w:t>
      </w:r>
    </w:p>
    <w:p w14:paraId="2C0FBBA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Με βάση τα παραπάνω θέτω υπ’ </w:t>
      </w:r>
      <w:proofErr w:type="spellStart"/>
      <w:r>
        <w:rPr>
          <w:rFonts w:eastAsia="Times New Roman" w:cs="Times New Roman"/>
          <w:szCs w:val="24"/>
        </w:rPr>
        <w:t>όψιν</w:t>
      </w:r>
      <w:proofErr w:type="spellEnd"/>
      <w:r>
        <w:rPr>
          <w:rFonts w:eastAsia="Times New Roman" w:cs="Times New Roman"/>
          <w:szCs w:val="24"/>
        </w:rPr>
        <w:t xml:space="preserve"> σας το αίτημά μου για την άρση της ασυλίας μου.</w:t>
      </w:r>
    </w:p>
    <w:p w14:paraId="2C0FBBA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0FBBAC"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BBAD"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2C0FBBAE" w14:textId="77777777" w:rsidR="0032345F" w:rsidRDefault="00CA05C6">
      <w:pPr>
        <w:spacing w:after="0" w:line="600" w:lineRule="auto"/>
        <w:ind w:firstLine="720"/>
        <w:jc w:val="both"/>
        <w:rPr>
          <w:rFonts w:eastAsia="Times New Roman"/>
          <w:szCs w:val="24"/>
        </w:rPr>
      </w:pPr>
      <w:r>
        <w:rPr>
          <w:rFonts w:eastAsia="Times New Roman"/>
          <w:szCs w:val="24"/>
        </w:rPr>
        <w:t>Κυρίες και κύριοι συνάδελφοι, στο σημείο αυτό θα διεξαχθεί ονομαστική ψηφοφορία.</w:t>
      </w:r>
    </w:p>
    <w:p w14:paraId="2C0FBBAF" w14:textId="77777777" w:rsidR="0032345F" w:rsidRDefault="00CA05C6">
      <w:pPr>
        <w:spacing w:after="0" w:line="600" w:lineRule="auto"/>
        <w:ind w:firstLine="720"/>
        <w:jc w:val="both"/>
        <w:rPr>
          <w:rFonts w:eastAsia="Times New Roman"/>
          <w:szCs w:val="24"/>
        </w:rPr>
      </w:pPr>
      <w:r>
        <w:rPr>
          <w:rFonts w:eastAsia="Times New Roman"/>
          <w:szCs w:val="24"/>
        </w:rPr>
        <w:t>Έχει καταρτιστεί ψηφοδέλτιο με τα ονόματα των συναδέλφων για τους</w:t>
      </w:r>
      <w:r>
        <w:rPr>
          <w:rFonts w:eastAsia="Times New Roman"/>
          <w:szCs w:val="24"/>
        </w:rPr>
        <w:t xml:space="preserve"> οποίους ζητείται η άρση της ασυλίας. Κάθε συνάδελφος θα σημειώνει την ψήφο του δίπλα στα ονόματα των συναδέλφων για τους οποίους ζητείται η άρση της ασυλίας.</w:t>
      </w:r>
    </w:p>
    <w:p w14:paraId="2C0FBBB0" w14:textId="77777777" w:rsidR="0032345F" w:rsidRDefault="00CA05C6">
      <w:pPr>
        <w:spacing w:after="0" w:line="600" w:lineRule="auto"/>
        <w:ind w:firstLine="720"/>
        <w:jc w:val="both"/>
        <w:rPr>
          <w:rFonts w:eastAsia="Times New Roman"/>
          <w:szCs w:val="24"/>
        </w:rPr>
      </w:pPr>
      <w:r>
        <w:rPr>
          <w:rFonts w:eastAsia="Times New Roman"/>
          <w:szCs w:val="24"/>
        </w:rPr>
        <w:lastRenderedPageBreak/>
        <w:t>Εκείνος που ψηφίζει υπέρ της άρσης ασυλίας</w:t>
      </w:r>
      <w:r>
        <w:rPr>
          <w:rFonts w:eastAsia="Times New Roman"/>
          <w:szCs w:val="24"/>
        </w:rPr>
        <w:t>,</w:t>
      </w:r>
      <w:r>
        <w:rPr>
          <w:rFonts w:eastAsia="Times New Roman"/>
          <w:szCs w:val="24"/>
        </w:rPr>
        <w:t xml:space="preserve"> σημειώνει την προτίμησή του δίπλα στο όνομα του Βουλε</w:t>
      </w:r>
      <w:r>
        <w:rPr>
          <w:rFonts w:eastAsia="Times New Roman"/>
          <w:szCs w:val="24"/>
        </w:rPr>
        <w:t>υτή και στη στήλη «Ν</w:t>
      </w:r>
      <w:r>
        <w:rPr>
          <w:rFonts w:eastAsia="Times New Roman"/>
          <w:szCs w:val="24"/>
          <w:lang w:val="en-US"/>
        </w:rPr>
        <w:t>AI</w:t>
      </w:r>
      <w:r>
        <w:rPr>
          <w:rFonts w:eastAsia="Times New Roman"/>
          <w:szCs w:val="24"/>
        </w:rPr>
        <w:t>», δηλαδή λέει «ΝΑΙ» στην αίτηση του εισαγγελέως που ζητεί την άρση της ασυλίας.</w:t>
      </w:r>
    </w:p>
    <w:p w14:paraId="2C0FBBB1" w14:textId="77777777" w:rsidR="0032345F" w:rsidRDefault="00CA05C6">
      <w:pPr>
        <w:spacing w:after="0" w:line="600" w:lineRule="auto"/>
        <w:ind w:firstLine="720"/>
        <w:jc w:val="both"/>
        <w:rPr>
          <w:rFonts w:eastAsia="Times New Roman"/>
          <w:szCs w:val="24"/>
        </w:rPr>
      </w:pPr>
      <w:r>
        <w:rPr>
          <w:rFonts w:eastAsia="Times New Roman"/>
          <w:szCs w:val="24"/>
        </w:rPr>
        <w:t>Εκείνος που ψηφίζει κατά της άρσης της ασυλίας</w:t>
      </w:r>
      <w:r>
        <w:rPr>
          <w:rFonts w:eastAsia="Times New Roman"/>
          <w:szCs w:val="24"/>
        </w:rPr>
        <w:t>,</w:t>
      </w:r>
      <w:r>
        <w:rPr>
          <w:rFonts w:eastAsia="Times New Roman"/>
          <w:szCs w:val="24"/>
        </w:rPr>
        <w:t xml:space="preserve"> σημειώνει δίπλα στο όνομα του Βουλευτή και στη στήλη «ΟΧΙ» αντιστοίχως «ΟΧΙ».</w:t>
      </w:r>
    </w:p>
    <w:p w14:paraId="2C0FBBB2" w14:textId="77777777" w:rsidR="0032345F" w:rsidRDefault="00CA05C6">
      <w:pPr>
        <w:spacing w:after="0" w:line="600" w:lineRule="auto"/>
        <w:ind w:firstLine="720"/>
        <w:jc w:val="both"/>
        <w:rPr>
          <w:rFonts w:eastAsia="Times New Roman"/>
          <w:szCs w:val="24"/>
        </w:rPr>
      </w:pPr>
      <w:r>
        <w:rPr>
          <w:rFonts w:eastAsia="Times New Roman"/>
          <w:szCs w:val="24"/>
        </w:rPr>
        <w:t>Εκείνος που ψηφίζει «ΠΑΡΩΝ»</w:t>
      </w:r>
      <w:r>
        <w:rPr>
          <w:rFonts w:eastAsia="Times New Roman"/>
          <w:szCs w:val="24"/>
        </w:rPr>
        <w:t>,</w:t>
      </w:r>
      <w:r>
        <w:rPr>
          <w:rFonts w:eastAsia="Times New Roman"/>
          <w:szCs w:val="24"/>
        </w:rPr>
        <w:t xml:space="preserve"> θα το σημειώσει στην αντίστοιχη στήλη του ψηφοδελτίου.</w:t>
      </w:r>
    </w:p>
    <w:p w14:paraId="2C0FBBB3" w14:textId="77777777" w:rsidR="0032345F" w:rsidRDefault="00CA05C6">
      <w:pPr>
        <w:spacing w:after="0" w:line="600" w:lineRule="auto"/>
        <w:ind w:firstLine="720"/>
        <w:jc w:val="both"/>
        <w:rPr>
          <w:rFonts w:eastAsia="Times New Roman"/>
          <w:szCs w:val="24"/>
        </w:rPr>
      </w:pPr>
      <w:r>
        <w:rPr>
          <w:rFonts w:eastAsia="Times New Roman"/>
          <w:szCs w:val="24"/>
        </w:rPr>
        <w:t xml:space="preserve">Στο ψηφοδέλτιο θα αναγράφει κάθε συνάδελφος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w:t>
      </w:r>
      <w:r>
        <w:rPr>
          <w:rFonts w:eastAsia="Times New Roman"/>
          <w:szCs w:val="24"/>
        </w:rPr>
        <w:t>με το άρθρο 72 του Κανονισμού της Βουλής.</w:t>
      </w:r>
    </w:p>
    <w:p w14:paraId="2C0FBBB4" w14:textId="77777777" w:rsidR="0032345F" w:rsidRDefault="00CA05C6">
      <w:pPr>
        <w:spacing w:after="0" w:line="600" w:lineRule="auto"/>
        <w:ind w:firstLine="720"/>
        <w:jc w:val="both"/>
        <w:rPr>
          <w:rFonts w:eastAsia="Times New Roman"/>
          <w:szCs w:val="24"/>
        </w:rPr>
      </w:pPr>
      <w:r>
        <w:rPr>
          <w:rFonts w:eastAsia="Times New Roman"/>
          <w:szCs w:val="24"/>
        </w:rPr>
        <w:t>Στη συνέχεια και με την εκφώνηση του ονόματός του από τους επί του καταλόγου συναδέλφους, θα παραδίδει το ψηφοδέλτιό του στους συ</w:t>
      </w:r>
      <w:r>
        <w:rPr>
          <w:rFonts w:eastAsia="Times New Roman"/>
          <w:szCs w:val="24"/>
        </w:rPr>
        <w:lastRenderedPageBreak/>
        <w:t xml:space="preserve">ναδέλφους κ.κ. Ιωάννη </w:t>
      </w:r>
      <w:proofErr w:type="spellStart"/>
      <w:r>
        <w:rPr>
          <w:rFonts w:eastAsia="Times New Roman"/>
          <w:szCs w:val="24"/>
        </w:rPr>
        <w:t>Σαρακιώτη</w:t>
      </w:r>
      <w:proofErr w:type="spellEnd"/>
      <w:r>
        <w:rPr>
          <w:rFonts w:eastAsia="Times New Roman"/>
          <w:szCs w:val="24"/>
        </w:rPr>
        <w:t xml:space="preserve"> από τον ΣΥΡΙΖΑ και Χρήστο </w:t>
      </w:r>
      <w:proofErr w:type="spellStart"/>
      <w:r>
        <w:rPr>
          <w:rFonts w:eastAsia="Times New Roman"/>
          <w:szCs w:val="24"/>
        </w:rPr>
        <w:t>Μπουκώρο</w:t>
      </w:r>
      <w:proofErr w:type="spellEnd"/>
      <w:r>
        <w:rPr>
          <w:rFonts w:eastAsia="Times New Roman"/>
          <w:szCs w:val="24"/>
        </w:rPr>
        <w:t xml:space="preserve"> από τη Νέα Δημοκρα</w:t>
      </w:r>
      <w:r>
        <w:rPr>
          <w:rFonts w:eastAsia="Times New Roman"/>
          <w:szCs w:val="24"/>
        </w:rPr>
        <w:t>τία, οι οποίοι θα το μονογράφουν και θα ανακοινώνουν ότι ο Βουλευτής εψήφισε.</w:t>
      </w:r>
    </w:p>
    <w:p w14:paraId="2C0FBBB5" w14:textId="77777777" w:rsidR="0032345F" w:rsidRDefault="00CA05C6">
      <w:pPr>
        <w:spacing w:after="0" w:line="600" w:lineRule="auto"/>
        <w:ind w:firstLine="720"/>
        <w:jc w:val="both"/>
        <w:rPr>
          <w:rFonts w:eastAsia="Times New Roman"/>
          <w:szCs w:val="24"/>
        </w:rPr>
      </w:pPr>
      <w:r>
        <w:rPr>
          <w:rFonts w:eastAsia="Times New Roman"/>
          <w:szCs w:val="24"/>
        </w:rPr>
        <w:t>Μετά το τέλος της ψηφοφορίας θα γίνει καταμέτρηση των ψήφων από τους συναδέλφους που προανέφερα, όπως θα προκύψουν από τα ψηφοδέλτια, τα οποία θα καταχωριστούν μαζί με το πρωτόκο</w:t>
      </w:r>
      <w:r>
        <w:rPr>
          <w:rFonts w:eastAsia="Times New Roman"/>
          <w:szCs w:val="24"/>
        </w:rPr>
        <w:t>λλο ψηφοφορίας στα Πρακτικά της σημερινής συνεδρίασης.</w:t>
      </w:r>
    </w:p>
    <w:p w14:paraId="2C0FBBB6" w14:textId="77777777" w:rsidR="0032345F" w:rsidRDefault="00CA05C6">
      <w:pPr>
        <w:spacing w:after="0" w:line="600" w:lineRule="auto"/>
        <w:ind w:firstLine="720"/>
        <w:jc w:val="both"/>
        <w:rPr>
          <w:rFonts w:eastAsia="Times New Roman"/>
          <w:szCs w:val="24"/>
        </w:rPr>
      </w:pPr>
      <w:r>
        <w:rPr>
          <w:rFonts w:eastAsia="Times New Roman"/>
          <w:szCs w:val="24"/>
        </w:rPr>
        <w:t>Συμφωνεί το Σώμα;</w:t>
      </w:r>
    </w:p>
    <w:p w14:paraId="2C0FBBB7" w14:textId="77777777" w:rsidR="0032345F" w:rsidRDefault="00CA05C6">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C0FBBB8"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 xml:space="preserve"> </w:t>
      </w:r>
      <w:r w:rsidRPr="00DA108A">
        <w:rPr>
          <w:rFonts w:eastAsia="Times New Roman"/>
          <w:szCs w:val="24"/>
        </w:rPr>
        <w:t>Συνεπώς</w:t>
      </w:r>
      <w:r>
        <w:rPr>
          <w:rFonts w:eastAsia="Times New Roman"/>
          <w:szCs w:val="24"/>
        </w:rPr>
        <w:t xml:space="preserve"> </w:t>
      </w:r>
      <w:r>
        <w:rPr>
          <w:rFonts w:eastAsia="Times New Roman"/>
          <w:szCs w:val="24"/>
        </w:rPr>
        <w:t>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w:t>
      </w:r>
    </w:p>
    <w:p w14:paraId="2C0FBBB9" w14:textId="77777777" w:rsidR="0032345F" w:rsidRDefault="00CA05C6">
      <w:pPr>
        <w:spacing w:after="0" w:line="600" w:lineRule="auto"/>
        <w:ind w:firstLine="720"/>
        <w:jc w:val="both"/>
        <w:rPr>
          <w:rFonts w:eastAsia="Times New Roman"/>
          <w:szCs w:val="24"/>
        </w:rPr>
      </w:pPr>
      <w:r>
        <w:rPr>
          <w:rFonts w:eastAsia="Times New Roman"/>
          <w:szCs w:val="24"/>
        </w:rPr>
        <w:t>Σας ενημερώνω ότι έχουν έρθει στο Προεδρείο επιστολές ή τηλεομοιοτυπίες (φαξ) συναδέλ</w:t>
      </w:r>
      <w:r>
        <w:rPr>
          <w:rFonts w:eastAsia="Times New Roman"/>
          <w:szCs w:val="24"/>
        </w:rPr>
        <w:t xml:space="preserve">φων, σύμφωνα με το άρθρο 70Α του Κανονισμού της Βουλής, με τις οποίες γνωστοποιούν την ψήφο τους. Οι ψήφοι </w:t>
      </w:r>
      <w:r>
        <w:rPr>
          <w:rFonts w:eastAsia="Times New Roman"/>
          <w:szCs w:val="24"/>
        </w:rPr>
        <w:lastRenderedPageBreak/>
        <w:t>αυτές θα ανακοινωθούν και θα συνυπολογιστούν στην καταμέτρηση</w:t>
      </w:r>
      <w:r>
        <w:rPr>
          <w:rFonts w:eastAsia="Times New Roman"/>
          <w:szCs w:val="24"/>
        </w:rPr>
        <w:t>,</w:t>
      </w:r>
      <w:r>
        <w:rPr>
          <w:rFonts w:eastAsia="Times New Roman"/>
          <w:szCs w:val="24"/>
        </w:rPr>
        <w:t xml:space="preserve"> η οποία θα ακολουθήσει.</w:t>
      </w:r>
    </w:p>
    <w:p w14:paraId="2C0FBBBA" w14:textId="77777777" w:rsidR="0032345F" w:rsidRDefault="00CA05C6">
      <w:pPr>
        <w:spacing w:after="0" w:line="600" w:lineRule="auto"/>
        <w:ind w:firstLine="720"/>
        <w:jc w:val="both"/>
        <w:rPr>
          <w:rFonts w:eastAsia="Times New Roman"/>
          <w:szCs w:val="24"/>
        </w:rPr>
      </w:pPr>
      <w:r>
        <w:rPr>
          <w:rFonts w:eastAsia="Times New Roman"/>
          <w:szCs w:val="24"/>
        </w:rPr>
        <w:t xml:space="preserve">Καλούνται επί του καταλόγου οι Βουλευτές κ.κ. Αναστασία </w:t>
      </w:r>
      <w:proofErr w:type="spellStart"/>
      <w:r>
        <w:rPr>
          <w:rFonts w:eastAsia="Times New Roman"/>
          <w:szCs w:val="24"/>
        </w:rPr>
        <w:t>Γκαρά</w:t>
      </w:r>
      <w:proofErr w:type="spellEnd"/>
      <w:r>
        <w:rPr>
          <w:rFonts w:eastAsia="Times New Roman"/>
          <w:szCs w:val="24"/>
        </w:rPr>
        <w:t xml:space="preserve"> </w:t>
      </w:r>
      <w:r>
        <w:rPr>
          <w:rFonts w:eastAsia="Times New Roman"/>
          <w:szCs w:val="24"/>
        </w:rPr>
        <w:t xml:space="preserve">από τον ΣΥΡΙΖΑ και Βασίλειος </w:t>
      </w:r>
      <w:proofErr w:type="spellStart"/>
      <w:r>
        <w:rPr>
          <w:rFonts w:eastAsia="Times New Roman"/>
          <w:szCs w:val="24"/>
        </w:rPr>
        <w:t>Γιόγιακας</w:t>
      </w:r>
      <w:proofErr w:type="spellEnd"/>
      <w:r>
        <w:rPr>
          <w:rFonts w:eastAsia="Times New Roman"/>
          <w:szCs w:val="24"/>
        </w:rPr>
        <w:t xml:space="preserve"> από τη Νέα Δημοκρατία.</w:t>
      </w:r>
    </w:p>
    <w:p w14:paraId="2C0FBBBB" w14:textId="77777777" w:rsidR="0032345F" w:rsidRDefault="00CA05C6">
      <w:pPr>
        <w:spacing w:after="0"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2C0FBBBC" w14:textId="77777777" w:rsidR="0032345F" w:rsidRDefault="00CA05C6">
      <w:pPr>
        <w:spacing w:after="0" w:line="600" w:lineRule="auto"/>
        <w:ind w:firstLine="720"/>
        <w:jc w:val="center"/>
        <w:rPr>
          <w:rFonts w:eastAsia="Times New Roman"/>
          <w:szCs w:val="24"/>
        </w:rPr>
      </w:pPr>
      <w:r>
        <w:rPr>
          <w:rFonts w:eastAsia="Times New Roman"/>
          <w:szCs w:val="24"/>
        </w:rPr>
        <w:t>(ΨΗΦΟΦΟΡΙΑ)</w:t>
      </w:r>
    </w:p>
    <w:p w14:paraId="2C0FBBBD" w14:textId="77777777" w:rsidR="0032345F" w:rsidRDefault="00CA05C6">
      <w:pPr>
        <w:spacing w:after="0" w:line="600" w:lineRule="auto"/>
        <w:ind w:firstLine="720"/>
        <w:jc w:val="center"/>
        <w:rPr>
          <w:rFonts w:eastAsia="Times New Roman"/>
          <w:szCs w:val="24"/>
        </w:rPr>
      </w:pPr>
      <w:r>
        <w:rPr>
          <w:rFonts w:eastAsia="Times New Roman"/>
          <w:szCs w:val="24"/>
        </w:rPr>
        <w:t>(ΜΕΤΑ ΚΑΙ ΤΗ ΔΕΥΤΕΡΗ ΑΝΑΓΝΩΣΗ ΤΟΥ ΚΑΤΑΛΟΓΟΥ)</w:t>
      </w:r>
    </w:p>
    <w:p w14:paraId="2C0FBBBE"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Υπάρχει συνάδελφος</w:t>
      </w:r>
      <w:r>
        <w:rPr>
          <w:rFonts w:eastAsia="Times New Roman"/>
          <w:szCs w:val="24"/>
        </w:rPr>
        <w:t>,</w:t>
      </w:r>
      <w:r>
        <w:rPr>
          <w:rFonts w:eastAsia="Times New Roman"/>
          <w:szCs w:val="24"/>
        </w:rPr>
        <w:t xml:space="preserve"> ο οποίος δεν άκουσε το όνομά του;</w:t>
      </w:r>
      <w:r>
        <w:rPr>
          <w:rFonts w:eastAsia="Times New Roman"/>
          <w:szCs w:val="24"/>
        </w:rPr>
        <w:t xml:space="preserve"> </w:t>
      </w:r>
      <w:r>
        <w:rPr>
          <w:rFonts w:eastAsia="Times New Roman"/>
          <w:szCs w:val="24"/>
        </w:rPr>
        <w:t>Κανε</w:t>
      </w:r>
      <w:r>
        <w:rPr>
          <w:rFonts w:eastAsia="Times New Roman"/>
          <w:szCs w:val="24"/>
        </w:rPr>
        <w:t>ίς.</w:t>
      </w:r>
    </w:p>
    <w:p w14:paraId="2C0FBBBF" w14:textId="77777777" w:rsidR="0032345F" w:rsidRDefault="00CA05C6">
      <w:pPr>
        <w:spacing w:after="0" w:line="600" w:lineRule="auto"/>
        <w:ind w:firstLine="720"/>
        <w:jc w:val="both"/>
        <w:rPr>
          <w:rFonts w:eastAsia="Times New Roman"/>
          <w:szCs w:val="24"/>
        </w:rPr>
      </w:pPr>
      <w:r>
        <w:rPr>
          <w:rFonts w:eastAsia="Times New Roman"/>
          <w:szCs w:val="24"/>
        </w:rPr>
        <w:t>Οι επιστολές</w:t>
      </w:r>
      <w:r>
        <w:rPr>
          <w:rFonts w:eastAsia="Times New Roman"/>
          <w:szCs w:val="24"/>
        </w:rPr>
        <w:t>,</w:t>
      </w:r>
      <w:r>
        <w:rPr>
          <w:rFonts w:eastAsia="Times New Roman"/>
          <w:szCs w:val="24"/>
        </w:rPr>
        <w:t xml:space="preserve"> οι οποίες απεστάλησαν στο Προεδρείο από τους συναδέλφους, σύμφωνα με το άρθρο 70Α του Κανονισμού της Βουλής, καταχωρίζονται στα Πρακτικά.</w:t>
      </w:r>
    </w:p>
    <w:p w14:paraId="2C0FBBC0" w14:textId="77777777" w:rsidR="0032345F" w:rsidRDefault="00CA05C6">
      <w:pPr>
        <w:spacing w:after="0" w:line="600" w:lineRule="auto"/>
        <w:ind w:firstLine="720"/>
        <w:jc w:val="both"/>
        <w:rPr>
          <w:rFonts w:eastAsia="Times New Roman"/>
          <w:szCs w:val="24"/>
        </w:rPr>
      </w:pPr>
      <w:r>
        <w:rPr>
          <w:rFonts w:eastAsia="Times New Roman"/>
          <w:szCs w:val="24"/>
        </w:rPr>
        <w:t>(Οι προαναφερθείσες επιστολές έχουν ως εξής:</w:t>
      </w:r>
    </w:p>
    <w:p w14:paraId="2C0FBBC1" w14:textId="77777777" w:rsidR="0032345F" w:rsidRDefault="00CA05C6">
      <w:pPr>
        <w:spacing w:after="0" w:line="600" w:lineRule="auto"/>
        <w:ind w:firstLine="720"/>
        <w:jc w:val="center"/>
        <w:rPr>
          <w:rFonts w:eastAsia="Times New Roman"/>
          <w:szCs w:val="24"/>
        </w:rPr>
      </w:pPr>
      <w:r>
        <w:rPr>
          <w:rFonts w:eastAsia="Times New Roman"/>
          <w:szCs w:val="24"/>
        </w:rPr>
        <w:t>(</w:t>
      </w:r>
      <w:r>
        <w:rPr>
          <w:rFonts w:eastAsia="Times New Roman"/>
          <w:szCs w:val="24"/>
        </w:rPr>
        <w:t>ΑΛΛΑΓΗ ΣΕΛΙΔΑΣ)</w:t>
      </w:r>
    </w:p>
    <w:p w14:paraId="2C0FBBC2" w14:textId="77777777" w:rsidR="0032345F" w:rsidRDefault="00CA05C6">
      <w:pPr>
        <w:spacing w:after="0" w:line="600" w:lineRule="auto"/>
        <w:ind w:firstLine="720"/>
        <w:jc w:val="center"/>
        <w:rPr>
          <w:rFonts w:eastAsia="Times New Roman"/>
          <w:szCs w:val="24"/>
        </w:rPr>
      </w:pPr>
      <w:r>
        <w:rPr>
          <w:rFonts w:eastAsia="Times New Roman"/>
          <w:szCs w:val="24"/>
        </w:rPr>
        <w:t>(Να μπουν οι σελίδες 157-166)</w:t>
      </w:r>
    </w:p>
    <w:p w14:paraId="2C0FBBC3" w14:textId="77777777" w:rsidR="0032345F" w:rsidRDefault="00CA05C6">
      <w:pPr>
        <w:spacing w:after="0" w:line="600" w:lineRule="auto"/>
        <w:ind w:firstLine="720"/>
        <w:jc w:val="center"/>
        <w:rPr>
          <w:rFonts w:eastAsia="Times New Roman"/>
          <w:szCs w:val="24"/>
        </w:rPr>
      </w:pPr>
      <w:r>
        <w:rPr>
          <w:rFonts w:eastAsia="Times New Roman"/>
          <w:szCs w:val="24"/>
        </w:rPr>
        <w:lastRenderedPageBreak/>
        <w:t xml:space="preserve">(ΑΛΛΑΓΗ </w:t>
      </w:r>
      <w:r>
        <w:rPr>
          <w:rFonts w:eastAsia="Times New Roman"/>
          <w:szCs w:val="24"/>
        </w:rPr>
        <w:t>ΣΕΛΙΔΑΣ)</w:t>
      </w:r>
    </w:p>
    <w:p w14:paraId="2C0FBBC4"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w:t>
      </w:r>
    </w:p>
    <w:p w14:paraId="2C0FBBC5" w14:textId="77777777" w:rsidR="0032345F" w:rsidRDefault="00CA05C6">
      <w:pPr>
        <w:spacing w:after="0" w:line="600" w:lineRule="auto"/>
        <w:ind w:firstLine="720"/>
        <w:jc w:val="center"/>
        <w:rPr>
          <w:rFonts w:eastAsia="Times New Roman"/>
          <w:szCs w:val="24"/>
        </w:rPr>
      </w:pPr>
      <w:r>
        <w:rPr>
          <w:rFonts w:eastAsia="Times New Roman"/>
          <w:szCs w:val="24"/>
        </w:rPr>
        <w:t>(ΚΑΤΑΜΕΤΡΗΣΗ)</w:t>
      </w:r>
    </w:p>
    <w:p w14:paraId="2C0FBBC6" w14:textId="77777777" w:rsidR="0032345F" w:rsidRDefault="00CA05C6">
      <w:pPr>
        <w:spacing w:after="0" w:line="600" w:lineRule="auto"/>
        <w:ind w:firstLine="720"/>
        <w:jc w:val="both"/>
        <w:rPr>
          <w:rFonts w:eastAsia="Times New Roman"/>
          <w:szCs w:val="24"/>
        </w:rPr>
      </w:pPr>
      <w:r>
        <w:rPr>
          <w:rFonts w:eastAsia="Times New Roman"/>
          <w:szCs w:val="24"/>
        </w:rPr>
        <w:t xml:space="preserve">Εν τω μεταξύ, μέχρι την </w:t>
      </w:r>
      <w:r>
        <w:rPr>
          <w:rFonts w:eastAsia="Times New Roman"/>
          <w:szCs w:val="24"/>
        </w:rPr>
        <w:t>εξαγωγή του αποτελέσματος, θα δώσω τον λόγο στον κ. Γεωργιάδη, ειδικό αγορητή της Ένωσης Κεντρώων.</w:t>
      </w:r>
    </w:p>
    <w:p w14:paraId="2C0FBBC7" w14:textId="77777777" w:rsidR="0032345F" w:rsidRDefault="00CA05C6">
      <w:pPr>
        <w:spacing w:after="0" w:line="600" w:lineRule="auto"/>
        <w:ind w:firstLine="720"/>
        <w:jc w:val="both"/>
        <w:rPr>
          <w:rFonts w:eastAsia="Times New Roman"/>
          <w:szCs w:val="24"/>
        </w:rPr>
      </w:pPr>
      <w:r>
        <w:rPr>
          <w:rFonts w:eastAsia="Times New Roman"/>
          <w:szCs w:val="24"/>
        </w:rPr>
        <w:t>Ορίστε, κύριε Γεωργιάδη, έχετε τον λόγο.</w:t>
      </w:r>
    </w:p>
    <w:p w14:paraId="2C0FBBC8" w14:textId="77777777" w:rsidR="0032345F" w:rsidRDefault="00CA05C6">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Ευχαριστώ πολύ, κύριε Πρόεδρε.</w:t>
      </w:r>
    </w:p>
    <w:p w14:paraId="2C0FBBC9" w14:textId="77777777" w:rsidR="0032345F" w:rsidRDefault="00CA05C6">
      <w:pPr>
        <w:spacing w:after="0" w:line="600" w:lineRule="auto"/>
        <w:ind w:firstLine="720"/>
        <w:jc w:val="both"/>
        <w:rPr>
          <w:rFonts w:eastAsia="Times New Roman"/>
          <w:szCs w:val="24"/>
        </w:rPr>
      </w:pPr>
      <w:r>
        <w:rPr>
          <w:rFonts w:eastAsia="Times New Roman"/>
          <w:szCs w:val="24"/>
        </w:rPr>
        <w:t>Κατ’ αρχάς θα ήθελα να πω</w:t>
      </w:r>
      <w:r>
        <w:rPr>
          <w:rFonts w:eastAsia="Times New Roman"/>
          <w:szCs w:val="24"/>
        </w:rPr>
        <w:t>,</w:t>
      </w:r>
      <w:r>
        <w:rPr>
          <w:rFonts w:eastAsia="Times New Roman"/>
          <w:szCs w:val="24"/>
        </w:rPr>
        <w:t xml:space="preserve"> ότι εφόσον σε προσωπικό επίπεδο ο κ. </w:t>
      </w:r>
      <w:proofErr w:type="spellStart"/>
      <w:r>
        <w:rPr>
          <w:rFonts w:eastAsia="Times New Roman"/>
          <w:szCs w:val="24"/>
        </w:rPr>
        <w:t>Κα</w:t>
      </w:r>
      <w:r>
        <w:rPr>
          <w:rFonts w:eastAsia="Times New Roman"/>
          <w:szCs w:val="24"/>
        </w:rPr>
        <w:t>τσίκης</w:t>
      </w:r>
      <w:proofErr w:type="spellEnd"/>
      <w:r>
        <w:rPr>
          <w:rFonts w:eastAsia="Times New Roman"/>
          <w:szCs w:val="24"/>
        </w:rPr>
        <w:t xml:space="preserve"> ζήτησε συγγνώμη, θεωρώ το θέμα λήξαν, οπότε δεν χρειάζεται να αναφερθούμε περαιτέρω σ’ αυτό. Περνάω, λοιπόν, στο νομοσχέδιο.</w:t>
      </w:r>
    </w:p>
    <w:p w14:paraId="2C0FBBCA" w14:textId="77777777" w:rsidR="0032345F" w:rsidRDefault="00CA05C6">
      <w:pPr>
        <w:spacing w:after="0" w:line="600" w:lineRule="auto"/>
        <w:ind w:firstLine="720"/>
        <w:jc w:val="both"/>
        <w:rPr>
          <w:rFonts w:eastAsia="Times New Roman"/>
          <w:szCs w:val="24"/>
        </w:rPr>
      </w:pPr>
      <w:r>
        <w:rPr>
          <w:rFonts w:eastAsia="Times New Roman"/>
          <w:szCs w:val="24"/>
        </w:rPr>
        <w:lastRenderedPageBreak/>
        <w:t>Αγαπητοί συνάδελφοι Βουλευτές, όλες σχεδόν οι πτέρυγες επανειλημμένα έχουν διαμαρτυρηθεί για την απαράδεκτη μέθοδο νομοθέτησ</w:t>
      </w:r>
      <w:r>
        <w:rPr>
          <w:rFonts w:eastAsia="Times New Roman"/>
          <w:szCs w:val="24"/>
        </w:rPr>
        <w:t xml:space="preserve">ης που ακολουθεί η Κυβέρνηση ΣΥΡΙΖΑ-ΑΝΕΛ. Αυτό εδώ είναι ένα πάκο τροπολογιών, δεκαπέντε τον αριθμό, οι οποίες ήλθαν χθες και σήμερα. Αυτό το πράγμα κάποια στιγμή πρέπει να σταματήσει να συμβαίνει, για να μας βοηθήσετε λίγο κι εμάς στο κοινοβουλευτικό μας </w:t>
      </w:r>
      <w:r>
        <w:rPr>
          <w:rFonts w:eastAsia="Times New Roman"/>
          <w:szCs w:val="24"/>
        </w:rPr>
        <w:t>έργο.</w:t>
      </w:r>
    </w:p>
    <w:p w14:paraId="2C0FBBCB" w14:textId="77777777" w:rsidR="0032345F" w:rsidRDefault="00CA05C6">
      <w:pPr>
        <w:spacing w:after="0" w:line="600" w:lineRule="auto"/>
        <w:ind w:firstLine="720"/>
        <w:jc w:val="both"/>
        <w:rPr>
          <w:rFonts w:eastAsia="Times New Roman"/>
          <w:szCs w:val="24"/>
        </w:rPr>
      </w:pPr>
      <w:r>
        <w:rPr>
          <w:rFonts w:eastAsia="Times New Roman"/>
          <w:szCs w:val="24"/>
        </w:rPr>
        <w:t xml:space="preserve">Αναφέρομαι γενικότερα στη μέθοδο των πολυνομοσχεδίων, στα οποία επιχειρείται η ταυτόχρονη ρύθμιση άσχετων μεταξύ τους θεμάτων και αναμειγνύονται συχνά διαφορετικά Υπουργεία με δεκάδες διατάξεις και ρυθμίσεις μη συναφών θεμάτων σε εκατοντάδες σελίδες </w:t>
      </w:r>
      <w:r>
        <w:rPr>
          <w:rFonts w:eastAsia="Times New Roman"/>
          <w:szCs w:val="24"/>
        </w:rPr>
        <w:t xml:space="preserve">κειμένων, που έρχονται συνήθως την τελευταία στιγμή, όπως ανέφερα. Αυτά με τις τροπολογίες είναι λογικό να δημιουργούν παράπονα, δεδομένου ότι απαιτούνται πάρα πολλές ώρες όχι για τη μελέτη και την κατανόησή τους, αλλά μόνο για την ανάγνωσή τους. </w:t>
      </w:r>
    </w:p>
    <w:p w14:paraId="2C0FBBCC" w14:textId="77777777" w:rsidR="0032345F" w:rsidRDefault="00CA05C6">
      <w:pPr>
        <w:spacing w:after="0" w:line="600" w:lineRule="auto"/>
        <w:ind w:firstLine="720"/>
        <w:jc w:val="both"/>
        <w:rPr>
          <w:rFonts w:eastAsia="Times New Roman"/>
          <w:szCs w:val="24"/>
        </w:rPr>
      </w:pPr>
      <w:r>
        <w:rPr>
          <w:rFonts w:eastAsia="Times New Roman"/>
          <w:szCs w:val="24"/>
        </w:rPr>
        <w:lastRenderedPageBreak/>
        <w:t>Κάτι παρ</w:t>
      </w:r>
      <w:r>
        <w:rPr>
          <w:rFonts w:eastAsia="Times New Roman"/>
          <w:szCs w:val="24"/>
        </w:rPr>
        <w:t>όμοιο συμβαίνει και με το υπό συζήτηση σχέδιο νόμου και θα ήθελα κάποιος να μας εξηγήσει σοβαρά</w:t>
      </w:r>
      <w:r>
        <w:rPr>
          <w:rFonts w:eastAsia="Times New Roman"/>
          <w:szCs w:val="24"/>
        </w:rPr>
        <w:t>,</w:t>
      </w:r>
      <w:r>
        <w:rPr>
          <w:rFonts w:eastAsia="Times New Roman"/>
          <w:szCs w:val="24"/>
        </w:rPr>
        <w:t xml:space="preserve"> τι σχέση έχει η εφαρμογή της αρχής της ίσης μεταχείρισης με τις κυρώσεις για την κατάχρηση αγοράς, με την Επιτροπή Κεφαλαιαγοράς ή με την παραχάραξη για την κι</w:t>
      </w:r>
      <w:r>
        <w:rPr>
          <w:rFonts w:eastAsia="Times New Roman"/>
          <w:szCs w:val="24"/>
        </w:rPr>
        <w:t>βδηλεία των νομισμάτων. Θα μπορούσαν τα Β΄, Γ΄, και Δ΄ μέρη να αποτελέσουν ένα ενιαίο σύνολο μιας και έχουν τεχνοκρατικό χαρακτήρα και σ’ ένα δεύτερο ξεχωριστό νομοσχέδιο να υπάρχουν οι διατάξεις για την εφαρμογή της αρχής της ίσης μεταχείρισης ή το αντίθε</w:t>
      </w:r>
      <w:r>
        <w:rPr>
          <w:rFonts w:eastAsia="Times New Roman"/>
          <w:szCs w:val="24"/>
        </w:rPr>
        <w:t xml:space="preserve">το. </w:t>
      </w:r>
    </w:p>
    <w:p w14:paraId="2C0FBBCD" w14:textId="77777777" w:rsidR="0032345F" w:rsidRDefault="00CA05C6">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η ίση μεταχείριση των ανθρωπίνων δικαιωμάτων γενικότερα άπτεται ακόμη και της δημοκρατίας και εκ των πραγμάτων απαιτεί ιδιαίτερη σοβαρότητα στη συζήτηση των σχετικών διατάξεων.</w:t>
      </w:r>
    </w:p>
    <w:p w14:paraId="2C0FBBCE" w14:textId="77777777" w:rsidR="0032345F" w:rsidRDefault="00CA05C6">
      <w:pPr>
        <w:spacing w:after="0" w:line="600" w:lineRule="auto"/>
        <w:ind w:firstLine="720"/>
        <w:jc w:val="both"/>
        <w:rPr>
          <w:rFonts w:eastAsia="Times New Roman"/>
          <w:szCs w:val="24"/>
        </w:rPr>
      </w:pPr>
      <w:r>
        <w:rPr>
          <w:rFonts w:eastAsia="Times New Roman"/>
          <w:szCs w:val="24"/>
        </w:rPr>
        <w:t xml:space="preserve">Αναμέναμε, επομένως, αν μη τι άλλο, μεγαλύτερο σεβασμό </w:t>
      </w:r>
      <w:r>
        <w:rPr>
          <w:rFonts w:eastAsia="Times New Roman"/>
          <w:szCs w:val="24"/>
        </w:rPr>
        <w:t xml:space="preserve">από την πρώτη φορά αριστερή Κυβέρνηση ΣΥΡΙΖΑ – ΑΝΕΛ σε αυτό τουλάχιστον </w:t>
      </w:r>
      <w:r>
        <w:rPr>
          <w:rFonts w:eastAsia="Times New Roman"/>
          <w:szCs w:val="24"/>
        </w:rPr>
        <w:lastRenderedPageBreak/>
        <w:t>το ζήτημα και όχι να επιλέξει να εξισώσει τις εν λόγω ρυθμίσεις με τα κίβδηλα νομίσματα. Όπως και να έχει, όμως, εμείς οφείλουμε να συνεχίσουμε και πρέπει να προχωρήσουμε.</w:t>
      </w:r>
    </w:p>
    <w:p w14:paraId="2C0FBBCF" w14:textId="77777777" w:rsidR="0032345F" w:rsidRDefault="00CA05C6">
      <w:pPr>
        <w:spacing w:after="0" w:line="600" w:lineRule="auto"/>
        <w:ind w:firstLine="720"/>
        <w:jc w:val="both"/>
        <w:rPr>
          <w:rFonts w:eastAsia="Times New Roman"/>
          <w:szCs w:val="24"/>
        </w:rPr>
      </w:pPr>
      <w:r>
        <w:rPr>
          <w:rFonts w:eastAsia="Times New Roman"/>
          <w:szCs w:val="24"/>
        </w:rPr>
        <w:t>Για το Α΄ μέ</w:t>
      </w:r>
      <w:r>
        <w:rPr>
          <w:rFonts w:eastAsia="Times New Roman"/>
          <w:szCs w:val="24"/>
        </w:rPr>
        <w:t>ρος, λοιπόν, στο οποίο εγώ προσωπικά επιθυμώ να δώσω βάρος, αρχικά θα ήθελα να υπενθυμίσω</w:t>
      </w:r>
      <w:r>
        <w:rPr>
          <w:rFonts w:eastAsia="Times New Roman"/>
          <w:szCs w:val="24"/>
        </w:rPr>
        <w:t>,</w:t>
      </w:r>
      <w:r>
        <w:rPr>
          <w:rFonts w:eastAsia="Times New Roman"/>
          <w:szCs w:val="24"/>
        </w:rPr>
        <w:t xml:space="preserve"> ότι γενικά η ελληνική κοινωνία χαρακτηρίζεται σαν συντηρητική στον τομέα αποδοχής αλλαγών ή καινοτομιών.</w:t>
      </w:r>
    </w:p>
    <w:p w14:paraId="2C0FBBD0" w14:textId="77777777" w:rsidR="0032345F" w:rsidRDefault="00CA05C6">
      <w:pPr>
        <w:spacing w:after="0" w:line="600" w:lineRule="auto"/>
        <w:ind w:firstLine="720"/>
        <w:jc w:val="both"/>
        <w:rPr>
          <w:rFonts w:eastAsia="Times New Roman"/>
          <w:szCs w:val="24"/>
        </w:rPr>
      </w:pPr>
      <w:r>
        <w:rPr>
          <w:rFonts w:eastAsia="Times New Roman"/>
          <w:szCs w:val="24"/>
        </w:rPr>
        <w:t>Επιπρόσθετα, δυστυχώς, έχουμε συχνά και την τάση να αποφεύγο</w:t>
      </w:r>
      <w:r>
        <w:rPr>
          <w:rFonts w:eastAsia="Times New Roman"/>
          <w:szCs w:val="24"/>
        </w:rPr>
        <w:t>υμε να προβληματιζόμαστε για τα δύσκολα αυτά ζητήματα, τα οποία επιλέγουμε να τα βάζουμε κάτω από το χαλάκι και να τα φέρνουμε στην επιφάνεια ή να τα προσεγγίζουμε περιστασιακά, μόνο όταν συμβεί κάτι αναπάντεχο ή, δυστυχώς, σε πολλές περιπτώσεις κάτι κακό.</w:t>
      </w:r>
      <w:r>
        <w:rPr>
          <w:rFonts w:eastAsia="Times New Roman"/>
          <w:szCs w:val="24"/>
        </w:rPr>
        <w:t xml:space="preserve"> Η σύνεση, όμως, μας επιβάλλει να φροντίζουμε και να λειτουργούμε προληπτικά και αυτό είναι κάτι το οποίο πρέπει να γίνεται και έγκαιρα.</w:t>
      </w:r>
    </w:p>
    <w:p w14:paraId="2C0FBBD1"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Για αυτό το θέμα που </w:t>
      </w:r>
      <w:r>
        <w:rPr>
          <w:rFonts w:eastAsia="Times New Roman"/>
          <w:szCs w:val="24"/>
        </w:rPr>
        <w:t>συζητάμε</w:t>
      </w:r>
      <w:r>
        <w:rPr>
          <w:rFonts w:eastAsia="Times New Roman"/>
          <w:szCs w:val="24"/>
        </w:rPr>
        <w:t xml:space="preserve"> </w:t>
      </w:r>
      <w:r>
        <w:rPr>
          <w:rFonts w:eastAsia="Times New Roman"/>
          <w:szCs w:val="24"/>
        </w:rPr>
        <w:t>όλοι γνωρίζουμε ότι έχει χαθεί πάρα πολύς και πολύτιμος χρόνος ιδιαίτερα από την πολιτεία</w:t>
      </w:r>
      <w:r>
        <w:rPr>
          <w:rFonts w:eastAsia="Times New Roman"/>
          <w:szCs w:val="24"/>
        </w:rPr>
        <w:t xml:space="preserve"> και πρέπει να επιταχύνουμε γενικότερα τις διαδικασίες</w:t>
      </w:r>
      <w:r>
        <w:rPr>
          <w:rFonts w:eastAsia="Times New Roman"/>
          <w:szCs w:val="24"/>
        </w:rPr>
        <w:t>,</w:t>
      </w:r>
      <w:r>
        <w:rPr>
          <w:rFonts w:eastAsia="Times New Roman"/>
          <w:szCs w:val="24"/>
        </w:rPr>
        <w:t xml:space="preserve"> ώστε επιτέλους να αρθούν τα εμπόδια που δυσχεραίνουν την καθημερινότητα και όλη την ζωή των </w:t>
      </w:r>
      <w:proofErr w:type="spellStart"/>
      <w:r>
        <w:rPr>
          <w:rFonts w:eastAsia="Times New Roman"/>
          <w:szCs w:val="24"/>
        </w:rPr>
        <w:t>διεμφυλικών</w:t>
      </w:r>
      <w:proofErr w:type="spellEnd"/>
      <w:r>
        <w:rPr>
          <w:rFonts w:eastAsia="Times New Roman"/>
          <w:szCs w:val="24"/>
        </w:rPr>
        <w:t xml:space="preserve">. </w:t>
      </w:r>
    </w:p>
    <w:p w14:paraId="2C0FBBD2" w14:textId="77777777" w:rsidR="0032345F" w:rsidRDefault="00CA05C6">
      <w:pPr>
        <w:spacing w:after="0" w:line="600" w:lineRule="auto"/>
        <w:ind w:firstLine="720"/>
        <w:jc w:val="both"/>
        <w:rPr>
          <w:rFonts w:eastAsia="Times New Roman"/>
          <w:szCs w:val="24"/>
        </w:rPr>
      </w:pPr>
      <w:r>
        <w:rPr>
          <w:rFonts w:eastAsia="Times New Roman"/>
          <w:szCs w:val="24"/>
        </w:rPr>
        <w:t xml:space="preserve">Πιστεύω ότι είναι αυτονόητο ότι η άρση των διακρίσεων λόγω σεξουαλικού προσανατολισμού και </w:t>
      </w:r>
      <w:r>
        <w:rPr>
          <w:rFonts w:eastAsia="Times New Roman"/>
          <w:szCs w:val="24"/>
        </w:rPr>
        <w:t>ταυτότητας φύλου</w:t>
      </w:r>
      <w:r>
        <w:rPr>
          <w:rFonts w:eastAsia="Times New Roman"/>
          <w:szCs w:val="24"/>
        </w:rPr>
        <w:t>,</w:t>
      </w:r>
      <w:r>
        <w:rPr>
          <w:rFonts w:eastAsia="Times New Roman"/>
          <w:szCs w:val="24"/>
        </w:rPr>
        <w:t xml:space="preserve"> πρέπει να αποτελεί θέμα υψηλής προτεραιότητας για όλους μας. </w:t>
      </w:r>
      <w:r>
        <w:rPr>
          <w:rFonts w:eastAsia="Times New Roman"/>
          <w:szCs w:val="24"/>
        </w:rPr>
        <w:t>τ</w:t>
      </w:r>
      <w:r>
        <w:rPr>
          <w:rFonts w:eastAsia="Times New Roman"/>
          <w:szCs w:val="24"/>
        </w:rPr>
        <w:t>ο λέω αυτό, γιατί έχω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μου μεταξύ άλλων την πανευρωπαϊκή έρευνα του 2015 από το Ευρωβαρόμετρο, τα αποτελέσματα της οποίας ήταν πολύ ενδεικτικά σε ό,τι έχει να κάνει, γι</w:t>
      </w:r>
      <w:r>
        <w:rPr>
          <w:rFonts w:eastAsia="Times New Roman"/>
          <w:szCs w:val="24"/>
        </w:rPr>
        <w:t xml:space="preserve">α παράδειγμα, με το αν υπάρχουν σεξουαλικές σχέσεις μεταξύ ατόμων του ιδίου φύλου. </w:t>
      </w:r>
      <w:r>
        <w:rPr>
          <w:rFonts w:eastAsia="Times New Roman"/>
          <w:szCs w:val="24"/>
        </w:rPr>
        <w:t>Κ</w:t>
      </w:r>
      <w:r>
        <w:rPr>
          <w:rFonts w:eastAsia="Times New Roman"/>
          <w:szCs w:val="24"/>
        </w:rPr>
        <w:t>αταθέτω στα Πρακτικά ένα σχετικό πίνακα με πολύ ενδιαφέροντα στατιστικά.</w:t>
      </w:r>
    </w:p>
    <w:p w14:paraId="2C0FBBD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τον προαναφερθέντα πί</w:t>
      </w:r>
      <w:r>
        <w:rPr>
          <w:rFonts w:eastAsia="Times New Roman" w:cs="Times New Roman"/>
          <w:szCs w:val="24"/>
        </w:rPr>
        <w:t xml:space="preserve">νακα, ο οποίος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lastRenderedPageBreak/>
        <w:t>του Τμήματος Γραμματείας της Διεύθυνσης Στενογραφίας και Πρακτικών της Βουλής)</w:t>
      </w:r>
    </w:p>
    <w:p w14:paraId="2C0FBBD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Φυσικά μόνο προβληματισμό μπορεί να μας δημιουργεί το πώς ως χώρα, μαζί με την Κύπρο, παρουσιάζουμε ποσοστά αποδοχής πολύ χαμηλότερα από τον </w:t>
      </w:r>
      <w:r>
        <w:rPr>
          <w:rFonts w:eastAsia="Times New Roman" w:cs="Times New Roman"/>
          <w:szCs w:val="24"/>
        </w:rPr>
        <w:t>πανευρωπαϊκό μέσο όρο.</w:t>
      </w:r>
    </w:p>
    <w:p w14:paraId="2C0FBBD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Άλλο ένα παράδοξο σε αυτή την έρευνα είναι</w:t>
      </w:r>
      <w:r>
        <w:rPr>
          <w:rFonts w:eastAsia="Times New Roman" w:cs="Times New Roman"/>
          <w:szCs w:val="24"/>
        </w:rPr>
        <w:t>,</w:t>
      </w:r>
      <w:r>
        <w:rPr>
          <w:rFonts w:eastAsia="Times New Roman" w:cs="Times New Roman"/>
          <w:szCs w:val="24"/>
        </w:rPr>
        <w:t xml:space="preserve"> ότι ποσοστά αποδοχής συγκρίσιμα ή και χαμηλότερα από τα δικά μας παρουσιάζονται μόνο στις χώρες που προέρχονται από την πρώην Σοβιετική Ένωση και τις υπόλοιπες χώρες του πρώην Συμφώνου της </w:t>
      </w:r>
      <w:r>
        <w:rPr>
          <w:rFonts w:eastAsia="Times New Roman" w:cs="Times New Roman"/>
          <w:szCs w:val="24"/>
        </w:rPr>
        <w:t>Βαρσοβίας.</w:t>
      </w:r>
    </w:p>
    <w:p w14:paraId="2C0FBBD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Σε αυτές τις κοινωνίες δικαιολογείται τέτοιος βαθμός δυσκολίας στην αποδοχή και </w:t>
      </w:r>
      <w:r>
        <w:rPr>
          <w:rFonts w:eastAsia="Times New Roman" w:cs="Times New Roman"/>
          <w:szCs w:val="24"/>
        </w:rPr>
        <w:t>τ</w:t>
      </w:r>
      <w:r>
        <w:rPr>
          <w:rFonts w:eastAsia="Times New Roman" w:cs="Times New Roman"/>
          <w:szCs w:val="24"/>
        </w:rPr>
        <w:t>η γενικά αυξημένη διστακτικότητα, δεδομένου ότι για πενήντα χρόνια περίπου υπέφεραν από καταπίεση και γαλουχήθηκαν με τέτοιο τρόπο</w:t>
      </w:r>
      <w:r>
        <w:rPr>
          <w:rFonts w:eastAsia="Times New Roman" w:cs="Times New Roman"/>
          <w:szCs w:val="24"/>
        </w:rPr>
        <w:t>,</w:t>
      </w:r>
      <w:r>
        <w:rPr>
          <w:rFonts w:eastAsia="Times New Roman" w:cs="Times New Roman"/>
          <w:szCs w:val="24"/>
        </w:rPr>
        <w:t xml:space="preserve"> ώστε κάθε τι που ξεφεύγει από συ</w:t>
      </w:r>
      <w:r>
        <w:rPr>
          <w:rFonts w:eastAsia="Times New Roman" w:cs="Times New Roman"/>
          <w:szCs w:val="24"/>
        </w:rPr>
        <w:t>γκεκριμένες νόρμες που έθετε το Κομμουνιστικό Κόμμα, που βρισκόταν στην εκάστοτε εξουσία, θεω</w:t>
      </w:r>
      <w:r>
        <w:rPr>
          <w:rFonts w:eastAsia="Times New Roman" w:cs="Times New Roman"/>
          <w:szCs w:val="24"/>
        </w:rPr>
        <w:lastRenderedPageBreak/>
        <w:t>ρείτο ότι προέρχεται από αποκαλούμενες διαβρώσεις των χωρών της δυτικής κοινωνίας και άρα είναι επικίνδυνο προς τα δικά τους πολιτικά συστήματα.</w:t>
      </w:r>
    </w:p>
    <w:p w14:paraId="2C0FBBD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Στη χώρα μας προφα</w:t>
      </w:r>
      <w:r>
        <w:rPr>
          <w:rFonts w:eastAsia="Times New Roman" w:cs="Times New Roman"/>
          <w:szCs w:val="24"/>
        </w:rPr>
        <w:t>νώς δεν τίθεται τέτοιο ζήτημα, επομένως παραμένει να υπάρχει αυτή η απορία. Όπως και να έχει η κατάσταση, αυτό που καταλαβαίνω είναι ότι πρέπει να γίνει πολύ δουλειά και σε επίπεδο ενημέρωσης, ώστε ο κάθε πολίτης να κατανοήσει το δίκαιο των αιτημάτων και τ</w:t>
      </w:r>
      <w:r>
        <w:rPr>
          <w:rFonts w:eastAsia="Times New Roman" w:cs="Times New Roman"/>
          <w:szCs w:val="24"/>
        </w:rPr>
        <w:t>ο άδικο της καθυστέρησης της επίλυσης αυτών και να συναινεί ενσυνείδητα.</w:t>
      </w:r>
    </w:p>
    <w:p w14:paraId="2C0FBBD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Οφείλουμε, λοιπόν, να επαινέσουμε τον αρμόδιο Υπουργό για την πρωτοβουλία του αυτή να τροποποιήσει την νομοθεσία των διακρίσεων λόγω φύλου, έστω και με την ενσωμάτωση </w:t>
      </w:r>
      <w:r>
        <w:rPr>
          <w:rFonts w:eastAsia="Times New Roman" w:cs="Times New Roman"/>
          <w:szCs w:val="24"/>
        </w:rPr>
        <w:t>ο</w:t>
      </w:r>
      <w:r>
        <w:rPr>
          <w:rFonts w:eastAsia="Times New Roman" w:cs="Times New Roman"/>
          <w:szCs w:val="24"/>
        </w:rPr>
        <w:t>δηγίας για το γ</w:t>
      </w:r>
      <w:r>
        <w:rPr>
          <w:rFonts w:eastAsia="Times New Roman" w:cs="Times New Roman"/>
          <w:szCs w:val="24"/>
        </w:rPr>
        <w:t>εγονός ότι στο άρθρο 1 επιτέλους προστίθενται η ταυτότητα φύλου, καθώς και τα χαρακτηριστικά φύλου στην απαγόρευση των διακρίσεων στους χώρους εργασίας.</w:t>
      </w:r>
    </w:p>
    <w:p w14:paraId="2C0FBBD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Παρ’ όλα αυτά όλοι γνωρίζουμε</w:t>
      </w:r>
      <w:r>
        <w:rPr>
          <w:rFonts w:eastAsia="Times New Roman" w:cs="Times New Roman"/>
          <w:szCs w:val="24"/>
        </w:rPr>
        <w:t>,</w:t>
      </w:r>
      <w:r>
        <w:rPr>
          <w:rFonts w:eastAsia="Times New Roman" w:cs="Times New Roman"/>
          <w:szCs w:val="24"/>
        </w:rPr>
        <w:t xml:space="preserve"> ότι αυτό δεν συμβαίνει σε όλα τα επίπεδα της ιδιωτικής και δημόσιας ζωής</w:t>
      </w:r>
      <w:r>
        <w:rPr>
          <w:rFonts w:eastAsia="Times New Roman" w:cs="Times New Roman"/>
          <w:szCs w:val="24"/>
        </w:rPr>
        <w:t>, όπως για παράδειγμα στην παροχή υπηρεσιών και αγαθών, στην εκπαίδευση, στη στέγαση, ακόμα και στην υγεία.</w:t>
      </w:r>
    </w:p>
    <w:p w14:paraId="2C0FBBD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Πρέπει όμως, κύριε Υπουργέ, η σημερινή συζήτηση να έχει συνέχεια. Θα σας παρακαλούσα να δεσμευτείτε σύντομα</w:t>
      </w:r>
      <w:r>
        <w:rPr>
          <w:rFonts w:eastAsia="Times New Roman" w:cs="Times New Roman"/>
          <w:szCs w:val="24"/>
        </w:rPr>
        <w:t>,</w:t>
      </w:r>
      <w:r>
        <w:rPr>
          <w:rFonts w:eastAsia="Times New Roman" w:cs="Times New Roman"/>
          <w:szCs w:val="24"/>
        </w:rPr>
        <w:t xml:space="preserve"> ότι θα αναλάβετε προσωπικά μια νέα πρωτ</w:t>
      </w:r>
      <w:r>
        <w:rPr>
          <w:rFonts w:eastAsia="Times New Roman" w:cs="Times New Roman"/>
          <w:szCs w:val="24"/>
        </w:rPr>
        <w:t>οβουλία και να έρθουν προς συζήτηση και οι υπόλοιπες εκκρεμότητες, καθώς επίσης και η προσθήκη των χαρακτηριστικών φύλου στη νομοθεσία για την υποκίνηση σε βία ή μίσος.</w:t>
      </w:r>
    </w:p>
    <w:p w14:paraId="2C0FBBD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Άλλωστε αυτή η διαδικασία προβλέπεται και από το άρθρο 24, αλλά η δική σας δέσμευση θεω</w:t>
      </w:r>
      <w:r>
        <w:rPr>
          <w:rFonts w:eastAsia="Times New Roman" w:cs="Times New Roman"/>
          <w:szCs w:val="24"/>
        </w:rPr>
        <w:t xml:space="preserve">ρούμε ότι θα ήταν πάρα πολύ χρήσιμη, γιατί ο καθημερινός ρατσισμός πολύ δύσκολα θα πάψει να υπάρχει όπως τον βλέπουμε καθημερινά. Οι </w:t>
      </w:r>
      <w:proofErr w:type="spellStart"/>
      <w:r>
        <w:rPr>
          <w:rFonts w:eastAsia="Times New Roman" w:cs="Times New Roman"/>
          <w:szCs w:val="24"/>
        </w:rPr>
        <w:t>διεμφυλικοί</w:t>
      </w:r>
      <w:proofErr w:type="spellEnd"/>
      <w:r>
        <w:rPr>
          <w:rFonts w:eastAsia="Times New Roman" w:cs="Times New Roman"/>
          <w:szCs w:val="24"/>
        </w:rPr>
        <w:t xml:space="preserve"> συμπολίτες μας εξακολουθούν να γίνονται θύματα συστηματικών διακρίσεων, αρνητικών στερεοτύπων, εκφοβισμού με ρη</w:t>
      </w:r>
      <w:r>
        <w:rPr>
          <w:rFonts w:eastAsia="Times New Roman" w:cs="Times New Roman"/>
          <w:szCs w:val="24"/>
        </w:rPr>
        <w:t xml:space="preserve">τορική μίσους, ακόμη και βίαιων επιθέσεων. </w:t>
      </w:r>
    </w:p>
    <w:p w14:paraId="2C0FBBDC" w14:textId="77777777" w:rsidR="0032345F" w:rsidRDefault="00CA05C6">
      <w:pPr>
        <w:spacing w:after="0" w:line="600" w:lineRule="auto"/>
        <w:ind w:firstLine="720"/>
        <w:jc w:val="both"/>
        <w:rPr>
          <w:rFonts w:eastAsia="Times New Roman"/>
          <w:szCs w:val="24"/>
        </w:rPr>
      </w:pPr>
      <w:r>
        <w:rPr>
          <w:rFonts w:eastAsia="Times New Roman" w:cs="Times New Roman"/>
          <w:szCs w:val="24"/>
        </w:rPr>
        <w:lastRenderedPageBreak/>
        <w:t>Θα ήθελα να θυμίσω ότι τα θύματα αυτών των βίαιων επιθέσεων</w:t>
      </w:r>
      <w:r>
        <w:rPr>
          <w:rFonts w:eastAsia="Times New Roman" w:cs="Times New Roman"/>
          <w:szCs w:val="24"/>
        </w:rPr>
        <w:t>,</w:t>
      </w:r>
      <w:r>
        <w:rPr>
          <w:rFonts w:eastAsia="Times New Roman" w:cs="Times New Roman"/>
          <w:szCs w:val="24"/>
        </w:rPr>
        <w:t xml:space="preserve"> έχουν φτάσει τα διακόσια ενενήντα πέντε. Τα σχετικά περιστατικά ακόμη και όταν καταγγέλλονται, δεν αναγνωρίζονται και δεν αξιολογούνται ως </w:t>
      </w:r>
      <w:proofErr w:type="spellStart"/>
      <w:r>
        <w:rPr>
          <w:rFonts w:eastAsia="Times New Roman" w:cs="Times New Roman"/>
          <w:szCs w:val="24"/>
        </w:rPr>
        <w:t>ομοφοβικά</w:t>
      </w:r>
      <w:proofErr w:type="spellEnd"/>
      <w:r>
        <w:rPr>
          <w:rFonts w:eastAsia="Times New Roman" w:cs="Times New Roman"/>
          <w:szCs w:val="24"/>
        </w:rPr>
        <w:t xml:space="preserve"> ή </w:t>
      </w:r>
      <w:proofErr w:type="spellStart"/>
      <w:r>
        <w:rPr>
          <w:rFonts w:eastAsia="Times New Roman" w:cs="Times New Roman"/>
          <w:szCs w:val="24"/>
        </w:rPr>
        <w:t>τρανσφοβικά</w:t>
      </w:r>
      <w:proofErr w:type="spellEnd"/>
      <w:r>
        <w:rPr>
          <w:rFonts w:eastAsia="Times New Roman" w:cs="Times New Roman"/>
          <w:szCs w:val="24"/>
        </w:rPr>
        <w:t xml:space="preserve"> αδικήματα, ενώ πολλές φορές υποτιμάται η σοβαρότητα και η βιαιότητα τους.</w:t>
      </w:r>
    </w:p>
    <w:p w14:paraId="2C0FBBD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Είναι γνωστό ότι η πλειοψηφία των χωρών της Ευρωπαϊκής Ένωσης έχουν είτε χαρακτηρίσει τέτοιου είδους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ως έγκλημα μίσους είτε έχουν εισαγάγει ρυθμί</w:t>
      </w:r>
      <w:r>
        <w:rPr>
          <w:rFonts w:eastAsia="Times New Roman" w:cs="Times New Roman"/>
          <w:szCs w:val="24"/>
        </w:rPr>
        <w:t xml:space="preserve">σεις για επιβάρυνση ποινής. Από την πλευρά μας, ως Ένωση Κεντρώων, σε αυτό το ζήτημα θα σταθούμε στο πλευρό της Κυβέρνησης, θα σας παροτρύνουμε και θα σας ασκήσουμε ακόμα μεγαλύτερη πίεση για επίσπευση. </w:t>
      </w:r>
    </w:p>
    <w:p w14:paraId="2C0FBBD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Να αναφέρω στο σημείο αυτό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ισ</w:t>
      </w:r>
      <w:r>
        <w:rPr>
          <w:rFonts w:eastAsia="Times New Roman" w:cs="Times New Roman"/>
          <w:szCs w:val="24"/>
        </w:rPr>
        <w:t>τορική η απόφαση του Ειρηνοδικείου Αθηνών</w:t>
      </w:r>
      <w:r>
        <w:rPr>
          <w:rFonts w:eastAsia="Times New Roman" w:cs="Times New Roman"/>
          <w:szCs w:val="24"/>
        </w:rPr>
        <w:t>,</w:t>
      </w:r>
      <w:r>
        <w:rPr>
          <w:rFonts w:eastAsia="Times New Roman" w:cs="Times New Roman"/>
          <w:szCs w:val="24"/>
        </w:rPr>
        <w:t xml:space="preserve"> που αποφάσισε τη μεταβολή των στοιχείων </w:t>
      </w:r>
      <w:proofErr w:type="spellStart"/>
      <w:r>
        <w:rPr>
          <w:rFonts w:eastAsia="Times New Roman" w:cs="Times New Roman"/>
          <w:szCs w:val="24"/>
        </w:rPr>
        <w:t>τρανς</w:t>
      </w:r>
      <w:proofErr w:type="spellEnd"/>
      <w:r>
        <w:rPr>
          <w:rFonts w:eastAsia="Times New Roman" w:cs="Times New Roman"/>
          <w:szCs w:val="24"/>
        </w:rPr>
        <w:t xml:space="preserve"> προσώπου χωρίς το απαιτούμενο χειρουργικής επέμβασης. </w:t>
      </w:r>
      <w:r>
        <w:rPr>
          <w:rFonts w:eastAsia="Times New Roman" w:cs="Times New Roman"/>
          <w:szCs w:val="24"/>
        </w:rPr>
        <w:lastRenderedPageBreak/>
        <w:t xml:space="preserve">Είναι σημαντική εξέλιξη στο επίπεδο της νομικής αναγνώρισης της ταυτότητας φύλου. </w:t>
      </w:r>
    </w:p>
    <w:p w14:paraId="2C0FBBD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Βλέπουμε, λοιπόν, ότι οι </w:t>
      </w:r>
      <w:r>
        <w:rPr>
          <w:rFonts w:eastAsia="Times New Roman" w:cs="Times New Roman"/>
          <w:szCs w:val="24"/>
        </w:rPr>
        <w:t>δικαιολογίες και οι προφάσεις για θεσμική καθυστέρηση σιγά σιγά πέφτουν. Οπότε η πολιτεία έχει την υποχρέωση –κι εγώ θα έλεγα την ευκαιρία- να προχωρήσει άμεσα και χωρίς καθυστερήσεις στη νομοθέτηση της νομικής αναγνώρισης ταυτότητας φύλου, αίροντας τις ια</w:t>
      </w:r>
      <w:r>
        <w:rPr>
          <w:rFonts w:eastAsia="Times New Roman" w:cs="Times New Roman"/>
          <w:szCs w:val="24"/>
        </w:rPr>
        <w:t xml:space="preserve">τρικές αλλά και όλες τις άλλες προϋποθέσεις. </w:t>
      </w:r>
    </w:p>
    <w:p w14:paraId="2C0FBBE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Άλλωστε και η απόφαση 2048/2015 της </w:t>
      </w:r>
      <w:r>
        <w:rPr>
          <w:rFonts w:eastAsia="Times New Roman" w:cs="Times New Roman"/>
          <w:szCs w:val="24"/>
        </w:rPr>
        <w:t>ο</w:t>
      </w:r>
      <w:r>
        <w:rPr>
          <w:rFonts w:eastAsia="Times New Roman" w:cs="Times New Roman"/>
          <w:szCs w:val="24"/>
        </w:rPr>
        <w:t>λομέλειας του Συμβουλίου της Ευρώπης μάς προτρέπει προς αυτή την κατεύθυνση. Μιλάει για διαφανείς διαδικασίες νομικής αναγνώρισης ταυτότητας φύλου χωρίς ιατρικές διαδικασίες</w:t>
      </w:r>
      <w:r>
        <w:rPr>
          <w:rFonts w:eastAsia="Times New Roman" w:cs="Times New Roman"/>
          <w:szCs w:val="24"/>
        </w:rPr>
        <w:t>, ψυχιατρικές γνωματεύσεις ή άλλες προϋποθέσεις. Επιπλέον μιλάει για δωρεάν πρόσβαση σε υπηρεσίες υγείας, χωρίς να του/της αποδίδεται εκ των προτέρων κάποιας μορφής ψυχική ασθένεια. Προς την ίδια κατεύθυνση φυσικά</w:t>
      </w:r>
      <w:r>
        <w:rPr>
          <w:rFonts w:eastAsia="Times New Roman" w:cs="Times New Roman"/>
          <w:szCs w:val="24"/>
        </w:rPr>
        <w:t>,</w:t>
      </w:r>
      <w:r>
        <w:rPr>
          <w:rFonts w:eastAsia="Times New Roman" w:cs="Times New Roman"/>
          <w:szCs w:val="24"/>
        </w:rPr>
        <w:t xml:space="preserve"> κινούνται και οι συστάσεις της Εθνικής Επιτροπής Δικαιωμάτων του Ανθρώπου και του Συνηγόρου του Πολίτη. </w:t>
      </w:r>
    </w:p>
    <w:p w14:paraId="2C0FBBE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Δεύτερο θετικό είναι η πρόσθεση στο άρθρο 2 στους ορισμούς των διακρίσεων, της διάκρισης λόγω σχέσης και της διάκρισης</w:t>
      </w:r>
      <w:r>
        <w:rPr>
          <w:rFonts w:eastAsia="Times New Roman" w:cs="Times New Roman"/>
          <w:szCs w:val="24"/>
        </w:rPr>
        <w:t>,</w:t>
      </w:r>
      <w:r>
        <w:rPr>
          <w:rFonts w:eastAsia="Times New Roman" w:cs="Times New Roman"/>
          <w:szCs w:val="24"/>
        </w:rPr>
        <w:t xml:space="preserve"> λόγω </w:t>
      </w:r>
      <w:proofErr w:type="spellStart"/>
      <w:r>
        <w:rPr>
          <w:rFonts w:eastAsia="Times New Roman" w:cs="Times New Roman"/>
          <w:szCs w:val="24"/>
        </w:rPr>
        <w:t>νομιζόμενων</w:t>
      </w:r>
      <w:proofErr w:type="spellEnd"/>
      <w:r>
        <w:rPr>
          <w:rFonts w:eastAsia="Times New Roman" w:cs="Times New Roman"/>
          <w:szCs w:val="24"/>
        </w:rPr>
        <w:t xml:space="preserve"> χαρακτηριστικ</w:t>
      </w:r>
      <w:r>
        <w:rPr>
          <w:rFonts w:eastAsia="Times New Roman" w:cs="Times New Roman"/>
          <w:szCs w:val="24"/>
        </w:rPr>
        <w:t xml:space="preserve">ών. </w:t>
      </w:r>
    </w:p>
    <w:p w14:paraId="2C0FBBE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Τρίτο στοιχείο αποτελεί η πρόβλεψη της παραγράφου 4 του άρθρου 3 για μη καταβολή </w:t>
      </w:r>
      <w:proofErr w:type="spellStart"/>
      <w:r>
        <w:rPr>
          <w:rFonts w:eastAsia="Times New Roman" w:cs="Times New Roman"/>
          <w:szCs w:val="24"/>
        </w:rPr>
        <w:t>παραβόλου</w:t>
      </w:r>
      <w:proofErr w:type="spellEnd"/>
      <w:r>
        <w:rPr>
          <w:rFonts w:eastAsia="Times New Roman" w:cs="Times New Roman"/>
          <w:szCs w:val="24"/>
        </w:rPr>
        <w:t xml:space="preserve"> από νομικά πρόσωπα</w:t>
      </w:r>
      <w:r>
        <w:rPr>
          <w:rFonts w:eastAsia="Times New Roman" w:cs="Times New Roman"/>
          <w:szCs w:val="24"/>
        </w:rPr>
        <w:t>,</w:t>
      </w:r>
      <w:r>
        <w:rPr>
          <w:rFonts w:eastAsia="Times New Roman" w:cs="Times New Roman"/>
          <w:szCs w:val="24"/>
        </w:rPr>
        <w:t xml:space="preserve"> που ασκούν πρόσθετη παρέμβαση, σύμφωνα με τους κώδικες πολιτικής και διοικητικής δικονομίας.</w:t>
      </w:r>
    </w:p>
    <w:p w14:paraId="2C0FBBE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Τέταρτο στοιχείο -επίσης πολύ σημαντικό- είναι </w:t>
      </w:r>
      <w:r>
        <w:rPr>
          <w:rFonts w:eastAsia="Times New Roman" w:cs="Times New Roman"/>
          <w:szCs w:val="24"/>
        </w:rPr>
        <w:t>η ανάθεση στον θεσμό του Συνηγόρου του Πολίτη των καθηκόντων του φορέα παρακολούθησης και προώθησης της εφαρμογής της αρχής της ίσης μεταχείρισης. Εδώ εκτιμώ ότι υπάρχουν κάποια περιθώρια βελτίωσης με τη διεύρυνση των αρμοδιοτήτων του Συνηγόρου του Πολίτη.</w:t>
      </w:r>
      <w:r>
        <w:rPr>
          <w:rFonts w:eastAsia="Times New Roman" w:cs="Times New Roman"/>
          <w:szCs w:val="24"/>
        </w:rPr>
        <w:t xml:space="preserve"> </w:t>
      </w:r>
    </w:p>
    <w:p w14:paraId="2C0FBBE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Οπότε, παρακαλώ, κύριε Υπουργέ, να εξετάσετε και αυτό το θέμα, γιατί παραμένει ως κύριο χαρακτηριστικό του θεσμού αυτού ο διαμεσολαβητικός ρόλος του και οι διοικητικές προσφυγές</w:t>
      </w:r>
      <w:r>
        <w:rPr>
          <w:rFonts w:eastAsia="Times New Roman" w:cs="Times New Roman"/>
          <w:szCs w:val="24"/>
        </w:rPr>
        <w:t>,</w:t>
      </w:r>
      <w:r>
        <w:rPr>
          <w:rFonts w:eastAsia="Times New Roman" w:cs="Times New Roman"/>
          <w:szCs w:val="24"/>
        </w:rPr>
        <w:t xml:space="preserve"> παρά τη βελτίωση που </w:t>
      </w:r>
      <w:r>
        <w:rPr>
          <w:rFonts w:eastAsia="Times New Roman" w:cs="Times New Roman"/>
          <w:szCs w:val="24"/>
        </w:rPr>
        <w:lastRenderedPageBreak/>
        <w:t>ήδη επιχειρείτε με το άρθρο 20. Εδώ όμως, δεν έχουμε ν</w:t>
      </w:r>
      <w:r>
        <w:rPr>
          <w:rFonts w:eastAsia="Times New Roman" w:cs="Times New Roman"/>
          <w:szCs w:val="24"/>
        </w:rPr>
        <w:t>α κάνουμε με απλά παράπονα μη χορηγήσεων εγγράφων ή κάτι παρόμοιο</w:t>
      </w:r>
      <w:r>
        <w:rPr>
          <w:rFonts w:eastAsia="Times New Roman" w:cs="Times New Roman"/>
          <w:szCs w:val="24"/>
        </w:rPr>
        <w:t>. Έχουμε</w:t>
      </w:r>
      <w:r>
        <w:rPr>
          <w:rFonts w:eastAsia="Times New Roman" w:cs="Times New Roman"/>
          <w:szCs w:val="24"/>
        </w:rPr>
        <w:t xml:space="preserve"> να κάνουμε με ανθρώπινα δικαιώματα. Επομένως, ίσως η ύπαρξη ενός πιο ανεξάρτητου μηχανισμού ή η δυνατότητα μιας πιο άμεσης παρέμβασης, που λογικά απαιτείται σε τόσο σοβαρά θέματα, να</w:t>
      </w:r>
      <w:r>
        <w:rPr>
          <w:rFonts w:eastAsia="Times New Roman" w:cs="Times New Roman"/>
          <w:szCs w:val="24"/>
        </w:rPr>
        <w:t xml:space="preserve"> λειτουργήσει καλύτερα. </w:t>
      </w:r>
    </w:p>
    <w:p w14:paraId="2C0FBBE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Άλλο ένα σημείο</w:t>
      </w:r>
      <w:r>
        <w:rPr>
          <w:rFonts w:eastAsia="Times New Roman" w:cs="Times New Roman"/>
          <w:szCs w:val="24"/>
        </w:rPr>
        <w:t>,</w:t>
      </w:r>
      <w:r>
        <w:rPr>
          <w:rFonts w:eastAsia="Times New Roman" w:cs="Times New Roman"/>
          <w:szCs w:val="24"/>
        </w:rPr>
        <w:t xml:space="preserve"> που πιθανόν πρέπει να αλλάξουμε</w:t>
      </w:r>
      <w:r>
        <w:rPr>
          <w:rFonts w:eastAsia="Times New Roman" w:cs="Times New Roman"/>
          <w:szCs w:val="24"/>
        </w:rPr>
        <w:t>,</w:t>
      </w:r>
      <w:r>
        <w:rPr>
          <w:rFonts w:eastAsia="Times New Roman" w:cs="Times New Roman"/>
          <w:szCs w:val="24"/>
        </w:rPr>
        <w:t xml:space="preserve"> είναι ότι ναι μεν με την παράγραφο 1 του άρθρου 22 καταργείται ο προηγούμενος ν</w:t>
      </w:r>
      <w:r>
        <w:rPr>
          <w:rFonts w:eastAsia="Times New Roman" w:cs="Times New Roman"/>
          <w:szCs w:val="24"/>
        </w:rPr>
        <w:t>.</w:t>
      </w:r>
      <w:r>
        <w:rPr>
          <w:rFonts w:eastAsia="Times New Roman" w:cs="Times New Roman"/>
          <w:szCs w:val="24"/>
        </w:rPr>
        <w:t>3304/2005, ωστόσο εκεί υπάρχει και διάταξη, συγκεκριμένα το άρθρο 16, η οποία προέβλεπε και συγκεκριμ</w:t>
      </w:r>
      <w:r>
        <w:rPr>
          <w:rFonts w:eastAsia="Times New Roman" w:cs="Times New Roman"/>
          <w:szCs w:val="24"/>
        </w:rPr>
        <w:t xml:space="preserve">ένες ποινικές κυρώσεις για τους παραβάτες. </w:t>
      </w:r>
    </w:p>
    <w:p w14:paraId="2C0FBBE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άρθρο 20, όμως, του υπό συζήτηση σχεδίου νόμου, προβλέπεται απλώς η επιβολή κυρώσεων σε όσους λειτουργούς αρνούνται τη συνεργασία με τον Συνήγορο του Πολίτη ή εάν διαπιστωθούν </w:t>
      </w:r>
      <w:proofErr w:type="spellStart"/>
      <w:r>
        <w:rPr>
          <w:rFonts w:eastAsia="Times New Roman" w:cs="Times New Roman"/>
          <w:szCs w:val="24"/>
        </w:rPr>
        <w:t>αποχρώσες</w:t>
      </w:r>
      <w:proofErr w:type="spellEnd"/>
      <w:r>
        <w:rPr>
          <w:rFonts w:eastAsia="Times New Roman" w:cs="Times New Roman"/>
          <w:szCs w:val="24"/>
        </w:rPr>
        <w:t xml:space="preserve"> ενδεί</w:t>
      </w:r>
      <w:r>
        <w:rPr>
          <w:rFonts w:eastAsia="Times New Roman" w:cs="Times New Roman"/>
          <w:szCs w:val="24"/>
        </w:rPr>
        <w:lastRenderedPageBreak/>
        <w:t>ξεις για τέλεση α</w:t>
      </w:r>
      <w:r>
        <w:rPr>
          <w:rFonts w:eastAsia="Times New Roman" w:cs="Times New Roman"/>
          <w:szCs w:val="24"/>
        </w:rPr>
        <w:t xml:space="preserve">δικημάτων, παραπέμποντας στον εισαγγελέα για τα περαιτέρω. Παρακαλώ να εξετάσετε και αυτό το θέμα, ώστε να πειστούμε ότι η νέα διαδικασία εξασφαλίζει τις ποινικές κυρώσεις. </w:t>
      </w:r>
    </w:p>
    <w:p w14:paraId="2C0FBBE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Αγαπητοί συνάδελφοι Βουλευτές, είναι αλήθεια ότι από τη μια πλευρά με προβληματίζε</w:t>
      </w:r>
      <w:r>
        <w:rPr>
          <w:rFonts w:eastAsia="Times New Roman" w:cs="Times New Roman"/>
          <w:szCs w:val="24"/>
        </w:rPr>
        <w:t>ι σοβαρά σε κάποιο βαθμό η διστακτικότητα της ελληνικής κοινωνίας να αποδεχθεί τέτοιες αλλαγές στο σύνολό τους -και αντιλαμβάνομαι σίγουρα ότι ακόμα δεν είναι τόσο ώριμη- από την άλλη, όμως, δεν είναι δυνατόν σε μια ευρωπαϊκή ανεπτυγμένη κοινωνία του 21</w:t>
      </w:r>
      <w:r>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αιώνα να μην είναι λυμένα παρόμοια ζητήματα και να υπάρχουν ακόμα αγκυλώσεις σε θεσμικά όργανα, που θυμίζουν πραγματικά εποχή μεσαιωνικού σκοταδισμού. </w:t>
      </w:r>
    </w:p>
    <w:p w14:paraId="2C0FBBE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Υπάρχει αλήθεια</w:t>
      </w:r>
      <w:r>
        <w:rPr>
          <w:rFonts w:eastAsia="Times New Roman" w:cs="Times New Roman"/>
          <w:szCs w:val="24"/>
        </w:rPr>
        <w:t>,</w:t>
      </w:r>
      <w:r>
        <w:rPr>
          <w:rFonts w:eastAsia="Times New Roman" w:cs="Times New Roman"/>
          <w:szCs w:val="24"/>
        </w:rPr>
        <w:t xml:space="preserve"> κάποιος που ανθρώπινα και λογικά σκεπτόμενος μπορεί να είναι απόλυτος και αρνητικός, το</w:t>
      </w:r>
      <w:r>
        <w:rPr>
          <w:rFonts w:eastAsia="Times New Roman" w:cs="Times New Roman"/>
          <w:szCs w:val="24"/>
        </w:rPr>
        <w:t>υλάχιστον στη νομική τακτοποίηση; Εγώ θεωρώ πως όχι. Βέβαια</w:t>
      </w:r>
      <w:r>
        <w:rPr>
          <w:rFonts w:eastAsia="Times New Roman" w:cs="Times New Roman"/>
          <w:szCs w:val="24"/>
        </w:rPr>
        <w:t>,</w:t>
      </w:r>
      <w:r>
        <w:rPr>
          <w:rFonts w:eastAsia="Times New Roman" w:cs="Times New Roman"/>
          <w:szCs w:val="24"/>
        </w:rPr>
        <w:t xml:space="preserve"> μιλάω για ανθρώπινα και λογικά σκεπτόμενους, γιατί ιδεοληψίες και προκαταλήψεις θα υπάρχουν πάντα. </w:t>
      </w:r>
    </w:p>
    <w:p w14:paraId="2C0FBBE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Όπως αντιλαμβάνεστε, δεν είναι απλώς θέμα να αποδεχθούμε τις εδραιωμένες απόψεις καθ’ όλα σεβασ</w:t>
      </w:r>
      <w:r>
        <w:rPr>
          <w:rFonts w:eastAsia="Times New Roman" w:cs="Times New Roman"/>
          <w:szCs w:val="24"/>
        </w:rPr>
        <w:t xml:space="preserve">τών οργάνων και απλώς να ενσωματώσουμε μια σειρά διατάξεων στο δίκαιό μας, αλλά -θα το επαναλάβω- να γίνουν αποδεκτές από την κοινωνία, ώστε να πετύχει η εφαρμογή τους. </w:t>
      </w:r>
    </w:p>
    <w:p w14:paraId="2C0FBBEA" w14:textId="77777777" w:rsidR="0032345F" w:rsidRDefault="00CA05C6">
      <w:pPr>
        <w:spacing w:after="0" w:line="600" w:lineRule="auto"/>
        <w:ind w:firstLine="720"/>
        <w:jc w:val="both"/>
        <w:rPr>
          <w:rFonts w:eastAsia="Times New Roman"/>
          <w:szCs w:val="24"/>
        </w:rPr>
      </w:pPr>
      <w:r>
        <w:rPr>
          <w:rFonts w:eastAsia="Times New Roman"/>
          <w:szCs w:val="24"/>
        </w:rPr>
        <w:t>Γι’ αυτόν τον λόγο, η Ένωση Κεντρώων θα κάνει ό,τι μπορεί για να τροποποιηθεί η σχετικ</w:t>
      </w:r>
      <w:r>
        <w:rPr>
          <w:rFonts w:eastAsia="Times New Roman"/>
          <w:szCs w:val="24"/>
        </w:rPr>
        <w:t>ή νομοθεσία και να αλλάξουν γενικότερα οι νοοτροπίες.</w:t>
      </w:r>
    </w:p>
    <w:p w14:paraId="2C0FBBEB" w14:textId="77777777" w:rsidR="0032345F" w:rsidRDefault="00CA05C6">
      <w:pPr>
        <w:spacing w:after="0" w:line="600" w:lineRule="auto"/>
        <w:ind w:firstLine="720"/>
        <w:jc w:val="both"/>
        <w:rPr>
          <w:rFonts w:eastAsia="Times New Roman"/>
          <w:szCs w:val="24"/>
        </w:rPr>
      </w:pPr>
      <w:r>
        <w:rPr>
          <w:rFonts w:eastAsia="Times New Roman"/>
          <w:szCs w:val="24"/>
        </w:rPr>
        <w:t>Σε αυτό το πλαίσιο, σαφώς, υποστηρίζουμε αυτή την κυβερνητική πρωτοβουλία και δηλώνουμε ξεκάθαρα ότι την υπερψηφίζουμε. Επί των άρθρων και επί των μερών Β΄, Γ΄ και Δ΄ θα τοποθετηθούμε στη σχετική ψηφοφο</w:t>
      </w:r>
      <w:r>
        <w:rPr>
          <w:rFonts w:eastAsia="Times New Roman"/>
          <w:szCs w:val="24"/>
        </w:rPr>
        <w:t xml:space="preserve">ρία. </w:t>
      </w:r>
    </w:p>
    <w:p w14:paraId="2C0FBBEC" w14:textId="77777777" w:rsidR="0032345F" w:rsidRDefault="00CA05C6">
      <w:pPr>
        <w:spacing w:after="0" w:line="600" w:lineRule="auto"/>
        <w:ind w:firstLine="720"/>
        <w:jc w:val="both"/>
        <w:rPr>
          <w:rFonts w:eastAsia="Times New Roman"/>
          <w:szCs w:val="24"/>
        </w:rPr>
      </w:pPr>
      <w:r>
        <w:rPr>
          <w:rFonts w:eastAsia="Times New Roman"/>
          <w:szCs w:val="24"/>
        </w:rPr>
        <w:t xml:space="preserve">Σας ευχαριστώ πάρα πολύ για την προσοχή σας. </w:t>
      </w:r>
    </w:p>
    <w:p w14:paraId="2C0FBBED" w14:textId="77777777" w:rsidR="0032345F" w:rsidRDefault="00CA05C6">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2C0FBBEE"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Κι εμείς ευχαριστούμε. </w:t>
      </w:r>
    </w:p>
    <w:p w14:paraId="2C0FBBEF" w14:textId="77777777" w:rsidR="0032345F" w:rsidRDefault="00CA05C6">
      <w:pPr>
        <w:spacing w:after="0" w:line="600" w:lineRule="auto"/>
        <w:ind w:firstLine="720"/>
        <w:jc w:val="center"/>
        <w:rPr>
          <w:rFonts w:eastAsia="Times New Roman"/>
          <w:szCs w:val="24"/>
        </w:rPr>
      </w:pPr>
      <w:r>
        <w:rPr>
          <w:rFonts w:eastAsia="Times New Roman"/>
          <w:szCs w:val="24"/>
        </w:rPr>
        <w:t>(ΜΕΤΑ ΤΗΝ ΚΑΤΑΜΕΤΡΗΣΗ)</w:t>
      </w:r>
    </w:p>
    <w:p w14:paraId="2C0FBBF0" w14:textId="77777777" w:rsidR="0032345F" w:rsidRDefault="00CA05C6">
      <w:pPr>
        <w:spacing w:after="0"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το απ</w:t>
      </w:r>
      <w:r>
        <w:rPr>
          <w:rFonts w:eastAsia="Times New Roman"/>
          <w:szCs w:val="24"/>
        </w:rPr>
        <w:t xml:space="preserve">οτέλεσμα της διεξαχθείσης ψηφοφορίας επί των αιτήσεων άρσης ασυλίας των συναδέλφων Βουλευτών. </w:t>
      </w:r>
    </w:p>
    <w:p w14:paraId="2C0FBBF1" w14:textId="77777777" w:rsidR="0032345F" w:rsidRDefault="00CA05C6">
      <w:pPr>
        <w:spacing w:after="0" w:line="600" w:lineRule="auto"/>
        <w:ind w:firstLine="720"/>
        <w:jc w:val="both"/>
        <w:rPr>
          <w:rFonts w:eastAsia="Times New Roman"/>
          <w:szCs w:val="24"/>
        </w:rPr>
      </w:pPr>
      <w:r>
        <w:rPr>
          <w:rFonts w:eastAsia="Times New Roman"/>
          <w:szCs w:val="24"/>
        </w:rPr>
        <w:t>Ψήφισαν συνολικά 172</w:t>
      </w:r>
      <w:r>
        <w:rPr>
          <w:rFonts w:eastAsia="Times New Roman"/>
          <w:szCs w:val="24"/>
        </w:rPr>
        <w:t xml:space="preserve"> </w:t>
      </w:r>
      <w:r>
        <w:rPr>
          <w:rFonts w:eastAsia="Times New Roman"/>
          <w:szCs w:val="24"/>
        </w:rPr>
        <w:t>Βουλευτές.</w:t>
      </w:r>
    </w:p>
    <w:p w14:paraId="2C0FBBF2" w14:textId="77777777" w:rsidR="0032345F" w:rsidRDefault="00CA05C6">
      <w:pPr>
        <w:spacing w:after="0" w:line="600" w:lineRule="auto"/>
        <w:ind w:firstLine="720"/>
        <w:jc w:val="both"/>
        <w:rPr>
          <w:rFonts w:eastAsia="Times New Roman"/>
          <w:szCs w:val="24"/>
        </w:rPr>
      </w:pPr>
      <w:r>
        <w:rPr>
          <w:rFonts w:eastAsia="Times New Roman"/>
          <w:szCs w:val="24"/>
        </w:rPr>
        <w:t xml:space="preserve">Για τον συνάδελφο κ. Παναγιώτη Καμμένο: </w:t>
      </w:r>
    </w:p>
    <w:p w14:paraId="2C0FBBF3" w14:textId="77777777" w:rsidR="0032345F" w:rsidRDefault="00CA05C6">
      <w:pPr>
        <w:spacing w:after="0" w:line="600" w:lineRule="auto"/>
        <w:ind w:firstLine="720"/>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36 Βουλευτές.</w:t>
      </w:r>
    </w:p>
    <w:p w14:paraId="2C0FBBF4" w14:textId="77777777" w:rsidR="0032345F" w:rsidRDefault="00CA05C6">
      <w:pPr>
        <w:spacing w:after="0" w:line="600" w:lineRule="auto"/>
        <w:ind w:firstLine="720"/>
        <w:jc w:val="both"/>
        <w:rPr>
          <w:rFonts w:eastAsia="Times New Roman"/>
          <w:szCs w:val="24"/>
        </w:rPr>
      </w:pPr>
      <w:r>
        <w:rPr>
          <w:rFonts w:eastAsia="Times New Roman"/>
          <w:szCs w:val="24"/>
        </w:rPr>
        <w:t xml:space="preserve">Κατά της άρσεως ασυλίας, </w:t>
      </w:r>
      <w:r>
        <w:rPr>
          <w:rFonts w:eastAsia="Times New Roman"/>
          <w:szCs w:val="24"/>
        </w:rPr>
        <w:t xml:space="preserve">δηλαδή «ΟΧΙ», ψήφισαν 133 Βουλευτές. </w:t>
      </w:r>
    </w:p>
    <w:p w14:paraId="2C0FBBF5" w14:textId="77777777" w:rsidR="0032345F" w:rsidRDefault="00CA05C6">
      <w:pPr>
        <w:spacing w:after="0" w:line="600" w:lineRule="auto"/>
        <w:ind w:firstLine="720"/>
        <w:jc w:val="both"/>
        <w:rPr>
          <w:rFonts w:eastAsia="Times New Roman"/>
          <w:szCs w:val="24"/>
        </w:rPr>
      </w:pPr>
      <w:r>
        <w:rPr>
          <w:rFonts w:eastAsia="Times New Roman"/>
          <w:szCs w:val="24"/>
        </w:rPr>
        <w:t xml:space="preserve">Ψήφισαν «ΠΑΡΩΝ» 3 Βουλευτές. </w:t>
      </w:r>
    </w:p>
    <w:p w14:paraId="2C0FBBF6" w14:textId="77777777" w:rsidR="0032345F" w:rsidRDefault="00CA05C6">
      <w:pPr>
        <w:spacing w:after="0" w:line="600" w:lineRule="auto"/>
        <w:ind w:firstLine="720"/>
        <w:jc w:val="both"/>
        <w:rPr>
          <w:rFonts w:eastAsia="Times New Roman"/>
          <w:szCs w:val="24"/>
        </w:rPr>
      </w:pPr>
      <w:r>
        <w:rPr>
          <w:rFonts w:eastAsia="Times New Roman"/>
          <w:szCs w:val="24"/>
        </w:rPr>
        <w:t xml:space="preserve">Συνεπώς η αίτηση της </w:t>
      </w:r>
      <w:r>
        <w:rPr>
          <w:rFonts w:eastAsia="Times New Roman"/>
          <w:szCs w:val="24"/>
        </w:rPr>
        <w:t xml:space="preserve">εισαγγελικής αρχής </w:t>
      </w:r>
      <w:r>
        <w:rPr>
          <w:rFonts w:eastAsia="Times New Roman"/>
          <w:szCs w:val="24"/>
        </w:rPr>
        <w:t xml:space="preserve">απορρίπτεται. </w:t>
      </w:r>
    </w:p>
    <w:p w14:paraId="2C0FBBF7" w14:textId="77777777" w:rsidR="0032345F" w:rsidRDefault="00CA05C6">
      <w:pPr>
        <w:spacing w:after="0" w:line="600" w:lineRule="auto"/>
        <w:ind w:firstLine="720"/>
        <w:jc w:val="both"/>
        <w:rPr>
          <w:rFonts w:eastAsia="Times New Roman"/>
          <w:szCs w:val="24"/>
        </w:rPr>
      </w:pPr>
      <w:r>
        <w:rPr>
          <w:rFonts w:eastAsia="Times New Roman"/>
          <w:szCs w:val="24"/>
        </w:rPr>
        <w:t>Για τη συνάδελφο κ. Άννα-Μισέλ Ασημακοπούλου:</w:t>
      </w:r>
    </w:p>
    <w:p w14:paraId="2C0FBBF8" w14:textId="77777777" w:rsidR="0032345F" w:rsidRDefault="00CA05C6">
      <w:pPr>
        <w:spacing w:after="0" w:line="600" w:lineRule="auto"/>
        <w:ind w:firstLine="720"/>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136 Βουλευτές.</w:t>
      </w:r>
    </w:p>
    <w:p w14:paraId="2C0FBBF9" w14:textId="77777777" w:rsidR="0032345F" w:rsidRDefault="00CA05C6">
      <w:pPr>
        <w:spacing w:after="0" w:line="600" w:lineRule="auto"/>
        <w:ind w:firstLine="720"/>
        <w:jc w:val="both"/>
        <w:rPr>
          <w:rFonts w:eastAsia="Times New Roman"/>
          <w:szCs w:val="24"/>
        </w:rPr>
      </w:pPr>
      <w:r>
        <w:rPr>
          <w:rFonts w:eastAsia="Times New Roman"/>
          <w:szCs w:val="24"/>
        </w:rPr>
        <w:t xml:space="preserve">Κατά της άρσεως ασυλίας, </w:t>
      </w:r>
      <w:r>
        <w:rPr>
          <w:rFonts w:eastAsia="Times New Roman"/>
          <w:szCs w:val="24"/>
        </w:rPr>
        <w:t>δηλαδή «ΟΧΙ»</w:t>
      </w:r>
      <w:r>
        <w:rPr>
          <w:rFonts w:eastAsia="Times New Roman"/>
          <w:szCs w:val="24"/>
        </w:rPr>
        <w:t>,</w:t>
      </w:r>
      <w:r>
        <w:rPr>
          <w:rFonts w:eastAsia="Times New Roman"/>
          <w:szCs w:val="24"/>
        </w:rPr>
        <w:t xml:space="preserve"> ψήφισαν 36 Βουλευτές. </w:t>
      </w:r>
    </w:p>
    <w:p w14:paraId="2C0FBBFA" w14:textId="77777777" w:rsidR="0032345F" w:rsidRDefault="00CA05C6">
      <w:pPr>
        <w:spacing w:after="0" w:line="600" w:lineRule="auto"/>
        <w:ind w:firstLine="720"/>
        <w:jc w:val="both"/>
        <w:rPr>
          <w:rFonts w:eastAsia="Times New Roman"/>
          <w:szCs w:val="24"/>
        </w:rPr>
      </w:pPr>
      <w:r>
        <w:rPr>
          <w:rFonts w:eastAsia="Times New Roman"/>
          <w:szCs w:val="24"/>
        </w:rPr>
        <w:t xml:space="preserve">«ΠΑΡΩΝ» ψήφισε ουδείς </w:t>
      </w:r>
      <w:r>
        <w:rPr>
          <w:rFonts w:eastAsia="Times New Roman"/>
          <w:szCs w:val="24"/>
        </w:rPr>
        <w:t>.</w:t>
      </w:r>
    </w:p>
    <w:p w14:paraId="2C0FBBFB" w14:textId="77777777" w:rsidR="0032345F" w:rsidRDefault="00CA05C6">
      <w:pPr>
        <w:spacing w:after="0" w:line="600" w:lineRule="auto"/>
        <w:ind w:firstLine="720"/>
        <w:jc w:val="both"/>
        <w:rPr>
          <w:rFonts w:eastAsia="Times New Roman"/>
          <w:szCs w:val="24"/>
        </w:rPr>
      </w:pPr>
      <w:r>
        <w:rPr>
          <w:rFonts w:eastAsia="Times New Roman"/>
          <w:szCs w:val="24"/>
        </w:rPr>
        <w:t xml:space="preserve">Συνεπώς η αίτηση της </w:t>
      </w:r>
      <w:r>
        <w:rPr>
          <w:rFonts w:eastAsia="Times New Roman"/>
          <w:szCs w:val="24"/>
        </w:rPr>
        <w:t xml:space="preserve">εισαγγελικής αρχής </w:t>
      </w:r>
      <w:r>
        <w:rPr>
          <w:rFonts w:eastAsia="Times New Roman"/>
          <w:szCs w:val="24"/>
        </w:rPr>
        <w:t xml:space="preserve">γίνεται δεκτή για την άρση της ασυλίας της. </w:t>
      </w:r>
    </w:p>
    <w:p w14:paraId="2C0FBBFC"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(Το πρωτόκολλο και τα ψηφοδέλτια της διεξαχθείσης ονομαστικής ψηφοφορίας καταχωρίζονται στα </w:t>
      </w:r>
      <w:r>
        <w:rPr>
          <w:rFonts w:eastAsia="Times New Roman"/>
          <w:szCs w:val="24"/>
        </w:rPr>
        <w:t>Π</w:t>
      </w:r>
      <w:r>
        <w:rPr>
          <w:rFonts w:eastAsia="Times New Roman"/>
          <w:szCs w:val="24"/>
        </w:rPr>
        <w:t>ρακτικά και έχουν</w:t>
      </w:r>
      <w:r>
        <w:rPr>
          <w:rFonts w:eastAsia="Times New Roman"/>
          <w:szCs w:val="24"/>
        </w:rPr>
        <w:t xml:space="preserve"> ως εξής:</w:t>
      </w:r>
    </w:p>
    <w:p w14:paraId="2C0FBBFD" w14:textId="77777777" w:rsidR="0032345F" w:rsidRDefault="00CA05C6">
      <w:pPr>
        <w:spacing w:after="0" w:line="600" w:lineRule="auto"/>
        <w:ind w:firstLine="720"/>
        <w:jc w:val="both"/>
        <w:rPr>
          <w:rFonts w:eastAsia="Times New Roman"/>
          <w:szCs w:val="24"/>
        </w:rPr>
      </w:pPr>
      <w:r>
        <w:rPr>
          <w:rFonts w:eastAsia="Times New Roman"/>
          <w:szCs w:val="24"/>
        </w:rPr>
        <w:t>(ΑΛΛΑΓΗ ΣΕΛ)</w:t>
      </w:r>
    </w:p>
    <w:p w14:paraId="2C0FBBFE" w14:textId="77777777" w:rsidR="0032345F" w:rsidRDefault="00CA05C6">
      <w:pPr>
        <w:spacing w:after="0" w:line="600" w:lineRule="auto"/>
        <w:ind w:firstLine="720"/>
        <w:jc w:val="both"/>
        <w:rPr>
          <w:rFonts w:eastAsia="Times New Roman"/>
          <w:szCs w:val="24"/>
        </w:rPr>
      </w:pPr>
      <w:r>
        <w:rPr>
          <w:rFonts w:eastAsia="Times New Roman"/>
          <w:szCs w:val="24"/>
        </w:rPr>
        <w:t>(ΝΑ ΚΑΤΑΧΩΡΙΣΘΟΥΝ ΤΟ ΠΡΩΤΟΚΟΛΛΟ ΚΑΙ ΤΑ ΨΗΦΟΔΕΛΤΙΑ  ΣΕΛ. 179 Α)</w:t>
      </w:r>
    </w:p>
    <w:p w14:paraId="2C0FBBFF" w14:textId="77777777" w:rsidR="0032345F" w:rsidRDefault="00CA05C6">
      <w:pPr>
        <w:spacing w:after="0" w:line="600" w:lineRule="auto"/>
        <w:ind w:firstLine="720"/>
        <w:jc w:val="both"/>
        <w:rPr>
          <w:rFonts w:eastAsia="Times New Roman"/>
          <w:szCs w:val="24"/>
        </w:rPr>
      </w:pPr>
      <w:r>
        <w:rPr>
          <w:rFonts w:eastAsia="Times New Roman"/>
          <w:szCs w:val="24"/>
        </w:rPr>
        <w:t>(ΑΛΛΑΓΗ ΣΕΛ)</w:t>
      </w:r>
    </w:p>
    <w:p w14:paraId="2C0FBC00"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Τον λόγο τώρα έχει η Υπουργός Τουρισμού κ. Έλενα Κουντουρά. </w:t>
      </w:r>
    </w:p>
    <w:p w14:paraId="2C0FBC01" w14:textId="77777777" w:rsidR="0032345F" w:rsidRDefault="00CA05C6">
      <w:pPr>
        <w:spacing w:after="0" w:line="600" w:lineRule="auto"/>
        <w:ind w:firstLine="720"/>
        <w:jc w:val="both"/>
        <w:rPr>
          <w:rFonts w:eastAsia="Times New Roman"/>
          <w:szCs w:val="24"/>
        </w:rPr>
      </w:pPr>
      <w:r>
        <w:rPr>
          <w:rFonts w:eastAsia="Times New Roman"/>
          <w:b/>
          <w:szCs w:val="24"/>
        </w:rPr>
        <w:t xml:space="preserve">ΕΛΕΝΑ ΚΟΥΝΤΟΥΡΑ (Υπουργός Τουρισμού): </w:t>
      </w:r>
      <w:r>
        <w:rPr>
          <w:rFonts w:eastAsia="Times New Roman"/>
          <w:szCs w:val="24"/>
        </w:rPr>
        <w:t>Έχουμε εισάγει δύο τροπολ</w:t>
      </w:r>
      <w:r>
        <w:rPr>
          <w:rFonts w:eastAsia="Times New Roman"/>
          <w:szCs w:val="24"/>
        </w:rPr>
        <w:t>ογίες.</w:t>
      </w:r>
    </w:p>
    <w:p w14:paraId="2C0FBC02" w14:textId="77777777" w:rsidR="0032345F" w:rsidRDefault="00CA05C6">
      <w:pPr>
        <w:spacing w:after="0" w:line="600" w:lineRule="auto"/>
        <w:ind w:firstLine="720"/>
        <w:jc w:val="both"/>
        <w:rPr>
          <w:rFonts w:eastAsia="Times New Roman"/>
          <w:szCs w:val="24"/>
        </w:rPr>
      </w:pPr>
      <w:r>
        <w:rPr>
          <w:rFonts w:eastAsia="Times New Roman"/>
          <w:szCs w:val="24"/>
        </w:rPr>
        <w:t>Η πρώτη</w:t>
      </w:r>
      <w:r>
        <w:rPr>
          <w:rFonts w:eastAsia="Times New Roman"/>
          <w:szCs w:val="24"/>
        </w:rPr>
        <w:t>,</w:t>
      </w:r>
      <w:r>
        <w:rPr>
          <w:rFonts w:eastAsia="Times New Roman"/>
          <w:szCs w:val="24"/>
        </w:rPr>
        <w:t xml:space="preserve"> αφορά την επιστημονική επιτροπή</w:t>
      </w:r>
      <w:r>
        <w:rPr>
          <w:rFonts w:eastAsia="Times New Roman"/>
          <w:szCs w:val="24"/>
        </w:rPr>
        <w:t>,</w:t>
      </w:r>
      <w:r>
        <w:rPr>
          <w:rFonts w:eastAsia="Times New Roman"/>
          <w:szCs w:val="24"/>
        </w:rPr>
        <w:t xml:space="preserve"> η οποία πρέπει να γίνει</w:t>
      </w:r>
      <w:r>
        <w:rPr>
          <w:rFonts w:eastAsia="Times New Roman"/>
          <w:szCs w:val="24"/>
        </w:rPr>
        <w:t>,</w:t>
      </w:r>
      <w:r>
        <w:rPr>
          <w:rFonts w:eastAsia="Times New Roman"/>
          <w:szCs w:val="24"/>
        </w:rPr>
        <w:t xml:space="preserve"> για να μπορέσουμε να συγκροτήσουμε μια πενταμελή γνωμοδοτική, επιστημονική επιτροπή, με συμβουλευτικό ρόλο, αρμόδια για θέματα εκπαίδευσης για την άσκηση του επαγγέλματος του ξεναγού</w:t>
      </w:r>
      <w:r>
        <w:rPr>
          <w:rFonts w:eastAsia="Times New Roman"/>
          <w:szCs w:val="24"/>
        </w:rPr>
        <w:t>.</w:t>
      </w:r>
    </w:p>
    <w:p w14:paraId="2C0FBC03" w14:textId="77777777" w:rsidR="0032345F" w:rsidRDefault="00CA05C6">
      <w:pPr>
        <w:spacing w:after="0" w:line="600" w:lineRule="auto"/>
        <w:ind w:firstLine="720"/>
        <w:jc w:val="both"/>
        <w:rPr>
          <w:rFonts w:eastAsia="Times New Roman"/>
          <w:szCs w:val="24"/>
        </w:rPr>
      </w:pPr>
      <w:r>
        <w:rPr>
          <w:rFonts w:eastAsia="Times New Roman"/>
          <w:szCs w:val="24"/>
        </w:rPr>
        <w:lastRenderedPageBreak/>
        <w:t>Η ύπαρξη της εν λόγω επιτροπής, η οποία αποτελείται από καθηγητές-μέλη ΔΕΠ, από σχολές και τμήματα συναφή με την εκπαίδευση των ξεναγών, όπως φιλοσοφική σχολή, τμήματα ιστορίας και αρχαιολογίας, φιλολογίας, αρχιτεκτονικής και σχολών κοινωνικών και ανθρωπ</w:t>
      </w:r>
      <w:r>
        <w:rPr>
          <w:rFonts w:eastAsia="Times New Roman"/>
          <w:szCs w:val="24"/>
        </w:rPr>
        <w:t>ιστικών σπουδών, κρίνεται αναγκαία, προκειμένου να παρέχεται η απαιτούμενη επιστημονική καθοδήγηση σε θέματα εκπαίδευσης για το επάγγελμα του ξεναγού, η οποία παρέχεται, αφενός, μέσω των σχολών ξεναγών και αφετέρου, μέσω των ταχύρρυθμων προγραμμάτων κατάρτ</w:t>
      </w:r>
      <w:r>
        <w:rPr>
          <w:rFonts w:eastAsia="Times New Roman"/>
          <w:szCs w:val="24"/>
        </w:rPr>
        <w:t xml:space="preserve">ισης.    </w:t>
      </w:r>
    </w:p>
    <w:p w14:paraId="2C0FBC04" w14:textId="77777777" w:rsidR="0032345F" w:rsidRDefault="00CA05C6">
      <w:pPr>
        <w:spacing w:after="0" w:line="600" w:lineRule="auto"/>
        <w:ind w:firstLine="720"/>
        <w:jc w:val="both"/>
        <w:rPr>
          <w:rFonts w:eastAsia="Times New Roman"/>
          <w:szCs w:val="24"/>
        </w:rPr>
      </w:pPr>
      <w:r>
        <w:rPr>
          <w:rFonts w:eastAsia="Times New Roman"/>
          <w:szCs w:val="24"/>
        </w:rPr>
        <w:t xml:space="preserve">Επειδή έχουμε στόχο να επαναλειτουργήσουμε τη </w:t>
      </w:r>
      <w:r>
        <w:rPr>
          <w:rFonts w:eastAsia="Times New Roman"/>
          <w:szCs w:val="24"/>
        </w:rPr>
        <w:t>Σ</w:t>
      </w:r>
      <w:r>
        <w:rPr>
          <w:rFonts w:eastAsia="Times New Roman"/>
          <w:szCs w:val="24"/>
        </w:rPr>
        <w:t xml:space="preserve">χολή </w:t>
      </w:r>
      <w:r>
        <w:rPr>
          <w:rFonts w:eastAsia="Times New Roman"/>
          <w:szCs w:val="24"/>
        </w:rPr>
        <w:t>Ξ</w:t>
      </w:r>
      <w:r>
        <w:rPr>
          <w:rFonts w:eastAsia="Times New Roman"/>
          <w:szCs w:val="24"/>
        </w:rPr>
        <w:t>εναγών, αυτή η συγκεκριμένη επιστημονική επιτροπή κρίνεται απολύτως απαραίτητη, προκειμένου να υποβάλει τις προτάσεις, τη διαμόρφωση του προγράμματος των σπουδών, τον ορισμό ειδικοτήτων των προ</w:t>
      </w:r>
      <w:r>
        <w:rPr>
          <w:rFonts w:eastAsia="Times New Roman"/>
          <w:szCs w:val="24"/>
        </w:rPr>
        <w:t>ς πρόσληψη καθηγητών</w:t>
      </w:r>
      <w:r>
        <w:rPr>
          <w:rFonts w:eastAsia="Times New Roman"/>
          <w:szCs w:val="24"/>
        </w:rPr>
        <w:t>,</w:t>
      </w:r>
      <w:r>
        <w:rPr>
          <w:rFonts w:eastAsia="Times New Roman"/>
          <w:szCs w:val="24"/>
        </w:rPr>
        <w:t xml:space="preserve"> ανάλογα με τα διδασκόμενα μαθήματα και προτάσεις ως </w:t>
      </w:r>
      <w:r>
        <w:rPr>
          <w:rFonts w:eastAsia="Times New Roman"/>
          <w:szCs w:val="24"/>
        </w:rPr>
        <w:lastRenderedPageBreak/>
        <w:t>προς τα οικεία εκπαιδευτικά συγγράμματα, διασφαλίζοντας έτσι το απαιτούμενο υψηλό επίπεδο της παρεχόμενης μέσω των σχολών ξεναγών, εκπαίδευσης.</w:t>
      </w:r>
    </w:p>
    <w:p w14:paraId="2C0FBC05" w14:textId="77777777" w:rsidR="0032345F" w:rsidRDefault="00CA05C6">
      <w:pPr>
        <w:spacing w:after="0" w:line="600" w:lineRule="auto"/>
        <w:ind w:firstLine="720"/>
        <w:jc w:val="both"/>
        <w:rPr>
          <w:rFonts w:eastAsia="Times New Roman"/>
          <w:szCs w:val="24"/>
        </w:rPr>
      </w:pPr>
      <w:r>
        <w:rPr>
          <w:rFonts w:eastAsia="Times New Roman"/>
          <w:szCs w:val="24"/>
        </w:rPr>
        <w:t>Υπήρχε μια ενδεκαμελής επιτροπή, η οπο</w:t>
      </w:r>
      <w:r>
        <w:rPr>
          <w:rFonts w:eastAsia="Times New Roman"/>
          <w:szCs w:val="24"/>
        </w:rPr>
        <w:t xml:space="preserve">ία δεν είχε λειτουργήσει ποτέ και καταργήθηκε, και μετά από διαβούλευση με τους φορείς φέρνουμε αυτή την πενταμελή επιτροπή, προκειμένου να μπορέσουμε να λειτουργήσουμε.  </w:t>
      </w:r>
    </w:p>
    <w:p w14:paraId="2C0FBC06" w14:textId="77777777" w:rsidR="0032345F" w:rsidRDefault="00CA05C6">
      <w:pPr>
        <w:spacing w:after="0" w:line="600" w:lineRule="auto"/>
        <w:ind w:firstLine="720"/>
        <w:jc w:val="both"/>
        <w:rPr>
          <w:rFonts w:eastAsia="Times New Roman"/>
          <w:szCs w:val="24"/>
        </w:rPr>
      </w:pPr>
      <w:r>
        <w:rPr>
          <w:rFonts w:eastAsia="Times New Roman"/>
          <w:szCs w:val="24"/>
        </w:rPr>
        <w:t>Η δεύτερη τροπολογία αφορά μια ρύθμιση που πρέπει να φέρουμε έτσι ώστε να μην υπάρξε</w:t>
      </w:r>
      <w:r>
        <w:rPr>
          <w:rFonts w:eastAsia="Times New Roman"/>
          <w:szCs w:val="24"/>
        </w:rPr>
        <w:t xml:space="preserve">ι αυτή η σύγκρουση ανάμεσα στα τουριστικά λεωφορεία και το μεταφορικό έργο που πραγματοποιούν και τα ΚΤΕΛ. Είναι συναρμοδιότητα του Υπουργείου Μεταφορών, δηλαδή του Υπουργού κ. </w:t>
      </w:r>
      <w:proofErr w:type="spellStart"/>
      <w:r>
        <w:rPr>
          <w:rFonts w:eastAsia="Times New Roman"/>
          <w:szCs w:val="24"/>
        </w:rPr>
        <w:t>Σπίρτζη</w:t>
      </w:r>
      <w:proofErr w:type="spellEnd"/>
      <w:r>
        <w:rPr>
          <w:rFonts w:eastAsia="Times New Roman"/>
          <w:szCs w:val="24"/>
        </w:rPr>
        <w:t xml:space="preserve"> και δική μου.</w:t>
      </w:r>
    </w:p>
    <w:p w14:paraId="2C0FBC07" w14:textId="77777777" w:rsidR="0032345F" w:rsidRDefault="00CA05C6">
      <w:pPr>
        <w:spacing w:after="0" w:line="600" w:lineRule="auto"/>
        <w:ind w:firstLine="720"/>
        <w:jc w:val="both"/>
        <w:rPr>
          <w:rFonts w:eastAsia="Times New Roman"/>
          <w:szCs w:val="24"/>
        </w:rPr>
      </w:pPr>
      <w:r>
        <w:rPr>
          <w:rFonts w:eastAsia="Times New Roman"/>
          <w:szCs w:val="24"/>
        </w:rPr>
        <w:t>Ο ν.711/1977 ρυθμίζει τη λειτουργία των ειδικών τουριστικ</w:t>
      </w:r>
      <w:r>
        <w:rPr>
          <w:rFonts w:eastAsia="Times New Roman"/>
          <w:szCs w:val="24"/>
        </w:rPr>
        <w:t>ών λεωφορείων και το μεταφορικό έργο που πραγματοποιείται κατ’ αποκλειστικό</w:t>
      </w:r>
      <w:r>
        <w:rPr>
          <w:rFonts w:eastAsia="Times New Roman"/>
          <w:szCs w:val="24"/>
        </w:rPr>
        <w:lastRenderedPageBreak/>
        <w:t>τητα από τα ειδικά τουριστικά λεωφορεία δημόσιας χρήσης. Αυτή η διάταξη που καταργούμε είχε εισάγει μια εξαίρεση στη γενική αυτή ρύθμιση, έτσι ώστε και τα ΚΤΕΛ να κάνουν την πραγματ</w:t>
      </w:r>
      <w:r>
        <w:rPr>
          <w:rFonts w:eastAsia="Times New Roman"/>
          <w:szCs w:val="24"/>
        </w:rPr>
        <w:t>οποίηση μονοήμερων σχολικών εκδρομών, κάτω από προϋποθέσεις. Αποτέλεσμα ήταν</w:t>
      </w:r>
      <w:r>
        <w:rPr>
          <w:rFonts w:eastAsia="Times New Roman"/>
          <w:szCs w:val="24"/>
        </w:rPr>
        <w:t>,</w:t>
      </w:r>
      <w:r>
        <w:rPr>
          <w:rFonts w:eastAsia="Times New Roman"/>
          <w:szCs w:val="24"/>
        </w:rPr>
        <w:t xml:space="preserve"> τα ΚΤΕΛ αυτά να έχουν τη δυνατότητα, παρά το ότι δεν είναι ειδικά τουριστικά λεωφορεία, να μεταφέρουν τους μαθητές όταν υπήρχαν ανάγκες και, επαναλαμβάνω, αυθημερόν, χωρίς διανυκ</w:t>
      </w:r>
      <w:r>
        <w:rPr>
          <w:rFonts w:eastAsia="Times New Roman"/>
          <w:szCs w:val="24"/>
        </w:rPr>
        <w:t xml:space="preserve">τέρευση, να μπορούν δηλαδή να πραγματοποιούν, κατ’ εξαίρεση, μέρος του έργου το οποίο ο νομοθέτης επιφυλάσσει για τα ειδικά τουριστικά λεωφορεία. </w:t>
      </w:r>
    </w:p>
    <w:p w14:paraId="2C0FBC08" w14:textId="77777777" w:rsidR="0032345F" w:rsidRDefault="00CA05C6">
      <w:pPr>
        <w:spacing w:after="0" w:line="600" w:lineRule="auto"/>
        <w:ind w:firstLine="720"/>
        <w:jc w:val="both"/>
        <w:rPr>
          <w:rFonts w:eastAsia="Times New Roman"/>
          <w:szCs w:val="24"/>
        </w:rPr>
      </w:pPr>
      <w:r>
        <w:rPr>
          <w:rFonts w:eastAsia="Times New Roman"/>
          <w:szCs w:val="24"/>
        </w:rPr>
        <w:t>Με την εξαίρεση αυτή εισέβαλε, ουσιαστικά, στη νομοθετημένη δραστηριότητα της επαγγελματικής κατηγορίας των ε</w:t>
      </w:r>
      <w:r>
        <w:rPr>
          <w:rFonts w:eastAsia="Times New Roman"/>
          <w:szCs w:val="24"/>
        </w:rPr>
        <w:t xml:space="preserve">ιδικών τουριστικών λεωφορείων, χωρίς κανέναν επαρκή λόγο, μια άλλη επιχειρηματική επαγγελματική κατηγορία, τα ΚΤΕΛ, τα οποία έχουν ως έργο τη διεξαγωγή τακτικής συγκοινωνίας. </w:t>
      </w:r>
    </w:p>
    <w:p w14:paraId="2C0FBC09" w14:textId="77777777" w:rsidR="0032345F" w:rsidRDefault="00CA05C6">
      <w:pPr>
        <w:spacing w:after="0" w:line="600" w:lineRule="auto"/>
        <w:ind w:firstLine="720"/>
        <w:jc w:val="both"/>
        <w:rPr>
          <w:rFonts w:eastAsia="Times New Roman"/>
          <w:szCs w:val="24"/>
        </w:rPr>
      </w:pPr>
      <w:r>
        <w:rPr>
          <w:rFonts w:eastAsia="Times New Roman"/>
          <w:szCs w:val="24"/>
        </w:rPr>
        <w:lastRenderedPageBreak/>
        <w:t>Η πρακτική εφαρμογή της εισαχθείσας εξαίρεσης στη διάρκεια των ετών που μεσολάβη</w:t>
      </w:r>
      <w:r>
        <w:rPr>
          <w:rFonts w:eastAsia="Times New Roman"/>
          <w:szCs w:val="24"/>
        </w:rPr>
        <w:t>σε, ανέδειξε πραγματικά την καταργούμενη διάταξη σε αιτία τρομερών εντάσεων ανάμεσα στα ΚΤΕΛ και στα τουριστικά λεωφορεία.</w:t>
      </w:r>
    </w:p>
    <w:p w14:paraId="2C0FBC0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Έτσι, λοιπόν, ο νομοθέτης, για να το λύσει οριστικά, έφερε τον ν.2963/2001, που όριζε ως δυνατή την εκτέλεση και κάθε άλλου είδους με</w:t>
      </w:r>
      <w:r>
        <w:rPr>
          <w:rFonts w:eastAsia="Times New Roman" w:cs="Times New Roman"/>
          <w:szCs w:val="24"/>
        </w:rPr>
        <w:t>ταφορικού έργου από τα ΚΤΕΛ, εφόσον συστήσουν ανεξάρτητες μεταφορικές επιχειρήσεις γι</w:t>
      </w:r>
      <w:r>
        <w:rPr>
          <w:rFonts w:eastAsia="Times New Roman" w:cs="Times New Roman"/>
          <w:szCs w:val="24"/>
        </w:rPr>
        <w:t>’</w:t>
      </w:r>
      <w:r>
        <w:rPr>
          <w:rFonts w:eastAsia="Times New Roman" w:cs="Times New Roman"/>
          <w:szCs w:val="24"/>
        </w:rPr>
        <w:t xml:space="preserve"> αυτό το έργο, με ξεχωριστή εγκατάσταση και διαφορετικό ΑΦΜ. </w:t>
      </w:r>
    </w:p>
    <w:p w14:paraId="2C0FBC0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Συνεπώς, με την προτεινόμενη κατάργηση επιδιώκεται να αρθεί αυτή η διαρκής αμφισβήτηση και να αποκατασταθεί αυτή η σαφής οριοθέτηση του πεδίου επιχειρηματικής δραστηριότητας αφενός των ΚΤΕΛ και αφετέρου των ειδικών τουριστικών λεωφορείων. </w:t>
      </w:r>
    </w:p>
    <w:p w14:paraId="2C0FBC0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0FBC0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ευχαριστούμε.</w:t>
      </w:r>
    </w:p>
    <w:p w14:paraId="2C0FBC0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Χαρίτσης</w:t>
      </w:r>
      <w:proofErr w:type="spellEnd"/>
      <w:r>
        <w:rPr>
          <w:rFonts w:eastAsia="Times New Roman" w:cs="Times New Roman"/>
          <w:szCs w:val="24"/>
        </w:rPr>
        <w:t xml:space="preserve"> έχει τον λόγο.</w:t>
      </w:r>
    </w:p>
    <w:p w14:paraId="2C0FBC0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κύριε Πρόεδρε.</w:t>
      </w:r>
    </w:p>
    <w:p w14:paraId="2C0FBC1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Εισάγουμε και εμείς ως Υπουργείο Οικονομίας μια τροπολογία, η οποία αφορά κατ’</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χάς τέσσερις διατάξεις-τροποποιήσεις του ν.4314/2014.</w:t>
      </w:r>
    </w:p>
    <w:p w14:paraId="2C0FBC1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πρώτη διάταξη, η προσθήκη νέου άρθρου 27α, αφορά στην απλοποίηση διαδικασιών υπογραφής πληρωμών του προγράμματος δημοσίων επενδύσεων μέσω της μείωσης του αριθμού υπογραφών που απαιτούνται από τη διοίκ</w:t>
      </w:r>
      <w:r>
        <w:rPr>
          <w:rFonts w:eastAsia="Times New Roman" w:cs="Times New Roman"/>
          <w:szCs w:val="24"/>
        </w:rPr>
        <w:t xml:space="preserve">ηση για την πραγματοποίηση των σχετικών πληρωμών, καθώς επίσης και στην </w:t>
      </w:r>
      <w:proofErr w:type="spellStart"/>
      <w:r>
        <w:rPr>
          <w:rFonts w:eastAsia="Times New Roman" w:cs="Times New Roman"/>
          <w:szCs w:val="24"/>
        </w:rPr>
        <w:t>ομογενοποίηση</w:t>
      </w:r>
      <w:proofErr w:type="spellEnd"/>
      <w:r>
        <w:rPr>
          <w:rFonts w:eastAsia="Times New Roman" w:cs="Times New Roman"/>
          <w:szCs w:val="24"/>
        </w:rPr>
        <w:t xml:space="preserve"> των διαδικασιών, ακολουθώντας και τον νέο ρόλο και τη λειτουργία των Γενικών Διευθύνσεων Οικονομικών Υπηρεσιών των Υπουργείων.</w:t>
      </w:r>
    </w:p>
    <w:p w14:paraId="2C0FBC1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Σημαντικό στοιχείο σ’ αυτή τη ρύθμιση είναι</w:t>
      </w:r>
      <w:r>
        <w:rPr>
          <w:rFonts w:eastAsia="Times New Roman" w:cs="Times New Roman"/>
          <w:szCs w:val="24"/>
        </w:rPr>
        <w:t xml:space="preserve"> η απεξάρτηση πληρωμών υπογραφής από την πολιτική ηγεσία για ποσά συγκεκριμένου ύψους. Να μπορούν, λοιπόν, αυτές οι πληρωμές να προχωρούν μόνο με τις υπογραφές της διοίκησης. </w:t>
      </w:r>
    </w:p>
    <w:p w14:paraId="2C0FBC1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δεύτερη τροποποίηση αφορά στο άρθρο 47 του ίδιου νόμου και σχετίζεται με τη ρύ</w:t>
      </w:r>
      <w:r>
        <w:rPr>
          <w:rFonts w:eastAsia="Times New Roman" w:cs="Times New Roman"/>
          <w:szCs w:val="24"/>
        </w:rPr>
        <w:t xml:space="preserve">θμιση του τρόπου πληρωμής </w:t>
      </w:r>
      <w:proofErr w:type="spellStart"/>
      <w:r>
        <w:rPr>
          <w:rFonts w:eastAsia="Times New Roman" w:cs="Times New Roman"/>
          <w:szCs w:val="24"/>
        </w:rPr>
        <w:t>αξιολογητών</w:t>
      </w:r>
      <w:proofErr w:type="spellEnd"/>
      <w:r>
        <w:rPr>
          <w:rFonts w:eastAsia="Times New Roman" w:cs="Times New Roman"/>
          <w:szCs w:val="24"/>
        </w:rPr>
        <w:t xml:space="preserve"> έργων καινοτομίας</w:t>
      </w:r>
      <w:r>
        <w:rPr>
          <w:rFonts w:eastAsia="Times New Roman" w:cs="Times New Roman"/>
          <w:szCs w:val="24"/>
        </w:rPr>
        <w:t>,</w:t>
      </w:r>
      <w:r>
        <w:rPr>
          <w:rFonts w:eastAsia="Times New Roman" w:cs="Times New Roman"/>
          <w:szCs w:val="24"/>
        </w:rPr>
        <w:t xml:space="preserve"> τα οποία πραγματοποιούνται από την Γενική Γραμματεία Έρευνας και Τεχνολογίας. </w:t>
      </w:r>
    </w:p>
    <w:p w14:paraId="2C0FBC1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Στην τρίτη ρύθμιση, που αφορά στο άρθρο 51 του ίδιου νόμου, του ν.4314, αποκαθιστούμε μια ασάφεια που υπήρχε στο ισχύον </w:t>
      </w:r>
      <w:r>
        <w:rPr>
          <w:rFonts w:eastAsia="Times New Roman" w:cs="Times New Roman"/>
          <w:szCs w:val="24"/>
        </w:rPr>
        <w:t>πλαίσιο</w:t>
      </w:r>
      <w:r>
        <w:rPr>
          <w:rFonts w:eastAsia="Times New Roman" w:cs="Times New Roman"/>
          <w:szCs w:val="24"/>
        </w:rPr>
        <w:t>,</w:t>
      </w:r>
      <w:r>
        <w:rPr>
          <w:rFonts w:eastAsia="Times New Roman" w:cs="Times New Roman"/>
          <w:szCs w:val="24"/>
        </w:rPr>
        <w:t xml:space="preserve"> σε σχέση με τον ρόλο του Υπουργού Οικονομίας</w:t>
      </w:r>
      <w:r>
        <w:rPr>
          <w:rFonts w:eastAsia="Times New Roman" w:cs="Times New Roman"/>
          <w:szCs w:val="24"/>
        </w:rPr>
        <w:t>,</w:t>
      </w:r>
      <w:r>
        <w:rPr>
          <w:rFonts w:eastAsia="Times New Roman" w:cs="Times New Roman"/>
          <w:szCs w:val="24"/>
        </w:rPr>
        <w:t xml:space="preserve"> ως προς τη σύναψη συμφωνιών.  Αυτό σχετίζεται και με τη συζήτηση που είχαμε χθες για συμφωνίες</w:t>
      </w:r>
      <w:r>
        <w:rPr>
          <w:rFonts w:eastAsia="Times New Roman" w:cs="Times New Roman"/>
          <w:szCs w:val="24"/>
        </w:rPr>
        <w:t>,</w:t>
      </w:r>
      <w:r>
        <w:rPr>
          <w:rFonts w:eastAsia="Times New Roman" w:cs="Times New Roman"/>
          <w:szCs w:val="24"/>
        </w:rPr>
        <w:t xml:space="preserve"> τις οποίες υλοποιεί το Υπουργείο Οικονομίας με διεθνείς χρηματοπιστωτικούς οίκους -όπως είναι το Ευρωπαϊκ</w:t>
      </w:r>
      <w:r>
        <w:rPr>
          <w:rFonts w:eastAsia="Times New Roman" w:cs="Times New Roman"/>
          <w:szCs w:val="24"/>
        </w:rPr>
        <w:t xml:space="preserve">ό Ταμείο Επενδύσεων- το αμέσως επόμενο διάστημα. Ξεκαθαρίζεται, λοιπόν, ο ρόλος του Υπουργού </w:t>
      </w:r>
      <w:r>
        <w:rPr>
          <w:rFonts w:eastAsia="Times New Roman" w:cs="Times New Roman"/>
          <w:szCs w:val="24"/>
        </w:rPr>
        <w:lastRenderedPageBreak/>
        <w:t>Οικονομίας ως προς αυτή τη διαδικασία σύναψης συμφωνιών, έτσι ώστε να μην απαιτούνται πολλές εξουσιοδοτήσεις, υπερβολικός αριθμός διοικητικών πράξεων, οι οποίες κα</w:t>
      </w:r>
      <w:r>
        <w:rPr>
          <w:rFonts w:eastAsia="Times New Roman" w:cs="Times New Roman"/>
          <w:szCs w:val="24"/>
        </w:rPr>
        <w:t xml:space="preserve">θυστερούν την υλοποίηση και την υπογραφή αυτών των συμφωνιών. </w:t>
      </w:r>
    </w:p>
    <w:p w14:paraId="2C0FBC1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Με την τέταρτη ρύθμιση, πάλι στον ίδιο νόμο, τον ν.4314, μετά τη σύσταση του Υπουργείου Ψηφιακής Πολιτικής, η επιτελική δομή του Υπουργείου Υποδομών θα πρέπει να μεταφερθεί στο </w:t>
      </w:r>
      <w:proofErr w:type="spellStart"/>
      <w:r>
        <w:rPr>
          <w:rFonts w:eastAsia="Times New Roman" w:cs="Times New Roman"/>
          <w:szCs w:val="24"/>
        </w:rPr>
        <w:t>νεοσυσταθέν</w:t>
      </w:r>
      <w:proofErr w:type="spellEnd"/>
      <w:r>
        <w:rPr>
          <w:rFonts w:eastAsia="Times New Roman" w:cs="Times New Roman"/>
          <w:szCs w:val="24"/>
        </w:rPr>
        <w:t xml:space="preserve"> Υπουργείο. Όμως, επειδή βρισκόμαστε στη διαδικασία ολοκλήρωσης και </w:t>
      </w:r>
      <w:r>
        <w:rPr>
          <w:rFonts w:eastAsia="Times New Roman" w:cs="Times New Roman"/>
          <w:szCs w:val="24"/>
        </w:rPr>
        <w:t>υποβολής προς την Ευρωπαϊκή Επιτροπή της έκθεσης κλεισίματος του ΕΣΠΑ 2007–2013 και επειδή η συγκεκριμένη επιτελική δομή έχει την αρμοδιότητα ολοκλήρωσης των προγραμμάτων του επιχειρησιακού προγράμματος «Ψηφιακή Σύγκλιση», μεταφέρεται αυτή η υπηρεσία στο Υ</w:t>
      </w:r>
      <w:r>
        <w:rPr>
          <w:rFonts w:eastAsia="Times New Roman" w:cs="Times New Roman"/>
          <w:szCs w:val="24"/>
        </w:rPr>
        <w:t xml:space="preserve">πουργείο Οικονομίας για την ομαλή ολοκλήρωση των προγραμμάτων μέχρι την 31η Μαρτίου 2017 και στη συνέχεια, από την 1η Απριλίου 2017, μεταφέρεται </w:t>
      </w:r>
      <w:r>
        <w:rPr>
          <w:rFonts w:eastAsia="Times New Roman" w:cs="Times New Roman"/>
          <w:szCs w:val="24"/>
        </w:rPr>
        <w:lastRenderedPageBreak/>
        <w:t xml:space="preserve">κανονικά στο Υπουργείο Ψηφιακής Πολιτικής, όπως ορίζει και ο σχετικός νόμος. </w:t>
      </w:r>
    </w:p>
    <w:p w14:paraId="2C0FBC1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πέμπτη διάταξη είναι μια αυτοτε</w:t>
      </w:r>
      <w:r>
        <w:rPr>
          <w:rFonts w:eastAsia="Times New Roman" w:cs="Times New Roman"/>
          <w:szCs w:val="24"/>
        </w:rPr>
        <w:t>λής διάταξη και αφορά στην ομαλή ολοκλήρωση έργων, στα οποία φορείς υλοποίησης είναι δημοτικές επιχειρήσεις ύδρευσης και αποχέτευσης και αφορά έργα</w:t>
      </w:r>
      <w:r>
        <w:rPr>
          <w:rFonts w:eastAsia="Times New Roman" w:cs="Times New Roman"/>
          <w:szCs w:val="24"/>
        </w:rPr>
        <w:t>,</w:t>
      </w:r>
      <w:r>
        <w:rPr>
          <w:rFonts w:eastAsia="Times New Roman" w:cs="Times New Roman"/>
          <w:szCs w:val="24"/>
        </w:rPr>
        <w:t xml:space="preserve"> τα οποία είχαν </w:t>
      </w:r>
      <w:proofErr w:type="spellStart"/>
      <w:r>
        <w:rPr>
          <w:rFonts w:eastAsia="Times New Roman" w:cs="Times New Roman"/>
          <w:szCs w:val="24"/>
        </w:rPr>
        <w:t>απενταχθεί</w:t>
      </w:r>
      <w:proofErr w:type="spellEnd"/>
      <w:r>
        <w:rPr>
          <w:rFonts w:eastAsia="Times New Roman" w:cs="Times New Roman"/>
          <w:szCs w:val="24"/>
        </w:rPr>
        <w:t xml:space="preserve"> το 2014</w:t>
      </w:r>
      <w:r>
        <w:rPr>
          <w:rFonts w:eastAsia="Times New Roman" w:cs="Times New Roman"/>
          <w:szCs w:val="24"/>
        </w:rPr>
        <w:t>,</w:t>
      </w:r>
      <w:r>
        <w:rPr>
          <w:rFonts w:eastAsia="Times New Roman" w:cs="Times New Roman"/>
          <w:szCs w:val="24"/>
        </w:rPr>
        <w:t xml:space="preserve"> κατά τη διαδικασία εξυγίανσης των προγραμμάτων του ΕΣΠΑ της περιόδου του</w:t>
      </w:r>
      <w:r>
        <w:rPr>
          <w:rFonts w:eastAsia="Times New Roman" w:cs="Times New Roman"/>
          <w:szCs w:val="24"/>
        </w:rPr>
        <w:t xml:space="preserve"> 2007– 2013. </w:t>
      </w:r>
    </w:p>
    <w:p w14:paraId="2C0FBC1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ισχύον καθεστώς, από το εθνικό πρόγραμμα δημοσίων επενδύσεων έχουμε τη δυνατότητα χρηματοδότησης αυτών των έργων μόνο μέχρι του ύψους του 35% του συνολικού προϋπολογισμού τους και με τη συγκεκριμένη ρύθμιση δίνεται η δυνατότητα </w:t>
      </w:r>
      <w:r>
        <w:rPr>
          <w:rFonts w:eastAsia="Times New Roman" w:cs="Times New Roman"/>
          <w:szCs w:val="24"/>
        </w:rPr>
        <w:t xml:space="preserve">για αύξηση της χρηματοδότησης από το </w:t>
      </w:r>
      <w:r>
        <w:rPr>
          <w:rFonts w:eastAsia="Times New Roman" w:cs="Times New Roman"/>
          <w:szCs w:val="24"/>
        </w:rPr>
        <w:t>Εθνικό Πρόγραμμα</w:t>
      </w:r>
      <w:r>
        <w:rPr>
          <w:rFonts w:eastAsia="Times New Roman" w:cs="Times New Roman"/>
          <w:szCs w:val="24"/>
        </w:rPr>
        <w:t xml:space="preserve"> </w:t>
      </w:r>
      <w:r>
        <w:rPr>
          <w:rFonts w:eastAsia="Times New Roman" w:cs="Times New Roman"/>
          <w:szCs w:val="24"/>
        </w:rPr>
        <w:t xml:space="preserve">Δημοσίων Επενδύσεων </w:t>
      </w:r>
      <w:r>
        <w:rPr>
          <w:rFonts w:eastAsia="Times New Roman" w:cs="Times New Roman"/>
          <w:szCs w:val="24"/>
        </w:rPr>
        <w:t>μέχρι το 100%. Άρα, θα μπορέσουμε να προχωρήσουμε με εθνικούς πόρους στην ομαλή ολοκλήρωση έργων τα οποία είχαν σταματήσει τα προηγούμενα χρόνια να χρηματοδοτούνται από το ΕΣΠΑ.</w:t>
      </w:r>
    </w:p>
    <w:p w14:paraId="2C0FBC1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η έκτη και τελευταία ρύθμιση που περιλαμβάνεται στη συγκεκριμένη τροπολογία αφορά στον ν.3419/2005 και έχει να κάνει με την εκκαθάριση των μητρώων του κράτους, βάσει του πραγματικού χρόνου παύσης εργασιών επιχειρήσεων, έτσι ώστε να μπορέσει να προχωρήσει κ</w:t>
      </w:r>
      <w:r>
        <w:rPr>
          <w:rFonts w:eastAsia="Times New Roman" w:cs="Times New Roman"/>
          <w:szCs w:val="24"/>
        </w:rPr>
        <w:t>αι η εκκαθάριση των μητρώων των ΓΕΜΗ με έναν τρόπο που θα ανταποκρίνεται στις πραγματικές συνθήκες λειτουργίας και παύσης εργασιών επιχειρήσεων και όχι πολλές φορές οι καθυστερήσεις που παρατηρούνται στη διοίκηση</w:t>
      </w:r>
      <w:r>
        <w:rPr>
          <w:rFonts w:eastAsia="Times New Roman" w:cs="Times New Roman"/>
          <w:szCs w:val="24"/>
        </w:rPr>
        <w:t>,</w:t>
      </w:r>
      <w:r>
        <w:rPr>
          <w:rFonts w:eastAsia="Times New Roman" w:cs="Times New Roman"/>
          <w:szCs w:val="24"/>
        </w:rPr>
        <w:t xml:space="preserve"> σε σχέση με την ενημέρωση των συστημάτων γ</w:t>
      </w:r>
      <w:r>
        <w:rPr>
          <w:rFonts w:eastAsia="Times New Roman" w:cs="Times New Roman"/>
          <w:szCs w:val="24"/>
        </w:rPr>
        <w:t>ια την παύση εργασιών επιχειρήσεων.</w:t>
      </w:r>
    </w:p>
    <w:p w14:paraId="2C0FBC1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0FBC1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επί της τροπολογίας μπορώ να θέσω κάποια ερωτήματα;</w:t>
      </w:r>
    </w:p>
    <w:p w14:paraId="2C0FBC1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Στην ομιλία σας, κύριε Θεοχαρόπουλε.</w:t>
      </w:r>
    </w:p>
    <w:p w14:paraId="2C0FBC1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Κοιτάξτ</w:t>
      </w:r>
      <w:r>
        <w:rPr>
          <w:rFonts w:eastAsia="Times New Roman" w:cs="Times New Roman"/>
          <w:szCs w:val="24"/>
        </w:rPr>
        <w:t xml:space="preserve">ε σύμφωνα με τον Κανονισμό, όταν μιλάει ένας Υπουργός για μια τροπολογία που φέρνει, μπορούμε να πάρουμε τον λόγο για δύο λεπτά. </w:t>
      </w:r>
    </w:p>
    <w:p w14:paraId="2C0FBC1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Στην ομιλία σας και μετά θα απαντήσει ο κύριος Υπουργός. </w:t>
      </w:r>
    </w:p>
    <w:p w14:paraId="2C0FBC1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Με τα ερωτ</w:t>
      </w:r>
      <w:r>
        <w:rPr>
          <w:rFonts w:eastAsia="Times New Roman" w:cs="Times New Roman"/>
          <w:szCs w:val="24"/>
        </w:rPr>
        <w:t xml:space="preserve">ήματα θα διευκολύνω τη συζήτηση, κύριε Πρόεδρε. </w:t>
      </w:r>
    </w:p>
    <w:p w14:paraId="2C0FBC1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Στην ομιλία σας, σας είπα κύριε Θεοχαρόπουλε.</w:t>
      </w:r>
    </w:p>
    <w:p w14:paraId="2C0FBC2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Νομίζω ότι θα διευκολύνω και τον κύριο Υπουργό. </w:t>
      </w:r>
    </w:p>
    <w:p w14:paraId="2C0FBC2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Περιμένουν και οι συν</w:t>
      </w:r>
      <w:r>
        <w:rPr>
          <w:rFonts w:eastAsia="Times New Roman" w:cs="Times New Roman"/>
          <w:szCs w:val="24"/>
        </w:rPr>
        <w:t xml:space="preserve">άδελφοί σας, για να ανοίξει ο κατάλογος των ομιλητών για να μιλήσουν. </w:t>
      </w:r>
    </w:p>
    <w:p w14:paraId="2C0FBC2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διευκολύνω, κύριε Πρόεδρε.</w:t>
      </w:r>
    </w:p>
    <w:p w14:paraId="2C0FBC2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Ωραία, πείτε τι θέλετε.</w:t>
      </w:r>
    </w:p>
    <w:p w14:paraId="2C0FBC2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γνωρίζετε τη διάθεσή μας να προσπαθούμε να βρούμε λύση στα προβλήματα και σε άλλα νομοσχέδια τα οποία έχετε φέρει και την προσπάθεια να συνεννοηθούμε σε αυτό το πλαίσιο, για να βρίσκονται λύσεις στα θέματα, ιδίως, της ανάπτυξης. Γι’ αυτό θέ</w:t>
      </w:r>
      <w:r>
        <w:rPr>
          <w:rFonts w:eastAsia="Times New Roman" w:cs="Times New Roman"/>
          <w:szCs w:val="24"/>
        </w:rPr>
        <w:t>λω να θέσω κάποια ερωτήματα.</w:t>
      </w:r>
    </w:p>
    <w:p w14:paraId="2C0FBC2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Πρώτα απ’ όλα</w:t>
      </w:r>
      <w:r>
        <w:rPr>
          <w:rFonts w:eastAsia="Times New Roman" w:cs="Times New Roman"/>
          <w:szCs w:val="24"/>
        </w:rPr>
        <w:t>,</w:t>
      </w:r>
      <w:r>
        <w:rPr>
          <w:rFonts w:eastAsia="Times New Roman" w:cs="Times New Roman"/>
          <w:szCs w:val="24"/>
        </w:rPr>
        <w:t xml:space="preserve"> η συγκεκριμένη τροπολογία, αν δεν κάνω λάθος, ήρθε χθες το απόγευμα, λίγο πριν τελειώσει ένα άλλο νομοσχέδιο, την πήρατε πίσω και τη φέρατε σήμερα σε ένα άλλο νομοσχέδιο. Αυτή η διαδικασία νομοθέτησης καταλαβαίνε</w:t>
      </w:r>
      <w:r>
        <w:rPr>
          <w:rFonts w:eastAsia="Times New Roman" w:cs="Times New Roman"/>
          <w:szCs w:val="24"/>
        </w:rPr>
        <w:t xml:space="preserve">τε ότι δεν τιμά το ελληνικό Κοινοβούλιο. </w:t>
      </w:r>
    </w:p>
    <w:p w14:paraId="2C0FBC2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Έγινε συμφωνία κυρίων εδώ</w:t>
      </w:r>
      <w:r>
        <w:rPr>
          <w:rFonts w:eastAsia="Times New Roman" w:cs="Times New Roman"/>
          <w:szCs w:val="24"/>
        </w:rPr>
        <w:t>,</w:t>
      </w:r>
      <w:r>
        <w:rPr>
          <w:rFonts w:eastAsia="Times New Roman" w:cs="Times New Roman"/>
          <w:szCs w:val="24"/>
        </w:rPr>
        <w:t xml:space="preserve"> μεταξύ των κομμάτων χθες. Δεν ξέρω αν ήσασταν εδώ. Και αν πήρατε τον λόγο για να πείτε αυτό, μάλλον δεν χρησιμοποιείτε παραγωγικά τον χρόνο σα</w:t>
      </w:r>
      <w:r>
        <w:rPr>
          <w:rFonts w:eastAsia="Times New Roman" w:cs="Times New Roman"/>
          <w:szCs w:val="24"/>
        </w:rPr>
        <w:t xml:space="preserve">ς. </w:t>
      </w:r>
    </w:p>
    <w:p w14:paraId="2C0FBC2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ΠΑΝΑΓΙΩΤΑ ΚΟΖΟΜΠΟΛΗ-ΑΜΑΝΑΤΙΔΗ:</w:t>
      </w:r>
      <w:r>
        <w:rPr>
          <w:rFonts w:eastAsia="Times New Roman" w:cs="Times New Roman"/>
          <w:szCs w:val="24"/>
        </w:rPr>
        <w:t xml:space="preserve"> Και ο κ. Λοβέρδος χθες το υπέδειξε.</w:t>
      </w:r>
    </w:p>
    <w:p w14:paraId="2C0FBC2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Αν μου επιτρέπετε, κύριε Πρόεδρε…</w:t>
      </w:r>
    </w:p>
    <w:p w14:paraId="2C0FBC2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Έγινε συμφωνία μεταξύ των κομμάτων χθες εδώ. Συμφωνία κυρίων. </w:t>
      </w:r>
    </w:p>
    <w:p w14:paraId="2C0FBC2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Ξέρω </w:t>
      </w:r>
      <w:r>
        <w:rPr>
          <w:rFonts w:eastAsia="Times New Roman" w:cs="Times New Roman"/>
          <w:szCs w:val="24"/>
        </w:rPr>
        <w:t>καλά, κύριε Πρόεδρε. Ξέρετε καλά, όμως, και εσείς, κύριε Υπουργέ, ότι δεν γίνεται σε αυτή τη διαδικασία να νομοθετούμε την τελευταία στιγμή. Αυτή η συμφωνία που έγινε</w:t>
      </w:r>
      <w:r>
        <w:rPr>
          <w:rFonts w:eastAsia="Times New Roman" w:cs="Times New Roman"/>
          <w:szCs w:val="24"/>
        </w:rPr>
        <w:t>,</w:t>
      </w:r>
      <w:r>
        <w:rPr>
          <w:rFonts w:eastAsia="Times New Roman" w:cs="Times New Roman"/>
          <w:szCs w:val="24"/>
        </w:rPr>
        <w:t xml:space="preserve"> είναι να ’ρθει για να συζητηθεί πιο άνετα. Δεν είναι ότι δεχόμαστε τις τροπολογίες σε άσ</w:t>
      </w:r>
      <w:r>
        <w:rPr>
          <w:rFonts w:eastAsia="Times New Roman" w:cs="Times New Roman"/>
          <w:szCs w:val="24"/>
        </w:rPr>
        <w:t xml:space="preserve">χετα νομοσχέδια. </w:t>
      </w:r>
    </w:p>
    <w:p w14:paraId="2C0FBC2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Επί της ουσίας θα τοποθετηθείτε. Αυτό είπα. </w:t>
      </w:r>
    </w:p>
    <w:p w14:paraId="2C0FBC2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Επί της ουσίας, θα πω δύο κουβέντες τώρα. Θέτω, όμως, ένα ζήτημα για τις τροπολογίες</w:t>
      </w:r>
      <w:r>
        <w:rPr>
          <w:rFonts w:eastAsia="Times New Roman" w:cs="Times New Roman"/>
          <w:szCs w:val="24"/>
        </w:rPr>
        <w:t>,</w:t>
      </w:r>
      <w:r>
        <w:rPr>
          <w:rFonts w:eastAsia="Times New Roman" w:cs="Times New Roman"/>
          <w:szCs w:val="24"/>
        </w:rPr>
        <w:t xml:space="preserve"> που έρχονται σε άσχετα νομοσχέδια.</w:t>
      </w:r>
    </w:p>
    <w:p w14:paraId="2C0FBC2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ώργιος Βαρεμένος):</w:t>
      </w:r>
      <w:r>
        <w:rPr>
          <w:rFonts w:eastAsia="Times New Roman" w:cs="Times New Roman"/>
          <w:szCs w:val="24"/>
        </w:rPr>
        <w:t xml:space="preserve"> Γι’ αυτό ειδικά, κύριε Θεοχαρόπουλε, έγινε κουβέντα χθες. Σας παρακαλώ. </w:t>
      </w:r>
    </w:p>
    <w:p w14:paraId="2C0FBC2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Να ολοκληρώσει ο κ. Θεοχαρόπουλος και θα απαντήσω. </w:t>
      </w:r>
    </w:p>
    <w:p w14:paraId="2C0FBC2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Όσον αφορά συγκεκρ</w:t>
      </w:r>
      <w:r>
        <w:rPr>
          <w:rFonts w:eastAsia="Times New Roman" w:cs="Times New Roman"/>
          <w:szCs w:val="24"/>
        </w:rPr>
        <w:t>ιμένα τώρα στα θέματα.</w:t>
      </w:r>
    </w:p>
    <w:p w14:paraId="2C0FBC3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 άρθρο 27 αναφέρεται σε </w:t>
      </w:r>
      <w:proofErr w:type="spellStart"/>
      <w:r>
        <w:rPr>
          <w:rFonts w:eastAsia="Times New Roman" w:cs="Times New Roman"/>
          <w:szCs w:val="24"/>
        </w:rPr>
        <w:t>αξιολογητές</w:t>
      </w:r>
      <w:proofErr w:type="spellEnd"/>
      <w:r>
        <w:rPr>
          <w:rFonts w:eastAsia="Times New Roman" w:cs="Times New Roman"/>
          <w:szCs w:val="24"/>
        </w:rPr>
        <w:t xml:space="preserve"> δημοσίους υπαλλήλους και που εκτελούν αξιολόγηση επενδυτικών σχεδίων μόνο. Δεν αναφέρεται πουθενά ότι ασχολούνται και με παρακολούθηση δράσεων.</w:t>
      </w:r>
    </w:p>
    <w:p w14:paraId="2C0FBC3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Ρωτώ, λοιπόν, αν θα ήταν πιο σωστό να γίνεται αναφορά σε </w:t>
      </w:r>
      <w:r>
        <w:rPr>
          <w:rFonts w:eastAsia="Times New Roman" w:cs="Times New Roman"/>
          <w:szCs w:val="24"/>
        </w:rPr>
        <w:t xml:space="preserve">Εθνικό Μητρώο Πιστοποιημένων </w:t>
      </w:r>
      <w:proofErr w:type="spellStart"/>
      <w:r>
        <w:rPr>
          <w:rFonts w:eastAsia="Times New Roman" w:cs="Times New Roman"/>
          <w:szCs w:val="24"/>
        </w:rPr>
        <w:t>Αξιολογητών</w:t>
      </w:r>
      <w:proofErr w:type="spellEnd"/>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Εθνικό Μητρώο Πιστοποιημένων Ελεγκτών </w:t>
      </w:r>
      <w:r>
        <w:rPr>
          <w:rFonts w:eastAsia="Times New Roman" w:cs="Times New Roman"/>
          <w:szCs w:val="24"/>
        </w:rPr>
        <w:t xml:space="preserve">του </w:t>
      </w:r>
      <w:proofErr w:type="spellStart"/>
      <w:r>
        <w:rPr>
          <w:rFonts w:eastAsia="Times New Roman" w:cs="Times New Roman"/>
          <w:szCs w:val="24"/>
        </w:rPr>
        <w:t>π</w:t>
      </w:r>
      <w:r>
        <w:rPr>
          <w:rFonts w:eastAsia="Times New Roman" w:cs="Times New Roman"/>
          <w:szCs w:val="24"/>
        </w:rPr>
        <w:t>.δ.</w:t>
      </w:r>
      <w:proofErr w:type="spellEnd"/>
      <w:r>
        <w:rPr>
          <w:rFonts w:eastAsia="Times New Roman" w:cs="Times New Roman"/>
          <w:szCs w:val="24"/>
        </w:rPr>
        <w:t xml:space="preserve"> </w:t>
      </w:r>
      <w:r>
        <w:rPr>
          <w:rFonts w:eastAsia="Times New Roman" w:cs="Times New Roman"/>
          <w:szCs w:val="24"/>
        </w:rPr>
        <w:t>33/2014. Χρειάζεται μια διευκρίνιση εδώ.</w:t>
      </w:r>
    </w:p>
    <w:p w14:paraId="2C0FBC3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Όσον αφορά, επίσης, το θέμα σε σχέση με τα έργα που έχουν </w:t>
      </w:r>
      <w:proofErr w:type="spellStart"/>
      <w:r>
        <w:rPr>
          <w:rFonts w:eastAsia="Times New Roman" w:cs="Times New Roman"/>
          <w:szCs w:val="24"/>
        </w:rPr>
        <w:t>απενταχθ</w:t>
      </w:r>
      <w:r>
        <w:rPr>
          <w:rFonts w:eastAsia="Times New Roman" w:cs="Times New Roman"/>
          <w:szCs w:val="24"/>
        </w:rPr>
        <w:t>εί</w:t>
      </w:r>
      <w:proofErr w:type="spellEnd"/>
      <w:r>
        <w:rPr>
          <w:rFonts w:eastAsia="Times New Roman" w:cs="Times New Roman"/>
          <w:szCs w:val="24"/>
        </w:rPr>
        <w:t>, που αναφέρατε και τα οποία εντάσσονται, πρώτα-πρώτα είναι κατά παρέκκλιση και αυτή η διαδικασία, όπως αναφέρεται. Βέβαια</w:t>
      </w:r>
      <w:r>
        <w:rPr>
          <w:rFonts w:eastAsia="Times New Roman" w:cs="Times New Roman"/>
          <w:szCs w:val="24"/>
        </w:rPr>
        <w:t>,</w:t>
      </w:r>
      <w:r>
        <w:rPr>
          <w:rFonts w:eastAsia="Times New Roman" w:cs="Times New Roman"/>
          <w:szCs w:val="24"/>
        </w:rPr>
        <w:t xml:space="preserve"> εδώ η δυνατότητα χρηματοδότησης των έργων </w:t>
      </w:r>
      <w:r>
        <w:rPr>
          <w:rFonts w:eastAsia="Times New Roman" w:cs="Times New Roman"/>
          <w:szCs w:val="24"/>
        </w:rPr>
        <w:t>Δ</w:t>
      </w:r>
      <w:r>
        <w:rPr>
          <w:rFonts w:eastAsia="Times New Roman" w:cs="Times New Roman"/>
          <w:szCs w:val="24"/>
        </w:rPr>
        <w:t>ΕΥΑ προβλέπεται από τον νόμο, όταν διατίθενται οι ευρωπαϊκοί πόροι. Συνεπώς, δεν θα μπο</w:t>
      </w:r>
      <w:r>
        <w:rPr>
          <w:rFonts w:eastAsia="Times New Roman" w:cs="Times New Roman"/>
          <w:szCs w:val="24"/>
        </w:rPr>
        <w:t>ρούσε να ενσωματωθεί ως νομοθετική ρύθμιση; Που έγκειται η κατά παρέκκλιση, για να καταλάβουμε;</w:t>
      </w:r>
    </w:p>
    <w:p w14:paraId="2C0FBC3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θέμα σε σχέση με το ΓΕΜΗ, που είναι ένα σοβαρό θέμα, εδώ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ότι αρκετές από αυτές τις εμπορικές επιχειρήσεις έχουν επιδοτηθεί από προ</w:t>
      </w:r>
      <w:r>
        <w:rPr>
          <w:rFonts w:eastAsia="Times New Roman" w:cs="Times New Roman"/>
          <w:szCs w:val="24"/>
        </w:rPr>
        <w:t xml:space="preserve">ηγούμενους αναπτυξιακούς νόμους, έχουν </w:t>
      </w:r>
      <w:proofErr w:type="spellStart"/>
      <w:r>
        <w:rPr>
          <w:rFonts w:eastAsia="Times New Roman" w:cs="Times New Roman"/>
          <w:szCs w:val="24"/>
        </w:rPr>
        <w:t>απενταχθεί</w:t>
      </w:r>
      <w:proofErr w:type="spellEnd"/>
      <w:r>
        <w:rPr>
          <w:rFonts w:eastAsia="Times New Roman" w:cs="Times New Roman"/>
          <w:szCs w:val="24"/>
        </w:rPr>
        <w:t xml:space="preserve"> λόγω μη τήρησης των όρων ένταξής τους, έχουν καταρτιστεί </w:t>
      </w:r>
      <w:r>
        <w:rPr>
          <w:rFonts w:eastAsia="Times New Roman" w:cs="Times New Roman"/>
          <w:szCs w:val="24"/>
        </w:rPr>
        <w:lastRenderedPageBreak/>
        <w:t>από την αρμόδια γενική διεύθυνση χρηματικοί κατάλογοι, που έχουν σταλεί στις αρμόδιες ΔΟΥ. Έχουν βεβαιωθεί οι οφειλές κ.λπ.</w:t>
      </w:r>
      <w:r>
        <w:rPr>
          <w:rFonts w:eastAsia="Times New Roman" w:cs="Times New Roman"/>
          <w:szCs w:val="24"/>
        </w:rPr>
        <w:t>.</w:t>
      </w:r>
    </w:p>
    <w:p w14:paraId="2C0FBC3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Με κάποιον τρόπο, λοιπόν</w:t>
      </w:r>
      <w:r>
        <w:rPr>
          <w:rFonts w:eastAsia="Times New Roman" w:cs="Times New Roman"/>
          <w:szCs w:val="24"/>
        </w:rPr>
        <w:t>, θα πρέπει να διευκρινιστεί ότι θα εξαιρούνται της διαγραφής και μάλιστα</w:t>
      </w:r>
      <w:r>
        <w:rPr>
          <w:rFonts w:eastAsia="Times New Roman" w:cs="Times New Roman"/>
          <w:szCs w:val="24"/>
        </w:rPr>
        <w:t>,</w:t>
      </w:r>
      <w:r>
        <w:rPr>
          <w:rFonts w:eastAsia="Times New Roman" w:cs="Times New Roman"/>
          <w:szCs w:val="24"/>
        </w:rPr>
        <w:t xml:space="preserve"> με τόσο ευνοϊκούς όρους. Θα πρέπει να δούμε, δηλαδή, στο συγκεκριμένο πλαίσιο ποιους εξαιρούμε και θα πρέπει να διευκρινίσετε εδώ. Το σίγουρο είναι ότι θα πρέπει να εξαιρεθούν αυτές</w:t>
      </w:r>
      <w:r>
        <w:rPr>
          <w:rFonts w:eastAsia="Times New Roman" w:cs="Times New Roman"/>
          <w:szCs w:val="24"/>
        </w:rPr>
        <w:t xml:space="preserve"> οι περιπτώσεις στο θέμα της διαγραφής. </w:t>
      </w:r>
    </w:p>
    <w:p w14:paraId="2C0FBC3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Σημειώστε, κύριε Υπουργέ, και θα απαντήσετε, όταν θα ξαναπάρετε τον λόγο. </w:t>
      </w:r>
    </w:p>
    <w:p w14:paraId="2C0FBC3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τον λόγο παρ</w:t>
      </w:r>
      <w:r>
        <w:rPr>
          <w:rFonts w:eastAsia="Times New Roman" w:cs="Times New Roman"/>
          <w:szCs w:val="24"/>
        </w:rPr>
        <w:t xml:space="preserve">ακαλώ. </w:t>
      </w:r>
    </w:p>
    <w:p w14:paraId="2C0FBC3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Κοντονής έχει τον λόγο. </w:t>
      </w:r>
    </w:p>
    <w:p w14:paraId="2C0FBC3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Κύριε Πρόεδρε, απλώς να ανακοινώσω στο Σώμα ότι οι τροπολογίες</w:t>
      </w:r>
      <w:r>
        <w:rPr>
          <w:rFonts w:eastAsia="Times New Roman" w:cs="Times New Roman"/>
          <w:szCs w:val="24"/>
        </w:rPr>
        <w:t>,</w:t>
      </w:r>
      <w:r>
        <w:rPr>
          <w:rFonts w:eastAsia="Times New Roman" w:cs="Times New Roman"/>
          <w:szCs w:val="24"/>
        </w:rPr>
        <w:t xml:space="preserve"> που μόλις τώρα παρουσίασαν οι συνάδελφοι Υπουργοί, δηλαδή η τροπολογία με γενικό αριθμό 790 και ειδικό 58, η τροπολογία με γενικό αριθμό 788 και ειδικό 56 και η τροπολογία με γενικό αριθμό 792 και ειδικό 60 γίνονται δεκτές.</w:t>
      </w:r>
    </w:p>
    <w:p w14:paraId="2C0FBC3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w:t>
      </w:r>
      <w:r>
        <w:rPr>
          <w:rFonts w:eastAsia="Times New Roman" w:cs="Times New Roman"/>
          <w:szCs w:val="24"/>
        </w:rPr>
        <w:t xml:space="preserve"> Ωραία, στο σημείο αυτό ζητώ τη συναίνεση του Σώματος να καθορίσουμε τον χρόνο ομιλίας όσων πάρουν τον λόγο –και είναι μακρύς ο κατάλογος- στα πέντε λεπτά, γιατί αλλιώς θα πάμε….</w:t>
      </w:r>
    </w:p>
    <w:p w14:paraId="2C0FBC3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Στα επτά λεπτά, κύριε Πρόεδρε.</w:t>
      </w:r>
    </w:p>
    <w:p w14:paraId="2C0FBC3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w:t>
      </w:r>
      <w:r>
        <w:rPr>
          <w:rFonts w:eastAsia="Times New Roman" w:cs="Times New Roman"/>
          <w:b/>
          <w:szCs w:val="24"/>
        </w:rPr>
        <w:t>ρεμένος):</w:t>
      </w:r>
      <w:r>
        <w:rPr>
          <w:rFonts w:eastAsia="Times New Roman" w:cs="Times New Roman"/>
          <w:szCs w:val="24"/>
        </w:rPr>
        <w:t xml:space="preserve"> Μισό λεπτό, κύριε </w:t>
      </w:r>
      <w:proofErr w:type="spellStart"/>
      <w:r>
        <w:rPr>
          <w:rFonts w:eastAsia="Times New Roman" w:cs="Times New Roman"/>
          <w:szCs w:val="24"/>
        </w:rPr>
        <w:t>Χαρακόπουλε</w:t>
      </w:r>
      <w:proofErr w:type="spellEnd"/>
      <w:r>
        <w:rPr>
          <w:rFonts w:eastAsia="Times New Roman" w:cs="Times New Roman"/>
          <w:szCs w:val="24"/>
        </w:rPr>
        <w:t>. Το να πάμε μέχρι τα χαράματα δεν προσφέρει…</w:t>
      </w:r>
    </w:p>
    <w:p w14:paraId="2C0FBC3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 και χαράματα! Πώς χαράματα;</w:t>
      </w:r>
    </w:p>
    <w:p w14:paraId="2C0FBC3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Αργά το βράδυ. </w:t>
      </w:r>
    </w:p>
    <w:p w14:paraId="2C0FBC3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Όχι, κύριε Πρόεδρε. Είναι τόσες τροπολογίες. </w:t>
      </w:r>
    </w:p>
    <w:p w14:paraId="2C0FBC3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ΠΑΝΑΓΙ</w:t>
      </w:r>
      <w:r>
        <w:rPr>
          <w:rFonts w:eastAsia="Times New Roman" w:cs="Times New Roman"/>
          <w:b/>
          <w:szCs w:val="24"/>
        </w:rPr>
        <w:t xml:space="preserve">ΩΤΑ ΚΟΖΟΜΠΟΛΗ-ΑΜΑΝΑΤΙΔΗ: </w:t>
      </w:r>
      <w:r>
        <w:rPr>
          <w:rFonts w:eastAsia="Times New Roman" w:cs="Times New Roman"/>
          <w:szCs w:val="24"/>
        </w:rPr>
        <w:t xml:space="preserve">Κύριε Πρόεδρε, πέντε λεπτά με ανοχή. </w:t>
      </w:r>
    </w:p>
    <w:p w14:paraId="2C0FBC4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Έξι λεπτά.</w:t>
      </w:r>
    </w:p>
    <w:p w14:paraId="2C0FBC41"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0FBC4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Λέει ο κ. </w:t>
      </w:r>
      <w:proofErr w:type="spellStart"/>
      <w:r>
        <w:rPr>
          <w:rFonts w:eastAsia="Times New Roman" w:cs="Times New Roman"/>
          <w:szCs w:val="24"/>
        </w:rPr>
        <w:t>Μαυρωτάς</w:t>
      </w:r>
      <w:proofErr w:type="spellEnd"/>
      <w:r>
        <w:rPr>
          <w:rFonts w:eastAsia="Times New Roman" w:cs="Times New Roman"/>
          <w:szCs w:val="24"/>
        </w:rPr>
        <w:t xml:space="preserve"> για έξι λεπτά. </w:t>
      </w:r>
    </w:p>
    <w:p w14:paraId="2C0FBC4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Ένα λεπτό παραπάνω είναι μισή ώρα παραπάνω. Ας εί</w:t>
      </w:r>
      <w:r>
        <w:rPr>
          <w:rFonts w:eastAsia="Times New Roman" w:cs="Times New Roman"/>
          <w:szCs w:val="24"/>
        </w:rPr>
        <w:t>ναι έξι λεπτά.</w:t>
      </w:r>
    </w:p>
    <w:p w14:paraId="2C0FBC4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υπάρχει θέμα. Εγώ είπα να μην αδικηθούν ορισμένοι συνάδελφοι που είναι πίσω στον κατάλογο. Αν εσείς δεν συμφωνείτε, δεν υπάρχει κανένα θέμα. </w:t>
      </w:r>
    </w:p>
    <w:p w14:paraId="2C0FBC4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ΤΣΙΡΚΑΣ: </w:t>
      </w:r>
      <w:r>
        <w:rPr>
          <w:rFonts w:eastAsia="Times New Roman" w:cs="Times New Roman"/>
          <w:szCs w:val="24"/>
        </w:rPr>
        <w:t>Κύριε Πρόεδρε, έξι λεπτά και βλέπουμε.</w:t>
      </w:r>
    </w:p>
    <w:p w14:paraId="2C0FBC4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Βαρεμένος): </w:t>
      </w:r>
      <w:r>
        <w:rPr>
          <w:rFonts w:eastAsia="Times New Roman" w:cs="Times New Roman"/>
          <w:szCs w:val="24"/>
        </w:rPr>
        <w:t xml:space="preserve">Ο κ. Παπαηλιού έχει τον λόγο. </w:t>
      </w:r>
    </w:p>
    <w:p w14:paraId="2C0FBC4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2C0FBC4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Είναι γνωστό ότι η άνιση αντιμετώπιση προσώπων με χαρακτηριστικά, που συνδέονται με τη φυλή, την </w:t>
      </w:r>
      <w:proofErr w:type="spellStart"/>
      <w:r>
        <w:rPr>
          <w:rFonts w:eastAsia="Times New Roman" w:cs="Times New Roman"/>
          <w:szCs w:val="24"/>
        </w:rPr>
        <w:t>εθνοτική</w:t>
      </w:r>
      <w:proofErr w:type="spellEnd"/>
      <w:r>
        <w:rPr>
          <w:rFonts w:eastAsia="Times New Roman" w:cs="Times New Roman"/>
          <w:szCs w:val="24"/>
        </w:rPr>
        <w:t xml:space="preserve"> καταγωγή, το χρώμα, τη φυσική αδυναμ</w:t>
      </w:r>
      <w:r>
        <w:rPr>
          <w:rFonts w:eastAsia="Times New Roman" w:cs="Times New Roman"/>
          <w:szCs w:val="24"/>
        </w:rPr>
        <w:t>ία ή υστέρηση, τον σεξουαλικό προσανατολισμό, την οικογενειακή κατάσταση, την κοινωνική κατάσταση και άλλα χαρακτηριστικά είναι εξαιρετικά διαδεδομένη, ιδίως σήμερα σε εποχές κρίσης, με την κοινωνία σε περιδίνηση λόγω φτώχειας, ανεργίας και εισόδου στη χώρ</w:t>
      </w:r>
      <w:r>
        <w:rPr>
          <w:rFonts w:eastAsia="Times New Roman" w:cs="Times New Roman"/>
          <w:szCs w:val="24"/>
        </w:rPr>
        <w:t xml:space="preserve">α μεταναστών και προσφύγων. </w:t>
      </w:r>
    </w:p>
    <w:p w14:paraId="2C0FBC4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άνιση αντιμετώπιση αφορά σημαντικά πεδία της οικονομικής και κοινωνικής ζωής και δραστηριότητας, ιδίως αυτό της απασχόλησης και </w:t>
      </w:r>
      <w:r>
        <w:rPr>
          <w:rFonts w:eastAsia="Times New Roman" w:cs="Times New Roman"/>
          <w:szCs w:val="24"/>
        </w:rPr>
        <w:lastRenderedPageBreak/>
        <w:t>εργασίας. Συνεπώς, υφίσταται ανάγκη περαιτέρω θωράκισης της σχετικής νομοθεσίας και κυρίως αποτελ</w:t>
      </w:r>
      <w:r>
        <w:rPr>
          <w:rFonts w:eastAsia="Times New Roman" w:cs="Times New Roman"/>
          <w:szCs w:val="24"/>
        </w:rPr>
        <w:t>εσματικότερης εφαρμογής της. Αυτός είναι και ο σκοπός του υπό κρίση νομοσχεδίου</w:t>
      </w:r>
      <w:r>
        <w:rPr>
          <w:rFonts w:eastAsia="Times New Roman" w:cs="Times New Roman"/>
          <w:szCs w:val="24"/>
        </w:rPr>
        <w:t xml:space="preserve"> και συγκεκριμένα,</w:t>
      </w:r>
      <w:r>
        <w:rPr>
          <w:rFonts w:eastAsia="Times New Roman" w:cs="Times New Roman"/>
          <w:szCs w:val="24"/>
        </w:rPr>
        <w:t xml:space="preserve"> του πρώτου μέρους αυτού. </w:t>
      </w:r>
    </w:p>
    <w:p w14:paraId="2C0FBC4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πρώτο μέρος του υπό ψήφιση νομοσχεδίου αφορά στην εφαρμογή της ίσης μεταχείρισης, εναρμονιζόμενο με το νομοθετικό πλαίσιο της Οδη</w:t>
      </w:r>
      <w:r>
        <w:rPr>
          <w:rFonts w:eastAsia="Times New Roman" w:cs="Times New Roman"/>
          <w:szCs w:val="24"/>
        </w:rPr>
        <w:t xml:space="preserve">γίας 2043, περί εφαρμογής της ίσης μεταχείρισης προσώπων ασχέτως φυλετικής ή </w:t>
      </w:r>
      <w:proofErr w:type="spellStart"/>
      <w:r>
        <w:rPr>
          <w:rFonts w:eastAsia="Times New Roman" w:cs="Times New Roman"/>
          <w:szCs w:val="24"/>
        </w:rPr>
        <w:t>εθνοτικής</w:t>
      </w:r>
      <w:proofErr w:type="spellEnd"/>
      <w:r>
        <w:rPr>
          <w:rFonts w:eastAsia="Times New Roman" w:cs="Times New Roman"/>
          <w:szCs w:val="24"/>
        </w:rPr>
        <w:t xml:space="preserve"> καταγωγής, της Οδηγίας 2078, για τη διαμόρφωση γενικού πλαισίου, για την ίση μεταχείριση στην απασχόληση και την εργασία και της Οδηγίας 2014/54, περί μέτρων, που διευκο</w:t>
      </w:r>
      <w:r>
        <w:rPr>
          <w:rFonts w:eastAsia="Times New Roman" w:cs="Times New Roman"/>
          <w:szCs w:val="24"/>
        </w:rPr>
        <w:t xml:space="preserve">λύνουν την άσκηση των εργαζομένων. </w:t>
      </w:r>
    </w:p>
    <w:p w14:paraId="2C0FBC4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Σκοπός του νομοθέτη είναι να συμβάλει με νομική σαφήνεια στην εφαρμογή της αρχής της ίσης μεταχείρισης για </w:t>
      </w:r>
      <w:r>
        <w:rPr>
          <w:rFonts w:eastAsia="Times New Roman" w:cs="Times New Roman"/>
          <w:szCs w:val="24"/>
        </w:rPr>
        <w:t>όλους,</w:t>
      </w:r>
      <w:r>
        <w:rPr>
          <w:rFonts w:eastAsia="Times New Roman" w:cs="Times New Roman"/>
          <w:szCs w:val="24"/>
        </w:rPr>
        <w:t xml:space="preserve"> ανεξαρτήτως φυλε</w:t>
      </w:r>
      <w:r>
        <w:rPr>
          <w:rFonts w:eastAsia="Times New Roman" w:cs="Times New Roman"/>
          <w:szCs w:val="24"/>
        </w:rPr>
        <w:lastRenderedPageBreak/>
        <w:t xml:space="preserve">τικής ή </w:t>
      </w:r>
      <w:proofErr w:type="spellStart"/>
      <w:r>
        <w:rPr>
          <w:rFonts w:eastAsia="Times New Roman" w:cs="Times New Roman"/>
          <w:szCs w:val="24"/>
        </w:rPr>
        <w:t>εθνοτικής</w:t>
      </w:r>
      <w:proofErr w:type="spellEnd"/>
      <w:r>
        <w:rPr>
          <w:rFonts w:eastAsia="Times New Roman" w:cs="Times New Roman"/>
          <w:szCs w:val="24"/>
        </w:rPr>
        <w:t xml:space="preserve"> καταγωγής, θρησκευτικών ή άλλων πεποιθήσεων, αναπηρίας, σεξουαλικού προσανατολισμού κλπ., ώστε να υπάρχει ασφάλεια δικαίου. </w:t>
      </w:r>
    </w:p>
    <w:p w14:paraId="2C0FBC4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Πέραν της εναρμόνισης προς τις προαναφερόμενες κοινοτικές οδηγίες, με το παρόν νομοσχέδιο επιδιώ</w:t>
      </w:r>
      <w:r>
        <w:rPr>
          <w:rFonts w:eastAsia="Times New Roman" w:cs="Times New Roman"/>
          <w:szCs w:val="24"/>
        </w:rPr>
        <w:t xml:space="preserve">κεται η συνέργεια όλων των αρμοδίων θεσμικών φορέων και μηχανισμών της πολιτείας, καθώς η συνεργασία τους με συλλογικότητες και με τους κοινωνικούς ετέρους, προκειμένου να καταπολεμηθεί στην πράξη το έλλειμμα ίσης μεταχείρισης. </w:t>
      </w:r>
    </w:p>
    <w:p w14:paraId="2C0FBC4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Ειδικότερα, το νομοσχέδιο α</w:t>
      </w:r>
      <w:r>
        <w:rPr>
          <w:rFonts w:eastAsia="Times New Roman" w:cs="Times New Roman"/>
          <w:szCs w:val="24"/>
        </w:rPr>
        <w:t>ποσκοπεί στο να ενθαρρύνει αλλαγές, θεσπίζοντας ένα πλέγμα διατάξεων, που εξασφαλίζουν την αποτελεσματική εφαρμογή της αρχής της ίσης μεταχείρισης</w:t>
      </w:r>
      <w:r>
        <w:rPr>
          <w:rFonts w:eastAsia="Times New Roman" w:cs="Times New Roman"/>
          <w:szCs w:val="24"/>
        </w:rPr>
        <w:t>,</w:t>
      </w:r>
      <w:r>
        <w:rPr>
          <w:rFonts w:eastAsia="Times New Roman" w:cs="Times New Roman"/>
          <w:szCs w:val="24"/>
        </w:rPr>
        <w:t xml:space="preserve"> μέσω ορισμού της </w:t>
      </w:r>
      <w:r>
        <w:rPr>
          <w:rFonts w:eastAsia="Times New Roman" w:cs="Times New Roman"/>
          <w:szCs w:val="24"/>
        </w:rPr>
        <w:t xml:space="preserve">ανεξάρτητης αρχής </w:t>
      </w:r>
      <w:r>
        <w:rPr>
          <w:rFonts w:eastAsia="Times New Roman" w:cs="Times New Roman"/>
          <w:szCs w:val="24"/>
        </w:rPr>
        <w:t>του Συνηγόρου του Πολίτη</w:t>
      </w:r>
      <w:r>
        <w:rPr>
          <w:rFonts w:eastAsia="Times New Roman" w:cs="Times New Roman"/>
          <w:szCs w:val="24"/>
        </w:rPr>
        <w:t>,</w:t>
      </w:r>
      <w:r>
        <w:rPr>
          <w:rFonts w:eastAsia="Times New Roman" w:cs="Times New Roman"/>
          <w:szCs w:val="24"/>
        </w:rPr>
        <w:t xml:space="preserve"> ως φορέα για την παρακολούθηση και την προώθηση</w:t>
      </w:r>
      <w:r>
        <w:rPr>
          <w:rFonts w:eastAsia="Times New Roman" w:cs="Times New Roman"/>
          <w:szCs w:val="24"/>
        </w:rPr>
        <w:t xml:space="preserve"> της εφαρμογής της αρχής της ίσης μεταχείρισης ενιαία για το </w:t>
      </w:r>
      <w:r>
        <w:rPr>
          <w:rFonts w:eastAsia="Times New Roman" w:cs="Times New Roman"/>
          <w:szCs w:val="24"/>
        </w:rPr>
        <w:t>δημόσιο</w:t>
      </w:r>
      <w:r>
        <w:rPr>
          <w:rFonts w:eastAsia="Times New Roman" w:cs="Times New Roman"/>
          <w:szCs w:val="24"/>
        </w:rPr>
        <w:t xml:space="preserve">, τον ευρύτερο δημόσιο τομέα και τον ιδιωτικό τομέα. </w:t>
      </w:r>
    </w:p>
    <w:p w14:paraId="2C0FBC4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άνιση μεταχείριση εξακολουθεί και σήμερα να αποτελεί πρόβλημα σε ευρωπαϊκό επίπεδο. Επομένως, επιβάλλεται αφ’ ενός να εναρμονιστούν </w:t>
      </w:r>
      <w:r>
        <w:rPr>
          <w:rFonts w:eastAsia="Times New Roman" w:cs="Times New Roman"/>
          <w:szCs w:val="24"/>
        </w:rPr>
        <w:t>οι εθνικές νομοθεσίες με τις ευρωπαϊκές οδηγίες και αφ’ ετέρου να θεσπιστούν ένα συνεκτικό θεσμικό πλαίσιο σε αυτό το πεδίο και αποτελεσματικότερα ελεγκτικά θεσμικά όργανα, προκειμένου να αποφεύγονται οι διακρίσεις.</w:t>
      </w:r>
    </w:p>
    <w:p w14:paraId="2C0FBC4F" w14:textId="77777777" w:rsidR="0032345F" w:rsidRDefault="00CA05C6">
      <w:pPr>
        <w:spacing w:after="0" w:line="600" w:lineRule="auto"/>
        <w:ind w:firstLine="851"/>
        <w:jc w:val="both"/>
        <w:rPr>
          <w:rFonts w:eastAsia="Times New Roman" w:cs="Times New Roman"/>
        </w:rPr>
      </w:pPr>
      <w:r>
        <w:rPr>
          <w:rFonts w:eastAsia="Times New Roman" w:cs="Times New Roman"/>
        </w:rPr>
        <w:t>Η Ελλάδα ανήκει σε εκείνες τις χώρες της</w:t>
      </w:r>
      <w:r>
        <w:rPr>
          <w:rFonts w:eastAsia="Times New Roman" w:cs="Times New Roman"/>
        </w:rPr>
        <w:t xml:space="preserve"> Ευρώπης που πριν τη θέσπιση των οδηγιών του 2000 δεν είχε εξειδικευμένη νομοθεσία για την εξασφάλιση των αρχών της ίσης μεταχείρισης και της απαγόρευσης διακρίσεων. Ο ν.3304/2005, ο οποίος ενσωμάτωσε τις σχετικές διατάξεις των δύο </w:t>
      </w:r>
      <w:r>
        <w:rPr>
          <w:rFonts w:eastAsia="Times New Roman" w:cs="Times New Roman"/>
        </w:rPr>
        <w:t>ο</w:t>
      </w:r>
      <w:r>
        <w:rPr>
          <w:rFonts w:eastAsia="Times New Roman" w:cs="Times New Roman"/>
        </w:rPr>
        <w:t xml:space="preserve">δηγιών, μεταρρυθμίζεται με το παρόν νομοσχέδιο, διότι είχαν επισημανθεί αδυναμίες. </w:t>
      </w:r>
    </w:p>
    <w:p w14:paraId="2C0FBC50" w14:textId="77777777" w:rsidR="0032345F" w:rsidRDefault="00CA05C6">
      <w:pPr>
        <w:spacing w:after="0" w:line="600" w:lineRule="auto"/>
        <w:ind w:firstLine="851"/>
        <w:jc w:val="both"/>
        <w:rPr>
          <w:rFonts w:eastAsia="Times New Roman" w:cs="Times New Roman"/>
        </w:rPr>
      </w:pPr>
      <w:r>
        <w:rPr>
          <w:rFonts w:eastAsia="Times New Roman" w:cs="Times New Roman"/>
        </w:rPr>
        <w:t xml:space="preserve">Εν προκειμένω, εισάγονται νέα κριτήρια: </w:t>
      </w:r>
      <w:r>
        <w:rPr>
          <w:rFonts w:eastAsia="Times New Roman" w:cs="Times New Roman"/>
        </w:rPr>
        <w:t>Η</w:t>
      </w:r>
      <w:r>
        <w:rPr>
          <w:rFonts w:eastAsia="Times New Roman" w:cs="Times New Roman"/>
        </w:rPr>
        <w:t xml:space="preserve"> φυλή, το χρώμα, η </w:t>
      </w:r>
      <w:proofErr w:type="spellStart"/>
      <w:r>
        <w:rPr>
          <w:rFonts w:eastAsia="Times New Roman" w:cs="Times New Roman"/>
        </w:rPr>
        <w:t>εθνοτική</w:t>
      </w:r>
      <w:proofErr w:type="spellEnd"/>
      <w:r>
        <w:rPr>
          <w:rFonts w:eastAsia="Times New Roman" w:cs="Times New Roman"/>
        </w:rPr>
        <w:t xml:space="preserve"> καταγωγή και οι γενεαλογικές καταβολές. </w:t>
      </w:r>
      <w:r>
        <w:rPr>
          <w:rFonts w:eastAsia="Times New Roman" w:cs="Times New Roman"/>
          <w:bCs/>
          <w:shd w:val="clear" w:color="auto" w:fill="FFFFFF"/>
        </w:rPr>
        <w:t xml:space="preserve">Επίσης, </w:t>
      </w:r>
      <w:r>
        <w:rPr>
          <w:rFonts w:eastAsia="Times New Roman" w:cs="Times New Roman"/>
        </w:rPr>
        <w:t xml:space="preserve">προστίθενται ως </w:t>
      </w:r>
      <w:r>
        <w:rPr>
          <w:rFonts w:eastAsia="Times New Roman" w:cs="Times New Roman"/>
        </w:rPr>
        <w:lastRenderedPageBreak/>
        <w:t xml:space="preserve">λόγοι διάκρισης: </w:t>
      </w:r>
      <w:r>
        <w:rPr>
          <w:rFonts w:eastAsia="Times New Roman" w:cs="Times New Roman"/>
        </w:rPr>
        <w:t>Η</w:t>
      </w:r>
      <w:r>
        <w:rPr>
          <w:rFonts w:eastAsia="Times New Roman" w:cs="Times New Roman"/>
        </w:rPr>
        <w:t xml:space="preserve"> χρόνια ασθένεια, η ο</w:t>
      </w:r>
      <w:r>
        <w:rPr>
          <w:rFonts w:eastAsia="Times New Roman" w:cs="Times New Roman"/>
        </w:rPr>
        <w:t xml:space="preserve">ικογενειακή κατάσταση, η κοινωνική κατάσταση. </w:t>
      </w:r>
    </w:p>
    <w:p w14:paraId="2C0FBC51" w14:textId="77777777" w:rsidR="0032345F" w:rsidRDefault="00CA05C6">
      <w:pPr>
        <w:spacing w:after="0" w:line="600" w:lineRule="auto"/>
        <w:ind w:firstLine="851"/>
        <w:jc w:val="both"/>
        <w:rPr>
          <w:rFonts w:eastAsia="Times New Roman" w:cs="Times New Roman"/>
        </w:rPr>
      </w:pPr>
      <w:r>
        <w:rPr>
          <w:rFonts w:eastAsia="Times New Roman" w:cs="Times New Roman"/>
        </w:rPr>
        <w:t>Αντικαθίσταται ο αναχρονιστικός όρος «γενετήσιος προσανατολισμός» με τον όρο «σεξουαλικός προσανατολισμός» και επιπροσθέτως</w:t>
      </w:r>
      <w:r>
        <w:rPr>
          <w:rFonts w:eastAsia="Times New Roman" w:cs="Times New Roman"/>
        </w:rPr>
        <w:t>,</w:t>
      </w:r>
      <w:r>
        <w:rPr>
          <w:rFonts w:eastAsia="Times New Roman" w:cs="Times New Roman"/>
        </w:rPr>
        <w:t xml:space="preserve"> αναφέρεται ρητά ως λόγος διάκρισης η ταυτότητα φύλου και τα χαρακτηριστικά φύλου. </w:t>
      </w:r>
    </w:p>
    <w:p w14:paraId="2C0FBC52" w14:textId="77777777" w:rsidR="0032345F" w:rsidRDefault="00CA05C6">
      <w:pPr>
        <w:spacing w:after="0" w:line="600" w:lineRule="auto"/>
        <w:ind w:firstLine="851"/>
        <w:jc w:val="both"/>
        <w:rPr>
          <w:rFonts w:eastAsia="Times New Roman" w:cs="Times New Roman"/>
        </w:rPr>
      </w:pPr>
      <w:r>
        <w:rPr>
          <w:rFonts w:eastAsia="Times New Roman" w:cs="Times New Roman"/>
          <w:bCs/>
          <w:shd w:val="clear" w:color="auto" w:fill="FFFFFF"/>
        </w:rPr>
        <w:t>Ε</w:t>
      </w:r>
      <w:r>
        <w:rPr>
          <w:rFonts w:eastAsia="Times New Roman" w:cs="Times New Roman"/>
          <w:bCs/>
          <w:shd w:val="clear" w:color="auto" w:fill="FFFFFF"/>
        </w:rPr>
        <w:t xml:space="preserve">πίσης, </w:t>
      </w:r>
      <w:r>
        <w:rPr>
          <w:rFonts w:eastAsia="Times New Roman" w:cs="Times New Roman"/>
        </w:rPr>
        <w:t xml:space="preserve">η έννοια «αναπηρία», ως λόγος διάκρισης, συμπληρώνεται με εκείνη της «χρόνιας ασθένειας», με σκοπό τη διεύρυνση του επιχειρούμενου προτύπου προστασίας για την ισότιμη πρόσβαση και συμμετοχή στο κοινωνικό γίγνεσθαι των ατόμων με αναπηρία. </w:t>
      </w:r>
    </w:p>
    <w:p w14:paraId="2C0FBC53" w14:textId="77777777" w:rsidR="0032345F" w:rsidRDefault="00CA05C6">
      <w:pPr>
        <w:spacing w:after="0" w:line="600" w:lineRule="auto"/>
        <w:ind w:firstLine="851"/>
        <w:jc w:val="both"/>
        <w:rPr>
          <w:rFonts w:eastAsia="Times New Roman" w:cs="Times New Roman"/>
        </w:rPr>
      </w:pPr>
      <w:r>
        <w:rPr>
          <w:rFonts w:eastAsia="Times New Roman" w:cs="Times New Roman"/>
        </w:rPr>
        <w:t>Προβλέπετα</w:t>
      </w:r>
      <w:r>
        <w:rPr>
          <w:rFonts w:eastAsia="Times New Roman" w:cs="Times New Roman"/>
        </w:rPr>
        <w:t xml:space="preserve">ι, </w:t>
      </w:r>
      <w:r>
        <w:rPr>
          <w:rFonts w:eastAsia="Times New Roman" w:cs="Times New Roman"/>
          <w:bCs/>
          <w:shd w:val="clear" w:color="auto" w:fill="FFFFFF"/>
        </w:rPr>
        <w:t xml:space="preserve">επίσης, </w:t>
      </w:r>
      <w:r>
        <w:rPr>
          <w:rFonts w:eastAsia="Times New Roman" w:cs="Times New Roman"/>
        </w:rPr>
        <w:t xml:space="preserve">και η διάκριση λόγω </w:t>
      </w:r>
      <w:proofErr w:type="spellStart"/>
      <w:r>
        <w:rPr>
          <w:rFonts w:eastAsia="Times New Roman" w:cs="Times New Roman"/>
        </w:rPr>
        <w:t>νομιζομένων</w:t>
      </w:r>
      <w:proofErr w:type="spellEnd"/>
      <w:r>
        <w:rPr>
          <w:rFonts w:eastAsia="Times New Roman" w:cs="Times New Roman"/>
        </w:rPr>
        <w:t xml:space="preserve"> χαρακτηριστικών, δηλαδή ένα πρόσωπο να τυγχάνει λιγότερο ευνοϊκής μεταχείρισης, διότι εικάζεται ότι διαθέτει </w:t>
      </w:r>
      <w:r>
        <w:rPr>
          <w:rFonts w:eastAsia="Times New Roman"/>
          <w:bCs/>
        </w:rPr>
        <w:t>συγκεκριμένα</w:t>
      </w:r>
      <w:r>
        <w:rPr>
          <w:rFonts w:eastAsia="Times New Roman" w:cs="Times New Roman"/>
        </w:rPr>
        <w:t xml:space="preserve"> χαρακτηριστικά, τα οποία και αποτελούν λόγο διάκρισης. </w:t>
      </w:r>
    </w:p>
    <w:p w14:paraId="2C0FBC54" w14:textId="77777777" w:rsidR="0032345F" w:rsidRDefault="00CA05C6">
      <w:pPr>
        <w:spacing w:after="0" w:line="600" w:lineRule="auto"/>
        <w:ind w:firstLine="851"/>
        <w:jc w:val="both"/>
        <w:rPr>
          <w:rFonts w:eastAsia="Times New Roman" w:cs="Times New Roman"/>
        </w:rPr>
      </w:pPr>
      <w:r>
        <w:rPr>
          <w:rFonts w:eastAsia="Times New Roman" w:cs="Times New Roman"/>
        </w:rPr>
        <w:lastRenderedPageBreak/>
        <w:t xml:space="preserve">Στο δεύτερο κεφάλαιο ρυθμίζεται το </w:t>
      </w:r>
      <w:r>
        <w:rPr>
          <w:rFonts w:eastAsia="Times New Roman" w:cs="Times New Roman"/>
        </w:rPr>
        <w:t xml:space="preserve">πεδίο εφαρμογής της ίσης μεταχείρισης ή των ίσων ευκαιριών στον τομέα της εργασίας και απασχόλησης, αλλά και στην επαγγελματική εκπαίδευση, τόσο στον ιδιωτικό όσο και στον δημόσιο τομέα. Εισάγονται εγγυήσεις για την ισότιμη πρόσβαση και για την άνοδο στην </w:t>
      </w:r>
      <w:r>
        <w:rPr>
          <w:rFonts w:eastAsia="Times New Roman" w:cs="Times New Roman"/>
        </w:rPr>
        <w:t xml:space="preserve">επαγγελματική ιεραρχία αλλά και τη λήψη θετικών δράσεων και μέτρων. Εξαιρέσεις προβλέπονται στενά και περιοριστικά βάσει του </w:t>
      </w:r>
      <w:r>
        <w:rPr>
          <w:rFonts w:eastAsia="Times New Roman"/>
        </w:rPr>
        <w:t>άρθρου</w:t>
      </w:r>
      <w:r>
        <w:rPr>
          <w:rFonts w:eastAsia="Times New Roman" w:cs="Times New Roman"/>
        </w:rPr>
        <w:t xml:space="preserve"> 45 της Συνθήκης της Ευρωπαϊκής Ένωσης αλλά και του Υπαλληλικού Κώδικα και του Κώδικα Δημοτικών και Κοινοτικών Υπαλλήλων. </w:t>
      </w:r>
    </w:p>
    <w:p w14:paraId="2C0FBC55" w14:textId="77777777" w:rsidR="0032345F" w:rsidRDefault="00CA05C6">
      <w:pPr>
        <w:spacing w:after="0" w:line="600" w:lineRule="auto"/>
        <w:ind w:firstLine="851"/>
        <w:jc w:val="both"/>
        <w:rPr>
          <w:rFonts w:eastAsia="Times New Roman" w:cs="Times New Roman"/>
        </w:rPr>
      </w:pPr>
      <w:r>
        <w:rPr>
          <w:rFonts w:eastAsia="Times New Roman" w:cs="Times New Roman"/>
        </w:rPr>
        <w:t xml:space="preserve">Η </w:t>
      </w:r>
      <w:r>
        <w:rPr>
          <w:rFonts w:eastAsia="Times New Roman" w:cs="Times New Roman"/>
        </w:rPr>
        <w:t xml:space="preserve">επίτευξη, λοιπόν, ίσης μεταχείρισης στην απασχόληση </w:t>
      </w:r>
      <w:r>
        <w:rPr>
          <w:rFonts w:eastAsia="Times New Roman"/>
          <w:bCs/>
        </w:rPr>
        <w:t>είναι</w:t>
      </w:r>
      <w:r>
        <w:rPr>
          <w:rFonts w:eastAsia="Times New Roman" w:cs="Times New Roman"/>
        </w:rPr>
        <w:t xml:space="preserve"> εξαιρετικής σημασίας, όχι μόνο διότι αποτελεί νομική υποχρέωση, αλλά και διότι αποφέρει σημαντικά πλεονεκτήματα σε εργαζομένους και επιχειρήσεις. Το θετικό περιβάλλον εργασίας παρέχει ικανοποίηση στ</w:t>
      </w:r>
      <w:r>
        <w:rPr>
          <w:rFonts w:eastAsia="Times New Roman" w:cs="Times New Roman"/>
        </w:rPr>
        <w:t xml:space="preserve">ους εργαζόμενους, ευνοεί την αύξηση της αποδοτικότητάς τους και ενισχύει την παραγωγικότητα των επιχειρήσεων. </w:t>
      </w:r>
    </w:p>
    <w:p w14:paraId="2C0FBC56" w14:textId="77777777" w:rsidR="0032345F" w:rsidRDefault="00CA05C6">
      <w:pPr>
        <w:spacing w:after="0" w:line="600" w:lineRule="auto"/>
        <w:ind w:firstLine="851"/>
        <w:jc w:val="both"/>
        <w:rPr>
          <w:rFonts w:eastAsia="Times New Roman" w:cs="Times New Roman"/>
        </w:rPr>
      </w:pPr>
      <w:r>
        <w:rPr>
          <w:rFonts w:eastAsia="Times New Roman" w:cs="Times New Roman"/>
        </w:rPr>
        <w:lastRenderedPageBreak/>
        <w:t>Δεν θα αναφερθώ στο δεύτερο κεφάλαιο, γιατί ο χρόνος τρέχει. Θα αναφερθώ μόνο στο τελευταίο…</w:t>
      </w:r>
    </w:p>
    <w:p w14:paraId="2C0FBC57" w14:textId="77777777" w:rsidR="0032345F" w:rsidRDefault="00CA05C6">
      <w:pPr>
        <w:spacing w:after="0"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Ναι, μην αναφερθείτ</w:t>
      </w:r>
      <w:r>
        <w:rPr>
          <w:rFonts w:eastAsia="Times New Roman" w:cs="Times New Roman"/>
        </w:rPr>
        <w:t xml:space="preserve">ε, γιατί τέλειωσε ο χρόνος. Φαντάζομαι ότι στην τήρηση του </w:t>
      </w:r>
      <w:proofErr w:type="spellStart"/>
      <w:r>
        <w:rPr>
          <w:rFonts w:eastAsia="Times New Roman" w:cs="Times New Roman"/>
        </w:rPr>
        <w:t>επταλέπτου</w:t>
      </w:r>
      <w:proofErr w:type="spellEnd"/>
      <w:r>
        <w:rPr>
          <w:rFonts w:eastAsia="Times New Roman" w:cs="Times New Roman"/>
        </w:rPr>
        <w:t xml:space="preserve"> θα συμφωνείτε οι παρόντες, γιατί οι απόντες θα μιλήσουν αργότερα. </w:t>
      </w:r>
    </w:p>
    <w:p w14:paraId="2C0FBC58" w14:textId="77777777" w:rsidR="0032345F" w:rsidRDefault="00CA05C6">
      <w:pPr>
        <w:spacing w:after="0" w:line="600" w:lineRule="auto"/>
        <w:ind w:firstLine="851"/>
        <w:jc w:val="both"/>
        <w:rPr>
          <w:rFonts w:eastAsia="Times New Roman" w:cs="Times New Roman"/>
        </w:rPr>
      </w:pPr>
      <w:r>
        <w:rPr>
          <w:rFonts w:eastAsia="Times New Roman" w:cs="Times New Roman"/>
          <w:b/>
        </w:rPr>
        <w:t>ΓΕΩΡΓΙΟΣ ΠΑΠΑΗΛΙΟΥ:</w:t>
      </w:r>
      <w:r>
        <w:rPr>
          <w:rFonts w:eastAsia="Times New Roman" w:cs="Times New Roman"/>
        </w:rPr>
        <w:t xml:space="preserve"> Ένα λεπτό. </w:t>
      </w:r>
    </w:p>
    <w:p w14:paraId="2C0FBC59" w14:textId="77777777" w:rsidR="0032345F" w:rsidRDefault="00CA05C6">
      <w:pPr>
        <w:spacing w:after="0" w:line="600" w:lineRule="auto"/>
        <w:ind w:firstLine="851"/>
        <w:jc w:val="both"/>
        <w:rPr>
          <w:rFonts w:eastAsia="Times New Roman" w:cs="Times New Roman"/>
        </w:rPr>
      </w:pPr>
      <w:r>
        <w:rPr>
          <w:rFonts w:eastAsia="Times New Roman" w:cs="Times New Roman"/>
        </w:rPr>
        <w:t xml:space="preserve">Σχετικά με τη σύσταση Εθνικού Μηχανισμού Διερεύνησης των Περιστατικών Αυθαιρεσίας </w:t>
      </w:r>
      <w:r>
        <w:rPr>
          <w:rFonts w:eastAsia="Times New Roman" w:cs="Times New Roman"/>
        </w:rPr>
        <w:t>από λ</w:t>
      </w:r>
      <w:r>
        <w:rPr>
          <w:rFonts w:eastAsia="Times New Roman" w:cs="Times New Roman"/>
        </w:rPr>
        <w:t>ειτουργούς των</w:t>
      </w:r>
      <w:r>
        <w:rPr>
          <w:rFonts w:eastAsia="Times New Roman" w:cs="Times New Roman"/>
        </w:rPr>
        <w:t xml:space="preserve"> Σ</w:t>
      </w:r>
      <w:r>
        <w:rPr>
          <w:rFonts w:eastAsia="Times New Roman" w:cs="Times New Roman"/>
        </w:rPr>
        <w:t>ωμάτων</w:t>
      </w:r>
      <w:r>
        <w:rPr>
          <w:rFonts w:eastAsia="Times New Roman" w:cs="Times New Roman"/>
        </w:rPr>
        <w:t xml:space="preserve"> Ασφαλείας και υπαλλήλους καταστημάτων κράτησης, θέλω να πω το εξής: Η χώρα </w:t>
      </w:r>
      <w:r>
        <w:rPr>
          <w:rFonts w:eastAsia="Times New Roman" w:cs="Times New Roman"/>
        </w:rPr>
        <w:t>μας,</w:t>
      </w:r>
      <w:r>
        <w:rPr>
          <w:rFonts w:eastAsia="Times New Roman" w:cs="Times New Roman"/>
        </w:rPr>
        <w:t xml:space="preserve"> </w:t>
      </w:r>
      <w:r>
        <w:rPr>
          <w:rFonts w:eastAsia="Times New Roman"/>
          <w:bCs/>
        </w:rPr>
        <w:t>είναι</w:t>
      </w:r>
      <w:r>
        <w:rPr>
          <w:rFonts w:eastAsia="Times New Roman" w:cs="Times New Roman"/>
        </w:rPr>
        <w:t xml:space="preserve"> γνωστό ότι έχει αρνητική παράδοση </w:t>
      </w:r>
      <w:r>
        <w:rPr>
          <w:rFonts w:eastAsia="Times New Roman" w:cs="Times New Roman"/>
        </w:rPr>
        <w:t>σχετικά μ</w:t>
      </w:r>
      <w:r>
        <w:rPr>
          <w:rFonts w:eastAsia="Times New Roman" w:cs="Times New Roman"/>
        </w:rPr>
        <w:t>ε όλα αυτά τα πεδία</w:t>
      </w:r>
      <w:r>
        <w:rPr>
          <w:rFonts w:eastAsia="Times New Roman"/>
          <w:bCs/>
        </w:rPr>
        <w:t xml:space="preserve">. </w:t>
      </w:r>
      <w:r>
        <w:rPr>
          <w:rFonts w:eastAsia="Times New Roman"/>
          <w:bCs/>
        </w:rPr>
        <w:t>Ε</w:t>
      </w:r>
      <w:r>
        <w:rPr>
          <w:rFonts w:eastAsia="Times New Roman"/>
          <w:bCs/>
        </w:rPr>
        <w:t>ίναι</w:t>
      </w:r>
      <w:r>
        <w:rPr>
          <w:rFonts w:eastAsia="Times New Roman" w:cs="Times New Roman"/>
        </w:rPr>
        <w:t xml:space="preserve">, </w:t>
      </w:r>
      <w:r>
        <w:rPr>
          <w:rFonts w:eastAsia="Times New Roman" w:cs="Times New Roman"/>
          <w:bCs/>
          <w:shd w:val="clear" w:color="auto" w:fill="FFFFFF"/>
        </w:rPr>
        <w:t xml:space="preserve">επίσης, </w:t>
      </w:r>
      <w:r>
        <w:rPr>
          <w:rFonts w:eastAsia="Times New Roman" w:cs="Times New Roman"/>
        </w:rPr>
        <w:t>γνωστό ότι υπάρχει χαλαρότητα,</w:t>
      </w:r>
      <w:r>
        <w:rPr>
          <w:rFonts w:eastAsia="Times New Roman"/>
        </w:rPr>
        <w:t xml:space="preserve"> α</w:t>
      </w:r>
      <w:r>
        <w:rPr>
          <w:rFonts w:eastAsia="Times New Roman" w:cs="Times New Roman"/>
        </w:rPr>
        <w:t>κόμ</w:t>
      </w:r>
      <w:r>
        <w:rPr>
          <w:rFonts w:eastAsia="Times New Roman" w:cs="Times New Roman"/>
        </w:rPr>
        <w:t>η</w:t>
      </w:r>
      <w:r>
        <w:rPr>
          <w:rFonts w:eastAsia="Times New Roman" w:cs="Times New Roman"/>
        </w:rPr>
        <w:t xml:space="preserve"> και αδράνεια, ως προς τον έλεγχ</w:t>
      </w:r>
      <w:r>
        <w:rPr>
          <w:rFonts w:eastAsia="Times New Roman" w:cs="Times New Roman"/>
        </w:rPr>
        <w:t xml:space="preserve">ο πράξεων αυθαιρεσίας, όταν αυτός </w:t>
      </w:r>
      <w:r>
        <w:rPr>
          <w:rFonts w:eastAsia="Times New Roman" w:cs="Times New Roman"/>
        </w:rPr>
        <w:t>δι</w:t>
      </w:r>
      <w:r>
        <w:rPr>
          <w:rFonts w:eastAsia="Times New Roman" w:cs="Times New Roman"/>
        </w:rPr>
        <w:t xml:space="preserve">ενεργείται από όργανα που </w:t>
      </w:r>
      <w:r>
        <w:rPr>
          <w:rFonts w:eastAsia="Times New Roman" w:cs="Times New Roman"/>
        </w:rPr>
        <w:t>ανήκουν</w:t>
      </w:r>
      <w:r>
        <w:rPr>
          <w:rFonts w:eastAsia="Times New Roman" w:cs="Times New Roman"/>
        </w:rPr>
        <w:t xml:space="preserve"> στον ίδιο διοικητικό φορέα με αυτόν </w:t>
      </w:r>
      <w:r>
        <w:rPr>
          <w:rFonts w:eastAsia="Times New Roman" w:cs="Times New Roman"/>
        </w:rPr>
        <w:t xml:space="preserve">στον οποίο ανήκουν </w:t>
      </w:r>
      <w:r>
        <w:rPr>
          <w:rFonts w:eastAsia="Times New Roman" w:cs="Times New Roman"/>
        </w:rPr>
        <w:t xml:space="preserve"> και οι εξεταζόμενοι. Αυτή η χαλαρότητα ενισχύει την αυθαιρεσία. </w:t>
      </w:r>
    </w:p>
    <w:p w14:paraId="2C0FBC5A" w14:textId="77777777" w:rsidR="0032345F" w:rsidRDefault="00CA05C6">
      <w:pPr>
        <w:spacing w:after="0" w:line="600" w:lineRule="auto"/>
        <w:ind w:firstLine="851"/>
        <w:jc w:val="both"/>
        <w:rPr>
          <w:rFonts w:eastAsia="Times New Roman" w:cs="Times New Roman"/>
        </w:rPr>
      </w:pPr>
      <w:r>
        <w:rPr>
          <w:rFonts w:eastAsia="Times New Roman" w:cs="Times New Roman"/>
        </w:rPr>
        <w:lastRenderedPageBreak/>
        <w:t xml:space="preserve">Χαρακτηριστικό του προβλεπόμενου μηχανισμού </w:t>
      </w:r>
      <w:r>
        <w:rPr>
          <w:rFonts w:eastAsia="Times New Roman"/>
          <w:bCs/>
        </w:rPr>
        <w:t>είναι</w:t>
      </w:r>
      <w:r>
        <w:rPr>
          <w:rFonts w:eastAsia="Times New Roman" w:cs="Times New Roman"/>
        </w:rPr>
        <w:t xml:space="preserve"> ότι η εποπτεία και ο έλεγχος ανατίθενται στον Συνήγορο του Πολίτη, μια ανεξάρτητη αρχή με επιτυχημένη πορεία στη χώρα μας. Ο Συνήγορος του Πολίτη, επιλαμβανόμενος τέτοιων περιστατικών, υποβάλλει πόρισμα. Η απόκλιση τω</w:t>
      </w:r>
      <w:r>
        <w:rPr>
          <w:rFonts w:eastAsia="Times New Roman" w:cs="Times New Roman"/>
        </w:rPr>
        <w:t>ν</w:t>
      </w:r>
      <w:r>
        <w:rPr>
          <w:rFonts w:eastAsia="Times New Roman" w:cs="Times New Roman"/>
        </w:rPr>
        <w:t xml:space="preserve"> πειθαρχικών αρχών από το πόρισμα θα </w:t>
      </w:r>
      <w:r>
        <w:rPr>
          <w:rFonts w:eastAsia="Times New Roman" w:cs="Times New Roman"/>
        </w:rPr>
        <w:t xml:space="preserve">επιτρέπεται με ειδική και εμπεριστατωμένη αιτιολογία. </w:t>
      </w:r>
    </w:p>
    <w:p w14:paraId="2C0FBC5B" w14:textId="77777777" w:rsidR="0032345F" w:rsidRDefault="00CA05C6">
      <w:pPr>
        <w:spacing w:after="0" w:line="600" w:lineRule="auto"/>
        <w:ind w:firstLine="851"/>
        <w:jc w:val="both"/>
        <w:rPr>
          <w:rFonts w:eastAsia="Times New Roman" w:cs="Times New Roman"/>
        </w:rPr>
      </w:pPr>
      <w:r>
        <w:rPr>
          <w:rFonts w:eastAsia="Times New Roman" w:cs="Times New Roman"/>
        </w:rPr>
        <w:t xml:space="preserve">Με το </w:t>
      </w:r>
      <w:r>
        <w:rPr>
          <w:rFonts w:eastAsia="Times New Roman"/>
          <w:bCs/>
        </w:rPr>
        <w:t>συγκεκριμένο νομοσχέδιο…</w:t>
      </w:r>
    </w:p>
    <w:p w14:paraId="2C0FBC5C" w14:textId="77777777" w:rsidR="0032345F" w:rsidRDefault="00CA05C6">
      <w:pPr>
        <w:spacing w:after="0"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Λοιπόν, τελείωσε ο χρόνος, κύριε Παπαηλιού. </w:t>
      </w:r>
    </w:p>
    <w:p w14:paraId="2C0FBC5D" w14:textId="77777777" w:rsidR="0032345F" w:rsidRDefault="00CA05C6">
      <w:pPr>
        <w:spacing w:after="0" w:line="600" w:lineRule="auto"/>
        <w:ind w:firstLine="851"/>
        <w:jc w:val="both"/>
        <w:rPr>
          <w:rFonts w:eastAsia="Times New Roman" w:cs="Times New Roman"/>
        </w:rPr>
      </w:pPr>
      <w:r>
        <w:rPr>
          <w:rFonts w:eastAsia="Times New Roman" w:cs="Times New Roman"/>
          <w:b/>
        </w:rPr>
        <w:t xml:space="preserve">ΓΕΩΡΓΙΟΣ ΠΑΠΑΗΛΙΟΥ: </w:t>
      </w:r>
      <w:r>
        <w:rPr>
          <w:rFonts w:eastAsia="Times New Roman" w:cs="Times New Roman"/>
        </w:rPr>
        <w:t xml:space="preserve">Τελειώνω, κύριε Πρόεδρε. </w:t>
      </w:r>
    </w:p>
    <w:p w14:paraId="2C0FBC5E" w14:textId="77777777" w:rsidR="0032345F" w:rsidRDefault="00CA05C6">
      <w:pPr>
        <w:spacing w:after="0"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Τελειώστε. </w:t>
      </w:r>
    </w:p>
    <w:p w14:paraId="2C0FBC5F" w14:textId="77777777" w:rsidR="0032345F" w:rsidRDefault="00CA05C6">
      <w:pPr>
        <w:spacing w:after="0" w:line="600" w:lineRule="auto"/>
        <w:ind w:firstLine="851"/>
        <w:jc w:val="both"/>
        <w:rPr>
          <w:rFonts w:eastAsia="Times New Roman" w:cs="Times New Roman"/>
        </w:rPr>
      </w:pPr>
      <w:r>
        <w:rPr>
          <w:rFonts w:eastAsia="Times New Roman" w:cs="Times New Roman"/>
          <w:b/>
        </w:rPr>
        <w:t>Γ</w:t>
      </w:r>
      <w:r>
        <w:rPr>
          <w:rFonts w:eastAsia="Times New Roman" w:cs="Times New Roman"/>
          <w:b/>
        </w:rPr>
        <w:t xml:space="preserve">ΕΩΡΓΙΟΣ ΠΑΠΑΗΛΙΟΥ: </w:t>
      </w:r>
      <w:r>
        <w:rPr>
          <w:rFonts w:eastAsia="Times New Roman" w:cs="Times New Roman"/>
        </w:rPr>
        <w:t xml:space="preserve">Με το </w:t>
      </w:r>
      <w:r>
        <w:rPr>
          <w:rFonts w:eastAsia="Times New Roman"/>
          <w:bCs/>
        </w:rPr>
        <w:t>συγκεκριμένο</w:t>
      </w:r>
      <w:r>
        <w:rPr>
          <w:rFonts w:eastAsia="Times New Roman" w:cs="Times New Roman"/>
        </w:rPr>
        <w:t xml:space="preserve"> νομοσχέδιο</w:t>
      </w:r>
      <w:r>
        <w:rPr>
          <w:rFonts w:eastAsia="Times New Roman" w:cs="Times New Roman"/>
        </w:rPr>
        <w:t>,</w:t>
      </w:r>
      <w:r>
        <w:rPr>
          <w:rFonts w:eastAsia="Times New Roman" w:cs="Times New Roman"/>
        </w:rPr>
        <w:t xml:space="preserve"> οι εισαγόμενες ουσιαστικές </w:t>
      </w:r>
      <w:r>
        <w:rPr>
          <w:rFonts w:eastAsia="Times New Roman" w:cs="Times New Roman"/>
          <w:bCs/>
          <w:shd w:val="clear" w:color="auto" w:fill="FFFFFF"/>
        </w:rPr>
        <w:t>ρυθμίσεις</w:t>
      </w:r>
      <w:r>
        <w:rPr>
          <w:rFonts w:eastAsia="Times New Roman" w:cs="Times New Roman"/>
        </w:rPr>
        <w:t xml:space="preserve"> διασφαλίζονται με διαδικαστικές εγγυήσεις, αλλά και εγγυήσεις υποδομής για την καλή εφαρμογή τους. </w:t>
      </w:r>
      <w:r>
        <w:rPr>
          <w:rFonts w:eastAsia="Times New Roman"/>
          <w:bCs/>
        </w:rPr>
        <w:t>Είναι</w:t>
      </w:r>
      <w:r>
        <w:rPr>
          <w:rFonts w:eastAsia="Times New Roman" w:cs="Times New Roman"/>
        </w:rPr>
        <w:t xml:space="preserve"> </w:t>
      </w:r>
      <w:r>
        <w:rPr>
          <w:rFonts w:eastAsia="Times New Roman" w:cs="Times New Roman"/>
        </w:rPr>
        <w:lastRenderedPageBreak/>
        <w:t xml:space="preserve">προφανές ότι και αυτές οι θεσμικές αλλαγές, που εισάγει η </w:t>
      </w:r>
      <w:r>
        <w:rPr>
          <w:rFonts w:eastAsia="Times New Roman"/>
          <w:bCs/>
        </w:rPr>
        <w:t>Κυβέρν</w:t>
      </w:r>
      <w:r>
        <w:rPr>
          <w:rFonts w:eastAsia="Times New Roman"/>
          <w:bCs/>
        </w:rPr>
        <w:t>ηση,</w:t>
      </w:r>
      <w:r>
        <w:rPr>
          <w:rFonts w:eastAsia="Times New Roman" w:cs="Times New Roman"/>
        </w:rPr>
        <w:t xml:space="preserve"> θα κριθούν στην πράξη. </w:t>
      </w:r>
    </w:p>
    <w:p w14:paraId="2C0FBC60" w14:textId="77777777" w:rsidR="0032345F" w:rsidRDefault="00CA05C6">
      <w:pPr>
        <w:spacing w:after="0" w:line="600" w:lineRule="auto"/>
        <w:ind w:firstLine="851"/>
        <w:jc w:val="both"/>
        <w:rPr>
          <w:rFonts w:eastAsia="Times New Roman" w:cs="Times New Roman"/>
        </w:rPr>
      </w:pPr>
      <w:r>
        <w:rPr>
          <w:rFonts w:eastAsia="Times New Roman" w:cs="Times New Roman"/>
        </w:rPr>
        <w:t>Ευχαριστώ.</w:t>
      </w:r>
    </w:p>
    <w:p w14:paraId="2C0FBC61" w14:textId="77777777" w:rsidR="0032345F" w:rsidRDefault="00CA05C6">
      <w:pPr>
        <w:spacing w:after="0"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Εμείς ευχαριστούμε. Τον λόγο έχει ο κ. Μάξιμος </w:t>
      </w:r>
      <w:proofErr w:type="spellStart"/>
      <w:r>
        <w:rPr>
          <w:rFonts w:eastAsia="Times New Roman" w:cs="Times New Roman"/>
        </w:rPr>
        <w:t>Χαρακόπουλος</w:t>
      </w:r>
      <w:proofErr w:type="spellEnd"/>
      <w:r>
        <w:rPr>
          <w:rFonts w:eastAsia="Times New Roman" w:cs="Times New Roman"/>
        </w:rPr>
        <w:t xml:space="preserve"> από τη Νέα Δημοκρατία. </w:t>
      </w:r>
    </w:p>
    <w:p w14:paraId="2C0FBC62" w14:textId="77777777" w:rsidR="0032345F" w:rsidRDefault="00CA05C6">
      <w:pPr>
        <w:spacing w:after="0" w:line="600" w:lineRule="auto"/>
        <w:ind w:firstLine="851"/>
        <w:jc w:val="both"/>
        <w:rPr>
          <w:rFonts w:eastAsia="Times New Roman" w:cs="Times New Roman"/>
        </w:rPr>
      </w:pPr>
      <w:r>
        <w:rPr>
          <w:rFonts w:eastAsia="Times New Roman" w:cs="Times New Roman"/>
          <w:b/>
        </w:rPr>
        <w:t>ΜΑΞΙΜΟΣ ΧΑΡΑΚΟΠΟΥΛΟΣ:</w:t>
      </w:r>
      <w:r>
        <w:rPr>
          <w:rFonts w:eastAsia="Times New Roman" w:cs="Times New Roman"/>
        </w:rPr>
        <w:t xml:space="preserve"> Ευχαριστώ, κύριε Πρόεδρε. </w:t>
      </w:r>
    </w:p>
    <w:p w14:paraId="2C0FBC63" w14:textId="77777777" w:rsidR="0032345F" w:rsidRDefault="00CA05C6">
      <w:pPr>
        <w:spacing w:after="0" w:line="600" w:lineRule="auto"/>
        <w:ind w:firstLine="709"/>
        <w:jc w:val="both"/>
        <w:rPr>
          <w:rFonts w:eastAsia="Times New Roman" w:cs="Times New Roman"/>
          <w:szCs w:val="24"/>
        </w:rPr>
      </w:pPr>
      <w:r>
        <w:rPr>
          <w:rFonts w:eastAsia="Times New Roman"/>
        </w:rPr>
        <w:t>Κυρίες και κύριοι συνάδελφοι</w:t>
      </w:r>
      <w:r>
        <w:rPr>
          <w:rFonts w:eastAsia="Times New Roman" w:cs="Times New Roman"/>
        </w:rPr>
        <w:t xml:space="preserve">, πριν περάσω στη διατύπωση κάποιων σκέψεων για το υπό </w:t>
      </w:r>
      <w:r>
        <w:rPr>
          <w:rFonts w:eastAsia="Times New Roman"/>
        </w:rPr>
        <w:t>συζήτηση</w:t>
      </w:r>
      <w:r>
        <w:rPr>
          <w:rFonts w:eastAsia="Times New Roman" w:cs="Times New Roman"/>
        </w:rPr>
        <w:t xml:space="preserve"> νομοσχέδιο, είμαι υποχρεωμένος να κάνω προλογικά ένα σχόλιο για την </w:t>
      </w:r>
      <w:proofErr w:type="spellStart"/>
      <w:r>
        <w:rPr>
          <w:rFonts w:eastAsia="Times New Roman" w:cs="Times New Roman"/>
        </w:rPr>
        <w:t>περιρρέουσα</w:t>
      </w:r>
      <w:proofErr w:type="spellEnd"/>
      <w:r>
        <w:rPr>
          <w:rFonts w:eastAsia="Times New Roman" w:cs="Times New Roman"/>
        </w:rPr>
        <w:t xml:space="preserve"> κατάσταση στη χώρα. Δυστυχώς, για άλλη μια φορά βρισκόμαστε σε μια μετέωρη </w:t>
      </w:r>
      <w:r>
        <w:rPr>
          <w:rFonts w:eastAsia="Times New Roman"/>
        </w:rPr>
        <w:t>διαδικασία</w:t>
      </w:r>
      <w:r>
        <w:rPr>
          <w:rFonts w:eastAsia="Times New Roman" w:cs="Times New Roman"/>
        </w:rPr>
        <w:t xml:space="preserve"> για το αν και πότε θα ολοκ</w:t>
      </w:r>
      <w:r>
        <w:rPr>
          <w:rFonts w:eastAsia="Times New Roman" w:cs="Times New Roman"/>
        </w:rPr>
        <w:t xml:space="preserve">ληρωθεί αυτή η τρομερή δεύτερη αξιολόγηση. </w:t>
      </w:r>
      <w:r>
        <w:rPr>
          <w:rFonts w:eastAsia="Times New Roman" w:cs="Times New Roman"/>
          <w:szCs w:val="24"/>
        </w:rPr>
        <w:t>Από κοντά, βρισκόμαστε σε μια μετέωρη διαδικασία για το αν θα υπάρξει, επιτέλους, συζήτηση για το χρέος, αν θα πέσει ρευστότητα στην αγορά, αν θα απο</w:t>
      </w:r>
      <w:r>
        <w:rPr>
          <w:rFonts w:eastAsia="Times New Roman" w:cs="Times New Roman"/>
          <w:szCs w:val="24"/>
        </w:rPr>
        <w:lastRenderedPageBreak/>
        <w:t>φύγουμε το τέταρτο μνημόνιο και αν η Κυβέρνηση αυτή, που ευαγγελ</w:t>
      </w:r>
      <w:r>
        <w:rPr>
          <w:rFonts w:eastAsia="Times New Roman" w:cs="Times New Roman"/>
          <w:szCs w:val="24"/>
        </w:rPr>
        <w:t xml:space="preserve">ίζονταν επίγειους παραδείσους, θα </w:t>
      </w:r>
      <w:proofErr w:type="spellStart"/>
      <w:r>
        <w:rPr>
          <w:rFonts w:eastAsia="Times New Roman" w:cs="Times New Roman"/>
          <w:szCs w:val="24"/>
        </w:rPr>
        <w:t>αποδράσει</w:t>
      </w:r>
      <w:proofErr w:type="spellEnd"/>
      <w:r>
        <w:rPr>
          <w:rFonts w:eastAsia="Times New Roman" w:cs="Times New Roman"/>
          <w:szCs w:val="24"/>
        </w:rPr>
        <w:t xml:space="preserve"> στα γρήγορα, αφήνοντας πίσω στάχτες και ερείπια. </w:t>
      </w:r>
    </w:p>
    <w:p w14:paraId="2C0FBC6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Βεβαίως, όλα αυτά τα ζοφερά</w:t>
      </w:r>
      <w:r>
        <w:rPr>
          <w:rFonts w:eastAsia="Times New Roman" w:cs="Times New Roman"/>
          <w:szCs w:val="24"/>
        </w:rPr>
        <w:t>,</w:t>
      </w:r>
      <w:r>
        <w:rPr>
          <w:rFonts w:eastAsia="Times New Roman" w:cs="Times New Roman"/>
          <w:szCs w:val="24"/>
        </w:rPr>
        <w:t xml:space="preserve"> μαζί με τα σύννεφα που σωρεύονται στη γειτονιά </w:t>
      </w:r>
      <w:r>
        <w:rPr>
          <w:rFonts w:eastAsia="Times New Roman" w:cs="Times New Roman"/>
          <w:szCs w:val="24"/>
        </w:rPr>
        <w:t>μας,</w:t>
      </w:r>
      <w:r>
        <w:rPr>
          <w:rFonts w:eastAsia="Times New Roman" w:cs="Times New Roman"/>
          <w:szCs w:val="24"/>
        </w:rPr>
        <w:t xml:space="preserve"> δεν εμποδίζουν τον Πρωθυπουργό να εκπληρώσει τα παιδικά του όνειρα και να επισκεφ</w:t>
      </w:r>
      <w:r>
        <w:rPr>
          <w:rFonts w:eastAsia="Times New Roman" w:cs="Times New Roman"/>
          <w:szCs w:val="24"/>
        </w:rPr>
        <w:t xml:space="preserve">θεί τις θάλασσες της Καραϊβικής. Όπως διαβάζουμε, ετοιμάζει νέα </w:t>
      </w:r>
      <w:r>
        <w:rPr>
          <w:rFonts w:eastAsia="Times New Roman" w:cs="Times New Roman"/>
          <w:szCs w:val="24"/>
          <w:lang w:val="en-US"/>
        </w:rPr>
        <w:t>tours</w:t>
      </w:r>
      <w:r>
        <w:rPr>
          <w:rFonts w:eastAsia="Times New Roman" w:cs="Times New Roman"/>
          <w:szCs w:val="24"/>
        </w:rPr>
        <w:t xml:space="preserve"> στη Λατινική Αμερική, η οποία φαίνεται ότι εξακολουθεί να αποτελεί πρότυπο για τον κ. Τσίπρα. </w:t>
      </w:r>
    </w:p>
    <w:p w14:paraId="2C0FBC6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Επιτρέψτε, κύριε Πρόεδρε, να εστιάσω την προσοχή μου στο τέταρτο κεφάλαιο του νομοσχεδίου που αφορά στη σύσταση Εθνικού Μηχανισμού Διερεύνησης Περιστατικών Αυθαιρεσίας στα Σώματα Ασφαλείας και τους υπαλλήλους στα καταστήματα κράτησης. </w:t>
      </w:r>
    </w:p>
    <w:p w14:paraId="2C0FBC6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σημείο αυτό την</w:t>
      </w:r>
      <w:r>
        <w:rPr>
          <w:rFonts w:eastAsia="Times New Roman" w:cs="Times New Roman"/>
          <w:szCs w:val="24"/>
        </w:rPr>
        <w:t xml:space="preserve"> Προεδρική Έδρα καταλαμβάνει ο Ζ΄ Αντιπρόεδρος της Βουλής κ</w:t>
      </w:r>
      <w:r w:rsidRPr="00E06910">
        <w:rPr>
          <w:rFonts w:eastAsia="Times New Roman" w:cs="Times New Roman"/>
          <w:b/>
          <w:szCs w:val="24"/>
        </w:rPr>
        <w:t>. ΣΠΥΡΙΔΩΝ ΛΥΚΟΥΔΗΣ</w:t>
      </w:r>
      <w:r>
        <w:rPr>
          <w:rFonts w:eastAsia="Times New Roman" w:cs="Times New Roman"/>
          <w:szCs w:val="24"/>
        </w:rPr>
        <w:t>)</w:t>
      </w:r>
    </w:p>
    <w:p w14:paraId="2C0FBC6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Η παρέμβαση αυτή έρχεται να αντιμετωπίσει την ύπαρξη καταδικαστικών αποφάσεων στο Ευρωπαϊκό Δικαστήριο Δικαιωμάτων του Ανθρώπου για βασανιστήρια ή προσβολές της ανθρώπινης αξιο</w:t>
      </w:r>
      <w:r>
        <w:rPr>
          <w:rFonts w:eastAsia="Times New Roman" w:cs="Times New Roman"/>
          <w:szCs w:val="24"/>
        </w:rPr>
        <w:t xml:space="preserve">πρέπειας ή συμπεριφορές με ρατσιστικό κίνητρο ή άλλου είδους διακριτική μεταχείριση. </w:t>
      </w:r>
    </w:p>
    <w:p w14:paraId="2C0FBC6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η χώρα δεν μπορεί να είναι απαθής σε τέτοια περιστατικά, έστω και μεμονωμένα, ούτε να επικαλείται ως δικαιολογία ότι πολλαπλάσιες αποφάσεις υπάρχουν και σε </w:t>
      </w:r>
      <w:r>
        <w:rPr>
          <w:rFonts w:eastAsia="Times New Roman" w:cs="Times New Roman"/>
          <w:szCs w:val="24"/>
        </w:rPr>
        <w:t xml:space="preserve">πολλές άλλες ευρωπαϊκές χώρες. Θεωρώ, όμως, λάθος, καθώς δεν ανταποκρίνεται στην πραγματικότητα, να εμφανίζεται η Ελλάδα ως το μαύρο πρόβατο της Ευρώπης, κάτι που όλοι γνωρίζουμε ότι δεν είναι αληθές. </w:t>
      </w:r>
    </w:p>
    <w:p w14:paraId="2C0FBC6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πρέπει, επίσης, να αναγνωρίσουμε ότι κατά κοινή ομο</w:t>
      </w:r>
      <w:r>
        <w:rPr>
          <w:rFonts w:eastAsia="Times New Roman" w:cs="Times New Roman"/>
          <w:szCs w:val="24"/>
        </w:rPr>
        <w:t>λογία</w:t>
      </w:r>
      <w:r>
        <w:rPr>
          <w:rFonts w:eastAsia="Times New Roman" w:cs="Times New Roman"/>
          <w:szCs w:val="24"/>
        </w:rPr>
        <w:t>,</w:t>
      </w:r>
      <w:r>
        <w:rPr>
          <w:rFonts w:eastAsia="Times New Roman" w:cs="Times New Roman"/>
          <w:szCs w:val="24"/>
        </w:rPr>
        <w:t xml:space="preserve"> η Υπηρεσία Εσωτερικών Υποθέσεων της ΕΛΑΣ μέχρι σήμερα έχει αποδείξει ότι λειτουργεί αποτελεσματικά, κάνοντας πράξη την αυτοκάθαρση. Άλλωστε, δεν είναι τυχαίο το γεγονός ότι σε αυτήν έχει ανατεθεί η διερεύνηση </w:t>
      </w:r>
      <w:r>
        <w:rPr>
          <w:rFonts w:eastAsia="Times New Roman" w:cs="Times New Roman"/>
          <w:szCs w:val="24"/>
        </w:rPr>
        <w:lastRenderedPageBreak/>
        <w:t>τέτοιων φαινομένων διαφθοράς και αυθαιρε</w:t>
      </w:r>
      <w:r>
        <w:rPr>
          <w:rFonts w:eastAsia="Times New Roman" w:cs="Times New Roman"/>
          <w:szCs w:val="24"/>
        </w:rPr>
        <w:t xml:space="preserve">σίας και σε άλλους φορείς του </w:t>
      </w:r>
      <w:r>
        <w:rPr>
          <w:rFonts w:eastAsia="Times New Roman" w:cs="Times New Roman"/>
          <w:szCs w:val="24"/>
        </w:rPr>
        <w:t>δημοσίου</w:t>
      </w:r>
      <w:r>
        <w:rPr>
          <w:rFonts w:eastAsia="Times New Roman" w:cs="Times New Roman"/>
          <w:szCs w:val="24"/>
        </w:rPr>
        <w:t xml:space="preserve">. </w:t>
      </w:r>
    </w:p>
    <w:p w14:paraId="2C0FBC6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Τα περιστατικά αυθαιρεσίας στα Σώματα Ασφαλείας και τους υπαλλήλους των καταστημάτων κράτησης αντιμετωπίζονται, βεβαίως, στη δικαιοσύνη ως προς το ποινικό μέρος και στα πειθαρχικά συμβούλια ως προς τις διοικητικές κ</w:t>
      </w:r>
      <w:r>
        <w:rPr>
          <w:rFonts w:eastAsia="Times New Roman" w:cs="Times New Roman"/>
          <w:szCs w:val="24"/>
        </w:rPr>
        <w:t xml:space="preserve">υρώσεις. </w:t>
      </w:r>
    </w:p>
    <w:p w14:paraId="2C0FBC6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 Συμβούλιο της Ευρώπης εστιάζει την κριτική του στη διαδικασία του πειθαρχικού ελέγχου και ζητάει τη σύσταση </w:t>
      </w:r>
      <w:r>
        <w:rPr>
          <w:rFonts w:eastAsia="Times New Roman" w:cs="Times New Roman"/>
          <w:szCs w:val="24"/>
        </w:rPr>
        <w:t xml:space="preserve">επιτροπής </w:t>
      </w:r>
      <w:r>
        <w:rPr>
          <w:rFonts w:eastAsia="Times New Roman" w:cs="Times New Roman"/>
          <w:szCs w:val="24"/>
        </w:rPr>
        <w:t>για τη διερεύνηση περιπτώσεων αυθαιρεσίας. Το ποιος θα είναι αυτός ο μηχανισμός</w:t>
      </w:r>
      <w:r>
        <w:rPr>
          <w:rFonts w:eastAsia="Times New Roman" w:cs="Times New Roman"/>
          <w:szCs w:val="24"/>
        </w:rPr>
        <w:t>,</w:t>
      </w:r>
      <w:r>
        <w:rPr>
          <w:rFonts w:eastAsia="Times New Roman" w:cs="Times New Roman"/>
          <w:szCs w:val="24"/>
        </w:rPr>
        <w:t xml:space="preserve"> είναι στη διακριτική ευχέρεια του κράτους. </w:t>
      </w:r>
    </w:p>
    <w:p w14:paraId="2C0FBC6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Κυβέρνηση προχωράει στην ανάθεση αυτής της ευθύνης στον Συνήγορο του Πολίτη, ενώ υπάρχει ήδη θεσμοθετημένο με τον ν.3938/2011 το Γραφείο Αντιμετώπισης Περιστατικών Αυθαιρεσίας, υπαγόμενο στο Υπουργείο Προστασίας του Πολίτη, το οποίο αποτελείται από τρεις</w:t>
      </w:r>
      <w:r>
        <w:rPr>
          <w:rFonts w:eastAsia="Times New Roman" w:cs="Times New Roman"/>
          <w:szCs w:val="24"/>
        </w:rPr>
        <w:t xml:space="preserve"> δικαστικούς. </w:t>
      </w:r>
    </w:p>
    <w:p w14:paraId="2C0FBC6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Πράγματι, κύριε Υπουργέ, δεν ενεργοποιήθηκε -και κακώς- το προηγούμενο διάστημα. Δεν είναι όμως αυτός λόγος για την ακύρωσή του ούτε για τη μεταβίβαση της ευθύνης στον Συνήγορο του Πολίτη, που είναι αμφίβολο εάν θα μπορέσει να φέρει σε πέρας</w:t>
      </w:r>
      <w:r>
        <w:rPr>
          <w:rFonts w:eastAsia="Times New Roman" w:cs="Times New Roman"/>
          <w:szCs w:val="24"/>
        </w:rPr>
        <w:t xml:space="preserve"> και αυτήν την αποστολή με καθυστερήσεις</w:t>
      </w:r>
      <w:r>
        <w:rPr>
          <w:rFonts w:eastAsia="Times New Roman" w:cs="Times New Roman"/>
          <w:szCs w:val="24"/>
        </w:rPr>
        <w:t>,</w:t>
      </w:r>
      <w:r>
        <w:rPr>
          <w:rFonts w:eastAsia="Times New Roman" w:cs="Times New Roman"/>
          <w:szCs w:val="24"/>
        </w:rPr>
        <w:t xml:space="preserve"> που θα θέτουν σε μακρά ομηρία τους ελεγχόμενους.</w:t>
      </w:r>
    </w:p>
    <w:p w14:paraId="2C0FBC6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Σοβαρά ερωτηματικά προκύπτουν από τη διαδικασία που προβλέπεται για την απόφαση διερεύνησης των καταγγελιών. Ο Συνήγορος του Πολίτη θα έχει την ευχέρεια να μην αναφέ</w:t>
      </w:r>
      <w:r>
        <w:rPr>
          <w:rFonts w:eastAsia="Times New Roman" w:cs="Times New Roman"/>
          <w:szCs w:val="24"/>
        </w:rPr>
        <w:t xml:space="preserve">ρει καν τα στοιχεία του καταγγέλλοντος. Είναι βέβαιο ότι αυτή η δυνατότητα που αφήνει ορθάνοιχτο το πεδίο για κακόβουλη χρήση </w:t>
      </w:r>
      <w:r>
        <w:rPr>
          <w:rFonts w:eastAsia="Times New Roman" w:cs="Times New Roman"/>
          <w:szCs w:val="24"/>
        </w:rPr>
        <w:t>της,</w:t>
      </w:r>
      <w:r>
        <w:rPr>
          <w:rFonts w:eastAsia="Times New Roman" w:cs="Times New Roman"/>
          <w:szCs w:val="24"/>
        </w:rPr>
        <w:t xml:space="preserve"> θα δημιουργήσει σοβαρότατα προβλήματα. Οι εκβιαστικές ψευδείς καταγγελίες από κρατουμένους είναι μια συνήθεις πρακτική, την ο</w:t>
      </w:r>
      <w:r>
        <w:rPr>
          <w:rFonts w:eastAsia="Times New Roman" w:cs="Times New Roman"/>
          <w:szCs w:val="24"/>
        </w:rPr>
        <w:t>ποία ο νομοθέτης, αντί να την υποδαυλίζει και να τη διευρύνει, θα έπρεπε να την περιορίζει. Τα φαινόμενα αυτά μπορούν να ενταθούν περαιτέρω με τη δυνατότητα του Συνηγόρου του Πολίτη να πα</w:t>
      </w:r>
      <w:r>
        <w:rPr>
          <w:rFonts w:eastAsia="Times New Roman" w:cs="Times New Roman"/>
          <w:szCs w:val="24"/>
        </w:rPr>
        <w:lastRenderedPageBreak/>
        <w:t>ρατείνει τη σύνταξη του πορίσματος, γεγονός που θα οδηγήσει στην ομηρ</w:t>
      </w:r>
      <w:r>
        <w:rPr>
          <w:rFonts w:eastAsia="Times New Roman" w:cs="Times New Roman"/>
          <w:szCs w:val="24"/>
        </w:rPr>
        <w:t>ία των όποιων καταγγελλομένων μερών των Σωμάτων Ασφαλείας από πιθανές κακόβουλες καταγγελίες. Εν τέλει, οι ελεγχόμενοι θα βοηθούν επί μακρόν σε ένα ιδιότυπο αρνητικό καθεστώς, το οποίο θα τους αποστερήσει από την υπηρεσία και θα τους προκαλέσει σοβαρή προσ</w:t>
      </w:r>
      <w:r>
        <w:rPr>
          <w:rFonts w:eastAsia="Times New Roman" w:cs="Times New Roman"/>
          <w:szCs w:val="24"/>
        </w:rPr>
        <w:t xml:space="preserve">ωπική ταλαιπωρία. </w:t>
      </w:r>
    </w:p>
    <w:p w14:paraId="2C0FBC6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Φοβούμαι, λοιπόν, ότι η εμπλοκή του Συνηγόρου του Πολίτη θα δημιουργήσει πλειάδα προβλημάτων, περισσότερα απ’ όσα υποτίθεται επιδιώκει να επιλύσει, προβλήματα που αναδείχθηκαν κατά τη συζήτηση στην </w:t>
      </w:r>
      <w:r>
        <w:rPr>
          <w:rFonts w:eastAsia="Times New Roman" w:cs="Times New Roman"/>
          <w:szCs w:val="24"/>
        </w:rPr>
        <w:t>επιτροπή</w:t>
      </w:r>
      <w:r>
        <w:rPr>
          <w:rFonts w:eastAsia="Times New Roman" w:cs="Times New Roman"/>
          <w:szCs w:val="24"/>
        </w:rPr>
        <w:t xml:space="preserve">. </w:t>
      </w:r>
    </w:p>
    <w:p w14:paraId="2C0FBC7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θέση της Νέας Δημοκρατίας </w:t>
      </w:r>
      <w:r>
        <w:rPr>
          <w:rFonts w:eastAsia="Times New Roman" w:cs="Times New Roman"/>
          <w:szCs w:val="24"/>
        </w:rPr>
        <w:t xml:space="preserve">είναι η ενεργοποίηση του θεσμού του Γραφείου Αντιμετώπισης αυθαιρεσίας με ταυτόχρονη αναβάθμιση και λειτουργική αυτονομία. Είναι μια </w:t>
      </w:r>
      <w:r>
        <w:rPr>
          <w:rFonts w:eastAsia="Times New Roman" w:cs="Times New Roman"/>
          <w:szCs w:val="24"/>
        </w:rPr>
        <w:t>επιτροπή</w:t>
      </w:r>
      <w:r>
        <w:rPr>
          <w:rFonts w:eastAsia="Times New Roman" w:cs="Times New Roman"/>
          <w:szCs w:val="24"/>
        </w:rPr>
        <w:t xml:space="preserve"> αδιαμφισβήτητου κύρους, καθώς αποτελείται από εν ενεργεία ή πρώην δικαστικούς, η οποία πλέον υποχρεούται εντός προ</w:t>
      </w:r>
      <w:r>
        <w:rPr>
          <w:rFonts w:eastAsia="Times New Roman" w:cs="Times New Roman"/>
          <w:szCs w:val="24"/>
        </w:rPr>
        <w:t xml:space="preserve">θεσμίας τριών μηνών να συντάξει σχετικό πόρισμα για την </w:t>
      </w:r>
      <w:r>
        <w:rPr>
          <w:rFonts w:eastAsia="Times New Roman" w:cs="Times New Roman"/>
          <w:szCs w:val="24"/>
        </w:rPr>
        <w:lastRenderedPageBreak/>
        <w:t>υπόθεση που διερευνά, ενώ ενδεχομένως διαφορετική απόφαση των πειθαρχικών αρχών από το διατακτικό του πορίσματος επιτρέπεται μόνο με ειδική και εμπεριστατωμένη αιτιολογία. Για λόγους και θεσμικής συνέ</w:t>
      </w:r>
      <w:r>
        <w:rPr>
          <w:rFonts w:eastAsia="Times New Roman" w:cs="Times New Roman"/>
          <w:szCs w:val="24"/>
        </w:rPr>
        <w:t>χειας, θεωρούμε αυτή ως την ενδεδειγμένη λύση.</w:t>
      </w:r>
    </w:p>
    <w:p w14:paraId="2C0FBC7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λίγα λόγια </w:t>
      </w:r>
      <w:r>
        <w:rPr>
          <w:rFonts w:eastAsia="Times New Roman" w:cs="Times New Roman"/>
          <w:szCs w:val="24"/>
        </w:rPr>
        <w:t xml:space="preserve">για </w:t>
      </w:r>
      <w:r>
        <w:rPr>
          <w:rFonts w:eastAsia="Times New Roman" w:cs="Times New Roman"/>
          <w:szCs w:val="24"/>
        </w:rPr>
        <w:t xml:space="preserve">την εκπρόθεσμη τροπολογία του κ. </w:t>
      </w:r>
      <w:proofErr w:type="spellStart"/>
      <w:r>
        <w:rPr>
          <w:rFonts w:eastAsia="Times New Roman" w:cs="Times New Roman"/>
          <w:szCs w:val="24"/>
        </w:rPr>
        <w:t>Τόσκα</w:t>
      </w:r>
      <w:proofErr w:type="spellEnd"/>
      <w:r>
        <w:rPr>
          <w:rFonts w:eastAsia="Times New Roman" w:cs="Times New Roman"/>
          <w:szCs w:val="24"/>
        </w:rPr>
        <w:t xml:space="preserve">. </w:t>
      </w:r>
    </w:p>
    <w:p w14:paraId="2C0FBC7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Ξαφνικά</w:t>
      </w:r>
      <w:r>
        <w:rPr>
          <w:rFonts w:eastAsia="Times New Roman" w:cs="Times New Roman"/>
          <w:szCs w:val="24"/>
        </w:rPr>
        <w:t>,</w:t>
      </w:r>
      <w:r>
        <w:rPr>
          <w:rFonts w:eastAsia="Times New Roman" w:cs="Times New Roman"/>
          <w:szCs w:val="24"/>
        </w:rPr>
        <w:t xml:space="preserve"> καταθέτετε τροποποίηση του ν.4249/2014 και προβλέπετε την ενοποίηση των υπηρεσιών των εναέριων μέσων Αστυνομίας κα</w:t>
      </w:r>
      <w:r>
        <w:rPr>
          <w:rFonts w:eastAsia="Times New Roman" w:cs="Times New Roman"/>
          <w:szCs w:val="24"/>
        </w:rPr>
        <w:t xml:space="preserve">ι Πυροσβεστικού Σώματος. Σωστά. Αλλά υπό </w:t>
      </w:r>
      <w:proofErr w:type="spellStart"/>
      <w:r>
        <w:rPr>
          <w:rFonts w:eastAsia="Times New Roman" w:cs="Times New Roman"/>
          <w:szCs w:val="24"/>
        </w:rPr>
        <w:t>ποίους</w:t>
      </w:r>
      <w:proofErr w:type="spellEnd"/>
      <w:r>
        <w:rPr>
          <w:rFonts w:eastAsia="Times New Roman" w:cs="Times New Roman"/>
          <w:szCs w:val="24"/>
        </w:rPr>
        <w:t xml:space="preserve"> όρους και προϋποθέσεις; Δεν μας καταθέσατε τους επιχειρησιακούς σχεδιασμούς των δυο Σωμάτων σε ό,τι αφορά τα εναέρια μέσα. Πρόκειται για την επιχειρησιακή ετοιμότητα και εκμετάλλευση συνολικά δέκα ελικοπτέρων</w:t>
      </w:r>
      <w:r>
        <w:rPr>
          <w:rFonts w:eastAsia="Times New Roman" w:cs="Times New Roman"/>
          <w:szCs w:val="24"/>
        </w:rPr>
        <w:t>,</w:t>
      </w:r>
      <w:r>
        <w:rPr>
          <w:rFonts w:eastAsia="Times New Roman" w:cs="Times New Roman"/>
          <w:szCs w:val="24"/>
        </w:rPr>
        <w:t xml:space="preserve"> τα οποία έχουν εντελώς διαφορετική αποστολή. </w:t>
      </w:r>
    </w:p>
    <w:p w14:paraId="2C0FBC7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Ειδικά για την Πυροσβεστική στην οποία ανήκουν τρία ελικόπτερα τύπου ΒΚ και δυο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Puma</w:t>
      </w:r>
      <w:r>
        <w:rPr>
          <w:rFonts w:eastAsia="Times New Roman" w:cs="Times New Roman"/>
          <w:szCs w:val="24"/>
        </w:rPr>
        <w:t xml:space="preserve"> πρέπει πρώτα να απαντήσετε πώς θα ενταχθούν στον επιχειρησιακό σχεδιασμό, όταν με τα ελικόπτερα αυτά γίνεται εναέριος</w:t>
      </w:r>
      <w:r>
        <w:rPr>
          <w:rFonts w:eastAsia="Times New Roman" w:cs="Times New Roman"/>
          <w:szCs w:val="24"/>
        </w:rPr>
        <w:t xml:space="preserve"> συντονισμός για τις πυρκαγιές, κατάσβεση με κάδο νερών και έρευνα και διάσωση με τετρακόσιες ώρες πτήσης το χρόνο και έπειτα από συμφωνία της Πυροσβεστικής με το Υπουργείο Εθνικής Άμυνας. </w:t>
      </w:r>
    </w:p>
    <w:p w14:paraId="2C0FBC7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Κατανοούμε ότι υπάρχει ζήτημα με τις διαγωνιστικές διαδικασίες για</w:t>
      </w:r>
      <w:r>
        <w:rPr>
          <w:rFonts w:eastAsia="Times New Roman" w:cs="Times New Roman"/>
          <w:szCs w:val="24"/>
        </w:rPr>
        <w:t xml:space="preserve"> την τεχνική υποστήριξη και τη συντήρηση των ιδιόκτητων ελικοπτέρων της Πυροσβεστικής, το οποίο επιχειρείτε να παρακάμψετε με την ενοποίηση</w:t>
      </w:r>
      <w:r>
        <w:rPr>
          <w:rFonts w:eastAsia="Times New Roman" w:cs="Times New Roman"/>
          <w:szCs w:val="24"/>
        </w:rPr>
        <w:t>,</w:t>
      </w:r>
      <w:r>
        <w:rPr>
          <w:rFonts w:eastAsia="Times New Roman" w:cs="Times New Roman"/>
          <w:szCs w:val="24"/>
        </w:rPr>
        <w:t xml:space="preserve"> προκειμένου ο διαγωνισμός να τρέξει μέσω του νατοϊκού οργανισμού </w:t>
      </w:r>
      <w:r>
        <w:rPr>
          <w:rFonts w:eastAsia="Times New Roman" w:cs="Times New Roman"/>
          <w:szCs w:val="24"/>
          <w:lang w:val="en-US"/>
        </w:rPr>
        <w:t>NSPA</w:t>
      </w:r>
      <w:r>
        <w:rPr>
          <w:rFonts w:eastAsia="Times New Roman" w:cs="Times New Roman"/>
          <w:szCs w:val="24"/>
        </w:rPr>
        <w:t xml:space="preserve">, λύση την οποία διέθετε το Πυροσβεστικό Σώμα </w:t>
      </w:r>
      <w:r>
        <w:rPr>
          <w:rFonts w:eastAsia="Times New Roman" w:cs="Times New Roman"/>
          <w:szCs w:val="24"/>
        </w:rPr>
        <w:t>μέχρι το 2015 και απετράπη με δική σας πρωτοβουλία.</w:t>
      </w:r>
    </w:p>
    <w:p w14:paraId="2C0FBC7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Ολοκληρώνω λέγοντας: Εκμεταλλευτείτε τον ν.4249/2014 και φτιάξτε μια σωστή ενιαία υπηρεσία εναέριων μέσων για την έρευνα, τη διάσωση, </w:t>
      </w:r>
      <w:r>
        <w:rPr>
          <w:rFonts w:eastAsia="Times New Roman" w:cs="Times New Roman"/>
          <w:szCs w:val="24"/>
        </w:rPr>
        <w:lastRenderedPageBreak/>
        <w:t xml:space="preserve">την εποπτεία, την πυρόσβεση, τη φύλαξη συνόρων και αφήστε τα ημίμετρα </w:t>
      </w:r>
      <w:r>
        <w:rPr>
          <w:rFonts w:eastAsia="Times New Roman" w:cs="Times New Roman"/>
          <w:szCs w:val="24"/>
        </w:rPr>
        <w:t xml:space="preserve">που προκαλούν ερωτηματικά. Η λύση είναι να ενώσετε όλα τα εναέρια μέσα και τις υπηρεσίες, να τα υπάγετε όλα αυτά σε μια πολιτική υπηρεσία, εν προκειμένω </w:t>
      </w:r>
      <w:r>
        <w:rPr>
          <w:rFonts w:eastAsia="Times New Roman" w:cs="Times New Roman"/>
          <w:szCs w:val="24"/>
        </w:rPr>
        <w:t xml:space="preserve">για </w:t>
      </w:r>
      <w:r>
        <w:rPr>
          <w:rFonts w:eastAsia="Times New Roman" w:cs="Times New Roman"/>
          <w:szCs w:val="24"/>
        </w:rPr>
        <w:t>την Πολιτική Προστασία και να υπάρξει ένα ενιαίο επιχειρησιακό σχέδιο εκμετάλλευσης των μέσων για ό</w:t>
      </w:r>
      <w:r>
        <w:rPr>
          <w:rFonts w:eastAsia="Times New Roman" w:cs="Times New Roman"/>
          <w:szCs w:val="24"/>
        </w:rPr>
        <w:t xml:space="preserve">λα τα </w:t>
      </w:r>
      <w:r>
        <w:rPr>
          <w:rFonts w:eastAsia="Times New Roman" w:cs="Times New Roman"/>
          <w:szCs w:val="24"/>
        </w:rPr>
        <w:t>Σώματα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 </w:t>
      </w:r>
      <w:proofErr w:type="spellStart"/>
      <w:r>
        <w:rPr>
          <w:rFonts w:eastAsia="Times New Roman" w:cs="Times New Roman"/>
          <w:szCs w:val="24"/>
        </w:rPr>
        <w:t>ωφελεία</w:t>
      </w:r>
      <w:proofErr w:type="spellEnd"/>
      <w:r>
        <w:rPr>
          <w:rFonts w:eastAsia="Times New Roman" w:cs="Times New Roman"/>
          <w:szCs w:val="24"/>
        </w:rPr>
        <w:t xml:space="preserve"> του κοινωνικού συνόλου.</w:t>
      </w:r>
    </w:p>
    <w:p w14:paraId="2C0FBC7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0FBC77"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BC7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2C0FBC79" w14:textId="77777777" w:rsidR="0032345F" w:rsidRDefault="00CA05C6">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w:t>
      </w:r>
      <w:r>
        <w:rPr>
          <w:rFonts w:eastAsia="Times New Roman" w:cs="Times New Roman"/>
        </w:rPr>
        <w:lastRenderedPageBreak/>
        <w:t xml:space="preserve">τρόπο οργάνωσης και λειτουργίας της Βουλής, δεκατέσσερα μέλη από το Κέντρο Πολιτισμού και Δράσης Αθηνών «Το </w:t>
      </w:r>
      <w:proofErr w:type="spellStart"/>
      <w:r>
        <w:rPr>
          <w:rFonts w:eastAsia="Times New Roman" w:cs="Times New Roman"/>
        </w:rPr>
        <w:t>Βρυσάκι</w:t>
      </w:r>
      <w:proofErr w:type="spellEnd"/>
      <w:r>
        <w:rPr>
          <w:rFonts w:eastAsia="Times New Roman" w:cs="Times New Roman"/>
        </w:rPr>
        <w:t xml:space="preserve">». </w:t>
      </w:r>
    </w:p>
    <w:p w14:paraId="2C0FBC7A" w14:textId="77777777" w:rsidR="0032345F" w:rsidRDefault="00CA05C6">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2C0FBC7B" w14:textId="77777777" w:rsidR="0032345F" w:rsidRDefault="00CA05C6">
      <w:pPr>
        <w:spacing w:after="0"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2C0FBC7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Χρήστος Παππάς από τη </w:t>
      </w:r>
      <w:r>
        <w:rPr>
          <w:rFonts w:eastAsia="Times New Roman" w:cs="Times New Roman"/>
          <w:szCs w:val="24"/>
        </w:rPr>
        <w:t>Χρυσή Αυγή για επτά λεπτά.</w:t>
      </w:r>
    </w:p>
    <w:p w14:paraId="2C0FBC7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κυρίες και κύριοι συνάδελφοι,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xml:space="preserve"> να δώσω τα συγχαρητήρι</w:t>
      </w:r>
      <w:r>
        <w:rPr>
          <w:rFonts w:eastAsia="Times New Roman" w:cs="Times New Roman"/>
          <w:szCs w:val="24"/>
        </w:rPr>
        <w:t>ά</w:t>
      </w:r>
      <w:r>
        <w:rPr>
          <w:rFonts w:eastAsia="Times New Roman" w:cs="Times New Roman"/>
          <w:szCs w:val="24"/>
        </w:rPr>
        <w:t xml:space="preserve"> μου στην εισηγήτρια της Νέας Δημοκρατίας</w:t>
      </w:r>
      <w:r>
        <w:rPr>
          <w:rFonts w:eastAsia="Times New Roman" w:cs="Times New Roman"/>
          <w:szCs w:val="24"/>
        </w:rPr>
        <w:t>,</w:t>
      </w:r>
      <w:r>
        <w:rPr>
          <w:rFonts w:eastAsia="Times New Roman" w:cs="Times New Roman"/>
          <w:szCs w:val="24"/>
        </w:rPr>
        <w:t xml:space="preserve"> που είπε από αυτό το Βήμα: «Ψηφίζουμε το νομοσχέδιο». Το νομοσχέδιο του ΣΥΡΙΖΑ! Μπράβο σας! </w:t>
      </w:r>
      <w:r>
        <w:rPr>
          <w:rFonts w:eastAsia="Times New Roman" w:cs="Times New Roman"/>
          <w:szCs w:val="24"/>
        </w:rPr>
        <w:t>Με χέρια και με πόδια. Ποιοι; Η Νέα Δημοκρατία</w:t>
      </w:r>
      <w:r>
        <w:rPr>
          <w:rFonts w:eastAsia="Times New Roman" w:cs="Times New Roman"/>
          <w:szCs w:val="24"/>
        </w:rPr>
        <w:t>,</w:t>
      </w:r>
      <w:r>
        <w:rPr>
          <w:rFonts w:eastAsia="Times New Roman" w:cs="Times New Roman"/>
          <w:szCs w:val="24"/>
        </w:rPr>
        <w:t xml:space="preserve"> η λεγόμενη στο παρελθόν και «μεγάλη παράταξη»</w:t>
      </w:r>
      <w:r>
        <w:rPr>
          <w:rFonts w:eastAsia="Times New Roman" w:cs="Times New Roman"/>
          <w:szCs w:val="24"/>
        </w:rPr>
        <w:t>,</w:t>
      </w:r>
      <w:r>
        <w:rPr>
          <w:rFonts w:eastAsia="Times New Roman" w:cs="Times New Roman"/>
          <w:szCs w:val="24"/>
        </w:rPr>
        <w:t xml:space="preserve"> γίνεται ουρά του ΣΥΡΙΖΑ. Αποκαλυφθήκατε. Καλό μήνα να έχετε!</w:t>
      </w:r>
    </w:p>
    <w:p w14:paraId="2C0FBC7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Μήπως να φέρετε και μια τροπολογία να καταργηθεί η λέξη «Χριστούγεννα», όπως γίνεται ήδη και στην Ευ</w:t>
      </w:r>
      <w:r>
        <w:rPr>
          <w:rFonts w:eastAsia="Times New Roman" w:cs="Times New Roman"/>
          <w:szCs w:val="24"/>
        </w:rPr>
        <w:t>ρώπη</w:t>
      </w:r>
      <w:r>
        <w:rPr>
          <w:rFonts w:eastAsia="Times New Roman" w:cs="Times New Roman"/>
          <w:szCs w:val="24"/>
        </w:rPr>
        <w:t>,</w:t>
      </w:r>
      <w:r>
        <w:rPr>
          <w:rFonts w:eastAsia="Times New Roman" w:cs="Times New Roman"/>
          <w:szCs w:val="24"/>
        </w:rPr>
        <w:t xml:space="preserve"> που δεν στολίζουν και φάτνη στ</w:t>
      </w:r>
      <w:r>
        <w:rPr>
          <w:rFonts w:eastAsia="Times New Roman" w:cs="Times New Roman"/>
          <w:szCs w:val="24"/>
        </w:rPr>
        <w:t>ις</w:t>
      </w:r>
      <w:r>
        <w:rPr>
          <w:rFonts w:eastAsia="Times New Roman" w:cs="Times New Roman"/>
          <w:szCs w:val="24"/>
        </w:rPr>
        <w:t xml:space="preserve"> ευρωπαϊκές πόλεις; Στην Ευρώπη που τόσο λατρεύετε. «Μένουμε </w:t>
      </w:r>
      <w:r>
        <w:rPr>
          <w:rFonts w:eastAsia="Times New Roman" w:cs="Times New Roman"/>
          <w:szCs w:val="24"/>
        </w:rPr>
        <w:lastRenderedPageBreak/>
        <w:t>Ευρώπη»</w:t>
      </w:r>
      <w:r>
        <w:rPr>
          <w:rFonts w:eastAsia="Times New Roman" w:cs="Times New Roman"/>
          <w:szCs w:val="24"/>
        </w:rPr>
        <w:t>,</w:t>
      </w:r>
      <w:r>
        <w:rPr>
          <w:rFonts w:eastAsia="Times New Roman" w:cs="Times New Roman"/>
          <w:szCs w:val="24"/>
        </w:rPr>
        <w:t xml:space="preserve"> φωνάζατε για να μην προσβληθούν οι φίλοι σας στο Βοτανικό, στο τζαμί που εσείς φτιάξατε και ψηφίσατε. </w:t>
      </w:r>
    </w:p>
    <w:p w14:paraId="2C0FBC7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Μήπως να ενημερώσετε τον Αρχηγό σας ότι ο ανι</w:t>
      </w:r>
      <w:r>
        <w:rPr>
          <w:rFonts w:eastAsia="Times New Roman" w:cs="Times New Roman"/>
          <w:szCs w:val="24"/>
        </w:rPr>
        <w:t>ψιός του</w:t>
      </w:r>
      <w:r>
        <w:rPr>
          <w:rFonts w:eastAsia="Times New Roman" w:cs="Times New Roman"/>
          <w:szCs w:val="24"/>
        </w:rPr>
        <w:t>,</w:t>
      </w:r>
      <w:r>
        <w:rPr>
          <w:rFonts w:eastAsia="Times New Roman" w:cs="Times New Roman"/>
          <w:szCs w:val="24"/>
        </w:rPr>
        <w:t xml:space="preserve"> ο Περιφερειάρχης Στερεάς Ελλάδος, ο κ. Μπακογιάννης, δήλωσε ότι μπορούν τα ομοφυλόφιλα ζευγάρια -άντρες και γυναίκες- ομόφυλα ζευγάρια, αυτή η «ύβρις» για τη φύση, το ίδιο φύλο, να υιοθετούν παιδιά, </w:t>
      </w:r>
      <w:proofErr w:type="spellStart"/>
      <w:r>
        <w:rPr>
          <w:rFonts w:eastAsia="Times New Roman" w:cs="Times New Roman"/>
          <w:szCs w:val="24"/>
        </w:rPr>
        <w:t>Ελληνάκια</w:t>
      </w:r>
      <w:proofErr w:type="spellEnd"/>
      <w:r>
        <w:rPr>
          <w:rFonts w:eastAsia="Times New Roman" w:cs="Times New Roman"/>
          <w:szCs w:val="24"/>
        </w:rPr>
        <w:t xml:space="preserve"> ή μη, αυτά τα παρά φύσιν ζευγάρια!</w:t>
      </w:r>
    </w:p>
    <w:p w14:paraId="2C0FBC8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ι να ξέρετε ότι ο όρος «παρά φύσιν» δεν έχει καταργηθεί. Υπάρχει και στον Ποινικό Κώδικα, υπάρχει και στην Εγκληματολογία: «</w:t>
      </w:r>
      <w:r>
        <w:rPr>
          <w:rFonts w:eastAsia="Times New Roman" w:cs="Times New Roman"/>
          <w:szCs w:val="24"/>
        </w:rPr>
        <w:t>Π</w:t>
      </w:r>
      <w:r>
        <w:rPr>
          <w:rFonts w:eastAsia="Times New Roman" w:cs="Times New Roman"/>
          <w:szCs w:val="24"/>
        </w:rPr>
        <w:t xml:space="preserve">αρά φύσιν». Τώρα βέβαια, εσείς θα φροντίσετε να καταργήσετε και τον όρο αυτό. </w:t>
      </w:r>
    </w:p>
    <w:p w14:paraId="2C0FBC8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μπορούν, λοιπόν, όπως λέει και ο κ. Μπακογιάννης </w:t>
      </w:r>
      <w:r>
        <w:rPr>
          <w:rFonts w:eastAsia="Times New Roman" w:cs="Times New Roman"/>
          <w:szCs w:val="24"/>
        </w:rPr>
        <w:t xml:space="preserve">της Νέας Δημοκρατίας, να έχουν το δικαίωμα αυτοί να υιοθετούν παιδιά, να μεγαλώνουν, δηλαδή, παιδιά δυο μπαμπάδες και δυο μαμάδες. Είναι η επιτομή της ανωμαλίας. </w:t>
      </w:r>
    </w:p>
    <w:p w14:paraId="2C0FBC8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Πλήττετε μαζί και οι δυο, Αριστερά και Δεξιά, προγραμματισμένα και </w:t>
      </w:r>
      <w:proofErr w:type="spellStart"/>
      <w:r>
        <w:rPr>
          <w:rFonts w:eastAsia="Times New Roman" w:cs="Times New Roman"/>
          <w:szCs w:val="24"/>
        </w:rPr>
        <w:t>εθνομηδενιστικά</w:t>
      </w:r>
      <w:proofErr w:type="spellEnd"/>
      <w:r>
        <w:rPr>
          <w:rFonts w:eastAsia="Times New Roman" w:cs="Times New Roman"/>
          <w:szCs w:val="24"/>
        </w:rPr>
        <w:t xml:space="preserve"> το τρίπτυχ</w:t>
      </w:r>
      <w:r>
        <w:rPr>
          <w:rFonts w:eastAsia="Times New Roman" w:cs="Times New Roman"/>
          <w:szCs w:val="24"/>
        </w:rPr>
        <w:t xml:space="preserve">ο «πατρίδα, θρησκεία, οικογένεια», το οποίο αποτελεί το θεμέλιο της εθνικής μας ζωής. </w:t>
      </w:r>
    </w:p>
    <w:p w14:paraId="2C0FBC83" w14:textId="77777777" w:rsidR="0032345F" w:rsidRDefault="00CA05C6">
      <w:pPr>
        <w:spacing w:after="0" w:line="600" w:lineRule="auto"/>
        <w:ind w:firstLine="720"/>
        <w:jc w:val="both"/>
        <w:rPr>
          <w:rFonts w:eastAsia="Times New Roman"/>
          <w:szCs w:val="24"/>
        </w:rPr>
      </w:pPr>
      <w:r>
        <w:rPr>
          <w:rFonts w:eastAsia="Times New Roman"/>
          <w:szCs w:val="24"/>
        </w:rPr>
        <w:t>Κατήγγειλα, κύριε Πρόεδρε, και υποσχέθηκα στον Πρόεδρο της Επιτροπής Δεοντολογία κ. Κουράκη, ότι με την πρώτη ευκαιρία θα επαναλάβω τα λόγια από τηλεοπτική συνέντευξη το</w:t>
      </w:r>
      <w:r>
        <w:rPr>
          <w:rFonts w:eastAsia="Times New Roman"/>
          <w:szCs w:val="24"/>
        </w:rPr>
        <w:t>υ κ</w:t>
      </w:r>
      <w:r>
        <w:rPr>
          <w:rFonts w:eastAsia="Times New Roman"/>
          <w:szCs w:val="24"/>
        </w:rPr>
        <w:t>.</w:t>
      </w:r>
      <w:r>
        <w:rPr>
          <w:rFonts w:eastAsia="Times New Roman"/>
          <w:szCs w:val="24"/>
        </w:rPr>
        <w:t xml:space="preserve"> Νικολόπουλου, που διαβιβάστηκε ως δικογραφία στη Βουλή των Ελλήνων, με το αίτημα από τον Άρειο Πάγο να αρθεί η ασυλία του εν λόγω Βουλευτή. Μάλιστα, ρώτησα στην </w:t>
      </w:r>
      <w:r>
        <w:rPr>
          <w:rFonts w:eastAsia="Times New Roman"/>
          <w:szCs w:val="24"/>
        </w:rPr>
        <w:t xml:space="preserve">επιτροπή </w:t>
      </w:r>
      <w:r>
        <w:rPr>
          <w:rFonts w:eastAsia="Times New Roman"/>
          <w:szCs w:val="24"/>
        </w:rPr>
        <w:t xml:space="preserve">«τι στάση θα κρατούσατε, αν τα λόγια αυτά τα είχε πει και αφορούσαν Βουλευτή της </w:t>
      </w:r>
      <w:r>
        <w:rPr>
          <w:rFonts w:eastAsia="Times New Roman"/>
          <w:szCs w:val="24"/>
        </w:rPr>
        <w:t>Χρυσής Αυγής;».</w:t>
      </w:r>
    </w:p>
    <w:p w14:paraId="2C0FBC84" w14:textId="77777777" w:rsidR="0032345F" w:rsidRDefault="00CA05C6">
      <w:pPr>
        <w:spacing w:after="0" w:line="600" w:lineRule="auto"/>
        <w:ind w:firstLine="720"/>
        <w:jc w:val="both"/>
        <w:rPr>
          <w:rFonts w:eastAsia="Times New Roman"/>
          <w:szCs w:val="24"/>
        </w:rPr>
      </w:pPr>
      <w:r>
        <w:rPr>
          <w:rFonts w:eastAsia="Times New Roman"/>
          <w:szCs w:val="24"/>
        </w:rPr>
        <w:t>Είπε ακριβώς ο κ. Νικολόπουλος: «Είναι μια καινούρια εφεύρεση ο όρος «</w:t>
      </w:r>
      <w:proofErr w:type="spellStart"/>
      <w:r>
        <w:rPr>
          <w:rFonts w:eastAsia="Times New Roman"/>
          <w:szCs w:val="24"/>
        </w:rPr>
        <w:t>ομοφοβικός</w:t>
      </w:r>
      <w:proofErr w:type="spellEnd"/>
      <w:r>
        <w:rPr>
          <w:rFonts w:eastAsia="Times New Roman"/>
          <w:szCs w:val="24"/>
        </w:rPr>
        <w:t>». Είναι άλλο η συμπεριφορά και άλλο το πρόσωπο, άλλο η πράξη και άλλο ο δράστης. Όμως, θα υπερασπίζομαι μέχρι τέλους και το δικαίωμα το δικό μου και πολλών άλλ</w:t>
      </w:r>
      <w:r>
        <w:rPr>
          <w:rFonts w:eastAsia="Times New Roman"/>
          <w:szCs w:val="24"/>
        </w:rPr>
        <w:t xml:space="preserve">ων -πιστέψτε με, είμαι </w:t>
      </w:r>
      <w:r>
        <w:rPr>
          <w:rFonts w:eastAsia="Times New Roman"/>
          <w:szCs w:val="24"/>
        </w:rPr>
        <w:t xml:space="preserve">στη </w:t>
      </w:r>
      <w:r>
        <w:rPr>
          <w:rFonts w:eastAsia="Times New Roman"/>
          <w:szCs w:val="24"/>
        </w:rPr>
        <w:t xml:space="preserve">συντριπτική πλειοψηφία- ότι υπάρχει μόνο άρρεν και θήλυ, ότι δεν υπάρχει </w:t>
      </w:r>
      <w:r>
        <w:rPr>
          <w:rFonts w:eastAsia="Times New Roman"/>
          <w:szCs w:val="24"/>
        </w:rPr>
        <w:lastRenderedPageBreak/>
        <w:t>ουδέτερο. Δεν είναι δυνατόν να εμφανίζεται η ελληνική κοινωνία ως αποδεχόμενη κατά πλειοψηφία μια συμπεριφορά</w:t>
      </w:r>
      <w:r>
        <w:rPr>
          <w:rFonts w:eastAsia="Times New Roman"/>
          <w:szCs w:val="24"/>
        </w:rPr>
        <w:t>,</w:t>
      </w:r>
      <w:r>
        <w:rPr>
          <w:rFonts w:eastAsia="Times New Roman"/>
          <w:szCs w:val="24"/>
        </w:rPr>
        <w:t xml:space="preserve"> που δεν την επιθυμεί και δεν την εύχεται στα </w:t>
      </w:r>
      <w:r>
        <w:rPr>
          <w:rFonts w:eastAsia="Times New Roman"/>
          <w:szCs w:val="24"/>
        </w:rPr>
        <w:t>παιδιά της και στους φίλους της. Αυτό που εγράφη, για ποια Ευρώπη εμείς αγωνιζόμαστε και σε ποια Ευρώπη θέλουμε να είμαστε, έγινε όταν μπήκε ακριβώς στη Βουλή το νομοσχέδιο</w:t>
      </w:r>
      <w:r>
        <w:rPr>
          <w:rFonts w:eastAsia="Times New Roman"/>
          <w:szCs w:val="24"/>
        </w:rPr>
        <w:t>,</w:t>
      </w:r>
      <w:r>
        <w:rPr>
          <w:rFonts w:eastAsia="Times New Roman"/>
          <w:szCs w:val="24"/>
        </w:rPr>
        <w:t xml:space="preserve"> που θα νομιμοποιούσε όλες αυτές τις ιδιαίτερες συμπεριφορές. Τότε, μοιράστηκα με ό</w:t>
      </w:r>
      <w:r>
        <w:rPr>
          <w:rFonts w:eastAsia="Times New Roman"/>
          <w:szCs w:val="24"/>
        </w:rPr>
        <w:t>σους παρακολουθούν στο διαδίκτυο τον εξής προβληματισμό: Από την Ευρώπη των κρατών</w:t>
      </w:r>
      <w:r>
        <w:rPr>
          <w:rFonts w:eastAsia="Times New Roman"/>
          <w:szCs w:val="24"/>
        </w:rPr>
        <w:t>,</w:t>
      </w:r>
      <w:r>
        <w:rPr>
          <w:rFonts w:eastAsia="Times New Roman"/>
          <w:szCs w:val="24"/>
        </w:rPr>
        <w:t xml:space="preserve"> εμείς θέλουμε να πάμε σε μια Ευρώπη, στην Ευρώπη των…» -εδώ γράφει </w:t>
      </w:r>
      <w:proofErr w:type="spellStart"/>
      <w:r>
        <w:rPr>
          <w:rFonts w:eastAsia="Times New Roman"/>
          <w:szCs w:val="24"/>
        </w:rPr>
        <w:t>μπιπ</w:t>
      </w:r>
      <w:proofErr w:type="spellEnd"/>
      <w:r>
        <w:rPr>
          <w:rFonts w:eastAsia="Times New Roman"/>
          <w:szCs w:val="24"/>
        </w:rPr>
        <w:t>, καταλαβαίνετε τι εννοεί- «…υπάρχει και το ΕΣΡ…» -λέει ο Νικολόπουλος- «…των κίναιδων, να το πω έτσι</w:t>
      </w:r>
      <w:r>
        <w:rPr>
          <w:rFonts w:eastAsia="Times New Roman"/>
          <w:szCs w:val="24"/>
        </w:rPr>
        <w:t xml:space="preserve"> για να το καταλάβουν οι τηλεθεατές μας. Δεν ξέρω πώς το λέτε εσείς όταν ένα αγόρι βγαίνει και λέει ότι εγώ αρραβωνιάζομαι έναν άντρα. Δεν ξέρω πώς το λέτε. Εγώ ξέρω ότι έτσι το λένε οι Έλληνες. Όμως, δεν μ’ ενδιέφερε. Δεν μπήκα εγώ στην κρεβατοκάμαρά του.</w:t>
      </w:r>
      <w:r>
        <w:rPr>
          <w:rFonts w:eastAsia="Times New Roman"/>
          <w:szCs w:val="24"/>
        </w:rPr>
        <w:t xml:space="preserve"> Μπορεί να κάνει ό,τι θέλει. Να το </w:t>
      </w:r>
      <w:r>
        <w:rPr>
          <w:rFonts w:eastAsia="Times New Roman"/>
          <w:szCs w:val="24"/>
        </w:rPr>
        <w:lastRenderedPageBreak/>
        <w:t>κάνει, όμως, υπόδειγμα, παράδειγμα για τα παιδιά μου και για τα παιδιά του κόσμου; Νομίζω ότι υπάρχει θέμα».</w:t>
      </w:r>
    </w:p>
    <w:p w14:paraId="2C0FBC85" w14:textId="77777777" w:rsidR="0032345F" w:rsidRDefault="00CA05C6">
      <w:pPr>
        <w:spacing w:after="0" w:line="600" w:lineRule="auto"/>
        <w:ind w:firstLine="720"/>
        <w:jc w:val="both"/>
        <w:rPr>
          <w:rFonts w:eastAsia="Times New Roman"/>
          <w:szCs w:val="24"/>
        </w:rPr>
      </w:pPr>
      <w:r>
        <w:rPr>
          <w:rFonts w:eastAsia="Times New Roman"/>
          <w:szCs w:val="24"/>
        </w:rPr>
        <w:t xml:space="preserve">Γι’ αυτό έγινε δίωξη στον κ. Νικολόπουλο και η Ολομέλεια τον έβγαλε λάδι, πλην του κυρίου Παπαθεοδώρου στην </w:t>
      </w:r>
      <w:r>
        <w:rPr>
          <w:rFonts w:eastAsia="Times New Roman"/>
          <w:szCs w:val="24"/>
        </w:rPr>
        <w:t>επιτ</w:t>
      </w:r>
      <w:r>
        <w:rPr>
          <w:rFonts w:eastAsia="Times New Roman"/>
          <w:szCs w:val="24"/>
        </w:rPr>
        <w:t>ροπή</w:t>
      </w:r>
      <w:r>
        <w:rPr>
          <w:rFonts w:eastAsia="Times New Roman"/>
          <w:szCs w:val="24"/>
        </w:rPr>
        <w:t xml:space="preserve">, προς τιμήν του. Παρόλο που είναι πολιτικός αντίπαλος, κράτησε την ίδια στάση και για τον Αρχηγό μας, τον Νίκο </w:t>
      </w:r>
      <w:proofErr w:type="spellStart"/>
      <w:r>
        <w:rPr>
          <w:rFonts w:eastAsia="Times New Roman"/>
          <w:szCs w:val="24"/>
        </w:rPr>
        <w:t>Μιχαλολιάκο</w:t>
      </w:r>
      <w:proofErr w:type="spellEnd"/>
      <w:r>
        <w:rPr>
          <w:rFonts w:eastAsia="Times New Roman"/>
          <w:szCs w:val="24"/>
        </w:rPr>
        <w:t>, και για τον Νικολόπουλο. Είπε: «Ναι, να αρθεί η ασυλία». Όλοι οι άλλοι είπαν να μην αρθεί η ασυλία του κ. Νικολόπουλου. Όμως, ό</w:t>
      </w:r>
      <w:r>
        <w:rPr>
          <w:rFonts w:eastAsia="Times New Roman"/>
          <w:szCs w:val="24"/>
        </w:rPr>
        <w:t xml:space="preserve">ταν ο κ. </w:t>
      </w:r>
      <w:proofErr w:type="spellStart"/>
      <w:r>
        <w:rPr>
          <w:rFonts w:eastAsia="Times New Roman"/>
          <w:szCs w:val="24"/>
        </w:rPr>
        <w:t>Μιχαλολιάκος</w:t>
      </w:r>
      <w:proofErr w:type="spellEnd"/>
      <w:r>
        <w:rPr>
          <w:rFonts w:eastAsia="Times New Roman"/>
          <w:szCs w:val="24"/>
        </w:rPr>
        <w:t xml:space="preserve">, ο Αρχηγός μας, σε πολιτική ομιλία είχε πει: «Πάνω απ’ όλα η Ελλάδα, πριν απ’ όλα οι Έλληνες», διώχθηκε για ρατσιστικό λόγο. Όλοι τότε ψήφισαν να αρθεί η ασυλία του Νικολάου </w:t>
      </w:r>
      <w:proofErr w:type="spellStart"/>
      <w:r>
        <w:rPr>
          <w:rFonts w:eastAsia="Times New Roman"/>
          <w:szCs w:val="24"/>
        </w:rPr>
        <w:t>Μιχαλολιάκου</w:t>
      </w:r>
      <w:proofErr w:type="spellEnd"/>
      <w:r>
        <w:rPr>
          <w:rFonts w:eastAsia="Times New Roman"/>
          <w:szCs w:val="24"/>
        </w:rPr>
        <w:t>.</w:t>
      </w:r>
    </w:p>
    <w:p w14:paraId="2C0FBC86" w14:textId="77777777" w:rsidR="0032345F" w:rsidRDefault="00CA05C6">
      <w:pPr>
        <w:spacing w:after="0" w:line="600" w:lineRule="auto"/>
        <w:ind w:firstLine="720"/>
        <w:jc w:val="both"/>
        <w:rPr>
          <w:rFonts w:eastAsia="Times New Roman"/>
          <w:szCs w:val="24"/>
        </w:rPr>
      </w:pPr>
      <w:r>
        <w:rPr>
          <w:rFonts w:eastAsia="Times New Roman"/>
          <w:szCs w:val="24"/>
        </w:rPr>
        <w:t>Άρα, είστε «</w:t>
      </w:r>
      <w:proofErr w:type="spellStart"/>
      <w:r>
        <w:rPr>
          <w:rFonts w:eastAsia="Times New Roman"/>
          <w:szCs w:val="24"/>
        </w:rPr>
        <w:t>αντιρατσιστές</w:t>
      </w:r>
      <w:proofErr w:type="spellEnd"/>
      <w:r>
        <w:rPr>
          <w:rFonts w:eastAsia="Times New Roman"/>
          <w:szCs w:val="24"/>
        </w:rPr>
        <w:t>». Σας λέω υποκριτικά</w:t>
      </w:r>
      <w:r>
        <w:rPr>
          <w:rFonts w:eastAsia="Times New Roman"/>
          <w:szCs w:val="24"/>
        </w:rPr>
        <w:t xml:space="preserve"> </w:t>
      </w:r>
      <w:proofErr w:type="spellStart"/>
      <w:r>
        <w:rPr>
          <w:rFonts w:eastAsia="Times New Roman"/>
          <w:szCs w:val="24"/>
        </w:rPr>
        <w:t>αντιρατσιστές</w:t>
      </w:r>
      <w:proofErr w:type="spellEnd"/>
      <w:r>
        <w:rPr>
          <w:rFonts w:eastAsia="Times New Roman"/>
          <w:szCs w:val="24"/>
        </w:rPr>
        <w:t xml:space="preserve"> και όχι τυχαία, διότι εσείς όλοι -Αριστερά και Δεξιά- συμμετέχετε στο τρίγωνο που λέγεται «πρεσβεία, ξενοκρατία, πλουτοκρατία». Εσείς είστε οι εντο</w:t>
      </w:r>
      <w:r>
        <w:rPr>
          <w:rFonts w:eastAsia="Times New Roman"/>
          <w:szCs w:val="24"/>
        </w:rPr>
        <w:lastRenderedPageBreak/>
        <w:t>λοδόχοι των διεθνών τοκογλύφων και της πλουτοκρατίας. Εσείς προωθείτε πραγματικά αυτό το σύγχρ</w:t>
      </w:r>
      <w:r>
        <w:rPr>
          <w:rFonts w:eastAsia="Times New Roman"/>
          <w:szCs w:val="24"/>
        </w:rPr>
        <w:t>ονο δουλεμπόριο, την εκμετάλλευση όλων αυτών των ανθρώπων με τα μεροκάματα πείνας και την οικονομική εκμετάλλευση. Θα προσθέσω και κάτι άλλο: Την εκμετάλλευση ανθρωπίνων οργάνων, γιατί ουδείς από εσάς αναρωτήθηκε στην καταγραφή των προσφύγων τι σημαίνει ασ</w:t>
      </w:r>
      <w:r>
        <w:rPr>
          <w:rFonts w:eastAsia="Times New Roman"/>
          <w:szCs w:val="24"/>
        </w:rPr>
        <w:t>υνόδευτο, ανήλικο ασυνόδευτο, ανήλικο προσφυγόπουλο κι από τις λίστες σας –τις σύγχρονες λίστες εννοώ, κύριε Πρόεδρε- λείπουν χιλιάδες προσφυγόπουλα, λείπουν χιλιάδες απ’ αυτά τα παιδιά, προσφυγόπουλα εντός ή εκτός εισαγωγικών. Πείτε το όπως θέλετε. Για να</w:t>
      </w:r>
      <w:r>
        <w:rPr>
          <w:rFonts w:eastAsia="Times New Roman"/>
          <w:szCs w:val="24"/>
        </w:rPr>
        <w:t xml:space="preserve"> μην αναφερθώ και στα παιδιά των φαναριών, που είναι μια παλιά υπόθεση, που έχουν εκλείψει.</w:t>
      </w:r>
    </w:p>
    <w:p w14:paraId="2C0FBC87" w14:textId="77777777" w:rsidR="0032345F" w:rsidRDefault="00CA05C6">
      <w:pPr>
        <w:spacing w:after="0" w:line="600" w:lineRule="auto"/>
        <w:ind w:firstLine="720"/>
        <w:jc w:val="both"/>
        <w:rPr>
          <w:rFonts w:eastAsia="Times New Roman"/>
          <w:szCs w:val="24"/>
        </w:rPr>
      </w:pPr>
      <w:r>
        <w:rPr>
          <w:rFonts w:eastAsia="Times New Roman"/>
          <w:szCs w:val="24"/>
        </w:rPr>
        <w:t xml:space="preserve">Αυτός είναι ο ανθρωπισμός σας, ο κάλπικος ανθρωπισμός σας, ο </w:t>
      </w:r>
      <w:proofErr w:type="spellStart"/>
      <w:r>
        <w:rPr>
          <w:rFonts w:eastAsia="Times New Roman"/>
          <w:szCs w:val="24"/>
        </w:rPr>
        <w:t>ψευτοανθρωπισμός</w:t>
      </w:r>
      <w:proofErr w:type="spellEnd"/>
      <w:r>
        <w:rPr>
          <w:rFonts w:eastAsia="Times New Roman"/>
          <w:szCs w:val="24"/>
        </w:rPr>
        <w:t xml:space="preserve"> σας! Και </w:t>
      </w:r>
      <w:proofErr w:type="spellStart"/>
      <w:r>
        <w:rPr>
          <w:rFonts w:eastAsia="Times New Roman"/>
          <w:szCs w:val="24"/>
        </w:rPr>
        <w:t>μπακαλεύεστε</w:t>
      </w:r>
      <w:proofErr w:type="spellEnd"/>
      <w:r>
        <w:rPr>
          <w:rFonts w:eastAsia="Times New Roman"/>
          <w:szCs w:val="24"/>
        </w:rPr>
        <w:t xml:space="preserve"> και κάνετε δουλίτσες όλοι μαζί και με τον εξοπλισμό των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που ξέρουμε τι γίνεται εκεί, τα οικονομικά σκάνδαλα, αλλά και με τις ΜΚΟ. </w:t>
      </w:r>
    </w:p>
    <w:p w14:paraId="2C0FBC88" w14:textId="77777777" w:rsidR="0032345F" w:rsidRDefault="00CA05C6">
      <w:pPr>
        <w:spacing w:after="0" w:line="600" w:lineRule="auto"/>
        <w:ind w:firstLine="720"/>
        <w:jc w:val="both"/>
        <w:rPr>
          <w:rFonts w:eastAsia="Times New Roman"/>
          <w:szCs w:val="24"/>
        </w:rPr>
      </w:pPr>
      <w:r>
        <w:rPr>
          <w:rFonts w:eastAsia="Times New Roman"/>
          <w:szCs w:val="24"/>
        </w:rPr>
        <w:lastRenderedPageBreak/>
        <w:t>Στο σημείο αυτό, επιτρέψτε μου να μοιραστώ μια απορία, έναν προβληματισμό που έχω. Σε ποια άλλη χώρα του κόσμου υπάρχει αδελφός ή αδελφή Αρχηγού Αξιωματικής Αντιπολίτευσης, π</w:t>
      </w:r>
      <w:r>
        <w:rPr>
          <w:rFonts w:eastAsia="Times New Roman"/>
          <w:szCs w:val="24"/>
        </w:rPr>
        <w:t xml:space="preserve">ου να κάνει δουλίτσες με ΜΚΟ, που να χτίζει </w:t>
      </w:r>
      <w:proofErr w:type="spellStart"/>
      <w:r>
        <w:rPr>
          <w:rFonts w:eastAsia="Times New Roman"/>
          <w:szCs w:val="24"/>
        </w:rPr>
        <w:t>μαϊμουδένια</w:t>
      </w:r>
      <w:proofErr w:type="spellEnd"/>
      <w:r>
        <w:rPr>
          <w:rFonts w:eastAsia="Times New Roman"/>
          <w:szCs w:val="24"/>
        </w:rPr>
        <w:t xml:space="preserve"> σχολεία στην Αφρική και να ζητάει τα χρήματα του κόσμου με δακρύβρεχτες διαφημίσεις;</w:t>
      </w:r>
    </w:p>
    <w:p w14:paraId="2C0FBC89" w14:textId="77777777" w:rsidR="0032345F" w:rsidRDefault="00CA05C6">
      <w:pPr>
        <w:spacing w:after="0" w:line="600" w:lineRule="auto"/>
        <w:ind w:firstLine="720"/>
        <w:jc w:val="both"/>
        <w:rPr>
          <w:rFonts w:eastAsia="Times New Roman"/>
          <w:szCs w:val="24"/>
        </w:rPr>
      </w:pPr>
      <w:r>
        <w:rPr>
          <w:rFonts w:eastAsia="Times New Roman"/>
          <w:szCs w:val="24"/>
        </w:rPr>
        <w:t>Εσείς, λοιπόν, οι λεγόμενοι αριστεροί και δεξιοί, εφαρμόζετε έναν οικονομικό, φυλετικό και θρησκευτικό αποκλεισμό τ</w:t>
      </w:r>
      <w:r>
        <w:rPr>
          <w:rFonts w:eastAsia="Times New Roman"/>
          <w:szCs w:val="24"/>
        </w:rPr>
        <w:t xml:space="preserve">ων Ελλήνων. Επιβάλλετε μια δικτατορία της σκέψης, απαγορεύετε την ελεύθερη έκφραση της άποψης, θέλετε να επιβάλλετε μια τυραννία με </w:t>
      </w:r>
      <w:proofErr w:type="spellStart"/>
      <w:r>
        <w:rPr>
          <w:rFonts w:eastAsia="Times New Roman"/>
          <w:szCs w:val="24"/>
        </w:rPr>
        <w:t>δημοκρατικοφανές</w:t>
      </w:r>
      <w:proofErr w:type="spellEnd"/>
      <w:r>
        <w:rPr>
          <w:rFonts w:eastAsia="Times New Roman"/>
          <w:szCs w:val="24"/>
        </w:rPr>
        <w:t xml:space="preserve"> κοινοβουλευτικό περίβλημα. Ο λαός δεν θα σας αφήσει. Η δύναμη και η αντίσταση του λαού φάνηκε όταν</w:t>
      </w:r>
      <w:r>
        <w:rPr>
          <w:rFonts w:eastAsia="Times New Roman"/>
          <w:szCs w:val="24"/>
        </w:rPr>
        <w:t>,</w:t>
      </w:r>
      <w:r>
        <w:rPr>
          <w:rFonts w:eastAsia="Times New Roman"/>
          <w:szCs w:val="24"/>
        </w:rPr>
        <w:t xml:space="preserve"> σε πολύ</w:t>
      </w:r>
      <w:r>
        <w:rPr>
          <w:rFonts w:eastAsia="Times New Roman"/>
          <w:szCs w:val="24"/>
        </w:rPr>
        <w:t xml:space="preserve"> σπουδαία και με βία επιβαλλόμενα αυτοκρατορικά διατάγματα αντιστάθηκε και διατήρησε τα δικά του ομότροπα, τα δικά του ήθη και έθιμα.</w:t>
      </w:r>
    </w:p>
    <w:p w14:paraId="2C0FBC8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Φυσικά -και τελειώνω, κύριε Πρόεδρε- καταψηφίζουμε οποιοδήποτε ανθελληνικό νομοσχέδιο, το οποίο εσείς το προσφέρετε στα αφ</w:t>
      </w:r>
      <w:r>
        <w:rPr>
          <w:rFonts w:eastAsia="Times New Roman" w:cs="Times New Roman"/>
          <w:szCs w:val="24"/>
        </w:rPr>
        <w:t xml:space="preserve">εντικά σας στον βωμό της παγκοσμιοποίησης και του </w:t>
      </w:r>
      <w:proofErr w:type="spellStart"/>
      <w:r>
        <w:rPr>
          <w:rFonts w:eastAsia="Times New Roman" w:cs="Times New Roman"/>
          <w:szCs w:val="24"/>
        </w:rPr>
        <w:t>εθνομηδενισμού</w:t>
      </w:r>
      <w:proofErr w:type="spellEnd"/>
      <w:r>
        <w:rPr>
          <w:rFonts w:eastAsia="Times New Roman" w:cs="Times New Roman"/>
          <w:szCs w:val="24"/>
        </w:rPr>
        <w:t xml:space="preserve">. </w:t>
      </w:r>
    </w:p>
    <w:p w14:paraId="2C0FBC8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Εμείς επιμένουμε και θα επιμένουμε ελληνικά και με τη βοήθεια του Θεού και του δοκιμαζόμενου ελληνικού λαού θα πάρουμε την πατρίδα μας πίσω! Ναι, εμείς, οι </w:t>
      </w:r>
      <w:proofErr w:type="spellStart"/>
      <w:r>
        <w:rPr>
          <w:rFonts w:eastAsia="Times New Roman" w:cs="Times New Roman"/>
          <w:szCs w:val="24"/>
        </w:rPr>
        <w:t>αντιστεκόμενοι</w:t>
      </w:r>
      <w:proofErr w:type="spellEnd"/>
      <w:r>
        <w:rPr>
          <w:rFonts w:eastAsia="Times New Roman" w:cs="Times New Roman"/>
          <w:szCs w:val="24"/>
        </w:rPr>
        <w:t xml:space="preserve"> Έλληνες. </w:t>
      </w:r>
    </w:p>
    <w:p w14:paraId="2C0FBC8C"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από την πτέρυγα της Νέας Δημοκρατίας)</w:t>
      </w:r>
    </w:p>
    <w:p w14:paraId="2C0FBC8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Ακούστε με επιτέλους, κυρίες και κύριοι της Νέας Δημοκρατίας! Μάθετε να ακούτε. Αυτή είναι η δημοκρατικότητά σας;</w:t>
      </w:r>
    </w:p>
    <w:p w14:paraId="2C0FBC8E" w14:textId="77777777" w:rsidR="0032345F" w:rsidRDefault="00CA05C6">
      <w:pPr>
        <w:spacing w:after="0" w:line="600" w:lineRule="auto"/>
        <w:ind w:firstLine="709"/>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Σταματήστε, κύριε!</w:t>
      </w:r>
    </w:p>
    <w:p w14:paraId="2C0FBC8F" w14:textId="77777777" w:rsidR="0032345F" w:rsidRDefault="00CA05C6">
      <w:pPr>
        <w:spacing w:after="0" w:line="600" w:lineRule="auto"/>
        <w:ind w:firstLine="709"/>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Άσε με, ρε συ!</w:t>
      </w:r>
    </w:p>
    <w:p w14:paraId="2C0FBC9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Εμείς, οι Έλληνες εθνικιστές τ</w:t>
      </w:r>
      <w:r>
        <w:rPr>
          <w:rFonts w:eastAsia="Times New Roman" w:cs="Times New Roman"/>
          <w:szCs w:val="24"/>
        </w:rPr>
        <w:t xml:space="preserve">ης Χρυσής Αυγής που γεννηθήκαμε Έλληνες θα ζήσουμε και θα αγωνιστούμε για να πάρουμε την πατρίδα μας πίσω. Γεννηθήκαμε Έλληνες και θα πεθάνουμε Έλληνες! </w:t>
      </w:r>
    </w:p>
    <w:p w14:paraId="2C0FBC9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               (Χειροκροτήματα από την πτέρυγα της Χρυσής Αυγής)</w:t>
      </w:r>
    </w:p>
    <w:p w14:paraId="2C0FBC9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έχετε το δ</w:t>
      </w:r>
      <w:r>
        <w:rPr>
          <w:rFonts w:eastAsia="Times New Roman" w:cs="Times New Roman"/>
          <w:szCs w:val="24"/>
        </w:rPr>
        <w:t>ικαίωμα να απευθύνεστε προσωπικά σε Βουλευτές! Αυτά να τα σταματήσετε. Μάθετε να είστε κοινοβουλευτικός!</w:t>
      </w:r>
    </w:p>
    <w:p w14:paraId="2C0FBC9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Τζαβάρα, το Προεδρείο παρεμβαίνει. </w:t>
      </w:r>
    </w:p>
    <w:p w14:paraId="2C0FBC9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Παππά, ολοκληρώσατε. </w:t>
      </w:r>
    </w:p>
    <w:p w14:paraId="2C0FBC9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περνάνε αυτά! Αφήστε τα τραμπούκικα. Πρέπει να μάθετε να είστε κοινοβουλευτικοί! Δεν περνάνε τα τραμπούκικα σε εμάς. </w:t>
      </w:r>
    </w:p>
    <w:p w14:paraId="2C0FBC9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Τζαβάρα, σας παρακαλώ!</w:t>
      </w:r>
    </w:p>
    <w:p w14:paraId="2C0FBC9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Τα τραμπούκικα; Θα μιλήσετε εσείς για τον ελληνικό λαό; </w:t>
      </w:r>
      <w:r>
        <w:rPr>
          <w:rFonts w:eastAsia="Times New Roman" w:cs="Times New Roman"/>
          <w:szCs w:val="24"/>
        </w:rPr>
        <w:t>Εσείς που ψηφίσατε μνημόνια και με τη συμπεριφορά σας…</w:t>
      </w:r>
    </w:p>
    <w:p w14:paraId="2C0FBC9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Σας παρακαλώ! </w:t>
      </w:r>
    </w:p>
    <w:p w14:paraId="2C0FBC9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w:t>
      </w:r>
    </w:p>
    <w:p w14:paraId="2C0FBC9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Τα τραμπούκικα όχι σε εμάς! Τα τραμπούκικα τελειώσανε! «Μάθετε, κύριοι της Νέ</w:t>
      </w:r>
      <w:r>
        <w:rPr>
          <w:rFonts w:eastAsia="Times New Roman" w:cs="Times New Roman"/>
          <w:szCs w:val="24"/>
        </w:rPr>
        <w:t>ας Δημοκρατίας»! Μα, ποιος είσαι εσύ που θα πεις για τη Νέα Δημοκρατία…;</w:t>
      </w:r>
    </w:p>
    <w:p w14:paraId="2C0FBC9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Τζαβάρα, σας παρακαλώ. </w:t>
      </w:r>
    </w:p>
    <w:p w14:paraId="2C0FBC9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Να κάτσεις στα αυγά σου… </w:t>
      </w:r>
    </w:p>
    <w:p w14:paraId="2C0FBC9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Παππά, έχετε ολοκληρώσει. </w:t>
      </w:r>
    </w:p>
    <w:p w14:paraId="2C0FBC9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συνάδελφος κ</w:t>
      </w:r>
      <w:r>
        <w:rPr>
          <w:rFonts w:eastAsia="Times New Roman" w:cs="Times New Roman"/>
          <w:szCs w:val="24"/>
        </w:rPr>
        <w:t xml:space="preserve">.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 ΠΑΣΟΚ-ΔΗΜΑΡ έχει τον λόγο για επτά λεπτά. </w:t>
      </w:r>
    </w:p>
    <w:p w14:paraId="2C0FBC9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2C0FBCA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Οφείλω να σχολιάσω την εικόνα που δίνει τις τελευταίες ημέρες η χώρα μας και η Κυβέρνηση, η οποία αποτυπώθηκ</w:t>
      </w:r>
      <w:r>
        <w:rPr>
          <w:rFonts w:eastAsia="Times New Roman" w:cs="Times New Roman"/>
          <w:szCs w:val="24"/>
        </w:rPr>
        <w:t>ε και με την επίσκεψη του Πρωθυπουργού στην Κούβα</w:t>
      </w:r>
      <w:r>
        <w:rPr>
          <w:rFonts w:eastAsia="Times New Roman" w:cs="Times New Roman"/>
          <w:szCs w:val="24"/>
        </w:rPr>
        <w:t>,</w:t>
      </w:r>
      <w:r>
        <w:rPr>
          <w:rFonts w:eastAsia="Times New Roman" w:cs="Times New Roman"/>
          <w:szCs w:val="24"/>
        </w:rPr>
        <w:t xml:space="preserve"> αλλά και εντός της Αιθούσης με τη συζήτηση του νομοσχεδίου. </w:t>
      </w:r>
    </w:p>
    <w:p w14:paraId="2C0FBCA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Υμνεί ταυτόχρονα τον </w:t>
      </w:r>
      <w:proofErr w:type="spellStart"/>
      <w:r>
        <w:rPr>
          <w:rFonts w:eastAsia="Times New Roman" w:cs="Times New Roman"/>
          <w:szCs w:val="24"/>
        </w:rPr>
        <w:t>Μουγκάμπε</w:t>
      </w:r>
      <w:proofErr w:type="spellEnd"/>
      <w:r>
        <w:rPr>
          <w:rFonts w:eastAsia="Times New Roman" w:cs="Times New Roman"/>
          <w:szCs w:val="24"/>
        </w:rPr>
        <w:t xml:space="preserve">, αφού έχει υμνήσει προηγουμένως τον λόγο περί </w:t>
      </w:r>
      <w:r>
        <w:rPr>
          <w:rFonts w:eastAsia="Times New Roman" w:cs="Times New Roman"/>
          <w:szCs w:val="24"/>
        </w:rPr>
        <w:t xml:space="preserve">δημοκρατίας </w:t>
      </w:r>
      <w:r>
        <w:rPr>
          <w:rFonts w:eastAsia="Times New Roman" w:cs="Times New Roman"/>
          <w:szCs w:val="24"/>
        </w:rPr>
        <w:t xml:space="preserve">του Ομπάμα. Αυτή η τεράστια αντίφαση, αυτή η διγλωσσία </w:t>
      </w:r>
      <w:r>
        <w:rPr>
          <w:rFonts w:eastAsia="Times New Roman" w:cs="Times New Roman"/>
          <w:szCs w:val="24"/>
        </w:rPr>
        <w:t>και αυτή η διπλοπροσωπία αποτυπώνεται από την πλευρά της Κυβέρνησης</w:t>
      </w:r>
      <w:r>
        <w:rPr>
          <w:rFonts w:eastAsia="Times New Roman" w:cs="Times New Roman"/>
          <w:szCs w:val="24"/>
        </w:rPr>
        <w:t>,</w:t>
      </w:r>
      <w:r>
        <w:rPr>
          <w:rFonts w:eastAsia="Times New Roman" w:cs="Times New Roman"/>
          <w:szCs w:val="24"/>
        </w:rPr>
        <w:t xml:space="preserve"> σε πάρα πολλά ζητήματα</w:t>
      </w:r>
      <w:r>
        <w:rPr>
          <w:rFonts w:eastAsia="Times New Roman" w:cs="Times New Roman"/>
          <w:szCs w:val="24"/>
        </w:rPr>
        <w:t>,</w:t>
      </w:r>
      <w:r>
        <w:rPr>
          <w:rFonts w:eastAsia="Times New Roman" w:cs="Times New Roman"/>
          <w:szCs w:val="24"/>
        </w:rPr>
        <w:t xml:space="preserve"> που είναι κυρίαρχα για τη δημοκρατία και για τα προγράμματα της χώρας. </w:t>
      </w:r>
    </w:p>
    <w:p w14:paraId="2C0FBCA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Είναι ταυτόχρονα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και </w:t>
      </w:r>
      <w:proofErr w:type="spellStart"/>
      <w:r>
        <w:rPr>
          <w:rFonts w:eastAsia="Times New Roman" w:cs="Times New Roman"/>
          <w:szCs w:val="24"/>
        </w:rPr>
        <w:t>αντιμνημονιακή</w:t>
      </w:r>
      <w:proofErr w:type="spellEnd"/>
      <w:r>
        <w:rPr>
          <w:rFonts w:eastAsia="Times New Roman" w:cs="Times New Roman"/>
          <w:szCs w:val="24"/>
        </w:rPr>
        <w:t xml:space="preserve">. Είναι ταυτόχρονα αυτή η Κυβέρνηση υπέρ των άρθρων 1, 2, 3 και 4 του συγκεκριμένου νομοσχεδίου, αλλά ταυτόχρονα και κατά των άρθρων, όπως μας εξήγησε ο κ. </w:t>
      </w:r>
      <w:proofErr w:type="spellStart"/>
      <w:r>
        <w:rPr>
          <w:rFonts w:eastAsia="Times New Roman" w:cs="Times New Roman"/>
          <w:szCs w:val="24"/>
        </w:rPr>
        <w:t>Κατσίκης</w:t>
      </w:r>
      <w:proofErr w:type="spellEnd"/>
      <w:r>
        <w:rPr>
          <w:rFonts w:eastAsia="Times New Roman" w:cs="Times New Roman"/>
          <w:szCs w:val="24"/>
        </w:rPr>
        <w:t xml:space="preserve">. </w:t>
      </w:r>
    </w:p>
    <w:p w14:paraId="2C0FBCA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Περίμενα να ακούσω τους συναδέλφο</w:t>
      </w:r>
      <w:r>
        <w:rPr>
          <w:rFonts w:eastAsia="Times New Roman" w:cs="Times New Roman"/>
          <w:szCs w:val="24"/>
        </w:rPr>
        <w:t xml:space="preserve">υς του ΣΥΡΙΖΑ να απευθύνουν κάποιον λόγο προς τους συντρόφους τους των ΑΝΕΛ και συγκεκριμένα </w:t>
      </w:r>
      <w:r>
        <w:rPr>
          <w:rFonts w:eastAsia="Times New Roman" w:cs="Times New Roman"/>
          <w:szCs w:val="24"/>
        </w:rPr>
        <w:lastRenderedPageBreak/>
        <w:t xml:space="preserve">προς τον κ. </w:t>
      </w:r>
      <w:proofErr w:type="spellStart"/>
      <w:r>
        <w:rPr>
          <w:rFonts w:eastAsia="Times New Roman" w:cs="Times New Roman"/>
          <w:szCs w:val="24"/>
        </w:rPr>
        <w:t>Κατσίκη</w:t>
      </w:r>
      <w:proofErr w:type="spellEnd"/>
      <w:r>
        <w:rPr>
          <w:rFonts w:eastAsia="Times New Roman" w:cs="Times New Roman"/>
          <w:szCs w:val="24"/>
        </w:rPr>
        <w:t>, να κάνουν μια προσπάθεια να τον πείσουν. Αντ’ αυτού, είδαμε και ακούσαμε άλλα πράγματα, άσχετα. Και ήρθε και έδεσε με αυτό που είδαμε τις προη</w:t>
      </w:r>
      <w:r>
        <w:rPr>
          <w:rFonts w:eastAsia="Times New Roman" w:cs="Times New Roman"/>
          <w:szCs w:val="24"/>
        </w:rPr>
        <w:t xml:space="preserve">γούμενες ημέρες. </w:t>
      </w:r>
    </w:p>
    <w:p w14:paraId="2C0FBCA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Τζανακόπουλος</w:t>
      </w:r>
      <w:proofErr w:type="spellEnd"/>
      <w:r>
        <w:rPr>
          <w:rFonts w:eastAsia="Times New Roman" w:cs="Times New Roman"/>
          <w:szCs w:val="24"/>
        </w:rPr>
        <w:t xml:space="preserve"> το πρωί</w:t>
      </w:r>
      <w:r>
        <w:rPr>
          <w:rFonts w:eastAsia="Times New Roman" w:cs="Times New Roman"/>
          <w:szCs w:val="24"/>
        </w:rPr>
        <w:t>,</w:t>
      </w:r>
      <w:r>
        <w:rPr>
          <w:rFonts w:eastAsia="Times New Roman" w:cs="Times New Roman"/>
          <w:szCs w:val="24"/>
        </w:rPr>
        <w:t xml:space="preserve"> μιλώντας σε μια εκπομπή ήταν ικανοποιημένος και είπε ότι πέτυχε το ταξίδι των 300.000 ευρώ. Ρωτά ο δημοσιογράφος, τι ακριβώς πέτυχε, και απάντησε ότι προσκλήθηκε από τον κ. </w:t>
      </w:r>
      <w:proofErr w:type="spellStart"/>
      <w:r>
        <w:rPr>
          <w:rFonts w:eastAsia="Times New Roman" w:cs="Times New Roman"/>
          <w:szCs w:val="24"/>
        </w:rPr>
        <w:t>Μαδούρο</w:t>
      </w:r>
      <w:proofErr w:type="spellEnd"/>
      <w:r>
        <w:rPr>
          <w:rFonts w:eastAsia="Times New Roman" w:cs="Times New Roman"/>
          <w:szCs w:val="24"/>
        </w:rPr>
        <w:t xml:space="preserve"> ο Πρωθυπουργός. </w:t>
      </w:r>
    </w:p>
    <w:p w14:paraId="2C0FBCA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Εάν για κάθε</w:t>
      </w:r>
      <w:r>
        <w:rPr>
          <w:rFonts w:eastAsia="Times New Roman" w:cs="Times New Roman"/>
          <w:szCs w:val="24"/>
        </w:rPr>
        <w:t xml:space="preserve"> πρόσκληση από κάθε ηγέτη, έστω τον </w:t>
      </w:r>
      <w:proofErr w:type="spellStart"/>
      <w:r>
        <w:rPr>
          <w:rFonts w:eastAsia="Times New Roman" w:cs="Times New Roman"/>
          <w:szCs w:val="24"/>
        </w:rPr>
        <w:t>Μαδούρο</w:t>
      </w:r>
      <w:proofErr w:type="spellEnd"/>
      <w:r>
        <w:rPr>
          <w:rFonts w:eastAsia="Times New Roman" w:cs="Times New Roman"/>
          <w:szCs w:val="24"/>
        </w:rPr>
        <w:t xml:space="preserve">, χρειάζεται να κάνεις ένα ταξίδι των 300.000 ευρώ, τότε νομίζω ότι έχουμε μπει σε πολύ δύσκολες και σκοτεινές ατραπούς. Και όλα αυτά δεν συνάδουν με μια χρηστή και υπεύθυνη διακυβέρνηση της χώρας. </w:t>
      </w:r>
    </w:p>
    <w:p w14:paraId="2C0FBCA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Οι συνάδελφοι </w:t>
      </w:r>
      <w:r>
        <w:rPr>
          <w:rFonts w:eastAsia="Times New Roman" w:cs="Times New Roman"/>
          <w:szCs w:val="24"/>
        </w:rPr>
        <w:t>του ΣΥΡΙΖΑ</w:t>
      </w:r>
      <w:r>
        <w:rPr>
          <w:rFonts w:eastAsia="Times New Roman" w:cs="Times New Roman"/>
          <w:szCs w:val="24"/>
        </w:rPr>
        <w:t>,</w:t>
      </w:r>
      <w:r>
        <w:rPr>
          <w:rFonts w:eastAsia="Times New Roman" w:cs="Times New Roman"/>
          <w:szCs w:val="24"/>
        </w:rPr>
        <w:t xml:space="preserve"> αντί να δουν τα χάλια τους, που χειροκροτούν ομιλίες και υπέρ της μιας κατάστασης και υπέρ της άλλης –πιστεύω ότι από κεκτημένη ταχύτητα χειροκρότησαν τον κ. </w:t>
      </w:r>
      <w:proofErr w:type="spellStart"/>
      <w:r>
        <w:rPr>
          <w:rFonts w:eastAsia="Times New Roman" w:cs="Times New Roman"/>
          <w:szCs w:val="24"/>
        </w:rPr>
        <w:t>Κατσίκη</w:t>
      </w:r>
      <w:proofErr w:type="spellEnd"/>
      <w:r>
        <w:rPr>
          <w:rFonts w:eastAsia="Times New Roman" w:cs="Times New Roman"/>
          <w:szCs w:val="24"/>
        </w:rPr>
        <w:t xml:space="preserve"> γι’ αυτά που είπε-, πρέπει να δουν τι κάνουν, ποιος είναι ο ρόλος τους εδώ πέρ</w:t>
      </w:r>
      <w:r>
        <w:rPr>
          <w:rFonts w:eastAsia="Times New Roman" w:cs="Times New Roman"/>
          <w:szCs w:val="24"/>
        </w:rPr>
        <w:t xml:space="preserve">α. </w:t>
      </w:r>
      <w:r>
        <w:rPr>
          <w:rFonts w:eastAsia="Times New Roman" w:cs="Times New Roman"/>
          <w:szCs w:val="24"/>
        </w:rPr>
        <w:lastRenderedPageBreak/>
        <w:t>Είναι ο ρόλος τους η ψήφιση των νομοσχεδίων</w:t>
      </w:r>
      <w:r>
        <w:rPr>
          <w:rFonts w:eastAsia="Times New Roman" w:cs="Times New Roman"/>
          <w:szCs w:val="24"/>
        </w:rPr>
        <w:t>,</w:t>
      </w:r>
      <w:r>
        <w:rPr>
          <w:rFonts w:eastAsia="Times New Roman" w:cs="Times New Roman"/>
          <w:szCs w:val="24"/>
        </w:rPr>
        <w:t xml:space="preserve"> μόνο και μόνο για να συνεχίσει η Κυβέρνηση ή είναι και η βελτίωσή τους; Είναι ο ρόλος τους να πιέζουν την Κυβέρνηση στην κατεύθυνση της καλής νομοθέτησης, άρα στο να μη φέρνει τροπολογίες της τελευταίας στιγμ</w:t>
      </w:r>
      <w:r>
        <w:rPr>
          <w:rFonts w:eastAsia="Times New Roman" w:cs="Times New Roman"/>
          <w:szCs w:val="24"/>
        </w:rPr>
        <w:t>ής και μάλιστα</w:t>
      </w:r>
      <w:r>
        <w:rPr>
          <w:rFonts w:eastAsia="Times New Roman" w:cs="Times New Roman"/>
          <w:szCs w:val="24"/>
        </w:rPr>
        <w:t>,</w:t>
      </w:r>
      <w:r>
        <w:rPr>
          <w:rFonts w:eastAsia="Times New Roman" w:cs="Times New Roman"/>
          <w:szCs w:val="24"/>
        </w:rPr>
        <w:t xml:space="preserve"> όχι επείγουσες; Γιατί στις επείγουσες έχει υπάρξει συνεννόηση και κατανόηση και στο παρελθόν και με αυτήν την Κυβέρνηση και έχουν γίνει αποδεκτές ως προς τη διαδικασία. </w:t>
      </w:r>
    </w:p>
    <w:p w14:paraId="2C0FBCA7"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Οι τροπολογίες, λοιπόν, που έρχονται την τελευταία στιγμή για να διευθ</w:t>
      </w:r>
      <w:r>
        <w:rPr>
          <w:rFonts w:eastAsia="Times New Roman" w:cs="Times New Roman"/>
          <w:szCs w:val="24"/>
        </w:rPr>
        <w:t xml:space="preserve">ετήσουν συμφέροντα και θέματα, είναι το επείγον της χώρας για τη δεύτερη αξιολόγηση και τη συμφωνία με τους δυνάστες εταίρους; Τώρα πρέπει να βάλουμε στην ορολογία και τα δύο, είναι λέει οι «δυνάστες-εταίροι» τώρα. Απλώς ψηφίζουν και καταφέρονται εναντίον </w:t>
      </w:r>
      <w:r>
        <w:rPr>
          <w:rFonts w:eastAsia="Times New Roman" w:cs="Times New Roman"/>
          <w:szCs w:val="24"/>
        </w:rPr>
        <w:t>μας,</w:t>
      </w:r>
      <w:r>
        <w:rPr>
          <w:rFonts w:eastAsia="Times New Roman" w:cs="Times New Roman"/>
          <w:szCs w:val="24"/>
        </w:rPr>
        <w:t xml:space="preserve"> όταν θέτουμε θέματα αντικανονικότητας και παραβίασης του Κανονισμού; </w:t>
      </w:r>
    </w:p>
    <w:p w14:paraId="2C0FBCA8"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η τροπολογία που έφερε προηγουμένως η κ. Κουντουρά, ως είναι, νομίζω ότι έχει τεράστια ελλείματα. Πρώτον, όσον αφορά </w:t>
      </w:r>
      <w:r>
        <w:rPr>
          <w:rFonts w:eastAsia="Times New Roman" w:cs="Times New Roman"/>
          <w:szCs w:val="24"/>
        </w:rPr>
        <w:lastRenderedPageBreak/>
        <w:t xml:space="preserve">τη συγκρότηση της Ειδικής Γνωμοδοτικής Επιτροπής </w:t>
      </w:r>
      <w:r>
        <w:rPr>
          <w:rFonts w:eastAsia="Times New Roman" w:cs="Times New Roman"/>
          <w:szCs w:val="24"/>
        </w:rPr>
        <w:t xml:space="preserve">για τη Σχολή Ξεναγών δεν αναφέρεται πού, προς ποιον γνωμοδοτεί. Λέει απλά ότι γνωμοδοτεί, δεν λέει προς ποιον. Δεύτερον, δεν αναφέρεται σε συγκεκριμένη θητεία. Τρίτον, δεν αναφέρεται αν είναι αμειβόμενη ή μη. </w:t>
      </w:r>
    </w:p>
    <w:p w14:paraId="2C0FBCA9"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Με αυτές τις τρεις ελλείψεις</w:t>
      </w:r>
      <w:r>
        <w:rPr>
          <w:rFonts w:eastAsia="Times New Roman" w:cs="Times New Roman"/>
          <w:szCs w:val="24"/>
        </w:rPr>
        <w:t>,</w:t>
      </w:r>
      <w:r>
        <w:rPr>
          <w:rFonts w:eastAsia="Times New Roman" w:cs="Times New Roman"/>
          <w:szCs w:val="24"/>
        </w:rPr>
        <w:t xml:space="preserve"> αυτή η Επιτροπή </w:t>
      </w:r>
      <w:r>
        <w:rPr>
          <w:rFonts w:eastAsia="Times New Roman" w:cs="Times New Roman"/>
          <w:szCs w:val="24"/>
        </w:rPr>
        <w:t>Γνωμοδότησης δεν χρειαζόταν νομοθετική πρωτοβουλία. Μπορούσε να γίνει με τις πάγιες διατάξεις, τις εξουσιοδοτικές. Αν βάλει και αυτά τα τρία σημεία, που χρειάζονται κατά την άποψή μου -και να ειδοποιηθεί παρακαλώ- η τροπολογία θα είναι πλήρης και δικαιολογ</w:t>
      </w:r>
      <w:r>
        <w:rPr>
          <w:rFonts w:eastAsia="Times New Roman" w:cs="Times New Roman"/>
          <w:szCs w:val="24"/>
        </w:rPr>
        <w:t>εί τη νομοθετική πρωτοβουλία. Άλλως</w:t>
      </w:r>
      <w:r>
        <w:rPr>
          <w:rFonts w:eastAsia="Times New Roman" w:cs="Times New Roman"/>
          <w:szCs w:val="24"/>
        </w:rPr>
        <w:t>,</w:t>
      </w:r>
      <w:r>
        <w:rPr>
          <w:rFonts w:eastAsia="Times New Roman" w:cs="Times New Roman"/>
          <w:szCs w:val="24"/>
        </w:rPr>
        <w:t xml:space="preserve"> υπάρχουν πάγιες διατάξεις, όπως πολύ καλά ξέρει ο κ. Κοντονής. Οι υπόλοιποι μπορεί να μην τα ξέρουν. </w:t>
      </w:r>
    </w:p>
    <w:p w14:paraId="2C0FBCAA"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Όσον αφορά τα ΚΤΕΛ, προσπαθεί να κάνει μία διευθέτηση, γιατί έχει κάνει μία γκάφα προηγουμένως. Έχει περιορίσει τα το</w:t>
      </w:r>
      <w:r>
        <w:rPr>
          <w:rFonts w:eastAsia="Times New Roman" w:cs="Times New Roman"/>
          <w:szCs w:val="24"/>
        </w:rPr>
        <w:t xml:space="preserve">υριστικά λεωφορεία </w:t>
      </w:r>
      <w:r>
        <w:rPr>
          <w:rFonts w:eastAsia="Times New Roman" w:cs="Times New Roman"/>
          <w:szCs w:val="24"/>
        </w:rPr>
        <w:lastRenderedPageBreak/>
        <w:t>και τους έχει επιβάλει να πληρώνουν κάτι παραπάνω. Πήγαν, λοιπόν, αυτοί και διαμαρτυρήθηκαν και είπαν «αφού δεν κάνετε αυτό, να μας κάνετε άλλο, να μας δώσετε έργο».</w:t>
      </w:r>
    </w:p>
    <w:p w14:paraId="2C0FBCAB"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Τα ΚΤΕΛ δικαιούνται, εφόσον έχουν τουριστικό γραφείο, να πραγματοποιούν</w:t>
      </w:r>
      <w:r>
        <w:rPr>
          <w:rFonts w:eastAsia="Times New Roman" w:cs="Times New Roman"/>
          <w:szCs w:val="24"/>
        </w:rPr>
        <w:t xml:space="preserve"> έργο. Αυτό δεν μπορεί να τους το απαγορεύσει κανείς. Εάν το απαγορεύει αυτή η τροπολογία -δεν την έχω μελετήσει- κακώς το κάνει. Δεύτερον, μόνο οι ημερήσιες εκδρομές -δεν αναφέρομαι σε τίποτε άλλο- στα ΚΤΕΛ τις περισσότερες φορές είναι δωρεάν, λόγω του γε</w:t>
      </w:r>
      <w:r>
        <w:rPr>
          <w:rFonts w:eastAsia="Times New Roman" w:cs="Times New Roman"/>
          <w:szCs w:val="24"/>
        </w:rPr>
        <w:t xml:space="preserve">γονότος ότι τα ίδια τα ΚΤΕΛ έχουν τη μεταφορά των μαθητών και πληρώνονται γι’ αυτή τη μεταφορά. </w:t>
      </w:r>
    </w:p>
    <w:p w14:paraId="2C0FBCAC"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Άρα, η ημερήσια εκδρομή είναι μέσα στα πλαίσια αυτά δωρεάν. Αν απαγορευθεί εδώ, τότε τι είναι; Μία πρόσθετη επιβάρυνση στις οικογένειες των παιδιών, γιατί θα πρέπει για μία ημερήσια εκδρομή να πληρώσουν τουριστικό λεωφορείο, τη στιγμή που τα ΚΤΕΛ τούς μετα</w:t>
      </w:r>
      <w:r>
        <w:rPr>
          <w:rFonts w:eastAsia="Times New Roman" w:cs="Times New Roman"/>
          <w:szCs w:val="24"/>
        </w:rPr>
        <w:t xml:space="preserve">φέρουν δωρεάν. </w:t>
      </w:r>
    </w:p>
    <w:p w14:paraId="2C0FBCAD"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ΕΛΙΣΣΑΒΕΤ ΣΚΟΥΦΑ:</w:t>
      </w:r>
      <w:r>
        <w:rPr>
          <w:rFonts w:eastAsia="Times New Roman" w:cs="Times New Roman"/>
          <w:szCs w:val="24"/>
        </w:rPr>
        <w:t xml:space="preserve"> Πότε έκαναν δωρεάν μεταφορές τα ΚΤΕΛ; Μάλλον…</w:t>
      </w:r>
    </w:p>
    <w:p w14:paraId="2C0FBCAE"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Κυρία συνάδελφε, σας παρακαλώ. </w:t>
      </w:r>
    </w:p>
    <w:p w14:paraId="2C0FBCAF"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C0FBCB0"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Τα παιδιά μου δεν πάνε σε ιδιωτικό σχολείο</w:t>
      </w:r>
      <w:r>
        <w:rPr>
          <w:rFonts w:eastAsia="Times New Roman" w:cs="Times New Roman"/>
          <w:szCs w:val="24"/>
        </w:rPr>
        <w:t>,</w:t>
      </w:r>
      <w:r>
        <w:rPr>
          <w:rFonts w:eastAsia="Times New Roman" w:cs="Times New Roman"/>
          <w:szCs w:val="24"/>
        </w:rPr>
        <w:t xml:space="preserve"> όπως τα δικά σ</w:t>
      </w:r>
      <w:r>
        <w:rPr>
          <w:rFonts w:eastAsia="Times New Roman" w:cs="Times New Roman"/>
          <w:szCs w:val="24"/>
        </w:rPr>
        <w:t xml:space="preserve">ας,... </w:t>
      </w:r>
    </w:p>
    <w:p w14:paraId="2C0FBCB1"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Μην κάνετε διάλογο,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C0FBCB2"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 xml:space="preserve">…όπως του κ. Τσίπρα. Το αμφισβητείτε και αυτό; </w:t>
      </w:r>
    </w:p>
    <w:p w14:paraId="2C0FBCB3"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Ό,τι να ’ναι!</w:t>
      </w:r>
    </w:p>
    <w:p w14:paraId="2C0FBCB4"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Όσο ομιλείτε εις βάρος σας είναι.</w:t>
      </w:r>
    </w:p>
    <w:p w14:paraId="2C0FBCB5"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Ενδιαφέρεστε, λο</w:t>
      </w:r>
      <w:r>
        <w:rPr>
          <w:rFonts w:eastAsia="Times New Roman" w:cs="Times New Roman"/>
          <w:szCs w:val="24"/>
        </w:rPr>
        <w:t>ιπόν, για τη διευθέτηση κάποιων συμφερόντων, αλλά το κάνετε με στρεβλό τρόπο. Εδώ θα πρέπει να διευκρινιστεί ότι ο νόμος του 2001 δεν καταργείται. Σε κάθε περίπτωση, εφόσον τα ΚΤΕΛ, που έχουν το έργο μεταφοράς των μαθητών, προσφέρουν δωρεάν την εκδρομή, δε</w:t>
      </w:r>
      <w:r>
        <w:rPr>
          <w:rFonts w:eastAsia="Times New Roman" w:cs="Times New Roman"/>
          <w:szCs w:val="24"/>
        </w:rPr>
        <w:t xml:space="preserve">ν πάει υποχρεωτικά σε άλλη κατηγορία για να πληρώνουν. Θέλετε να βάλετε υποχρεωτικά τους γονείς των μαθητών να πληρώνουν. Αυτό κάνετε. </w:t>
      </w:r>
    </w:p>
    <w:p w14:paraId="2C0FBCB6"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Τρίτον, υπάρχει μία τροπολογία του κ. </w:t>
      </w:r>
      <w:proofErr w:type="spellStart"/>
      <w:r>
        <w:rPr>
          <w:rFonts w:eastAsia="Times New Roman" w:cs="Times New Roman"/>
          <w:szCs w:val="24"/>
        </w:rPr>
        <w:t>Χαρίτση</w:t>
      </w:r>
      <w:proofErr w:type="spellEnd"/>
      <w:r>
        <w:rPr>
          <w:rFonts w:eastAsia="Times New Roman" w:cs="Times New Roman"/>
          <w:szCs w:val="24"/>
        </w:rPr>
        <w:t>, μέσα στην οποία υπάρχει και μία ρύθμιση για τις ΔΕΥΑ. Να σας πω ότι το συ</w:t>
      </w:r>
      <w:r>
        <w:rPr>
          <w:rFonts w:eastAsia="Times New Roman" w:cs="Times New Roman"/>
          <w:szCs w:val="24"/>
        </w:rPr>
        <w:t xml:space="preserve">λλογικό όργανο των ΔΕΥΑ δεν έχει ιδέα για τη ρύθμιση. Επικοινώνησα μαζί τους. Ο Υπουργός Εσωτερικών δεν έχει ιδέα για τη ρύθμιση. Την υπογράφει σήμερα; </w:t>
      </w:r>
    </w:p>
    <w:p w14:paraId="2C0FBCB7"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rPr>
        <w:t>ΑΛΕΞΑΝΔΡΟΣ ΧΑΡΙΤΣΗΣ (Αναπληρωτής Υπουργός Οικονομίας και Ανάπτυξης):</w:t>
      </w:r>
      <w:r>
        <w:rPr>
          <w:rFonts w:eastAsia="Times New Roman" w:cs="Times New Roman"/>
          <w:szCs w:val="24"/>
        </w:rPr>
        <w:t xml:space="preserve"> Χθες. </w:t>
      </w:r>
    </w:p>
    <w:p w14:paraId="2C0FBCB8"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Αν την υπογράφει σήμερα, έλαβε γνώση. </w:t>
      </w:r>
    </w:p>
    <w:p w14:paraId="2C0FBCB9"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έχουν ζητήσει και άλλα πράγματα και από το Ηράκλειο και δεν κάνετε αυτή τη ρύθμιση. Γιατί φέρνετε μόνο την περιορισμένη; Έχετε σκοπό να φέρετε αργότερα άλλη ρύθμιση;</w:t>
      </w:r>
    </w:p>
    <w:p w14:paraId="2C0FBCBA"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rPr>
        <w:t>ΑΛΕΞΑΝΔΡΟΣ ΧΑΡΙΤΣΗΣ (Αναπληρωτής Υπουργός Οικον</w:t>
      </w:r>
      <w:r>
        <w:rPr>
          <w:rFonts w:eastAsia="Times New Roman" w:cs="Times New Roman"/>
          <w:b/>
        </w:rPr>
        <w:t>ομίας και Ανάπτυξης):</w:t>
      </w:r>
      <w:r>
        <w:rPr>
          <w:rFonts w:eastAsia="Times New Roman" w:cs="Times New Roman"/>
          <w:szCs w:val="24"/>
        </w:rPr>
        <w:t xml:space="preserve"> Θέλετε να γίνετε πιο σαφής; </w:t>
      </w:r>
    </w:p>
    <w:p w14:paraId="2C0FBCBB"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Μπορείτε να μας πείτε πόσα και ποια είναι τα έργα για τα οποία αυτή η ρύθμιση δίνει λύση; Σε κάθε περίπτωση, κλείνω λέγοντας ότι το συλλογικό όργανο των ΔΕΥΑ, η Ένωση ΔΕΥΑ της χώρας,</w:t>
      </w:r>
      <w:r>
        <w:rPr>
          <w:rFonts w:eastAsia="Times New Roman" w:cs="Times New Roman"/>
          <w:szCs w:val="24"/>
        </w:rPr>
        <w:t xml:space="preserve"> δεν γνωρίζει τη ρύθμιση αυτή, τίποτε άλλο.</w:t>
      </w:r>
    </w:p>
    <w:p w14:paraId="2C0FBCBC"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C0FBCBD"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w:t>
      </w:r>
    </w:p>
    <w:p w14:paraId="2C0FBCB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παρακαλώ… </w:t>
      </w:r>
    </w:p>
    <w:p w14:paraId="2C0FBCBF" w14:textId="77777777" w:rsidR="0032345F" w:rsidRDefault="00CA05C6">
      <w:pPr>
        <w:spacing w:after="0" w:line="600" w:lineRule="auto"/>
        <w:ind w:firstLine="720"/>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Τι θέλετε, κύριε </w:t>
      </w:r>
      <w:proofErr w:type="spellStart"/>
      <w:r>
        <w:rPr>
          <w:rFonts w:eastAsia="Times New Roman" w:cs="Times New Roman"/>
          <w:szCs w:val="24"/>
        </w:rPr>
        <w:t>Κατσίκη</w:t>
      </w:r>
      <w:proofErr w:type="spellEnd"/>
      <w:r>
        <w:rPr>
          <w:rFonts w:eastAsia="Times New Roman" w:cs="Times New Roman"/>
          <w:szCs w:val="24"/>
        </w:rPr>
        <w:t>;</w:t>
      </w:r>
    </w:p>
    <w:p w14:paraId="2C0FBCC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Θα ήθελα τον λόγο γιατί ο κ</w:t>
      </w:r>
      <w:r>
        <w:rPr>
          <w:rFonts w:eastAsia="Times New Roman" w:cs="Times New Roman"/>
          <w:szCs w:val="24"/>
        </w:rPr>
        <w:t xml:space="preserve">. </w:t>
      </w:r>
      <w:proofErr w:type="spellStart"/>
      <w:r>
        <w:rPr>
          <w:rFonts w:eastAsia="Times New Roman" w:cs="Times New Roman"/>
          <w:szCs w:val="24"/>
        </w:rPr>
        <w:t>Κεγκέρογλου</w:t>
      </w:r>
      <w:proofErr w:type="spellEnd"/>
      <w:r>
        <w:rPr>
          <w:rFonts w:eastAsia="Times New Roman" w:cs="Times New Roman"/>
          <w:szCs w:val="24"/>
        </w:rPr>
        <w:t xml:space="preserve"> έκανε τέσσερις φορές αναφορά στο όνομά μου.</w:t>
      </w:r>
    </w:p>
    <w:p w14:paraId="2C0FBCC1"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Η αναφορά στο όνομά σας δεν συνιστά και προσωπικό. Πρέπει να έχει μια επιθετικότητα για να σημαίνει ότι έχετε προσωπικό. Μια πολιτική κριτική έκανε, κύριε </w:t>
      </w:r>
      <w:proofErr w:type="spellStart"/>
      <w:r>
        <w:rPr>
          <w:rFonts w:eastAsia="Times New Roman" w:cs="Times New Roman"/>
          <w:szCs w:val="24"/>
        </w:rPr>
        <w:t>Κατσίκη</w:t>
      </w:r>
      <w:proofErr w:type="spellEnd"/>
      <w:r>
        <w:rPr>
          <w:rFonts w:eastAsia="Times New Roman" w:cs="Times New Roman"/>
          <w:szCs w:val="24"/>
        </w:rPr>
        <w:t>.</w:t>
      </w:r>
    </w:p>
    <w:p w14:paraId="2C0FBCC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 ΚΑΤΣΙΚΗΣ:</w:t>
      </w:r>
      <w:r>
        <w:rPr>
          <w:rFonts w:eastAsia="Times New Roman" w:cs="Times New Roman"/>
          <w:szCs w:val="24"/>
        </w:rPr>
        <w:t xml:space="preserve"> Δώστε μου τον λόγο να σας πω σε τι συνίσταται το προσωπικό.</w:t>
      </w:r>
    </w:p>
    <w:p w14:paraId="2C0FBCC3"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Σας δίνω τον λόγο για πολύ σύντομο χρόνο, για ένα λεπτό.</w:t>
      </w:r>
    </w:p>
    <w:p w14:paraId="2C0FBCC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πολύ σύντομα, ούτε για ένα λεπτό. Ευχαριστώ πολύ.</w:t>
      </w:r>
    </w:p>
    <w:p w14:paraId="2C0FBCC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Θέλω να πω στον κ. </w:t>
      </w:r>
      <w:proofErr w:type="spellStart"/>
      <w:r>
        <w:rPr>
          <w:rFonts w:eastAsia="Times New Roman" w:cs="Times New Roman"/>
          <w:szCs w:val="24"/>
        </w:rPr>
        <w:t>Κεγκέρογλου</w:t>
      </w:r>
      <w:proofErr w:type="spellEnd"/>
      <w:r>
        <w:rPr>
          <w:rFonts w:eastAsia="Times New Roman" w:cs="Times New Roman"/>
          <w:szCs w:val="24"/>
        </w:rPr>
        <w:t xml:space="preserve"> ότι ψέγει και μέμφεται τον ΣΥΡΙΖΑ διότι δεν έκανε προσπάθεια να πείσει εμάς για το αντίθετο από αυτό το </w:t>
      </w:r>
      <w:r>
        <w:rPr>
          <w:rFonts w:eastAsia="Times New Roman" w:cs="Times New Roman"/>
          <w:szCs w:val="24"/>
        </w:rPr>
        <w:lastRenderedPageBreak/>
        <w:t>οποίο πρεσβεύουμε. Θέλω, επίσης, να του πω ότι ο ΣΥΡΙΖΑ σέβεται τη διαφορετική άποψη και ότι έχουμε κόκκινες γραμμές, τις</w:t>
      </w:r>
      <w:r>
        <w:rPr>
          <w:rFonts w:eastAsia="Times New Roman" w:cs="Times New Roman"/>
          <w:szCs w:val="24"/>
        </w:rPr>
        <w:t xml:space="preserve"> οποίες υιοθετούμε απαρέγκλιτα. Το σύμφωνο συμβίωσης</w:t>
      </w:r>
      <w:r>
        <w:rPr>
          <w:rFonts w:eastAsia="Times New Roman" w:cs="Times New Roman"/>
          <w:szCs w:val="24"/>
        </w:rPr>
        <w:t>,</w:t>
      </w:r>
      <w:r>
        <w:rPr>
          <w:rFonts w:eastAsia="Times New Roman" w:cs="Times New Roman"/>
          <w:szCs w:val="24"/>
        </w:rPr>
        <w:t xml:space="preserve"> από τότε που το καταψηφίσαμε</w:t>
      </w:r>
      <w:r>
        <w:rPr>
          <w:rFonts w:eastAsia="Times New Roman" w:cs="Times New Roman"/>
          <w:szCs w:val="24"/>
        </w:rPr>
        <w:t>,</w:t>
      </w:r>
      <w:r>
        <w:rPr>
          <w:rFonts w:eastAsia="Times New Roman" w:cs="Times New Roman"/>
          <w:szCs w:val="24"/>
        </w:rPr>
        <w:t xml:space="preserve"> είχαμε συνέχεια και συνέπεια σε αυτό που κάνουμε σήμερα, στον λόγο μας και στις πράξεις μας.</w:t>
      </w:r>
    </w:p>
    <w:p w14:paraId="2C0FBCC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τελειώνω, λέγοντας, κύριε Πρόεδρε, ότι πολιτικά το στηρίζει το ΠΑΣΟΚ. Οπότε</w:t>
      </w:r>
      <w:r>
        <w:rPr>
          <w:rFonts w:eastAsia="Times New Roman" w:cs="Times New Roman"/>
          <w:szCs w:val="24"/>
        </w:rPr>
        <w:t>, δεν τίθεται και κανένα πρόβλημα ως προς το ότι θα περάσει το νομοσχέδιο.</w:t>
      </w:r>
    </w:p>
    <w:p w14:paraId="2C0FBCC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w:t>
      </w:r>
    </w:p>
    <w:p w14:paraId="2C0FBCC8"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w:t>
      </w:r>
    </w:p>
    <w:p w14:paraId="2C0FBCC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μια κουβέντα μόνο θα ήθελα να πω.</w:t>
      </w:r>
    </w:p>
    <w:p w14:paraId="2C0FBCCA" w14:textId="77777777" w:rsidR="0032345F" w:rsidRDefault="00CA05C6">
      <w:pPr>
        <w:spacing w:after="0" w:line="600" w:lineRule="auto"/>
        <w:ind w:firstLine="720"/>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ο δι</w:t>
      </w:r>
      <w:r>
        <w:rPr>
          <w:rFonts w:eastAsia="Times New Roman" w:cs="Times New Roman"/>
          <w:szCs w:val="24"/>
        </w:rPr>
        <w:t xml:space="preserve">άλογος έχει ενδιαφέρον, αλλά πρέπει να σας πω ότι δεν προβλέπεται από τον Κανονισμό. </w:t>
      </w:r>
    </w:p>
    <w:p w14:paraId="2C0FBCC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Μια κουβέντα μόνο.</w:t>
      </w:r>
    </w:p>
    <w:p w14:paraId="2C0FBCC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Κατσίκης</w:t>
      </w:r>
      <w:proofErr w:type="spellEnd"/>
      <w:r>
        <w:rPr>
          <w:rFonts w:eastAsia="Times New Roman" w:cs="Times New Roman"/>
          <w:szCs w:val="24"/>
        </w:rPr>
        <w:t xml:space="preserve"> ότι ο ΣΥΡΙΖΑ σέβεται τη διαφορετικότητά του και γι’ αυτό δεν προσπαθεί να τον πείσει. Εσείς γιατί δεν σέβεστε</w:t>
      </w:r>
      <w:r>
        <w:rPr>
          <w:rFonts w:eastAsia="Times New Roman" w:cs="Times New Roman"/>
          <w:szCs w:val="24"/>
        </w:rPr>
        <w:t xml:space="preserve"> τη διαφορετικότητα των ανθρώπων; Αυτό είναι το ερώτημα! Εσείς γιατί ταυτίζεστε με ρατσιστές είναι το ερώτημα! Εσείς γιατί δεν σέβεστε τη δημοκρατία;</w:t>
      </w:r>
    </w:p>
    <w:p w14:paraId="2C0FBCCD"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C0FBCCE" w14:textId="77777777" w:rsidR="0032345F" w:rsidRDefault="00CA05C6">
      <w:pPr>
        <w:spacing w:after="0" w:line="600" w:lineRule="auto"/>
        <w:ind w:firstLine="720"/>
        <w:jc w:val="both"/>
        <w:rPr>
          <w:rFonts w:eastAsia="Times New Roman" w:cs="Times New Roman"/>
          <w:szCs w:val="24"/>
        </w:rPr>
      </w:pPr>
      <w:r>
        <w:rPr>
          <w:rFonts w:eastAsia="Times New Roman"/>
          <w:b/>
          <w:bCs/>
        </w:rPr>
        <w:t xml:space="preserve">ΠΡΟΕΔΡΕΥΩΝ (Σπυρίδων Λυκούδης): </w:t>
      </w:r>
      <w:r>
        <w:rPr>
          <w:rFonts w:eastAsia="Times New Roman"/>
          <w:bCs/>
        </w:rPr>
        <w:t xml:space="preserve">Ευχαριστώ πολύ. Δεν έχει άλλο, κύριε </w:t>
      </w:r>
      <w:proofErr w:type="spellStart"/>
      <w:r>
        <w:rPr>
          <w:rFonts w:eastAsia="Times New Roman"/>
          <w:bCs/>
        </w:rPr>
        <w:t>Κεγκέρογλου</w:t>
      </w:r>
      <w:proofErr w:type="spellEnd"/>
      <w:r>
        <w:rPr>
          <w:rFonts w:eastAsia="Times New Roman"/>
          <w:bCs/>
        </w:rPr>
        <w:t>.</w:t>
      </w:r>
    </w:p>
    <w:p w14:paraId="2C0FBCC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ΤΙΝΟΣ ΚΑΤΣΙΚΗΣ:</w:t>
      </w:r>
      <w:r>
        <w:rPr>
          <w:rFonts w:eastAsia="Times New Roman" w:cs="Times New Roman"/>
          <w:szCs w:val="24"/>
        </w:rPr>
        <w:t xml:space="preserve"> Κύριε Πρόεδρε, ζητώ τον λόγο!</w:t>
      </w:r>
    </w:p>
    <w:p w14:paraId="2C0FBCD0"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παρακαλώ τώρα!</w:t>
      </w:r>
    </w:p>
    <w:p w14:paraId="2C0FBCD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Κύριε Πρόεδρε, τώρα δεν δημιουργείται προσωπικό ζήτημα; Μας αποκαλεί ρατσιστές!</w:t>
      </w:r>
    </w:p>
    <w:p w14:paraId="2C0FBCD2"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Μα, αυτό είνα</w:t>
      </w:r>
      <w:r>
        <w:rPr>
          <w:rFonts w:eastAsia="Times New Roman" w:cs="Times New Roman"/>
          <w:szCs w:val="24"/>
        </w:rPr>
        <w:t>ι επί της ουσίας του θέματος. Θα γίνει διάλογος ανάμεσά σας;</w:t>
      </w:r>
    </w:p>
    <w:p w14:paraId="2C0FBCD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Εσείς το δέχεστε αυτό;</w:t>
      </w:r>
    </w:p>
    <w:p w14:paraId="2C0FBCD4"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Μα,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w:t>
      </w:r>
    </w:p>
    <w:p w14:paraId="2C0FBCD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Τον αφήνετε να λέει ότι είμαστε ρατσιστές;</w:t>
      </w:r>
    </w:p>
    <w:p w14:paraId="2C0FBCD6" w14:textId="77777777" w:rsidR="0032345F" w:rsidRDefault="00CA05C6">
      <w:pPr>
        <w:spacing w:after="0" w:line="600" w:lineRule="auto"/>
        <w:ind w:firstLine="720"/>
        <w:jc w:val="both"/>
        <w:rPr>
          <w:rFonts w:eastAsia="Times New Roman" w:cs="Times New Roman"/>
          <w:szCs w:val="24"/>
        </w:rPr>
      </w:pPr>
      <w:r>
        <w:rPr>
          <w:rFonts w:eastAsia="Times New Roman"/>
          <w:b/>
          <w:bCs/>
        </w:rPr>
        <w:t xml:space="preserve">ΠΡΟΕΔΡΕΥΩΝ (Σπυρίδων </w:t>
      </w:r>
      <w:r>
        <w:rPr>
          <w:rFonts w:eastAsia="Times New Roman"/>
          <w:b/>
          <w:bCs/>
        </w:rPr>
        <w:t>Λυκούδης):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Θα απαντήσετε για το θέμα επί της ουσίας; Έχετε άποψη, έχει άποψη, τελειώσαμε.</w:t>
      </w:r>
    </w:p>
    <w:p w14:paraId="2C0FBCD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Ανακαλέστε τον, λοιπόν, στην τάξη ή αποβάλετέ τον από την Αίθουσα.</w:t>
      </w:r>
    </w:p>
    <w:p w14:paraId="2C0FBCD8" w14:textId="77777777" w:rsidR="0032345F" w:rsidRDefault="00CA05C6">
      <w:pPr>
        <w:spacing w:after="0" w:line="600" w:lineRule="auto"/>
        <w:ind w:firstLine="720"/>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Μα, να ανακληθεί στ</w:t>
      </w:r>
      <w:r>
        <w:rPr>
          <w:rFonts w:eastAsia="Times New Roman" w:cs="Times New Roman"/>
          <w:szCs w:val="24"/>
        </w:rPr>
        <w:t>ην τάξη; Έκανε μια πολιτική παρατήρηση. Παρακαλώ!</w:t>
      </w:r>
    </w:p>
    <w:p w14:paraId="2C0FBCD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0FBCD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συνάδελφος κ. Γεώργιος-Δημήτριος Καρράς, Ανεξάρτητος Βουλευτής, έχει τον λόγο για επτά λεπτά.</w:t>
      </w:r>
    </w:p>
    <w:p w14:paraId="2C0FBCD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w:t>
      </w:r>
    </w:p>
    <w:p w14:paraId="2C0FBCD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συζητούμενο νομοσχέδιο, κύριε Πρόεδρε,</w:t>
      </w:r>
      <w:r>
        <w:rPr>
          <w:rFonts w:eastAsia="Times New Roman" w:cs="Times New Roman"/>
          <w:szCs w:val="24"/>
        </w:rPr>
        <w:t xml:space="preserve"> με απασχόλησε πάρα πολύ, όταν ήμουν μέλος της Επιτροπής Δικαιοσύνης και Δημόσιας Διοίκησης. Είχε γίνει ένας πολύ γόνιμος πραγματικά διάλογος και αισθάνομαι ότι μου δόθηκε η δυνατότητα να συνεισφέρω κι εγώ με ορισμένες σκέψεις και παρατηρήσεις μου.</w:t>
      </w:r>
    </w:p>
    <w:p w14:paraId="2C0FBCD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Και άκο</w:t>
      </w:r>
      <w:r>
        <w:rPr>
          <w:rFonts w:eastAsia="Times New Roman" w:cs="Times New Roman"/>
          <w:szCs w:val="24"/>
        </w:rPr>
        <w:t>υσα σήμερα τον Υπουργό ότι δέχθηκε και με μια νομοτεχνική βελτίωση το ζήτημα στο οποίο είχα αναφερθεί, της αοριστίας μιας εξουσιοδότησης για την επέκταση των διατάξεων εκείνων που προστατεύουν τις ευάλωτες ομάδες πληθυσμού.</w:t>
      </w:r>
    </w:p>
    <w:p w14:paraId="2C0FBCD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Νομίζω, λοιπόν, ότι θα πρέπει να</w:t>
      </w:r>
      <w:r>
        <w:rPr>
          <w:rFonts w:eastAsia="Times New Roman" w:cs="Times New Roman"/>
          <w:szCs w:val="24"/>
        </w:rPr>
        <w:t xml:space="preserve"> επαναλάβω ότι ως προς το κεφάλαιο αυτό, πράγματι συνιστά σήμερα μια πρόοδο. Όμως, θα επαναφέρω τον προβληματισμό μου</w:t>
      </w:r>
      <w:r>
        <w:rPr>
          <w:rFonts w:eastAsia="Times New Roman" w:cs="Times New Roman"/>
          <w:szCs w:val="24"/>
        </w:rPr>
        <w:t>,</w:t>
      </w:r>
      <w:r>
        <w:rPr>
          <w:rFonts w:eastAsia="Times New Roman" w:cs="Times New Roman"/>
          <w:szCs w:val="24"/>
        </w:rPr>
        <w:t xml:space="preserve"> σε σχέση με την ανεξάρτητη αρχή, τον Συνήγορο του Πολίτη, του οποίου σε δύο κεφάλαια του συγκεκριμένου νομοσχεδίου οι αρμοδιότητες μεγαλώ</w:t>
      </w:r>
      <w:r>
        <w:rPr>
          <w:rFonts w:eastAsia="Times New Roman" w:cs="Times New Roman"/>
          <w:szCs w:val="24"/>
        </w:rPr>
        <w:t>νουν τόσο πολύ</w:t>
      </w:r>
      <w:r>
        <w:rPr>
          <w:rFonts w:eastAsia="Times New Roman" w:cs="Times New Roman"/>
          <w:szCs w:val="24"/>
        </w:rPr>
        <w:t>,</w:t>
      </w:r>
      <w:r>
        <w:rPr>
          <w:rFonts w:eastAsia="Times New Roman" w:cs="Times New Roman"/>
          <w:szCs w:val="24"/>
        </w:rPr>
        <w:t xml:space="preserve"> που είχα εκφράσει την αμφιβολία αν θα μπορεί να ανταποκριθεί, έστω και αν συνολικά </w:t>
      </w:r>
      <w:proofErr w:type="spellStart"/>
      <w:r>
        <w:rPr>
          <w:rFonts w:eastAsia="Times New Roman" w:cs="Times New Roman"/>
          <w:szCs w:val="24"/>
        </w:rPr>
        <w:t>εδίδοντο</w:t>
      </w:r>
      <w:proofErr w:type="spellEnd"/>
      <w:r>
        <w:rPr>
          <w:rFonts w:eastAsia="Times New Roman" w:cs="Times New Roman"/>
          <w:szCs w:val="24"/>
        </w:rPr>
        <w:t xml:space="preserve"> είκοσι θέσεις ειδικών επιστημόνων επιπλέον στους απασχολούμενους.</w:t>
      </w:r>
    </w:p>
    <w:p w14:paraId="2C0FBCD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Ως προς το κομμάτι εκείνο το οποίο αφορά τη συμμετοχή του Συνηγόρου του Πολίτη στην προστασία των ευάλωτων ομάδων, είναι μια διεύρυνση προς τον ιδιωτικό τομέα. Περιμένω, λοιπόν, εν καιρώ να δούμε τα αποτελέσματα εκείνα πώς θα προκύψουν. Λόγω ίσως μιας εμμο</w:t>
      </w:r>
      <w:r>
        <w:rPr>
          <w:rFonts w:eastAsia="Times New Roman" w:cs="Times New Roman"/>
          <w:szCs w:val="24"/>
        </w:rPr>
        <w:t xml:space="preserve">νής, έχω </w:t>
      </w:r>
      <w:r>
        <w:rPr>
          <w:rFonts w:eastAsia="Times New Roman" w:cs="Times New Roman"/>
          <w:szCs w:val="24"/>
        </w:rPr>
        <w:lastRenderedPageBreak/>
        <w:t xml:space="preserve">πει ότι θεωρώ </w:t>
      </w:r>
      <w:r>
        <w:rPr>
          <w:rFonts w:eastAsia="Times New Roman" w:cs="Times New Roman"/>
          <w:szCs w:val="24"/>
        </w:rPr>
        <w:t>πως</w:t>
      </w:r>
      <w:r>
        <w:rPr>
          <w:rFonts w:eastAsia="Times New Roman" w:cs="Times New Roman"/>
          <w:szCs w:val="24"/>
        </w:rPr>
        <w:t xml:space="preserve"> ο Συνήγορος του Πολίτη, εξ ορισμού και εκ της συνταγματικής κατοχύρωσης την οποία έχει και εκ του τίτλου του ακόμα, στρέφεται προς την κατεύθυνση ελέγχου του δημοσίου και του ευρύτερου δημόσιου τομέα.</w:t>
      </w:r>
    </w:p>
    <w:p w14:paraId="2C0FBCE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Δεν γνωρίζω στοιχεία -ή αν υ</w:t>
      </w:r>
      <w:r>
        <w:rPr>
          <w:rFonts w:eastAsia="Times New Roman" w:cs="Times New Roman"/>
          <w:szCs w:val="24"/>
        </w:rPr>
        <w:t xml:space="preserve">πάρχει προηγούμενο- εάν στο σημείο εκείνο που επελήφθη  ζητημάτων που αφορούν το προσωπικό του </w:t>
      </w:r>
      <w:r>
        <w:rPr>
          <w:rFonts w:eastAsia="Times New Roman" w:cs="Times New Roman"/>
          <w:szCs w:val="24"/>
        </w:rPr>
        <w:t>δημοσίου</w:t>
      </w:r>
      <w:r>
        <w:rPr>
          <w:rFonts w:eastAsia="Times New Roman" w:cs="Times New Roman"/>
          <w:szCs w:val="24"/>
        </w:rPr>
        <w:t>, το ιδιωτικού δικαίου αορίστου ή περιορισμένου χρόνου, έχει εμπειρία και απασχόληση και αν πράγματι έτυχαν τέτοιες περιπτώσεις</w:t>
      </w:r>
      <w:r>
        <w:rPr>
          <w:rFonts w:eastAsia="Times New Roman" w:cs="Times New Roman"/>
          <w:szCs w:val="24"/>
        </w:rPr>
        <w:t>,</w:t>
      </w:r>
      <w:r>
        <w:rPr>
          <w:rFonts w:eastAsia="Times New Roman" w:cs="Times New Roman"/>
          <w:szCs w:val="24"/>
        </w:rPr>
        <w:t xml:space="preserve"> που έχει δημιουργηθεί κα</w:t>
      </w:r>
      <w:r>
        <w:rPr>
          <w:rFonts w:eastAsia="Times New Roman" w:cs="Times New Roman"/>
          <w:szCs w:val="24"/>
        </w:rPr>
        <w:t>ι η φιλοσοφία και η κουλτούρα στον Συνήγορο του Πολίτη.</w:t>
      </w:r>
    </w:p>
    <w:p w14:paraId="2C0FBCE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Εκφράζω την επιφύλαξή μου, λοιπόν, αν ο Συνήγορος του Πολίτη μπορεί να ανταποκριθεί άμεσα. Βέβαια, ο Πρόεδρός του, αν δεν κάνω λάθος, ζήτησε μια εξάμηνη παράταση για την προσαρμογή στις νέες συνθήκες.</w:t>
      </w:r>
    </w:p>
    <w:p w14:paraId="2C0FBCE2"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αρνούμαι τη διάταξη αυτή </w:t>
      </w:r>
      <w:proofErr w:type="spellStart"/>
      <w:r>
        <w:rPr>
          <w:rFonts w:eastAsia="Times New Roman" w:cs="Times New Roman"/>
          <w:szCs w:val="24"/>
        </w:rPr>
        <w:t>καθ</w:t>
      </w:r>
      <w:r>
        <w:rPr>
          <w:rFonts w:eastAsia="Times New Roman" w:cs="Times New Roman"/>
          <w:szCs w:val="24"/>
        </w:rPr>
        <w:t>’</w:t>
      </w:r>
      <w:r>
        <w:rPr>
          <w:rFonts w:eastAsia="Times New Roman" w:cs="Times New Roman"/>
          <w:szCs w:val="24"/>
        </w:rPr>
        <w:t>αυτή</w:t>
      </w:r>
      <w:proofErr w:type="spellEnd"/>
      <w:r>
        <w:rPr>
          <w:rFonts w:eastAsia="Times New Roman" w:cs="Times New Roman"/>
          <w:szCs w:val="24"/>
        </w:rPr>
        <w:t xml:space="preserve">. Περιμένω και τα αποτελέσματα, γιατί θέλω να ευχηθώ να υπάρχει ένας </w:t>
      </w:r>
      <w:r>
        <w:rPr>
          <w:rFonts w:eastAsia="Times New Roman" w:cs="Times New Roman"/>
          <w:szCs w:val="24"/>
        </w:rPr>
        <w:t xml:space="preserve">οργανισμός </w:t>
      </w:r>
      <w:r>
        <w:rPr>
          <w:rFonts w:eastAsia="Times New Roman" w:cs="Times New Roman"/>
          <w:szCs w:val="24"/>
        </w:rPr>
        <w:t xml:space="preserve">ο οποίος θα </w:t>
      </w:r>
      <w:r>
        <w:rPr>
          <w:rFonts w:eastAsia="Times New Roman" w:cs="Times New Roman"/>
          <w:szCs w:val="24"/>
        </w:rPr>
        <w:lastRenderedPageBreak/>
        <w:t xml:space="preserve">είναι κατά κάποιον τρόπο λιγότερο συνδεδεμένος με το </w:t>
      </w:r>
      <w:r>
        <w:rPr>
          <w:rFonts w:eastAsia="Times New Roman" w:cs="Times New Roman"/>
          <w:szCs w:val="24"/>
        </w:rPr>
        <w:t xml:space="preserve">δημόσιο </w:t>
      </w:r>
      <w:r>
        <w:rPr>
          <w:rFonts w:eastAsia="Times New Roman" w:cs="Times New Roman"/>
          <w:szCs w:val="24"/>
        </w:rPr>
        <w:t>και θα μπορεί να ελέγχει και στην κατεύθυνση αυτή την εφαρμογή τω</w:t>
      </w:r>
      <w:r>
        <w:rPr>
          <w:rFonts w:eastAsia="Times New Roman" w:cs="Times New Roman"/>
          <w:szCs w:val="24"/>
        </w:rPr>
        <w:t>ν διατάξεων των δικαιωμάτων, τα οποία αφορούν ομάδες πληθυσμού οι οποίες έχουν πραγματικά ανάγκη προστασίας και πολλές φορές βρίσκονται στο κοινωνικό περιθώριο και στον αποκλεισμό.</w:t>
      </w:r>
    </w:p>
    <w:p w14:paraId="2C0FBCE3"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Ως προς το δεύτερο ζήτημα, στο οποίο έχω εκφράσει τον προβληματισμό μου για</w:t>
      </w:r>
      <w:r>
        <w:rPr>
          <w:rFonts w:eastAsia="Times New Roman" w:cs="Times New Roman"/>
          <w:szCs w:val="24"/>
        </w:rPr>
        <w:t xml:space="preserve"> την ανάμειξη του Συνηγόρου του Πολίτη, είναι στο σημείο εκείνο που καθίσταται ο εθνικός μηχανισμός προστασίας και ελέγχου των Σωμάτων Ασφαλείας και των σωφρονιστικών υπαλλήλων από πράξεις αυθαιρεσίας κατά κρατουμένων, κατά φυλακισμένων. Εκεί είχα εκφράσει</w:t>
      </w:r>
      <w:r>
        <w:rPr>
          <w:rFonts w:eastAsia="Times New Roman" w:cs="Times New Roman"/>
          <w:szCs w:val="24"/>
        </w:rPr>
        <w:t xml:space="preserve"> -και διατηρώ ακόμα- τις επιφυλάξεις μου ως προς το ότι ο χώρος του εγκλήματος, ο χώρος της παραβατικότητας είναι πραγματικά πολύ περίεργος και πολλές φορές η εγκληματικότητα είναι ισχυρότερη ακόμα και από δομές της πολιτείας. </w:t>
      </w:r>
    </w:p>
    <w:p w14:paraId="2C0FBCE4"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Έχει ακουστεί, βέβαια και έχ</w:t>
      </w:r>
      <w:r>
        <w:rPr>
          <w:rFonts w:eastAsia="Times New Roman" w:cs="Times New Roman"/>
          <w:szCs w:val="24"/>
        </w:rPr>
        <w:t>ει καταγγελθεί ότι ο εσωτερικός έλεγχος που κάνουν τα Σώματα Ασφαλείας δεν είναι επαρκής</w:t>
      </w:r>
      <w:r>
        <w:rPr>
          <w:rFonts w:eastAsia="Times New Roman" w:cs="Times New Roman"/>
          <w:szCs w:val="24"/>
        </w:rPr>
        <w:t>,</w:t>
      </w:r>
      <w:r>
        <w:rPr>
          <w:rFonts w:eastAsia="Times New Roman" w:cs="Times New Roman"/>
          <w:szCs w:val="24"/>
        </w:rPr>
        <w:t xml:space="preserve"> για τον λόγο ότι υπάρχει κάποια συγκάλυψη. Καταλήξαμε να πούμε ότι οι ένορκες διοικητικές εξετάσεις οδηγούνται συνήθως σε απαλλαγή ή σε παραγραφή πειθαρχικών αδικημάτ</w:t>
      </w:r>
      <w:r>
        <w:rPr>
          <w:rFonts w:eastAsia="Times New Roman" w:cs="Times New Roman"/>
          <w:szCs w:val="24"/>
        </w:rPr>
        <w:t xml:space="preserve">ων. </w:t>
      </w:r>
    </w:p>
    <w:p w14:paraId="2C0FBCE5"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στο μυαλό μου μία ερώτηση και δεν έχω ακόμα καταφέρει να </w:t>
      </w:r>
      <w:r>
        <w:rPr>
          <w:rFonts w:eastAsia="Times New Roman" w:cs="Times New Roman"/>
          <w:szCs w:val="24"/>
        </w:rPr>
        <w:t>πάρ</w:t>
      </w:r>
      <w:r>
        <w:rPr>
          <w:rFonts w:eastAsia="Times New Roman" w:cs="Times New Roman"/>
          <w:szCs w:val="24"/>
        </w:rPr>
        <w:t xml:space="preserve">ω μια πλήρη απάντηση ή να έχω σχηματίσει μια εικόνα, γιατί πάντοτε γίνεται επίκληση καταδικαστικών αποφάσεων του Ευρωπαϊκού Δικαστηρίου Δικαιωμάτων του Ανθρώπου εναντίον της Ελλάδος. Δεν </w:t>
      </w:r>
      <w:r>
        <w:rPr>
          <w:rFonts w:eastAsia="Times New Roman" w:cs="Times New Roman"/>
          <w:szCs w:val="24"/>
        </w:rPr>
        <w:t>νομίζω ότι αυτός ο αριθμός των καταδικών της Ελλάδας είναι μεγαλύτερος του ευρωπαϊκού μέσου όρου, εκτός εάν έχω ελλιπή ενημέρωση, κύριε Πρόεδρε. Κρατώ κι αυτήν την επιφύλαξη. Όμως, δεν νομίζω ότι υπάρχει ορυμαγδός καταδικαστικών αποφάσεων ούτως ώστε αυτή τ</w:t>
      </w:r>
      <w:r>
        <w:rPr>
          <w:rFonts w:eastAsia="Times New Roman" w:cs="Times New Roman"/>
          <w:szCs w:val="24"/>
        </w:rPr>
        <w:t xml:space="preserve">η στιγμή να επιχειρήσουμε μια μεταβολή -διότι αυτό είναι μια μεταβολή σε σχέση με τα νυν </w:t>
      </w:r>
      <w:r>
        <w:rPr>
          <w:rFonts w:eastAsia="Times New Roman" w:cs="Times New Roman"/>
          <w:szCs w:val="24"/>
        </w:rPr>
        <w:lastRenderedPageBreak/>
        <w:t xml:space="preserve">ισχύοντα- στα Σώματα Ασφαλείας και στο σωφρονιστικό σύστημα. Δεν ξέρω αν είναι η ώρα η κατάλληλη ή η επίκαιρη. </w:t>
      </w:r>
    </w:p>
    <w:p w14:paraId="2C0FBCE6"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πω το εξής: Εκείνο το οποίο ακροθιγώς είχα πει </w:t>
      </w:r>
      <w:r>
        <w:rPr>
          <w:rFonts w:eastAsia="Times New Roman" w:cs="Times New Roman"/>
          <w:szCs w:val="24"/>
        </w:rPr>
        <w:t>και προηγουμένως είναι ότι ο χώρος του εγκλήματος είναι πολλές φορές πιο ισχυρός. Διαθέτει οικονομικά μέσα διαφόρων προελεύσεων και μπορεί να φτάσουμε σε συκοφαντήσεις και αποδείξεις εκείνων</w:t>
      </w:r>
      <w:r>
        <w:rPr>
          <w:rFonts w:eastAsia="Times New Roman" w:cs="Times New Roman"/>
          <w:szCs w:val="24"/>
        </w:rPr>
        <w:t>,</w:t>
      </w:r>
      <w:r>
        <w:rPr>
          <w:rFonts w:eastAsia="Times New Roman" w:cs="Times New Roman"/>
          <w:szCs w:val="24"/>
        </w:rPr>
        <w:t xml:space="preserve"> τα οποία συκοφαντικά διακινούνται ότι είναι πραγματικά γεγονότα.</w:t>
      </w:r>
      <w:r>
        <w:rPr>
          <w:rFonts w:eastAsia="Times New Roman" w:cs="Times New Roman"/>
          <w:szCs w:val="24"/>
        </w:rPr>
        <w:t xml:space="preserve"> </w:t>
      </w:r>
    </w:p>
    <w:p w14:paraId="2C0FBCE7"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Όσον αφορά, λοιπόν, τον Συνήγορο του Πολίτη, η γνωμοδότησή του έχει μια δεσμευτικότητα, έστω και αν δεν έχει κυρωτική εξουσία να τιμωρήσει, κύριε Πρόεδρε. Όμως, ακόμα και η απλή γνωμοδότησή του</w:t>
      </w:r>
      <w:r>
        <w:rPr>
          <w:rFonts w:eastAsia="Times New Roman" w:cs="Times New Roman"/>
          <w:szCs w:val="24"/>
        </w:rPr>
        <w:t>,</w:t>
      </w:r>
      <w:r>
        <w:rPr>
          <w:rFonts w:eastAsia="Times New Roman" w:cs="Times New Roman"/>
          <w:szCs w:val="24"/>
        </w:rPr>
        <w:t xml:space="preserve"> πολλές φορές θα είναι οδηγός για τιμωρία, έστω και αν δεν λ</w:t>
      </w:r>
      <w:r>
        <w:rPr>
          <w:rFonts w:eastAsia="Times New Roman" w:cs="Times New Roman"/>
          <w:szCs w:val="24"/>
        </w:rPr>
        <w:t xml:space="preserve">ειτουργεί ως δικαστήριο και δεν έχει πλήρη απόδειξη. </w:t>
      </w:r>
    </w:p>
    <w:p w14:paraId="2C0FBCE8"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Νομίζω, λοιπόν, ότι ούτε η αιτιολογία η οποία υπάρχει στη διάταξη που λέει ότι αν αποκλίνει του πορίσματος του Συνηγόρου του Πολίτη θα πρέπει η αστυνομική Αρχή που επιλαμβάνεται της πειθαρχικής εξουσίας</w:t>
      </w:r>
      <w:r>
        <w:rPr>
          <w:rFonts w:eastAsia="Times New Roman" w:cs="Times New Roman"/>
          <w:szCs w:val="24"/>
        </w:rPr>
        <w:t xml:space="preserve"> </w:t>
      </w:r>
      <w:r>
        <w:rPr>
          <w:rFonts w:eastAsia="Times New Roman" w:cs="Times New Roman"/>
          <w:szCs w:val="24"/>
        </w:rPr>
        <w:lastRenderedPageBreak/>
        <w:t>να έχει ειδική αιτιολογία, είναι επαρκής</w:t>
      </w:r>
      <w:r>
        <w:rPr>
          <w:rFonts w:eastAsia="Times New Roman" w:cs="Times New Roman"/>
          <w:szCs w:val="24"/>
        </w:rPr>
        <w:t>,</w:t>
      </w:r>
      <w:r>
        <w:rPr>
          <w:rFonts w:eastAsia="Times New Roman" w:cs="Times New Roman"/>
          <w:szCs w:val="24"/>
        </w:rPr>
        <w:t xml:space="preserve"> με την έννοια ότι ο Συνήγορος του Πολίτη έχει ισχυρότατα και εξειδικευμένα νομικά επιτελεία. Ο μέσος αστυνομικός</w:t>
      </w:r>
      <w:r>
        <w:rPr>
          <w:rFonts w:eastAsia="Times New Roman" w:cs="Times New Roman"/>
          <w:szCs w:val="24"/>
        </w:rPr>
        <w:t>,</w:t>
      </w:r>
      <w:r>
        <w:rPr>
          <w:rFonts w:eastAsia="Times New Roman" w:cs="Times New Roman"/>
          <w:szCs w:val="24"/>
        </w:rPr>
        <w:t xml:space="preserve"> που διεξάγει την πειθαρχική έρευνα δεν μπορεί παρά να κλείσει τα μάτια και να αποδεχθεί. Δεν είναι </w:t>
      </w:r>
      <w:r>
        <w:rPr>
          <w:rFonts w:eastAsia="Times New Roman" w:cs="Times New Roman"/>
          <w:szCs w:val="24"/>
        </w:rPr>
        <w:t xml:space="preserve">συνήθως σε θέση να αιτιολογήσει. Εκεί, λοιπόν, κρατώ την επιφύλαξή μου γι’ αυτό το άρθρο για τον μηχανισμό. </w:t>
      </w:r>
    </w:p>
    <w:p w14:paraId="2C0FBCE9"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C0FBCEA"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Θα τελειώσω αμέσως, κύριε Πρόεδρε. Θα ήθελα απλώς να αναφερθώ σ</w:t>
      </w:r>
      <w:r>
        <w:rPr>
          <w:rFonts w:eastAsia="Times New Roman" w:cs="Times New Roman"/>
          <w:szCs w:val="24"/>
        </w:rPr>
        <w:t>ε δυο, τρεις τροπολογίες.</w:t>
      </w:r>
    </w:p>
    <w:p w14:paraId="2C0FBCEB"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Κατά τα λοιπά, στο ίδιο νομοσχέδιο έχει έρθει μια σειρά τροπολογιών. Εγώ θα αναφερθώ μόνο σε εκείνες</w:t>
      </w:r>
      <w:r>
        <w:rPr>
          <w:rFonts w:eastAsia="Times New Roman" w:cs="Times New Roman"/>
          <w:szCs w:val="24"/>
        </w:rPr>
        <w:t>,</w:t>
      </w:r>
      <w:r>
        <w:rPr>
          <w:rFonts w:eastAsia="Times New Roman" w:cs="Times New Roman"/>
          <w:szCs w:val="24"/>
        </w:rPr>
        <w:t xml:space="preserve"> που έχουν σχέση με τη δικαιοσύνη και την απόδοσή της. </w:t>
      </w:r>
    </w:p>
    <w:p w14:paraId="2C0FBCEC"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Διαβάζω, λοιπόν, ότι αυξάνεται ο αριθμός των </w:t>
      </w:r>
      <w:r>
        <w:rPr>
          <w:rFonts w:eastAsia="Times New Roman" w:cs="Times New Roman"/>
          <w:szCs w:val="24"/>
        </w:rPr>
        <w:t xml:space="preserve">αρεοπαγιτών </w:t>
      </w:r>
      <w:r>
        <w:rPr>
          <w:rFonts w:eastAsia="Times New Roman" w:cs="Times New Roman"/>
          <w:szCs w:val="24"/>
        </w:rPr>
        <w:t xml:space="preserve">κατά τέσσερις. Καταλαβαίνω ότι προφανώς είναι αίτημα του Αρείου Πάγου, </w:t>
      </w:r>
      <w:r>
        <w:rPr>
          <w:rFonts w:eastAsia="Times New Roman" w:cs="Times New Roman"/>
          <w:szCs w:val="24"/>
        </w:rPr>
        <w:lastRenderedPageBreak/>
        <w:t xml:space="preserve">διότι ο Άρειος Πάγος έχει ίσως «φρακάρει» και στα ποινικά και στα πολιτικά τμήματα και χρειάζεται ενίσχυση. </w:t>
      </w:r>
      <w:r>
        <w:rPr>
          <w:rFonts w:eastAsia="Times New Roman" w:cs="Times New Roman"/>
          <w:szCs w:val="24"/>
        </w:rPr>
        <w:t>Δ</w:t>
      </w:r>
      <w:r>
        <w:rPr>
          <w:rFonts w:eastAsia="Times New Roman" w:cs="Times New Roman"/>
          <w:szCs w:val="24"/>
        </w:rPr>
        <w:t xml:space="preserve">ιερωτώμαι μήπως </w:t>
      </w:r>
      <w:r>
        <w:rPr>
          <w:rFonts w:eastAsia="Times New Roman" w:cs="Times New Roman"/>
          <w:szCs w:val="24"/>
        </w:rPr>
        <w:t xml:space="preserve">εκεί </w:t>
      </w:r>
      <w:r>
        <w:rPr>
          <w:rFonts w:eastAsia="Times New Roman" w:cs="Times New Roman"/>
          <w:szCs w:val="24"/>
        </w:rPr>
        <w:t>θα έπρεπε, αντί να αυξάνουμε τους αριθμούς των δικαστών</w:t>
      </w:r>
      <w:r>
        <w:rPr>
          <w:rFonts w:eastAsia="Times New Roman" w:cs="Times New Roman"/>
          <w:szCs w:val="24"/>
        </w:rPr>
        <w:t>, που είναι η εύκολη λύση, να αναζητήσουμε άλλους μηχανισμούς</w:t>
      </w:r>
      <w:r>
        <w:rPr>
          <w:rFonts w:eastAsia="Times New Roman" w:cs="Times New Roman"/>
          <w:szCs w:val="24"/>
        </w:rPr>
        <w:t>,</w:t>
      </w:r>
      <w:r>
        <w:rPr>
          <w:rFonts w:eastAsia="Times New Roman" w:cs="Times New Roman"/>
          <w:szCs w:val="24"/>
        </w:rPr>
        <w:t xml:space="preserve"> ώστε να αντιμετωπίζονται οι υποθέσεις σε κατώτερου βαθμού δικαστήρια και να είναι μόνο εξαίρεση αυτές που φτάνουν στο ανώτατο, τον Άρειο Πάγο ως ακυρωτικό,  είτε πολιτικές είτε αστικές.</w:t>
      </w:r>
    </w:p>
    <w:p w14:paraId="2C0FBCE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Μένει σ</w:t>
      </w:r>
      <w:r>
        <w:rPr>
          <w:rFonts w:eastAsia="Times New Roman" w:cs="Times New Roman"/>
          <w:szCs w:val="24"/>
        </w:rPr>
        <w:t>το μυαλό μου αυτό. Περιμένω να ακούσω τις νέες ρυθμίσεις που θα αφορούν τα κατώτατα δικαστήρια</w:t>
      </w:r>
      <w:r>
        <w:rPr>
          <w:rFonts w:eastAsia="Times New Roman" w:cs="Times New Roman"/>
          <w:szCs w:val="24"/>
        </w:rPr>
        <w:t>,</w:t>
      </w:r>
      <w:r>
        <w:rPr>
          <w:rFonts w:eastAsia="Times New Roman" w:cs="Times New Roman"/>
          <w:szCs w:val="24"/>
        </w:rPr>
        <w:t xml:space="preserve"> να αποδώσουν καλύτερα. </w:t>
      </w:r>
    </w:p>
    <w:p w14:paraId="2C0FBCE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κάνω έναν συντομότατο σχολιασμό για την </w:t>
      </w:r>
      <w:r>
        <w:rPr>
          <w:rFonts w:eastAsia="Times New Roman" w:cs="Times New Roman"/>
          <w:bCs/>
          <w:szCs w:val="24"/>
        </w:rPr>
        <w:t>τροπολογία για τ</w:t>
      </w:r>
      <w:r>
        <w:rPr>
          <w:rFonts w:eastAsia="Times New Roman" w:cs="Times New Roman"/>
          <w:szCs w:val="24"/>
        </w:rPr>
        <w:t>ον εθνικό μηχανισμό εποπτείας και εφαρμογής των αποφάσεων του Ευρ</w:t>
      </w:r>
      <w:r>
        <w:rPr>
          <w:rFonts w:eastAsia="Times New Roman" w:cs="Times New Roman"/>
          <w:szCs w:val="24"/>
        </w:rPr>
        <w:t>ωπαϊκού Δικαστηρίου Δικαιωμάτων του Ανθρώπου. Ακούγεται καλό, αλλά στη δική μου σκέψη δημιουργεί επιφυλάξεις, για τον λόγο ότι έχουμε ένα Υπουργείο Δικαιοσύνης και αυτός ο εθνικός μηχανισμός δεν έχει κάποια λειτουργική ή άλλη ανεξαρτησία, ούτως ώστε να πού</w:t>
      </w:r>
      <w:r>
        <w:rPr>
          <w:rFonts w:eastAsia="Times New Roman" w:cs="Times New Roman"/>
          <w:szCs w:val="24"/>
        </w:rPr>
        <w:t xml:space="preserve">με ότι θα </w:t>
      </w:r>
      <w:r>
        <w:rPr>
          <w:rFonts w:eastAsia="Times New Roman" w:cs="Times New Roman"/>
          <w:szCs w:val="24"/>
        </w:rPr>
        <w:lastRenderedPageBreak/>
        <w:t xml:space="preserve">μπορεί πραγματικά να επιβάλλει την εφαρμογή των αποφάσεων του Ευρωπαϊκού Δικαστηρίου. </w:t>
      </w:r>
    </w:p>
    <w:p w14:paraId="2C0FBCE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Νομίζω, λοιπόν, ότι και στο σημείο αυτό θα περίμενα κάτι άλλο. Θα περίμενα να ακούσω πως το Υπουργείο Δικαιοσύνης θα λειτουργήσει αρτιότερα. Μπορεί να λειτουργ</w:t>
      </w:r>
      <w:r>
        <w:rPr>
          <w:rFonts w:eastAsia="Times New Roman" w:cs="Times New Roman"/>
          <w:szCs w:val="24"/>
        </w:rPr>
        <w:t xml:space="preserve">εί </w:t>
      </w:r>
      <w:proofErr w:type="spellStart"/>
      <w:r>
        <w:rPr>
          <w:rFonts w:eastAsia="Times New Roman" w:cs="Times New Roman"/>
          <w:szCs w:val="24"/>
        </w:rPr>
        <w:t>αρτίως</w:t>
      </w:r>
      <w:proofErr w:type="spellEnd"/>
      <w:r>
        <w:rPr>
          <w:rFonts w:eastAsia="Times New Roman" w:cs="Times New Roman"/>
          <w:szCs w:val="24"/>
        </w:rPr>
        <w:t xml:space="preserve">, οπότε δεν απαιτείται αυτός ο εθνικός μηχανισμός ή μπορεί να χρειάζεται να ενισχύσουμε. </w:t>
      </w:r>
    </w:p>
    <w:p w14:paraId="2C0FBCF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λέω αυτό, κύριε Πρόεδρε, γιατί στο τέλος</w:t>
      </w:r>
      <w:r>
        <w:rPr>
          <w:rFonts w:eastAsia="Times New Roman" w:cs="Times New Roman"/>
          <w:szCs w:val="24"/>
        </w:rPr>
        <w:t>,</w:t>
      </w:r>
      <w:r>
        <w:rPr>
          <w:rFonts w:eastAsia="Times New Roman" w:cs="Times New Roman"/>
          <w:szCs w:val="24"/>
        </w:rPr>
        <w:t xml:space="preserve"> καθημερινά βλέπουμε ότι δημιουργούνται επιτροπές, μηχανισμοί, </w:t>
      </w:r>
      <w:r>
        <w:rPr>
          <w:rFonts w:eastAsia="Times New Roman"/>
          <w:szCs w:val="24"/>
        </w:rPr>
        <w:t>οι οποίοι,</w:t>
      </w:r>
      <w:r>
        <w:rPr>
          <w:rFonts w:eastAsia="Times New Roman" w:cs="Times New Roman"/>
          <w:szCs w:val="24"/>
        </w:rPr>
        <w:t xml:space="preserve"> κατά την ταπεινή μου άποψη, είναι αναπο</w:t>
      </w:r>
      <w:r>
        <w:rPr>
          <w:rFonts w:eastAsia="Times New Roman" w:cs="Times New Roman"/>
          <w:szCs w:val="24"/>
        </w:rPr>
        <w:t>τελεσματικοί και απλώς μεταθέτουν το πρόβλημα στο μέλλον.</w:t>
      </w:r>
    </w:p>
    <w:p w14:paraId="2C0FBCF1" w14:textId="77777777" w:rsidR="0032345F" w:rsidRDefault="00CA05C6">
      <w:pPr>
        <w:spacing w:after="0"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2C0FBCF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C0FBCF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είχε γίνει μια πρόταση</w:t>
      </w:r>
      <w:r>
        <w:rPr>
          <w:rFonts w:eastAsia="Times New Roman" w:cs="Times New Roman"/>
          <w:szCs w:val="24"/>
        </w:rPr>
        <w:t>,</w:t>
      </w:r>
      <w:r>
        <w:rPr>
          <w:rFonts w:eastAsia="Times New Roman" w:cs="Times New Roman"/>
          <w:szCs w:val="24"/>
        </w:rPr>
        <w:t xml:space="preserve"> να γίνει πεντάλεπτος ο χρόνος της ομιλίας, αλλά η Ολομέλε</w:t>
      </w:r>
      <w:r>
        <w:rPr>
          <w:rFonts w:eastAsia="Times New Roman" w:cs="Times New Roman"/>
          <w:szCs w:val="24"/>
        </w:rPr>
        <w:t xml:space="preserve">ια δεν το δέχθηκε και επέμεινε στο </w:t>
      </w:r>
      <w:proofErr w:type="spellStart"/>
      <w:r>
        <w:rPr>
          <w:rFonts w:eastAsia="Times New Roman" w:cs="Times New Roman"/>
          <w:szCs w:val="24"/>
        </w:rPr>
        <w:t>επτάλεπτο</w:t>
      </w:r>
      <w:proofErr w:type="spellEnd"/>
      <w:r>
        <w:rPr>
          <w:rFonts w:eastAsia="Times New Roman" w:cs="Times New Roman"/>
          <w:szCs w:val="24"/>
        </w:rPr>
        <w:t>. Όμως, θέλω να ζητήσω να το τηρήσουμε. Είναι μεγάλος ο κατάλογος των ομιλητών. Πληροφορούμαι ότι πρόκειται να έρθει και αίτημα ονομαστικής ψηφοφορίας. Να ξέρετε ότι μπορεί να μην τελειώσουμε σύντομα. Άρα, παρακα</w:t>
      </w:r>
      <w:r>
        <w:rPr>
          <w:rFonts w:eastAsia="Times New Roman" w:cs="Times New Roman"/>
          <w:szCs w:val="24"/>
        </w:rPr>
        <w:t>λώ πολύ</w:t>
      </w:r>
      <w:r>
        <w:rPr>
          <w:rFonts w:eastAsia="Times New Roman" w:cs="Times New Roman"/>
          <w:szCs w:val="24"/>
        </w:rPr>
        <w:t>,</w:t>
      </w:r>
      <w:r>
        <w:rPr>
          <w:rFonts w:eastAsia="Times New Roman" w:cs="Times New Roman"/>
          <w:szCs w:val="24"/>
        </w:rPr>
        <w:t xml:space="preserve"> να είμαστε συνεπείς στον χρόνο.</w:t>
      </w:r>
    </w:p>
    <w:p w14:paraId="2C0FBCF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Χρυσής Αυγής, ο κ. Ιωάννης Λαγός, έχει τον λόγο για δώδεκα λεπτά.</w:t>
      </w:r>
    </w:p>
    <w:p w14:paraId="2C0FBCF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olor w:val="000000"/>
          <w:szCs w:val="24"/>
        </w:rPr>
        <w:t>Ευχαριστώ, κύριε Πρόεδρε.</w:t>
      </w:r>
      <w:r>
        <w:rPr>
          <w:rFonts w:eastAsia="Times New Roman" w:cs="Times New Roman"/>
          <w:szCs w:val="24"/>
        </w:rPr>
        <w:t xml:space="preserve"> </w:t>
      </w:r>
    </w:p>
    <w:p w14:paraId="2C0FBCF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Κατ’ αρχάς, ξεκινάμε σήμερα τη συζήτηση για ένα νομοσχέδιο το οποίο, μετα</w:t>
      </w:r>
      <w:r>
        <w:rPr>
          <w:rFonts w:eastAsia="Times New Roman" w:cs="Times New Roman"/>
          <w:szCs w:val="24"/>
        </w:rPr>
        <w:t xml:space="preserve">ξύ άλλων, αναφέρει ότι πρέπει να υπάρχει και ίση μεταχείριση στο εργασιακό πλαίσιο, όλοι οι εργαζόμενοι να αμείβονται και να τους συμπεριφερόμαστε το ίδιο. </w:t>
      </w:r>
    </w:p>
    <w:p w14:paraId="2C0FBCF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Σε αυτό μην έχει κανένα πρόβλημα ούτε η συγκυβέρνηση, ούτε η Αντιπολίτευση, το έχετε όντως καταφέρε</w:t>
      </w:r>
      <w:r>
        <w:rPr>
          <w:rFonts w:eastAsia="Times New Roman" w:cs="Times New Roman"/>
          <w:szCs w:val="24"/>
        </w:rPr>
        <w:t xml:space="preserve">ι αυτό το πράγμα. Υπάρχει μια </w:t>
      </w:r>
      <w:r>
        <w:rPr>
          <w:rFonts w:eastAsia="Times New Roman" w:cs="Times New Roman"/>
          <w:szCs w:val="24"/>
        </w:rPr>
        <w:lastRenderedPageBreak/>
        <w:t xml:space="preserve">ίση μεταχείριση απέναντι στους εργαζομένους, σε όσους μπορούν να βρουν δουλειά. Παίρνουν όλοι από 250 ευρώ και είσαστε ευχαριστημένοι όλοι. Αυτή είναι η ίση μεταχείριση των εργαζομένων που θέλετε να κάνετε </w:t>
      </w:r>
      <w:r>
        <w:rPr>
          <w:rFonts w:eastAsia="Times New Roman" w:cs="Times New Roman"/>
          <w:szCs w:val="24"/>
        </w:rPr>
        <w:t>εσείς,</w:t>
      </w:r>
      <w:r>
        <w:rPr>
          <w:rFonts w:eastAsia="Times New Roman" w:cs="Times New Roman"/>
          <w:szCs w:val="24"/>
        </w:rPr>
        <w:t xml:space="preserve"> 250 ευρώ, όσο</w:t>
      </w:r>
      <w:r>
        <w:rPr>
          <w:rFonts w:eastAsia="Times New Roman" w:cs="Times New Roman"/>
          <w:szCs w:val="24"/>
        </w:rPr>
        <w:t>ι τα βρούνε, και είναι και καλά και να μην μιλάνε κιόλας! Έτσι το θέτετε.</w:t>
      </w:r>
    </w:p>
    <w:p w14:paraId="2C0FBCF8" w14:textId="77777777" w:rsidR="0032345F" w:rsidRDefault="00CA05C6">
      <w:pPr>
        <w:spacing w:after="0" w:line="600" w:lineRule="auto"/>
        <w:ind w:firstLine="720"/>
        <w:jc w:val="both"/>
        <w:rPr>
          <w:rFonts w:eastAsia="Times New Roman" w:cs="Times New Roman"/>
          <w:bCs/>
          <w:szCs w:val="24"/>
        </w:rPr>
      </w:pPr>
      <w:r>
        <w:rPr>
          <w:rFonts w:eastAsia="Times New Roman" w:cs="Times New Roman"/>
          <w:szCs w:val="24"/>
        </w:rPr>
        <w:t>Συνεχίζουμε παραπέρα</w:t>
      </w:r>
      <w:r>
        <w:rPr>
          <w:rFonts w:eastAsia="Times New Roman" w:cs="Times New Roman"/>
          <w:szCs w:val="24"/>
        </w:rPr>
        <w:t>,</w:t>
      </w:r>
      <w:r>
        <w:rPr>
          <w:rFonts w:eastAsia="Times New Roman" w:cs="Times New Roman"/>
          <w:szCs w:val="24"/>
        </w:rPr>
        <w:t xml:space="preserve"> για να πούμε κάποια πραγματάκια πάνω στο νομοσχέδιο και σε κάποιες </w:t>
      </w:r>
      <w:r>
        <w:rPr>
          <w:rFonts w:eastAsia="Times New Roman" w:cs="Times New Roman"/>
          <w:bCs/>
          <w:szCs w:val="24"/>
        </w:rPr>
        <w:t xml:space="preserve">τροπολογίες. Συγκεκριμένα, θα μιλήσω για την τροπολογία </w:t>
      </w:r>
      <w:r>
        <w:rPr>
          <w:rFonts w:eastAsia="Times New Roman" w:cs="Times New Roman"/>
          <w:bCs/>
          <w:szCs w:val="24"/>
        </w:rPr>
        <w:t xml:space="preserve">με αριθμό </w:t>
      </w:r>
      <w:r>
        <w:rPr>
          <w:rFonts w:eastAsia="Times New Roman" w:cs="Times New Roman"/>
          <w:bCs/>
          <w:szCs w:val="24"/>
        </w:rPr>
        <w:t>752/47. Μιλάμε για συγχώνευ</w:t>
      </w:r>
      <w:r>
        <w:rPr>
          <w:rFonts w:eastAsia="Times New Roman" w:cs="Times New Roman"/>
          <w:bCs/>
          <w:szCs w:val="24"/>
        </w:rPr>
        <w:t xml:space="preserve">ση Υπηρεσιών Εναερίων Μέσων της Ελληνικής Αστυνομίας και του Πυροσβεστικού Σώματος. </w:t>
      </w:r>
    </w:p>
    <w:p w14:paraId="2C0FBCF9" w14:textId="77777777" w:rsidR="0032345F" w:rsidRDefault="00CA05C6">
      <w:pPr>
        <w:spacing w:after="0" w:line="600" w:lineRule="auto"/>
        <w:ind w:firstLine="720"/>
        <w:jc w:val="both"/>
        <w:rPr>
          <w:rFonts w:eastAsia="Times New Roman" w:cs="Times New Roman"/>
          <w:bCs/>
          <w:szCs w:val="24"/>
        </w:rPr>
      </w:pPr>
      <w:r>
        <w:rPr>
          <w:rFonts w:eastAsia="Times New Roman" w:cs="Times New Roman"/>
          <w:bCs/>
          <w:szCs w:val="24"/>
        </w:rPr>
        <w:t xml:space="preserve">Μας φέρατε την τροπολογία αυτή, θέλοντας να μας πείτε ότι κάνετε κάτι καλό και ότι κάνετε ενιαία την Υπηρεσία αυτή για το καλό. Δεν είναι </w:t>
      </w:r>
      <w:r>
        <w:rPr>
          <w:rFonts w:eastAsia="Times New Roman" w:cs="Times New Roman"/>
          <w:bCs/>
          <w:szCs w:val="24"/>
        </w:rPr>
        <w:t xml:space="preserve">για καλό, είναι γιατί έχετε διαλύσει τα πάντα, είναι γιατί δεν υπάρχουν οι οικονομικοί πόροι να ανταπεξέλθετε σε αυτές τις υπηρεσίες, και πάτε να </w:t>
      </w:r>
      <w:r>
        <w:rPr>
          <w:rFonts w:eastAsia="Times New Roman" w:cs="Times New Roman"/>
          <w:bCs/>
          <w:szCs w:val="24"/>
        </w:rPr>
        <w:lastRenderedPageBreak/>
        <w:t xml:space="preserve">μας κάνετε ενοποίηση Αστυνομίας και Πυροσβεστικής. Άλλες υπηρεσίες προσφέρει ο ένας, άλλες προσφέρει ο άλλος. </w:t>
      </w:r>
    </w:p>
    <w:p w14:paraId="2C0FBCFA" w14:textId="77777777" w:rsidR="0032345F" w:rsidRDefault="00CA05C6">
      <w:pPr>
        <w:spacing w:after="0" w:line="600" w:lineRule="auto"/>
        <w:ind w:firstLine="720"/>
        <w:jc w:val="both"/>
        <w:rPr>
          <w:rFonts w:eastAsia="Times New Roman" w:cs="Times New Roman"/>
          <w:bCs/>
          <w:szCs w:val="24"/>
        </w:rPr>
      </w:pPr>
      <w:r>
        <w:rPr>
          <w:rFonts w:eastAsia="Times New Roman" w:cs="Times New Roman"/>
          <w:bCs/>
          <w:szCs w:val="24"/>
        </w:rPr>
        <w:t xml:space="preserve">Εσείς, όμως, τα κάνετε ένα, μαζί, για να τα ελέγξετε, γιατί δεν μπορείτε, γιατί έχετε διαλύσει την Ελλάδα, γιατί δεν υπάρχουν ούτε λεφτά για καύσιμα να πετάξουν τα αεροπλάνα και τα ελικόπτερα της Αστυνομίας και της Πυροσβεστικής. Αυτά είναι τα χαΐρια της </w:t>
      </w:r>
      <w:r>
        <w:rPr>
          <w:rFonts w:eastAsia="Times New Roman" w:cs="Times New Roman"/>
          <w:bCs/>
          <w:szCs w:val="24"/>
        </w:rPr>
        <w:t xml:space="preserve">πατρίδας μας, όπως μας καταντήσατε εσείς, αδέρφια του </w:t>
      </w:r>
      <w:proofErr w:type="spellStart"/>
      <w:r>
        <w:rPr>
          <w:rFonts w:eastAsia="Times New Roman" w:cs="Times New Roman"/>
          <w:bCs/>
          <w:szCs w:val="24"/>
        </w:rPr>
        <w:t>Φιντέλ</w:t>
      </w:r>
      <w:proofErr w:type="spellEnd"/>
      <w:r>
        <w:rPr>
          <w:rFonts w:eastAsia="Times New Roman" w:cs="Times New Roman"/>
          <w:bCs/>
          <w:szCs w:val="24"/>
        </w:rPr>
        <w:t xml:space="preserve"> Κάστρο!</w:t>
      </w:r>
    </w:p>
    <w:p w14:paraId="2C0FBCFB" w14:textId="77777777" w:rsidR="0032345F" w:rsidRDefault="00CA05C6">
      <w:pPr>
        <w:spacing w:after="0" w:line="600" w:lineRule="auto"/>
        <w:ind w:firstLine="720"/>
        <w:jc w:val="both"/>
        <w:rPr>
          <w:rFonts w:eastAsia="Times New Roman" w:cs="Times New Roman"/>
          <w:bCs/>
          <w:szCs w:val="24"/>
        </w:rPr>
      </w:pPr>
      <w:r>
        <w:rPr>
          <w:rFonts w:eastAsia="Times New Roman" w:cs="Times New Roman"/>
          <w:bCs/>
          <w:szCs w:val="24"/>
        </w:rPr>
        <w:t xml:space="preserve">Πάμε στην τροπολογία </w:t>
      </w:r>
      <w:r>
        <w:rPr>
          <w:rFonts w:eastAsia="Times New Roman" w:cs="Times New Roman"/>
          <w:bCs/>
          <w:szCs w:val="24"/>
        </w:rPr>
        <w:t xml:space="preserve">με αριθμό </w:t>
      </w:r>
      <w:r>
        <w:rPr>
          <w:rFonts w:eastAsia="Times New Roman" w:cs="Times New Roman"/>
          <w:bCs/>
          <w:szCs w:val="24"/>
        </w:rPr>
        <w:t xml:space="preserve">752/48. Μιλάμε για το </w:t>
      </w:r>
      <w:proofErr w:type="spellStart"/>
      <w:r>
        <w:rPr>
          <w:rFonts w:eastAsia="Times New Roman" w:cs="Times New Roman"/>
          <w:bCs/>
          <w:szCs w:val="24"/>
        </w:rPr>
        <w:t>βραχιολάκι</w:t>
      </w:r>
      <w:proofErr w:type="spellEnd"/>
      <w:r>
        <w:rPr>
          <w:rFonts w:eastAsia="Times New Roman" w:cs="Times New Roman"/>
          <w:bCs/>
          <w:szCs w:val="24"/>
        </w:rPr>
        <w:t xml:space="preserve"> στους προφυλακισμένους. Αυτό είναι σωστό. Η Χρυσή Αυγή θα υπερψηφίσει τη συγκεκριμένη τροπολογία, όμως με μια βασική προϋπό</w:t>
      </w:r>
      <w:r>
        <w:rPr>
          <w:rFonts w:eastAsia="Times New Roman" w:cs="Times New Roman"/>
          <w:bCs/>
          <w:szCs w:val="24"/>
        </w:rPr>
        <w:t xml:space="preserve">θεση: Η διαχείριση και η εφαρμογή πρέπει να διενεργούνται μόνο από κρατική υπηρεσία. </w:t>
      </w:r>
    </w:p>
    <w:p w14:paraId="2C0FBCFC" w14:textId="77777777" w:rsidR="0032345F" w:rsidRDefault="00CA05C6">
      <w:pPr>
        <w:spacing w:after="0" w:line="600" w:lineRule="auto"/>
        <w:ind w:firstLine="720"/>
        <w:jc w:val="both"/>
        <w:rPr>
          <w:rFonts w:eastAsia="Times New Roman" w:cs="Times New Roman"/>
          <w:bCs/>
          <w:szCs w:val="24"/>
        </w:rPr>
      </w:pPr>
      <w:r>
        <w:rPr>
          <w:rFonts w:eastAsia="Times New Roman" w:cs="Times New Roman"/>
          <w:bCs/>
          <w:szCs w:val="24"/>
        </w:rPr>
        <w:t>Μη γίνουμε, λοιπόν, μάρτυρες σιγά</w:t>
      </w:r>
      <w:r>
        <w:rPr>
          <w:rFonts w:eastAsia="Times New Roman" w:cs="Times New Roman"/>
          <w:bCs/>
          <w:szCs w:val="24"/>
        </w:rPr>
        <w:t>-</w:t>
      </w:r>
      <w:r>
        <w:rPr>
          <w:rFonts w:eastAsia="Times New Roman" w:cs="Times New Roman"/>
          <w:bCs/>
          <w:szCs w:val="24"/>
        </w:rPr>
        <w:t>σιγά</w:t>
      </w:r>
      <w:r>
        <w:rPr>
          <w:rFonts w:eastAsia="Times New Roman" w:cs="Times New Roman"/>
          <w:bCs/>
          <w:szCs w:val="24"/>
        </w:rPr>
        <w:t>,</w:t>
      </w:r>
      <w:r>
        <w:rPr>
          <w:rFonts w:eastAsia="Times New Roman" w:cs="Times New Roman"/>
          <w:bCs/>
          <w:szCs w:val="24"/>
        </w:rPr>
        <w:t xml:space="preserve"> αυτό το </w:t>
      </w:r>
      <w:proofErr w:type="spellStart"/>
      <w:r>
        <w:rPr>
          <w:rFonts w:eastAsia="Times New Roman" w:cs="Times New Roman"/>
          <w:bCs/>
          <w:szCs w:val="24"/>
        </w:rPr>
        <w:t>βραχιολάκι</w:t>
      </w:r>
      <w:proofErr w:type="spellEnd"/>
      <w:r>
        <w:rPr>
          <w:rFonts w:eastAsia="Times New Roman" w:cs="Times New Roman"/>
          <w:bCs/>
          <w:szCs w:val="24"/>
        </w:rPr>
        <w:t xml:space="preserve"> να το αναλάβουν μόνο ιδιωτικές επιχειρήσεις και εταιρείες, όπως πάτε να το κάνετε, </w:t>
      </w:r>
      <w:r>
        <w:rPr>
          <w:rFonts w:eastAsia="Times New Roman"/>
          <w:bCs/>
        </w:rPr>
        <w:t>προκειμένου να</w:t>
      </w:r>
      <w:r>
        <w:rPr>
          <w:rFonts w:eastAsia="Times New Roman" w:cs="Times New Roman"/>
          <w:bCs/>
          <w:szCs w:val="24"/>
        </w:rPr>
        <w:t xml:space="preserve"> υπάρχουν και </w:t>
      </w:r>
      <w:r>
        <w:rPr>
          <w:rFonts w:eastAsia="Times New Roman" w:cs="Times New Roman"/>
          <w:bCs/>
          <w:szCs w:val="24"/>
        </w:rPr>
        <w:t xml:space="preserve">χρήματα, γιατί παίζονται πολύ καλά </w:t>
      </w:r>
      <w:r>
        <w:rPr>
          <w:rFonts w:eastAsia="Times New Roman" w:cs="Times New Roman"/>
          <w:bCs/>
          <w:szCs w:val="24"/>
        </w:rPr>
        <w:lastRenderedPageBreak/>
        <w:t>λεφτά εδώ πέρα. Επίσης, μη φτάσουμε στο σημείο να δούμε και στην Ελλάδα να υπάρχει το φαινόμενο των ιδιωτικών φυλακών. Το λέω αυτό</w:t>
      </w:r>
      <w:r>
        <w:rPr>
          <w:rFonts w:eastAsia="Times New Roman" w:cs="Times New Roman"/>
          <w:bCs/>
          <w:szCs w:val="24"/>
        </w:rPr>
        <w:t>,</w:t>
      </w:r>
      <w:r>
        <w:rPr>
          <w:rFonts w:eastAsia="Times New Roman" w:cs="Times New Roman"/>
          <w:bCs/>
          <w:szCs w:val="24"/>
        </w:rPr>
        <w:t xml:space="preserve"> γιατί σιγά</w:t>
      </w:r>
      <w:r>
        <w:rPr>
          <w:rFonts w:eastAsia="Times New Roman" w:cs="Times New Roman"/>
          <w:bCs/>
          <w:szCs w:val="24"/>
        </w:rPr>
        <w:t>-</w:t>
      </w:r>
      <w:r>
        <w:rPr>
          <w:rFonts w:eastAsia="Times New Roman" w:cs="Times New Roman"/>
          <w:bCs/>
          <w:szCs w:val="24"/>
        </w:rPr>
        <w:t>σιγά η κατάσταση για εκεί πάει. Πάτε να τα ισοπεδώσετε όλα και μέσα στην ισοπέ</w:t>
      </w:r>
      <w:r>
        <w:rPr>
          <w:rFonts w:eastAsia="Times New Roman" w:cs="Times New Roman"/>
          <w:bCs/>
          <w:szCs w:val="24"/>
        </w:rPr>
        <w:t xml:space="preserve">δωση που θα φέρετε, να δημιουργήσετε άλλα πράγματα, εν αγνοία του ελληνικού λαού. </w:t>
      </w:r>
    </w:p>
    <w:p w14:paraId="2C0FBCFD" w14:textId="77777777" w:rsidR="0032345F" w:rsidRDefault="00CA05C6">
      <w:pPr>
        <w:spacing w:after="0" w:line="600" w:lineRule="auto"/>
        <w:ind w:firstLine="720"/>
        <w:jc w:val="both"/>
        <w:rPr>
          <w:rFonts w:eastAsia="Times New Roman" w:cs="Times New Roman"/>
          <w:szCs w:val="24"/>
        </w:rPr>
      </w:pPr>
      <w:r>
        <w:rPr>
          <w:rFonts w:eastAsia="Times New Roman" w:cs="Times New Roman"/>
          <w:bCs/>
          <w:szCs w:val="24"/>
        </w:rPr>
        <w:t>Είπαμε, λοιπόν, ότι θα το υπερψηφίσουμε, αλλά να προσέξουμε. Η Χρυσή Αυγή κρούει τον κώδωνα του κινδύνου για το συγκεκριμένο γεγονός, να μην υπάρξουν ιδιωτικές εταιρείες που</w:t>
      </w:r>
      <w:r>
        <w:rPr>
          <w:rFonts w:eastAsia="Times New Roman" w:cs="Times New Roman"/>
          <w:bCs/>
          <w:szCs w:val="24"/>
        </w:rPr>
        <w:t xml:space="preserve"> θα αναλάβουν τα </w:t>
      </w:r>
      <w:proofErr w:type="spellStart"/>
      <w:r>
        <w:rPr>
          <w:rFonts w:eastAsia="Times New Roman" w:cs="Times New Roman"/>
          <w:bCs/>
          <w:szCs w:val="24"/>
        </w:rPr>
        <w:t>βραχιολάκι</w:t>
      </w:r>
      <w:proofErr w:type="spellEnd"/>
      <w:r>
        <w:rPr>
          <w:rFonts w:eastAsia="Times New Roman" w:cs="Times New Roman"/>
          <w:bCs/>
          <w:szCs w:val="24"/>
        </w:rPr>
        <w:t xml:space="preserve"> και να μην υπάρχουν και ιδιωτικές φυλακές από κάποιο σημείο και μετά. Γιατί αυτό πάει να γίνει.</w:t>
      </w:r>
    </w:p>
    <w:p w14:paraId="2C0FBCF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Σε ένα άλλο σημείο μιλάτε για την πάταξη της παραχάραξης και της κιβδηλείας του ευρώ και άλλων νομισμάτων. Αυτό ακούγεται όμορφο. Όμ</w:t>
      </w:r>
      <w:r>
        <w:rPr>
          <w:rFonts w:eastAsia="Times New Roman" w:cs="Times New Roman"/>
          <w:szCs w:val="24"/>
        </w:rPr>
        <w:t xml:space="preserve">ως, από πίσω υπάρχει μια </w:t>
      </w:r>
      <w:r>
        <w:rPr>
          <w:rFonts w:eastAsia="Times New Roman" w:cs="Times New Roman"/>
          <w:szCs w:val="24"/>
        </w:rPr>
        <w:t xml:space="preserve">οδηγία </w:t>
      </w:r>
      <w:r>
        <w:rPr>
          <w:rFonts w:eastAsia="Times New Roman" w:cs="Times New Roman"/>
          <w:szCs w:val="24"/>
        </w:rPr>
        <w:t xml:space="preserve">από την Ευρωπαϊκή Ένωση στην οποία ο «Μεγάλος Αδελφός» θα γίνει ακόμα πιο ισχυρός. Θα υπάρχουν </w:t>
      </w:r>
      <w:r>
        <w:rPr>
          <w:rFonts w:eastAsia="Times New Roman" w:cs="Times New Roman"/>
          <w:szCs w:val="24"/>
        </w:rPr>
        <w:lastRenderedPageBreak/>
        <w:t>άρσεις απορρήτων για τον κάθε Έλληνα πολίτη</w:t>
      </w:r>
      <w:r>
        <w:rPr>
          <w:rFonts w:eastAsia="Times New Roman" w:cs="Times New Roman"/>
          <w:szCs w:val="24"/>
        </w:rPr>
        <w:t>,</w:t>
      </w:r>
      <w:r>
        <w:rPr>
          <w:rFonts w:eastAsia="Times New Roman" w:cs="Times New Roman"/>
          <w:szCs w:val="24"/>
        </w:rPr>
        <w:t xml:space="preserve"> που εσείς θα κρίνετε, παρακολουθήσεις οι οποίες μέχρι τώρα ήταν παράνομες και εσείς </w:t>
      </w:r>
      <w:r>
        <w:rPr>
          <w:rFonts w:eastAsia="Times New Roman" w:cs="Times New Roman"/>
          <w:szCs w:val="24"/>
        </w:rPr>
        <w:t>θα τις κάνετε να φαίνονται λογικές. Έτσι, θα κάνετε ένα τεράστιο δίκτυο παρακολούθησης του οποιουδήποτε Έλληνα. Εσείς, που είστε υπέρ της ελευθερίας των ατόμων!</w:t>
      </w:r>
    </w:p>
    <w:p w14:paraId="2C0FBCF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μπορείτε, λοιπόν, επειδή θα έχετε κάποιες δήθεν πληροφορίες, να παρακολουθείτε τα τηλέφωνα τ</w:t>
      </w:r>
      <w:r>
        <w:rPr>
          <w:rFonts w:eastAsia="Times New Roman" w:cs="Times New Roman"/>
          <w:szCs w:val="24"/>
        </w:rPr>
        <w:t>ου καθενός, την προσωπική ζωή του καθενός, όπως ήδη έχετε κάνει. Όμως, τώρα θα το κάνετε και με τον νόμο και με σφραγίδα σιγά-σιγά. Αυτή είναι η Αριστερά σας που ευαγγελίζεστε! Συρματοπλέγματα, όχι ορατά, αλλά στο μυαλό του καθενός και στα δικαιώματα τα οπ</w:t>
      </w:r>
      <w:r>
        <w:rPr>
          <w:rFonts w:eastAsia="Times New Roman" w:cs="Times New Roman"/>
          <w:szCs w:val="24"/>
        </w:rPr>
        <w:t xml:space="preserve">οία έχει, για να φερθεί και να συμπεριφερθεί σαν άνθρωπος. Έτσι κάνετε! Έτσι έχετε μάθει! </w:t>
      </w:r>
    </w:p>
    <w:p w14:paraId="2C0FBD0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Και τέλος, θα ήθελα να αναφερθώ στο θέσφατο, όπως τον έχετε κάνει, του Συνηγόρου του Πολίτη, ο οποίος θα μπορεί να μπαίνει, να εξετάζει, </w:t>
      </w:r>
      <w:r>
        <w:rPr>
          <w:rFonts w:eastAsia="Times New Roman" w:cs="Times New Roman"/>
          <w:szCs w:val="24"/>
        </w:rPr>
        <w:lastRenderedPageBreak/>
        <w:t>να κοιτάει για τυχόν κρούσμα</w:t>
      </w:r>
      <w:r>
        <w:rPr>
          <w:rFonts w:eastAsia="Times New Roman" w:cs="Times New Roman"/>
          <w:szCs w:val="24"/>
        </w:rPr>
        <w:t xml:space="preserve">τα αστυνομικών και σωφρονιστικών υπαλλήλων εις βάρος κρατουμένων, αλλοδαπών, λαθρομεταναστών και δεν ξέρω εγώ τι. </w:t>
      </w:r>
    </w:p>
    <w:p w14:paraId="2C0FBD0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Καλά, έχετε δει τα περιστατικά, για να δείτε πόσοι αστυνομικοί, πόσοι στρατιωτικοί, πόσοι σωφρονιστικοί υπάλληλοι έχουν χτυπηθεί, έχουν διωχθ</w:t>
      </w:r>
      <w:r>
        <w:rPr>
          <w:rFonts w:eastAsia="Times New Roman" w:cs="Times New Roman"/>
          <w:szCs w:val="24"/>
        </w:rPr>
        <w:t xml:space="preserve">εί και έχουν δολοφονηθεί και πόσοι λαθρομετανάστες; </w:t>
      </w:r>
    </w:p>
    <w:p w14:paraId="2C0FBD0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αντί</w:t>
      </w:r>
      <w:r>
        <w:rPr>
          <w:rFonts w:eastAsia="Times New Roman" w:cs="Times New Roman"/>
          <w:szCs w:val="24"/>
        </w:rPr>
        <w:t>,</w:t>
      </w:r>
      <w:r>
        <w:rPr>
          <w:rFonts w:eastAsia="Times New Roman" w:cs="Times New Roman"/>
          <w:szCs w:val="24"/>
        </w:rPr>
        <w:t xml:space="preserve"> εσείς να κάνετε ένα πλαίσιο στο οποίο να ορίζετε ότι οι αστυνομικοί θα έχουν πραγματικά τη δυνατότητα να φέρονται σαν αστυνομικοί και να μην φοβούνται να κάνουν σύλληψη κάποιου λαθρομετανάστη ή</w:t>
      </w:r>
      <w:r>
        <w:rPr>
          <w:rFonts w:eastAsia="Times New Roman" w:cs="Times New Roman"/>
          <w:szCs w:val="24"/>
        </w:rPr>
        <w:t xml:space="preserve"> οποιουδήποτε κακοποιού, ασχέτως του τι είναι -που δεν τολμάει ένας αστυνομικός να κάνει σύλληψη!-, εσείς βάζετε και από πάνω τον Συνήγορο του Πολίτη να τους κάνει «ντα» και να τους μαλώνει, όταν αυτοί τολμούν να κάνουν το καθήκον τους. </w:t>
      </w:r>
    </w:p>
    <w:p w14:paraId="2C0FBD0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Σίγουρα υπάρχουν </w:t>
      </w:r>
      <w:proofErr w:type="spellStart"/>
      <w:r>
        <w:rPr>
          <w:rFonts w:eastAsia="Times New Roman" w:cs="Times New Roman"/>
          <w:szCs w:val="24"/>
        </w:rPr>
        <w:t>π</w:t>
      </w:r>
      <w:r>
        <w:rPr>
          <w:rFonts w:eastAsia="Times New Roman" w:cs="Times New Roman"/>
          <w:szCs w:val="24"/>
        </w:rPr>
        <w:t>αραβατικές</w:t>
      </w:r>
      <w:proofErr w:type="spellEnd"/>
      <w:r>
        <w:rPr>
          <w:rFonts w:eastAsia="Times New Roman" w:cs="Times New Roman"/>
          <w:szCs w:val="24"/>
        </w:rPr>
        <w:t xml:space="preserve"> συμπεριφορές κάποιων ελάχιστων οργάνων της αστυνομίας και κάποιων ελάχιστων σωφρονιστικών υπαλλήλων. Σίγουρα υπάρχει αυτό και αυτοί θα πρέπει να διωχθούν. </w:t>
      </w:r>
    </w:p>
    <w:p w14:paraId="2C0FBD0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Δεν γίνεται, όμως, όταν ένας αστυνομικός ή σωφρονιστικός υπάλληλος δίνει ένα χαστούκι να </w:t>
      </w:r>
      <w:r>
        <w:rPr>
          <w:rFonts w:eastAsia="Times New Roman" w:cs="Times New Roman"/>
          <w:szCs w:val="24"/>
        </w:rPr>
        <w:t>τον διώχνουμε από την υπηρεσία και όταν αυτός ο άνθρωπος έχει να αντιμετωπίσει κακούργους με όπλα, με μαχαίρια, οι οποίοι επιτίθενται, να μην μπορεί να κάνει τίποτα! Τι τον θέλετε τότε τον αστυνομικό; Βγείτε εσείς έξω, που τα ξέρετε όλα, μιλήστε στον πληθυ</w:t>
      </w:r>
      <w:r>
        <w:rPr>
          <w:rFonts w:eastAsia="Times New Roman" w:cs="Times New Roman"/>
          <w:szCs w:val="24"/>
        </w:rPr>
        <w:t xml:space="preserve">ντικό στους λαθρομετανάστες και πείστε τους να κάνουν το σωστό. Πάμε καλά; Έχετε ξεφύγει τελείως; </w:t>
      </w:r>
    </w:p>
    <w:p w14:paraId="2C0FBD0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Όταν, όμως, είστε στα σπίτια σας, έχετε ο καθένας δεκαπέντε με είκοσι αστυνομικούς να σας φυλάνε. Εκεί θέλετε να εφαρμόζεται η έννομη τάξη! Εκεί θέλετε τον α</w:t>
      </w:r>
      <w:r>
        <w:rPr>
          <w:rFonts w:eastAsia="Times New Roman" w:cs="Times New Roman"/>
          <w:szCs w:val="24"/>
        </w:rPr>
        <w:t xml:space="preserve">στυνομικό να είναι αστυνομικός! Τυγχάνει και περνάω από τα γραφεία του ΣΥΡΙΖΑ –μάλιστα μάθαμε ότι κάποια γραφεία δεν τα είχατε δηλώσει και δεν πληρώνατε και ΕΝΦΙΑ- και βλέπω απ’ έξω </w:t>
      </w:r>
      <w:r>
        <w:rPr>
          <w:rFonts w:eastAsia="Times New Roman" w:cs="Times New Roman"/>
          <w:szCs w:val="24"/>
        </w:rPr>
        <w:lastRenderedPageBreak/>
        <w:t xml:space="preserve">τέσσερις διμοιρίες ΜΑΤ. Είναι από τα ΜΑΤ που θα καταργούσατε ή από τα ΜΑΤ </w:t>
      </w:r>
      <w:r>
        <w:rPr>
          <w:rFonts w:eastAsia="Times New Roman" w:cs="Times New Roman"/>
          <w:szCs w:val="24"/>
        </w:rPr>
        <w:t xml:space="preserve">που τα έχετε ενισχύσει; Για πείτε μας! Τι από τα δύο γίνεται; </w:t>
      </w:r>
    </w:p>
    <w:p w14:paraId="2C0FBD0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Είστε ωραίοι να το παίζετε ανθρωπιστές στους άλλους, αλλά εσείς να κυκλοφορείτε πάντα με την ασφάλεια και τη συνοδεία της Αστυνομίας, της Αστυνομίας που δεν θέλετε και των αστυνομικών εναντίον </w:t>
      </w:r>
      <w:r>
        <w:rPr>
          <w:rFonts w:eastAsia="Times New Roman" w:cs="Times New Roman"/>
          <w:szCs w:val="24"/>
        </w:rPr>
        <w:t>των οποίων εφαρμόζετε νόμους. Αυτή είναι η Αριστερά σας!</w:t>
      </w:r>
    </w:p>
    <w:p w14:paraId="2C0FBD0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Εδώ θα ήθελα να τονίσω κάτι για να το ξέρει ο κόσμος. Αυτός ο Συνήγορος του Πολίτη, ο οποίος θα είναι αόρατος αρχή, θα μπορεί να υπάρχει, να βγάζει τις αποφάσεις και οτιδήποτε, αλλά –προσέξτε τι λέει</w:t>
      </w:r>
      <w:r>
        <w:rPr>
          <w:rFonts w:eastAsia="Times New Roman" w:cs="Times New Roman"/>
          <w:szCs w:val="24"/>
        </w:rPr>
        <w:t xml:space="preserve"> μέσα στο νομοσχέδιο- «δεν διώκονται για πράξεις που διενεργούν κατά την άσκηση των καθηκόντων τους». Γιατί αυτή η ιδιότυπη ασυλία; Γιατί να μην διώκονται; Ο καθένας διώκεται αν κάνει κάτι. Εδώ διώκετε τον αστυνομικό, γιατί πιάνει τον εγκληματία. Δεν θα δι</w:t>
      </w:r>
      <w:r>
        <w:rPr>
          <w:rFonts w:eastAsia="Times New Roman" w:cs="Times New Roman"/>
          <w:szCs w:val="24"/>
        </w:rPr>
        <w:t xml:space="preserve">ώκεται ο Συνήγορος του Πολίτη για πράξεις του; Ας γνωρίζουν οι Έλληνες πολίτες τι θα επακολουθήσει! </w:t>
      </w:r>
    </w:p>
    <w:p w14:paraId="2C0FBD0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Και πάμε τώρα σε κάποια θέματα της επικαιρότητας. Επειδή μιλάμε για ένα νομοσχέδιο αντιρατσιστικό, θα ήθελα να κάνω μια ερώτηση. Είναι διάκριση ή όχι να κα</w:t>
      </w:r>
      <w:r>
        <w:rPr>
          <w:rFonts w:eastAsia="Times New Roman" w:cs="Times New Roman"/>
          <w:szCs w:val="24"/>
        </w:rPr>
        <w:t xml:space="preserve">ίγεται η ελληνική σημαία και να μην ασχολείται κανείς; Αν καιγόταν η αλβανική ή η τουρκική σημαία, θα είχε επιληφθεί το ελληνικό κράτος; </w:t>
      </w:r>
    </w:p>
    <w:p w14:paraId="2C0FBD0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Είναι διάκριση ή όχι η τρίτη κοινοβουλευτική δύναμη, επειδή έτσι το θέλετε εσείς, να μην έχει Αντιπρόεδρο στη Βουλή; </w:t>
      </w:r>
    </w:p>
    <w:p w14:paraId="2C0FBD0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Είναι διάκριση ή όχι στα δημόσια τηλεοπτικά κανάλια να μην καλείται ο Αρχηγός και οι Βουλευτές της Χρυσής Αυγής; Για πείτε μου εσείς, που είστε υπέρ της ισότητας! Αυτά είναι διακρίσεις ή μήπως είναι ρητορική μίσους από τη Χρυσή Αυγή; Γιατί μπορεί να μας το</w:t>
      </w:r>
      <w:r>
        <w:rPr>
          <w:rFonts w:eastAsia="Times New Roman" w:cs="Times New Roman"/>
          <w:szCs w:val="24"/>
        </w:rPr>
        <w:t xml:space="preserve"> πείτε κι έτσι ότι είναι!</w:t>
      </w:r>
    </w:p>
    <w:p w14:paraId="2C0FBD0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Πάμε λοιπόν σε ένα περιστατικό που συνέβη πριν από λίγες μέρες και δεν είδα κανέναν από τους Βουλευτές να το στηλιτεύει και να διαμαρτύρεται. </w:t>
      </w:r>
    </w:p>
    <w:p w14:paraId="2C0FBD0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Εμφανίστηκε εδώ πέρα ένας τύπος -ένας τύπος ο οποίος έχει αναλάβει Υφυπουργός και θα κά</w:t>
      </w:r>
      <w:r>
        <w:rPr>
          <w:rFonts w:eastAsia="Times New Roman" w:cs="Times New Roman"/>
          <w:szCs w:val="24"/>
        </w:rPr>
        <w:t xml:space="preserve">τσει και αυτός δύο-τρεις μήνες στην καρέκλα και μετά θα φύγει- και τόλμησε να επιτεθεί με αισχρούς και βαρύτατους χαρακτηρισμούς εις βάρος ενός </w:t>
      </w:r>
      <w:r>
        <w:rPr>
          <w:rFonts w:eastAsia="Times New Roman" w:cs="Times New Roman"/>
          <w:szCs w:val="24"/>
        </w:rPr>
        <w:t>μ</w:t>
      </w:r>
      <w:r>
        <w:rPr>
          <w:rFonts w:eastAsia="Times New Roman" w:cs="Times New Roman"/>
          <w:szCs w:val="24"/>
        </w:rPr>
        <w:t xml:space="preserve">ητροπολίτη, ο οποίος κρατάει ψηλά και υπερήφανη τη σημαία της Ελλάδος και της </w:t>
      </w:r>
      <w:r>
        <w:rPr>
          <w:rFonts w:eastAsia="Times New Roman" w:cs="Times New Roman"/>
          <w:szCs w:val="24"/>
        </w:rPr>
        <w:t>ο</w:t>
      </w:r>
      <w:r>
        <w:rPr>
          <w:rFonts w:eastAsia="Times New Roman" w:cs="Times New Roman"/>
          <w:szCs w:val="24"/>
        </w:rPr>
        <w:t xml:space="preserve">ρθοδοξίας! </w:t>
      </w:r>
      <w:r>
        <w:rPr>
          <w:rFonts w:eastAsia="Times New Roman" w:cs="Times New Roman"/>
          <w:szCs w:val="24"/>
        </w:rPr>
        <w:t>Και φυσικά, έχετε πρό</w:t>
      </w:r>
      <w:r>
        <w:rPr>
          <w:rFonts w:eastAsia="Times New Roman" w:cs="Times New Roman"/>
          <w:szCs w:val="24"/>
        </w:rPr>
        <w:t xml:space="preserve">βλημα με αυτού του είδους τους </w:t>
      </w:r>
      <w:r>
        <w:rPr>
          <w:rFonts w:eastAsia="Times New Roman" w:cs="Times New Roman"/>
          <w:szCs w:val="24"/>
        </w:rPr>
        <w:t>μ</w:t>
      </w:r>
      <w:r>
        <w:rPr>
          <w:rFonts w:eastAsia="Times New Roman" w:cs="Times New Roman"/>
          <w:szCs w:val="24"/>
        </w:rPr>
        <w:t>ητροπολίτες, με τους άλλους, που είναι της παγκοσμιοποίησης δεν έχετε κανένα πρόβλημα. Τόλμησε, λοιπόν, αυτός ο άνθρωπος να αναφερθεί με αισχρά λόγια, με βαρύτατους χαρακτηρισμούς στον Μητροπολίτη Αμβρόσιο, γιατί τον χαρακτή</w:t>
      </w:r>
      <w:r>
        <w:rPr>
          <w:rFonts w:eastAsia="Times New Roman" w:cs="Times New Roman"/>
          <w:szCs w:val="24"/>
        </w:rPr>
        <w:t xml:space="preserve">ρισε «ένα γεροντάκι». Εδώ είμαστε μέσα. Μην τα βάζει λοιπόν, αυτός ο </w:t>
      </w:r>
      <w:proofErr w:type="spellStart"/>
      <w:r>
        <w:rPr>
          <w:rFonts w:eastAsia="Times New Roman" w:cs="Times New Roman"/>
          <w:szCs w:val="24"/>
        </w:rPr>
        <w:t>νεογνός</w:t>
      </w:r>
      <w:proofErr w:type="spellEnd"/>
      <w:r>
        <w:rPr>
          <w:rFonts w:eastAsia="Times New Roman" w:cs="Times New Roman"/>
          <w:szCs w:val="24"/>
        </w:rPr>
        <w:t xml:space="preserve">, με τους </w:t>
      </w:r>
      <w:r>
        <w:rPr>
          <w:rFonts w:eastAsia="Times New Roman" w:cs="Times New Roman"/>
          <w:szCs w:val="24"/>
        </w:rPr>
        <w:t>μ</w:t>
      </w:r>
      <w:r>
        <w:rPr>
          <w:rFonts w:eastAsia="Times New Roman" w:cs="Times New Roman"/>
          <w:szCs w:val="24"/>
        </w:rPr>
        <w:t xml:space="preserve">ητροπολίτες. Ας τα βάλει και με εμάς εδώ πέρα μέσα και να τα πει αυτά. </w:t>
      </w:r>
    </w:p>
    <w:p w14:paraId="2C0FBD0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Όταν όμως, ήταν να μιλήσετε, για κανέναν </w:t>
      </w:r>
      <w:proofErr w:type="spellStart"/>
      <w:r>
        <w:rPr>
          <w:rFonts w:eastAsia="Times New Roman" w:cs="Times New Roman"/>
          <w:szCs w:val="24"/>
        </w:rPr>
        <w:t>ψευτομουφτή</w:t>
      </w:r>
      <w:proofErr w:type="spellEnd"/>
      <w:r>
        <w:rPr>
          <w:rFonts w:eastAsia="Times New Roman" w:cs="Times New Roman"/>
          <w:szCs w:val="24"/>
        </w:rPr>
        <w:t xml:space="preserve"> πάνω στη Θράκη, που μιλάει για το Κοράνι και λέει ότι υπάρχει τουρκική μειονότητα, οι Βουλευτές του </w:t>
      </w:r>
      <w:r>
        <w:rPr>
          <w:rFonts w:eastAsia="Times New Roman" w:cs="Times New Roman"/>
          <w:szCs w:val="24"/>
        </w:rPr>
        <w:t>ε</w:t>
      </w:r>
      <w:r>
        <w:rPr>
          <w:rFonts w:eastAsia="Times New Roman" w:cs="Times New Roman"/>
          <w:szCs w:val="24"/>
        </w:rPr>
        <w:t xml:space="preserve">λληνικού Κοινοβουλίου κλείνουν το στοματάκι τους και </w:t>
      </w:r>
      <w:r>
        <w:rPr>
          <w:rFonts w:eastAsia="Times New Roman" w:cs="Times New Roman"/>
          <w:szCs w:val="24"/>
        </w:rPr>
        <w:lastRenderedPageBreak/>
        <w:t>τα ακούν όλα αυτά, χωρίς να βγάζουν λέξη. Και ότα</w:t>
      </w:r>
      <w:r>
        <w:rPr>
          <w:rFonts w:eastAsia="Times New Roman" w:cs="Times New Roman"/>
          <w:szCs w:val="24"/>
        </w:rPr>
        <w:t xml:space="preserve">ν τολμήσει η Χρυσή Αυγή να αναφερθεί και να πει… Τι σύγκριση κάνουμε τώρα; Εδώ μιλάμε για </w:t>
      </w:r>
      <w:proofErr w:type="spellStart"/>
      <w:r>
        <w:rPr>
          <w:rFonts w:eastAsia="Times New Roman" w:cs="Times New Roman"/>
          <w:szCs w:val="24"/>
        </w:rPr>
        <w:t>ψευτομουφτήδες</w:t>
      </w:r>
      <w:proofErr w:type="spellEnd"/>
      <w:r>
        <w:rPr>
          <w:rFonts w:eastAsia="Times New Roman" w:cs="Times New Roman"/>
          <w:szCs w:val="24"/>
        </w:rPr>
        <w:t xml:space="preserve">, που μιλάνε για τουρκική μειονότητα από τη μία και μιλάμε για τους </w:t>
      </w:r>
      <w:r>
        <w:rPr>
          <w:rFonts w:eastAsia="Times New Roman" w:cs="Times New Roman"/>
          <w:szCs w:val="24"/>
        </w:rPr>
        <w:t>μ</w:t>
      </w:r>
      <w:r>
        <w:rPr>
          <w:rFonts w:eastAsia="Times New Roman" w:cs="Times New Roman"/>
          <w:szCs w:val="24"/>
        </w:rPr>
        <w:t xml:space="preserve">ητροπολίτες μας, μιλάμε για την πατρίδα μας και την </w:t>
      </w:r>
      <w:r>
        <w:rPr>
          <w:rFonts w:eastAsia="Times New Roman" w:cs="Times New Roman"/>
          <w:szCs w:val="24"/>
        </w:rPr>
        <w:t>ο</w:t>
      </w:r>
      <w:r>
        <w:rPr>
          <w:rFonts w:eastAsia="Times New Roman" w:cs="Times New Roman"/>
          <w:szCs w:val="24"/>
        </w:rPr>
        <w:t xml:space="preserve">ρθοδοξία μας από την άλλη. </w:t>
      </w:r>
    </w:p>
    <w:p w14:paraId="2C0FBD0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ατί ξέρετε κάτι, κύριοι της Κυβέρνησης; Θέλετε, δεν το θέλετε, η Ελλάδα είναι χριστιανική. Η Ελλάδα έχει πίστη ορθόδοξη. Ό,τι και να κάνετε, αυτό θα επικρατεί στην Ελλάδα. </w:t>
      </w:r>
    </w:p>
    <w:p w14:paraId="2C0FBD0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Είδαμε, λοιπόν, να γίνεται η επίθεση εναντίον του Μητροπολίτη Αμβρόσιου, να γίνεται</w:t>
      </w:r>
      <w:r>
        <w:rPr>
          <w:rFonts w:eastAsia="Times New Roman" w:cs="Times New Roman"/>
          <w:szCs w:val="24"/>
        </w:rPr>
        <w:t xml:space="preserve"> επίθεση εναντίον όποιου τολμάει να μιλάει και να λέει τα αυτονόητα. Εμείς, σαν Χρυσή Αυγή θα στηρίξουμε τον οποιονδήποτε μιλάει για την πατρίδα μας, τον οποιονδήποτε μιλάει για την ελευθερία και για τις δύσκολες στιγμές, οι οποίες έρχονται στην πατρίδα  μ</w:t>
      </w:r>
      <w:r>
        <w:rPr>
          <w:rFonts w:eastAsia="Times New Roman" w:cs="Times New Roman"/>
          <w:szCs w:val="24"/>
        </w:rPr>
        <w:t xml:space="preserve">ας. </w:t>
      </w:r>
    </w:p>
    <w:p w14:paraId="2C0FBD1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Όταν η Χρυσή Αυγή τα φώναζε πριν από χρόνια, λέγατε ότι αυτά δεν θα συμβούν και είναι στη φαντασία μας. Δυστυχώς, είναι πραγματικότητα </w:t>
      </w:r>
      <w:r>
        <w:rPr>
          <w:rFonts w:eastAsia="Times New Roman" w:cs="Times New Roman"/>
          <w:szCs w:val="24"/>
        </w:rPr>
        <w:lastRenderedPageBreak/>
        <w:t>και τα βιώνουμε καθημερινά. Δυστυχώς, με εσάς Υπουργούς και Κυβέρνηση, αυτή είναι η κατάντια μας. Όχι για πολύ ακόμα</w:t>
      </w:r>
      <w:r>
        <w:rPr>
          <w:rFonts w:eastAsia="Times New Roman" w:cs="Times New Roman"/>
          <w:szCs w:val="24"/>
        </w:rPr>
        <w:t xml:space="preserve">. Ο ελληνικός λαός θα σας στείλει εκεί που πρέπει. </w:t>
      </w:r>
    </w:p>
    <w:p w14:paraId="2C0FBD1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Και ακούσαμε, λοιπόν, και τον Υπουργό, τον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Μουζάλα</w:t>
      </w:r>
      <w:proofErr w:type="spellEnd"/>
      <w:r>
        <w:rPr>
          <w:rFonts w:eastAsia="Times New Roman" w:cs="Times New Roman"/>
          <w:szCs w:val="24"/>
        </w:rPr>
        <w:t xml:space="preserve">, να λέει ότι οι νησιώτες δεν αντιδρούν με σωστό τρόπο, αλλά με έναν τρόπο ο οποίος παραπέμπει σε </w:t>
      </w:r>
      <w:proofErr w:type="spellStart"/>
      <w:r>
        <w:rPr>
          <w:rFonts w:eastAsia="Times New Roman" w:cs="Times New Roman"/>
          <w:szCs w:val="24"/>
        </w:rPr>
        <w:t>Χρυσαυγίτες</w:t>
      </w:r>
      <w:proofErr w:type="spellEnd"/>
      <w:r>
        <w:rPr>
          <w:rFonts w:eastAsia="Times New Roman" w:cs="Times New Roman"/>
          <w:szCs w:val="24"/>
        </w:rPr>
        <w:t xml:space="preserve"> και σε Χρυσή Αυγή. Βέβαια, γιατί οι νησιώ</w:t>
      </w:r>
      <w:r>
        <w:rPr>
          <w:rFonts w:eastAsia="Times New Roman" w:cs="Times New Roman"/>
          <w:szCs w:val="24"/>
        </w:rPr>
        <w:t xml:space="preserve">τες δεν σκύβουν το κεφάλι να βγαίνουν έξω να τους σφάζουν οι λαθρομετανάστες, γιατί οι νησιώτες δεν κάθονται να τρώνε σφαλιάρες από κάθε </w:t>
      </w:r>
      <w:proofErr w:type="spellStart"/>
      <w:r>
        <w:rPr>
          <w:rFonts w:eastAsia="Times New Roman" w:cs="Times New Roman"/>
          <w:szCs w:val="24"/>
        </w:rPr>
        <w:t>Πακιστανο-μπαγκλαντεσιανό</w:t>
      </w:r>
      <w:proofErr w:type="spellEnd"/>
      <w:r>
        <w:rPr>
          <w:rFonts w:eastAsia="Times New Roman" w:cs="Times New Roman"/>
          <w:szCs w:val="24"/>
        </w:rPr>
        <w:t xml:space="preserve"> που έχει έρθει  παράνομα στη χώρα μας και αντί να τον στείλουμε από κει που ήρθε, εσείς κάθεσ</w:t>
      </w:r>
      <w:r>
        <w:rPr>
          <w:rFonts w:eastAsia="Times New Roman" w:cs="Times New Roman"/>
          <w:szCs w:val="24"/>
        </w:rPr>
        <w:t xml:space="preserve">τε και τον νταντεύετε. Και επειδή, λοιπόν, αντιδρούν, λέτε ότι είναι </w:t>
      </w:r>
      <w:proofErr w:type="spellStart"/>
      <w:r>
        <w:rPr>
          <w:rFonts w:eastAsia="Times New Roman" w:cs="Times New Roman"/>
          <w:szCs w:val="24"/>
        </w:rPr>
        <w:t>Χρυσαυγίτες</w:t>
      </w:r>
      <w:proofErr w:type="spellEnd"/>
      <w:r>
        <w:rPr>
          <w:rFonts w:eastAsia="Times New Roman" w:cs="Times New Roman"/>
          <w:szCs w:val="24"/>
        </w:rPr>
        <w:t xml:space="preserve">. </w:t>
      </w:r>
    </w:p>
    <w:p w14:paraId="2C0FBD1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Λοιπόν, για τη Χρυσή Αυγή είναι τιμή μας, εάν ο οποιοσδήποτε Έλληνας που αντιδράει, χαρακτηρίζεται </w:t>
      </w:r>
      <w:proofErr w:type="spellStart"/>
      <w:r>
        <w:rPr>
          <w:rFonts w:eastAsia="Times New Roman" w:cs="Times New Roman"/>
          <w:szCs w:val="24"/>
        </w:rPr>
        <w:t>Χρυσαυγίτης</w:t>
      </w:r>
      <w:proofErr w:type="spellEnd"/>
      <w:r>
        <w:rPr>
          <w:rFonts w:eastAsia="Times New Roman" w:cs="Times New Roman"/>
          <w:szCs w:val="24"/>
        </w:rPr>
        <w:t>. Και αυτή είναι η πραγματικότητα. Υπάρχετε όλοι εσείς που είστ</w:t>
      </w:r>
      <w:r>
        <w:rPr>
          <w:rFonts w:eastAsia="Times New Roman" w:cs="Times New Roman"/>
          <w:szCs w:val="24"/>
        </w:rPr>
        <w:t xml:space="preserve">ε υπέρ της </w:t>
      </w:r>
      <w:proofErr w:type="spellStart"/>
      <w:r>
        <w:rPr>
          <w:rFonts w:eastAsia="Times New Roman" w:cs="Times New Roman"/>
          <w:szCs w:val="24"/>
        </w:rPr>
        <w:t>πολυπολιτισμικότητας</w:t>
      </w:r>
      <w:proofErr w:type="spellEnd"/>
      <w:r>
        <w:rPr>
          <w:rFonts w:eastAsia="Times New Roman" w:cs="Times New Roman"/>
          <w:szCs w:val="24"/>
        </w:rPr>
        <w:t xml:space="preserve"> και υπέρ της νέας τάξης πραγμάτων και υπάρχει η Χρυσή Αυγή, η </w:t>
      </w:r>
      <w:r>
        <w:rPr>
          <w:rFonts w:eastAsia="Times New Roman" w:cs="Times New Roman"/>
          <w:szCs w:val="24"/>
        </w:rPr>
        <w:lastRenderedPageBreak/>
        <w:t xml:space="preserve">οποία τάσσεται υπέρ της Ελλάδος, υπέρ της πατρίδας, υπέρ της θρησκείας μας. Καλοδεχούμενοι, λοιπόν, όλοι οι Έλληνες πολίτες στις τάξεις της Χρυσής Αυγής. </w:t>
      </w:r>
    </w:p>
    <w:p w14:paraId="2C0FBD1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Είδαμε,</w:t>
      </w:r>
      <w:r>
        <w:rPr>
          <w:rFonts w:eastAsia="Times New Roman" w:cs="Times New Roman"/>
          <w:szCs w:val="24"/>
        </w:rPr>
        <w:t xml:space="preserve"> λοιπόν, αυτό το διάστημα και ένα έγγραφο, το οποίο εκδόθηκε από το ΓΕΣ και το οποίο αυτό έγγραφο –στην Ελλάδα της </w:t>
      </w:r>
      <w:proofErr w:type="spellStart"/>
      <w:r>
        <w:rPr>
          <w:rFonts w:eastAsia="Times New Roman" w:cs="Times New Roman"/>
          <w:szCs w:val="24"/>
        </w:rPr>
        <w:t>πολυπολιτισμικότητας</w:t>
      </w:r>
      <w:proofErr w:type="spellEnd"/>
      <w:r>
        <w:rPr>
          <w:rFonts w:eastAsia="Times New Roman" w:cs="Times New Roman"/>
          <w:szCs w:val="24"/>
        </w:rPr>
        <w:t xml:space="preserve"> και των λαθρομεταναστών, τους οποίους λατρεύετε- λέει προς τα στελέχη του και προς αυτούς που είναι μέσα στα κέντρα λαθρ</w:t>
      </w:r>
      <w:r>
        <w:rPr>
          <w:rFonts w:eastAsia="Times New Roman" w:cs="Times New Roman"/>
          <w:szCs w:val="24"/>
        </w:rPr>
        <w:t xml:space="preserve">ομεταναστών: «Να αποφεύγουν να κυκλοφορούν πεζή κατά </w:t>
      </w:r>
      <w:proofErr w:type="spellStart"/>
      <w:r>
        <w:rPr>
          <w:rFonts w:eastAsia="Times New Roman" w:cs="Times New Roman"/>
          <w:szCs w:val="24"/>
        </w:rPr>
        <w:t>μόνας</w:t>
      </w:r>
      <w:proofErr w:type="spellEnd"/>
      <w:r>
        <w:rPr>
          <w:rFonts w:eastAsia="Times New Roman" w:cs="Times New Roman"/>
          <w:szCs w:val="24"/>
        </w:rPr>
        <w:t>. Να προτιμούν πολυσύχναστες οδούς αποφεύγοντας αντίστοιχα απομονωμένες και σοκάκια, ιδιαίτερα τις βραδινές ώρες. Να αποφεύγουν να φέρουν τιμαλφή αντικείμενα, καθώς και μεγάλα χρηματικά ποσά, τα οπο</w:t>
      </w:r>
      <w:r>
        <w:rPr>
          <w:rFonts w:eastAsia="Times New Roman" w:cs="Times New Roman"/>
          <w:szCs w:val="24"/>
        </w:rPr>
        <w:t xml:space="preserve">ία έλκουν την προσοχή τρίτων ατόμων. Να ενημερώνουν για επικείμενη δραστηριότητά </w:t>
      </w:r>
      <w:r>
        <w:rPr>
          <w:rFonts w:eastAsia="Times New Roman" w:cs="Times New Roman"/>
          <w:szCs w:val="24"/>
        </w:rPr>
        <w:t>τους,</w:t>
      </w:r>
      <w:r>
        <w:rPr>
          <w:rFonts w:eastAsia="Times New Roman" w:cs="Times New Roman"/>
          <w:szCs w:val="24"/>
        </w:rPr>
        <w:t xml:space="preserve"> οικεία τους πρόσωπα.»</w:t>
      </w:r>
      <w:r>
        <w:rPr>
          <w:rFonts w:eastAsia="Times New Roman" w:cs="Times New Roman"/>
          <w:szCs w:val="24"/>
        </w:rPr>
        <w:t>.</w:t>
      </w:r>
      <w:r>
        <w:rPr>
          <w:rFonts w:eastAsia="Times New Roman" w:cs="Times New Roman"/>
          <w:szCs w:val="24"/>
        </w:rPr>
        <w:t xml:space="preserve"> Να τους βάλουμε και αναζήτηση στον Ερυθρό Σταυρό, να τους βρουν σε λίγο, μην ξεφύγουν! «Να έχουν στα </w:t>
      </w:r>
      <w:r>
        <w:rPr>
          <w:rFonts w:eastAsia="Times New Roman" w:cs="Times New Roman"/>
          <w:szCs w:val="24"/>
        </w:rPr>
        <w:lastRenderedPageBreak/>
        <w:t>κινητά τους ταχείες κλήσεις στο αστυνομικό τμ</w:t>
      </w:r>
      <w:r>
        <w:rPr>
          <w:rFonts w:eastAsia="Times New Roman" w:cs="Times New Roman"/>
          <w:szCs w:val="24"/>
        </w:rPr>
        <w:t>ήμα της περιοχής. Να βρίσκονται σε εγρήγορση για την περίπτωση που κάποιος τους παρακολουθεί και σε τυχόν υποψία ότι συμβαίνει αυτό, να μεταβαίνουν στο πλησιέστερο αστυνομικό τμήμα και όχι στην οικία τους.»</w:t>
      </w:r>
    </w:p>
    <w:p w14:paraId="2C0FBD1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Αυτή την Ελλάδα θέλετε να κάνετε! Έτσι είναι η Ελ</w:t>
      </w:r>
      <w:r>
        <w:rPr>
          <w:rFonts w:eastAsia="Times New Roman" w:cs="Times New Roman"/>
          <w:szCs w:val="24"/>
        </w:rPr>
        <w:t xml:space="preserve">λάδα που θέλετε να κάνετε. Κρατήστε το, λοιπόν, για τα Πρακτικά. </w:t>
      </w:r>
    </w:p>
    <w:p w14:paraId="2C0FBD1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Λαγός </w:t>
      </w:r>
      <w:r>
        <w:rPr>
          <w:rFonts w:eastAsia="Times New Roman" w:cs="Times New Roman"/>
          <w:szCs w:val="24"/>
        </w:rPr>
        <w:t>καταθέτει</w:t>
      </w:r>
      <w:r>
        <w:rPr>
          <w:rFonts w:eastAsia="Times New Roman" w:cs="Times New Roman"/>
          <w:szCs w:val="24"/>
        </w:rPr>
        <w:t xml:space="preserve">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2C0FBD1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Λοιπόν, για να τελειώνουμε, θα ήθελα να αναφερθώ και σε ένα τελευταίο, για ένα λεπτό, κύριε Πρόεδρε. </w:t>
      </w:r>
    </w:p>
    <w:p w14:paraId="2C0FBD1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Είδαμε να γινόμαστε μάρτυρες του σουλτάνου </w:t>
      </w:r>
      <w:proofErr w:type="spellStart"/>
      <w:r>
        <w:rPr>
          <w:rFonts w:eastAsia="Times New Roman" w:cs="Times New Roman"/>
          <w:szCs w:val="24"/>
        </w:rPr>
        <w:t>Ερντογάν</w:t>
      </w:r>
      <w:proofErr w:type="spellEnd"/>
      <w:r>
        <w:rPr>
          <w:rFonts w:eastAsia="Times New Roman" w:cs="Times New Roman"/>
          <w:szCs w:val="24"/>
        </w:rPr>
        <w:t xml:space="preserve">, ο οποίος βγαίνει και μας μιλάει με προκλητικό τρόπο –και εσείς κάθεστε και τον </w:t>
      </w:r>
      <w:r>
        <w:rPr>
          <w:rFonts w:eastAsia="Times New Roman" w:cs="Times New Roman"/>
          <w:szCs w:val="24"/>
        </w:rPr>
        <w:t xml:space="preserve">ακούτε και μας κάνετε κάτι ανούσιες δηλώσεις στα δελτία ειδήσεων, κάτι </w:t>
      </w:r>
      <w:r>
        <w:rPr>
          <w:rFonts w:eastAsia="Times New Roman" w:cs="Times New Roman"/>
          <w:szCs w:val="24"/>
        </w:rPr>
        <w:lastRenderedPageBreak/>
        <w:t xml:space="preserve">νερόβραστες δηλώσεις- και να μας μιλάει για τη Θράκη μας, να μας μιλάει για τα νησιά μας, να μας μιλάει για την Κύπρο και να λέει ότι είναι απαράδεκτη και ντροπή για την Κύπρο που έχει </w:t>
      </w:r>
      <w:r>
        <w:rPr>
          <w:rFonts w:eastAsia="Times New Roman" w:cs="Times New Roman"/>
          <w:szCs w:val="24"/>
        </w:rPr>
        <w:t xml:space="preserve">στην σημαία της ενιαία την Κύπρο. </w:t>
      </w:r>
    </w:p>
    <w:p w14:paraId="2C0FBD1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Ενιαία θα γίνει η Κύπρος είτε το θέλουν είτε όχι. Και υπάρχει, πλέον, η Χρυσή Αυγή μέσα στην Βουλή και υπάρχει και το αδελφό κόμμα, ΕΛΑΜ στην Κύπρο, τα οποία μαχόμαστε για το μεγάλο σύνθημα το οποίο είναι στην καρδία και </w:t>
      </w:r>
      <w:r>
        <w:rPr>
          <w:rFonts w:eastAsia="Times New Roman" w:cs="Times New Roman"/>
          <w:szCs w:val="24"/>
        </w:rPr>
        <w:t xml:space="preserve">στην ψυχή μας: «Ελλάς–Κύπρος </w:t>
      </w:r>
      <w:proofErr w:type="spellStart"/>
      <w:r>
        <w:rPr>
          <w:rFonts w:eastAsia="Times New Roman" w:cs="Times New Roman"/>
          <w:szCs w:val="24"/>
        </w:rPr>
        <w:t>Ένωσις</w:t>
      </w:r>
      <w:proofErr w:type="spellEnd"/>
      <w:r>
        <w:rPr>
          <w:rFonts w:eastAsia="Times New Roman" w:cs="Times New Roman"/>
          <w:szCs w:val="24"/>
        </w:rPr>
        <w:t xml:space="preserve">». Γι’ αυτό θα αγωνιστούμε σαν Χρυσή Αυγή. </w:t>
      </w:r>
    </w:p>
    <w:p w14:paraId="2C0FBD1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2C0FBD1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Μισό λεπτό, επιτρέψτε μου, κύριε Πρόεδρε. </w:t>
      </w:r>
    </w:p>
    <w:p w14:paraId="2C0FBD1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και ο τρίτος Υπουργός Εξωτερικών ο </w:t>
      </w:r>
      <w:proofErr w:type="spellStart"/>
      <w:r>
        <w:rPr>
          <w:rFonts w:eastAsia="Times New Roman" w:cs="Times New Roman"/>
          <w:szCs w:val="24"/>
        </w:rPr>
        <w:t>Τσαβούσογλου</w:t>
      </w:r>
      <w:proofErr w:type="spellEnd"/>
      <w:r>
        <w:rPr>
          <w:rFonts w:eastAsia="Times New Roman" w:cs="Times New Roman"/>
          <w:szCs w:val="24"/>
        </w:rPr>
        <w:t>,</w:t>
      </w:r>
      <w:r>
        <w:rPr>
          <w:rFonts w:eastAsia="Times New Roman" w:cs="Times New Roman"/>
          <w:szCs w:val="24"/>
        </w:rPr>
        <w:t xml:space="preserve"> που τον είδαμε σήμερα, να αμφισβητεί ευθέως –και άλλωστε το κάνουν εδώ και πάρα πολλά χρόνια- και τα Ίμια. </w:t>
      </w:r>
    </w:p>
    <w:p w14:paraId="2C0FBD1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Βγήκε πάλι, έκανε δηλώσεις. Για όσους δεν γνωρίζουν, να πούμε ότι αυτός ο Υπουργός Εξωτερικών πριν από λίγο καιρό χόρευε κάτι </w:t>
      </w:r>
      <w:proofErr w:type="spellStart"/>
      <w:r>
        <w:rPr>
          <w:rFonts w:eastAsia="Times New Roman" w:cs="Times New Roman"/>
          <w:szCs w:val="24"/>
        </w:rPr>
        <w:t>ζεϊμπέκικα</w:t>
      </w:r>
      <w:proofErr w:type="spellEnd"/>
      <w:r>
        <w:rPr>
          <w:rFonts w:eastAsia="Times New Roman" w:cs="Times New Roman"/>
          <w:szCs w:val="24"/>
        </w:rPr>
        <w:t xml:space="preserve"> και κάτι χ</w:t>
      </w:r>
      <w:r>
        <w:rPr>
          <w:rFonts w:eastAsia="Times New Roman" w:cs="Times New Roman"/>
          <w:szCs w:val="24"/>
        </w:rPr>
        <w:t>ορούς εκεί πέρα με τον Κοτζιά, με τον Υπουργό σας. Είναι οι Υπουργοί σας και η Κυβέρνησή σας, που την έχουν στην καρπαζιά. Όπου πάτε, σας δουλεύουν. Αυτοί κάνουν τη δουλειά τους, εξυπηρετούν τα συμφέροντα του έθνους και της πατρίδας τους και εσείς δεν τολμ</w:t>
      </w:r>
      <w:r>
        <w:rPr>
          <w:rFonts w:eastAsia="Times New Roman" w:cs="Times New Roman"/>
          <w:szCs w:val="24"/>
        </w:rPr>
        <w:t>άτε να μιλήσετε.</w:t>
      </w:r>
    </w:p>
    <w:p w14:paraId="2C0FBD1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Τελειώνοντας, θα πω ότι ένας ρατσισμός υπάρχει αυτήν τη στιγμή στην Ελλάδα, ο ρατσισμός εις βάρος των Ελλήνων και όταν και εάν ο ελληνικός λαός δώσει τη δύναμη στη Χρυσή Αυγή, η Χρυσή Αυγή θα φέρει έναν νόμο, τον πρώτο, στην ελληνική Βουλή</w:t>
      </w:r>
      <w:r>
        <w:rPr>
          <w:rFonts w:eastAsia="Times New Roman" w:cs="Times New Roman"/>
          <w:szCs w:val="24"/>
        </w:rPr>
        <w:t>: όποιος φέρεται ρατσιστικά κατά των Ελλήνων να συλλαμβάνεται.</w:t>
      </w:r>
    </w:p>
    <w:p w14:paraId="2C0FBD1E"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C0FBD1F" w14:textId="77777777" w:rsidR="0032345F" w:rsidRDefault="00CA05C6">
      <w:pPr>
        <w:spacing w:after="0" w:line="600" w:lineRule="auto"/>
        <w:ind w:left="-181"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w:t>
      </w:r>
      <w:r>
        <w:rPr>
          <w:rFonts w:eastAsia="Times New Roman"/>
          <w:szCs w:val="24"/>
        </w:rPr>
        <w:t>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μαθητές και μαθήτριες και τέσσερις συνοδοί καθηγητές</w:t>
      </w:r>
      <w:r>
        <w:rPr>
          <w:rFonts w:eastAsia="Times New Roman"/>
          <w:szCs w:val="24"/>
        </w:rPr>
        <w:t xml:space="preserve"> από το 2</w:t>
      </w:r>
      <w:r>
        <w:rPr>
          <w:rFonts w:eastAsia="Times New Roman"/>
          <w:szCs w:val="24"/>
          <w:vertAlign w:val="superscript"/>
        </w:rPr>
        <w:t>ο</w:t>
      </w:r>
      <w:r>
        <w:rPr>
          <w:rFonts w:eastAsia="Times New Roman"/>
          <w:szCs w:val="24"/>
        </w:rPr>
        <w:t xml:space="preserve"> Δημοτικό Σχολείο Ιστιαίας Ευβοίας.</w:t>
      </w:r>
    </w:p>
    <w:p w14:paraId="2C0FBD20" w14:textId="77777777" w:rsidR="0032345F" w:rsidRDefault="00CA05C6">
      <w:pPr>
        <w:tabs>
          <w:tab w:val="left" w:pos="6787"/>
        </w:tabs>
        <w:spacing w:after="0"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2C0FBD21" w14:textId="77777777" w:rsidR="0032345F" w:rsidRDefault="00CA05C6">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C0FBD22"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Τον λόγο έχει τώρα η συνάδελφος </w:t>
      </w:r>
      <w:r>
        <w:rPr>
          <w:rFonts w:eastAsia="Times New Roman" w:cs="Times New Roman"/>
          <w:szCs w:val="24"/>
        </w:rPr>
        <w:t xml:space="preserve">κ. </w:t>
      </w:r>
      <w:r>
        <w:rPr>
          <w:rFonts w:eastAsia="Times New Roman" w:cs="Times New Roman"/>
          <w:szCs w:val="24"/>
        </w:rPr>
        <w:t xml:space="preserve">Ελισσάβετ </w:t>
      </w:r>
      <w:proofErr w:type="spellStart"/>
      <w:r>
        <w:rPr>
          <w:rFonts w:eastAsia="Times New Roman" w:cs="Times New Roman"/>
          <w:szCs w:val="24"/>
        </w:rPr>
        <w:t>Σκούφα</w:t>
      </w:r>
      <w:proofErr w:type="spellEnd"/>
      <w:r>
        <w:rPr>
          <w:rFonts w:eastAsia="Times New Roman" w:cs="Times New Roman"/>
          <w:szCs w:val="24"/>
        </w:rPr>
        <w:t xml:space="preserve"> από τον ΣΥΡΙΖΑ. </w:t>
      </w:r>
    </w:p>
    <w:p w14:paraId="2C0FBD23"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w:t>
      </w:r>
      <w:r>
        <w:rPr>
          <w:rFonts w:eastAsia="Times New Roman" w:cs="Times New Roman"/>
          <w:b/>
          <w:szCs w:val="24"/>
        </w:rPr>
        <w:t>Ανάπτυξης):</w:t>
      </w:r>
      <w:r>
        <w:rPr>
          <w:rFonts w:eastAsia="Times New Roman" w:cs="Times New Roman"/>
          <w:szCs w:val="24"/>
        </w:rPr>
        <w:t xml:space="preserve"> Θα ήθελα τον λόγο, κύριε Πρόεδρε.</w:t>
      </w:r>
    </w:p>
    <w:p w14:paraId="2C0FBD24" w14:textId="77777777" w:rsidR="0032345F" w:rsidRDefault="00CA05C6">
      <w:pPr>
        <w:tabs>
          <w:tab w:val="left" w:pos="6787"/>
        </w:tabs>
        <w:spacing w:after="0" w:line="600" w:lineRule="auto"/>
        <w:ind w:left="-181" w:firstLine="720"/>
        <w:jc w:val="both"/>
        <w:rPr>
          <w:rFonts w:eastAsia="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w:t>
      </w:r>
      <w:r>
        <w:rPr>
          <w:rFonts w:eastAsia="Times New Roman"/>
          <w:szCs w:val="24"/>
        </w:rPr>
        <w:t xml:space="preserve">Ναι, κύριε Υπουργέ. Μετά την κ. </w:t>
      </w:r>
      <w:proofErr w:type="spellStart"/>
      <w:r>
        <w:rPr>
          <w:rFonts w:eastAsia="Times New Roman"/>
          <w:szCs w:val="24"/>
        </w:rPr>
        <w:t>Σκούφα</w:t>
      </w:r>
      <w:proofErr w:type="spellEnd"/>
      <w:r>
        <w:rPr>
          <w:rFonts w:eastAsia="Times New Roman"/>
          <w:szCs w:val="24"/>
        </w:rPr>
        <w:t>.</w:t>
      </w:r>
    </w:p>
    <w:p w14:paraId="2C0FBD25"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Ελπίζω οι μαθητές και οι μαθήτριες καθώς και οι συνοδοί δάσκαλοι και εκπαιδευτικοί να μην αποκόμισαν</w:t>
      </w:r>
      <w:r>
        <w:rPr>
          <w:rFonts w:eastAsia="Times New Roman" w:cs="Times New Roman"/>
          <w:b/>
          <w:szCs w:val="24"/>
        </w:rPr>
        <w:t xml:space="preserve"> </w:t>
      </w:r>
      <w:r>
        <w:rPr>
          <w:rFonts w:eastAsia="Times New Roman" w:cs="Times New Roman"/>
          <w:szCs w:val="24"/>
        </w:rPr>
        <w:t>την εντύπωση ότι στ</w:t>
      </w:r>
      <w:r>
        <w:rPr>
          <w:rFonts w:eastAsia="Times New Roman" w:cs="Times New Roman"/>
          <w:szCs w:val="24"/>
        </w:rPr>
        <w:t xml:space="preserve">ο σπίτι της </w:t>
      </w:r>
      <w:r>
        <w:rPr>
          <w:rFonts w:eastAsia="Times New Roman" w:cs="Times New Roman"/>
          <w:szCs w:val="24"/>
        </w:rPr>
        <w:t>δ</w:t>
      </w:r>
      <w:r>
        <w:rPr>
          <w:rFonts w:eastAsia="Times New Roman" w:cs="Times New Roman"/>
          <w:szCs w:val="24"/>
        </w:rPr>
        <w:t xml:space="preserve">ημοκρατίας ακούγονται συχνά φωνές μισαλλοδοξίας και οτιδήποτε άλλου φαινομένου αντιβαίνει στη ίδια τη </w:t>
      </w:r>
      <w:r>
        <w:rPr>
          <w:rFonts w:eastAsia="Times New Roman" w:cs="Times New Roman"/>
          <w:szCs w:val="24"/>
        </w:rPr>
        <w:t>δ</w:t>
      </w:r>
      <w:r>
        <w:rPr>
          <w:rFonts w:eastAsia="Times New Roman" w:cs="Times New Roman"/>
          <w:szCs w:val="24"/>
        </w:rPr>
        <w:t>ημοκρατία.</w:t>
      </w:r>
    </w:p>
    <w:p w14:paraId="2C0FBD26"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Ακούγονται και συχνότερα...</w:t>
      </w:r>
    </w:p>
    <w:p w14:paraId="2C0FBD27"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«Ελλάς- Κύπρος </w:t>
      </w:r>
      <w:proofErr w:type="spellStart"/>
      <w:r>
        <w:rPr>
          <w:rFonts w:eastAsia="Times New Roman" w:cs="Times New Roman"/>
          <w:szCs w:val="24"/>
        </w:rPr>
        <w:t>Ένωσις</w:t>
      </w:r>
      <w:proofErr w:type="spellEnd"/>
      <w:r>
        <w:rPr>
          <w:rFonts w:eastAsia="Times New Roman" w:cs="Times New Roman"/>
          <w:szCs w:val="24"/>
        </w:rPr>
        <w:t>», ακούστηκε.</w:t>
      </w:r>
    </w:p>
    <w:p w14:paraId="2C0FBD28"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Λόγω στενότητας χρόνου, θα αναφερθώ μόνο στο τελευταίο μέρος του νομοσχεδίου</w:t>
      </w:r>
      <w:r>
        <w:rPr>
          <w:rFonts w:eastAsia="Times New Roman" w:cs="Times New Roman"/>
          <w:szCs w:val="24"/>
        </w:rPr>
        <w:t>,</w:t>
      </w:r>
      <w:r>
        <w:rPr>
          <w:rFonts w:eastAsia="Times New Roman" w:cs="Times New Roman"/>
          <w:szCs w:val="24"/>
        </w:rPr>
        <w:t xml:space="preserve"> το οποίο αφορά τη σύσταση του εθνικού μηχανισμού διερεύνησης των περιστατικών αυθαιρεσίας. Θα προσπαθήσω να αποδείξω γιατί κατά τη γνώμη μας η ψήφιση των συγκεκριμένων άρθρων απ</w:t>
      </w:r>
      <w:r>
        <w:rPr>
          <w:rFonts w:eastAsia="Times New Roman" w:cs="Times New Roman"/>
          <w:szCs w:val="24"/>
        </w:rPr>
        <w:t>οτελεί πλέον επιτακτική αναγκαιότητα.</w:t>
      </w:r>
    </w:p>
    <w:p w14:paraId="2C0FBD29"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Τα τελευταία χρόνια δυστυχώς έχουν εκδηλωθεί πράξεις βίας, μεμονωμένες έστω, από ένστολο προσωπικό των Σωμάτων Ασφαλείας και από σωφρονιστικούς υπαλλήλους. Η χώρα μάλιστα έχει καταδικαστεί ενώπιον του Ευρωπαϊκού Δικαστ</w:t>
      </w:r>
      <w:r>
        <w:rPr>
          <w:rFonts w:eastAsia="Times New Roman" w:cs="Times New Roman"/>
          <w:szCs w:val="24"/>
        </w:rPr>
        <w:t>ηρίου Δικαιωμάτων του Ανθρώπου για παραβιάσεις του άρθρου 2, που αφορούν το δικαίωμα στη ζωή, και του άρθρου 3, που απαγορεύει τα βασανιστήρια και την οποιαδήποτε άλλη απάνθρωπη και ταπεινωτική μεταχείριση ή τιμωρία. Με αυτά τα άρθρα φυσικά συμπεριλαμβάνον</w:t>
      </w:r>
      <w:r>
        <w:rPr>
          <w:rFonts w:eastAsia="Times New Roman" w:cs="Times New Roman"/>
          <w:szCs w:val="24"/>
        </w:rPr>
        <w:t>ται στην Ευρωπαϊκή Σύμβαση Δικαιωμάτων του Ανθρώπου, που όλοι οι Ευρωπαίοι πολίτες και οι ευρωπαϊκές κυβερνήσεις θα πρέπει απαρεγκλίτως να σέβονται.</w:t>
      </w:r>
    </w:p>
    <w:p w14:paraId="2C0FBD2A"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Έχει διαπιστωθεί δε ότι στο παρελθόν υπάρχει μια αδράνεια και μία χαλαρότητα στον έλεγχο ανάλογων πράξεων ο</w:t>
      </w:r>
      <w:r>
        <w:rPr>
          <w:rFonts w:eastAsia="Times New Roman" w:cs="Times New Roman"/>
          <w:szCs w:val="24"/>
        </w:rPr>
        <w:t xml:space="preserve">ι οποίες γίνονταν από όργανα τα οποία εντάσσονταν στον ίδιο διοικητικό φορέα στον οποίο εντάσσονταν και οι εξεταζόμενοι. Το γεγονός ότι η πειθαρχική διερεύνηση, η λεγόμενη ΕΔΕ, συνήθως δεν κατέληγε σε συγκεκριμένα αποτελέσματα, μόνο </w:t>
      </w:r>
      <w:r>
        <w:rPr>
          <w:rFonts w:eastAsia="Times New Roman" w:cs="Times New Roman"/>
          <w:szCs w:val="24"/>
        </w:rPr>
        <w:lastRenderedPageBreak/>
        <w:t>αισχύνη θα έπρεπε να πρ</w:t>
      </w:r>
      <w:r>
        <w:rPr>
          <w:rFonts w:eastAsia="Times New Roman" w:cs="Times New Roman"/>
          <w:szCs w:val="24"/>
        </w:rPr>
        <w:t>οκαλεί τόσο στους νομικούς όσο και στους απλούς πολίτες της χώρας. Κάθε χρόνο υπήρχε αυτή η εκκρεμότητα να δείχνουν μία ιδιαίτερη σπουδή τα πειθαρχικά όργανα για να απαλλάσσουν τελικά κάθε ευθύνης και κατηγορίας άνδρες των Σωμάτων Ασφαλείας στις μεμονωμένε</w:t>
      </w:r>
      <w:r>
        <w:rPr>
          <w:rFonts w:eastAsia="Times New Roman" w:cs="Times New Roman"/>
          <w:szCs w:val="24"/>
        </w:rPr>
        <w:t>ς περιπτώσεις που είχαν υποδειχθεί και ελέγχονταν.</w:t>
      </w:r>
    </w:p>
    <w:p w14:paraId="2C0FBD2B" w14:textId="77777777" w:rsidR="0032345F" w:rsidRDefault="00CA05C6">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Θα πρέπει, κυρίες και κύριοι, να κατανοήσουμε και να συνειδητοποιήσουμε ότι όταν ο ελέγχων είναι και ελεγχόμενος και υπάγεται στο ίδιο όργανο, τότε υπάρχει μικρή αποτελεσματικότητα στη διερεύνηση των υποθέ</w:t>
      </w:r>
      <w:r>
        <w:rPr>
          <w:rFonts w:eastAsia="Times New Roman" w:cs="Times New Roman"/>
          <w:szCs w:val="24"/>
        </w:rPr>
        <w:t xml:space="preserve">σεων. Όταν αντίθετα η </w:t>
      </w:r>
      <w:r>
        <w:rPr>
          <w:rFonts w:eastAsia="Times New Roman" w:cs="Times New Roman"/>
          <w:szCs w:val="24"/>
        </w:rPr>
        <w:t>α</w:t>
      </w:r>
      <w:r>
        <w:rPr>
          <w:rFonts w:eastAsia="Times New Roman" w:cs="Times New Roman"/>
          <w:szCs w:val="24"/>
        </w:rPr>
        <w:t>ρχή που ελέγχει είναι σε κάποια απόσταση και είναι ανεξάρτητη, τότε διασφαλίζεται σε πολύ μεγαλύτερο βαθμό η δυνατότητα της αποτελεσματικότητας αυτού του ελέγχου.</w:t>
      </w:r>
    </w:p>
    <w:p w14:paraId="2C0FBD2C" w14:textId="77777777" w:rsidR="0032345F" w:rsidRDefault="00CA05C6">
      <w:pPr>
        <w:spacing w:after="0" w:line="600" w:lineRule="auto"/>
        <w:ind w:firstLine="720"/>
        <w:jc w:val="both"/>
        <w:rPr>
          <w:rFonts w:eastAsia="Times New Roman"/>
          <w:szCs w:val="24"/>
        </w:rPr>
      </w:pPr>
      <w:r>
        <w:rPr>
          <w:rFonts w:eastAsia="Times New Roman"/>
          <w:szCs w:val="24"/>
        </w:rPr>
        <w:t>Αυτό έδειξαν, ξαναλέγω, οι καταδίκες του Ευρωπαϊκού Δικαστηρίου και αυ</w:t>
      </w:r>
      <w:r>
        <w:rPr>
          <w:rFonts w:eastAsia="Times New Roman"/>
          <w:szCs w:val="24"/>
        </w:rPr>
        <w:t xml:space="preserve">τό έδειξε και η ίδια η στατιστική αποτίμηση, σύμφωνα με την οποία δεν φαινόταν να είναι επαρκής ο έλεγχος, όπως τουλάχιστον γινόταν από </w:t>
      </w:r>
      <w:r>
        <w:rPr>
          <w:rFonts w:eastAsia="Times New Roman"/>
          <w:szCs w:val="24"/>
        </w:rPr>
        <w:lastRenderedPageBreak/>
        <w:t xml:space="preserve">τις υπηρεσίες </w:t>
      </w:r>
      <w:r>
        <w:rPr>
          <w:rFonts w:eastAsia="Times New Roman"/>
          <w:szCs w:val="24"/>
        </w:rPr>
        <w:t>ε</w:t>
      </w:r>
      <w:r>
        <w:rPr>
          <w:rFonts w:eastAsia="Times New Roman"/>
          <w:szCs w:val="24"/>
        </w:rPr>
        <w:t xml:space="preserve">σωτερικών </w:t>
      </w:r>
      <w:r>
        <w:rPr>
          <w:rFonts w:eastAsia="Times New Roman"/>
          <w:szCs w:val="24"/>
        </w:rPr>
        <w:t>υ</w:t>
      </w:r>
      <w:r>
        <w:rPr>
          <w:rFonts w:eastAsia="Times New Roman"/>
          <w:szCs w:val="24"/>
        </w:rPr>
        <w:t>ποθέσεων των Σωμάτων Ασφαλείας. Την ανάγκη λειτουργίας ενός ανεξάρτητου και αποτελεσματικού μη</w:t>
      </w:r>
      <w:r>
        <w:rPr>
          <w:rFonts w:eastAsia="Times New Roman"/>
          <w:szCs w:val="24"/>
        </w:rPr>
        <w:t>χανισμού διερεύνησης περιστατικών αυθαιρεσίας έχουν επισημάνει, επίσης, πολλά εθνικά και διεθνή όργανα προστασίας δικαιωμάτων του ανθρώπου.</w:t>
      </w:r>
    </w:p>
    <w:p w14:paraId="2C0FBD2D" w14:textId="77777777" w:rsidR="0032345F" w:rsidRDefault="00CA05C6">
      <w:pPr>
        <w:spacing w:after="0" w:line="600" w:lineRule="auto"/>
        <w:ind w:firstLine="720"/>
        <w:jc w:val="both"/>
        <w:rPr>
          <w:rFonts w:eastAsia="Times New Roman"/>
          <w:szCs w:val="24"/>
        </w:rPr>
      </w:pPr>
      <w:r>
        <w:rPr>
          <w:rFonts w:eastAsia="Times New Roman"/>
          <w:szCs w:val="24"/>
        </w:rPr>
        <w:t>Για τους λόγους αυτούς, με το τέταρτο μέρος του παρόντος νομοσχεδίου αντικαθίσταται το άρθρο 1 του ν.3938/2011 με το</w:t>
      </w:r>
      <w:r>
        <w:rPr>
          <w:rFonts w:eastAsia="Times New Roman"/>
          <w:szCs w:val="24"/>
        </w:rPr>
        <w:t xml:space="preserve"> οποίο είχε συσταθεί το </w:t>
      </w:r>
      <w:r>
        <w:rPr>
          <w:rFonts w:eastAsia="Times New Roman"/>
          <w:szCs w:val="24"/>
        </w:rPr>
        <w:t>γ</w:t>
      </w:r>
      <w:r>
        <w:rPr>
          <w:rFonts w:eastAsia="Times New Roman"/>
          <w:szCs w:val="24"/>
        </w:rPr>
        <w:t xml:space="preserve">ραφείο </w:t>
      </w:r>
      <w:r>
        <w:rPr>
          <w:rFonts w:eastAsia="Times New Roman"/>
          <w:szCs w:val="24"/>
        </w:rPr>
        <w:t>α</w:t>
      </w:r>
      <w:r>
        <w:rPr>
          <w:rFonts w:eastAsia="Times New Roman"/>
          <w:szCs w:val="24"/>
        </w:rPr>
        <w:t xml:space="preserve">ντιμετώπισης </w:t>
      </w:r>
      <w:r>
        <w:rPr>
          <w:rFonts w:eastAsia="Times New Roman"/>
          <w:szCs w:val="24"/>
        </w:rPr>
        <w:t>π</w:t>
      </w:r>
      <w:r>
        <w:rPr>
          <w:rFonts w:eastAsia="Times New Roman"/>
          <w:szCs w:val="24"/>
        </w:rPr>
        <w:t xml:space="preserve">εριστατικών </w:t>
      </w:r>
      <w:r>
        <w:rPr>
          <w:rFonts w:eastAsia="Times New Roman"/>
          <w:szCs w:val="24"/>
        </w:rPr>
        <w:t>α</w:t>
      </w:r>
      <w:r>
        <w:rPr>
          <w:rFonts w:eastAsia="Times New Roman"/>
          <w:szCs w:val="24"/>
        </w:rPr>
        <w:t>υθαιρεσίας για την αξιολόγηση καταγγελιών για παράνομες πράξεις των Σωμάτων Ασφαλείας σε βάρος πολιτών και η σχετική αρμοδιότητα ανατίθεται πλέον στον Συνήγορο του Πολίτη, μια συνταγματικά κατοχυρ</w:t>
      </w:r>
      <w:r>
        <w:rPr>
          <w:rFonts w:eastAsia="Times New Roman"/>
          <w:szCs w:val="24"/>
        </w:rPr>
        <w:t xml:space="preserve">ωμένη Ανεξάρτητη Αρχή, η οποία αναλαμβάνει την επί της ουσίας διερεύνηση των καταγγελιών, ώστε να διασφαλίζεται, όπως </w:t>
      </w:r>
      <w:proofErr w:type="spellStart"/>
      <w:r>
        <w:rPr>
          <w:rFonts w:eastAsia="Times New Roman"/>
          <w:szCs w:val="24"/>
        </w:rPr>
        <w:t>προείπα</w:t>
      </w:r>
      <w:proofErr w:type="spellEnd"/>
      <w:r>
        <w:rPr>
          <w:rFonts w:eastAsia="Times New Roman"/>
          <w:szCs w:val="24"/>
        </w:rPr>
        <w:t>, ο ανεξάρτητος, αξιόπιστος και αποτελεσματικός χαρακτήρας της εν λόγω διερεύνησης.</w:t>
      </w:r>
    </w:p>
    <w:p w14:paraId="2C0FBD2E" w14:textId="77777777" w:rsidR="0032345F" w:rsidRDefault="00CA05C6">
      <w:pPr>
        <w:spacing w:after="0" w:line="600" w:lineRule="auto"/>
        <w:ind w:firstLine="720"/>
        <w:jc w:val="both"/>
        <w:rPr>
          <w:rFonts w:eastAsia="Times New Roman"/>
          <w:szCs w:val="24"/>
        </w:rPr>
      </w:pPr>
      <w:r>
        <w:rPr>
          <w:rFonts w:eastAsia="Times New Roman"/>
          <w:szCs w:val="24"/>
        </w:rPr>
        <w:t>Η εμπλοκή, αν θέλετε, του Συνηγόρου του Πολίτη,</w:t>
      </w:r>
      <w:r>
        <w:rPr>
          <w:rFonts w:eastAsia="Times New Roman"/>
          <w:szCs w:val="24"/>
        </w:rPr>
        <w:t xml:space="preserve"> η διερεύνηση των υποθέσεων μάλλον από τον Συνήγορο του Πολίτη μπορεί να εκκινεί και </w:t>
      </w:r>
      <w:r>
        <w:rPr>
          <w:rFonts w:eastAsia="Times New Roman"/>
          <w:szCs w:val="24"/>
        </w:rPr>
        <w:lastRenderedPageBreak/>
        <w:t>αυτεπαγγέλτως και διενεργείται, σε αντίθεση με όσα ακούστηκαν σε αυτήν την Αίθουσα, σε αυστηρό χρονικό πλαίσιο. Στις περιπτώσεις που ο Συνήγορος του Πολίτη προωθεί μια υπό</w:t>
      </w:r>
      <w:r>
        <w:rPr>
          <w:rFonts w:eastAsia="Times New Roman"/>
          <w:szCs w:val="24"/>
        </w:rPr>
        <w:t xml:space="preserve">θεση στα πειθαρχικά όργανα </w:t>
      </w:r>
      <w:proofErr w:type="spellStart"/>
      <w:r>
        <w:rPr>
          <w:rFonts w:eastAsia="Times New Roman"/>
          <w:szCs w:val="24"/>
        </w:rPr>
        <w:t>έκαστης</w:t>
      </w:r>
      <w:proofErr w:type="spellEnd"/>
      <w:r>
        <w:rPr>
          <w:rFonts w:eastAsia="Times New Roman"/>
          <w:szCs w:val="24"/>
        </w:rPr>
        <w:t xml:space="preserve"> υπηρεσίας, αυτά τα όργανα την εξετάζουν κατά προτεραιότητα και με τη σειρά τους προβαίνουν στην ενημέρωση του Συνηγόρου του Πολίτη, αναφορικά με το αποτέλεσμα της εξέτασης, διαβιβάζοντας αντίγραφα του συνόλου των στοιχείω</w:t>
      </w:r>
      <w:r>
        <w:rPr>
          <w:rFonts w:eastAsia="Times New Roman"/>
          <w:szCs w:val="24"/>
        </w:rPr>
        <w:t>ν του φακέλου και αναστέλλοντας την έκδοση της απόφασης έως την έκδοση του πορίσματος του Συνηγόρου του Πολίτη.</w:t>
      </w:r>
    </w:p>
    <w:p w14:paraId="2C0FBD2F" w14:textId="77777777" w:rsidR="0032345F" w:rsidRDefault="00CA05C6">
      <w:pPr>
        <w:spacing w:after="0" w:line="600" w:lineRule="auto"/>
        <w:ind w:firstLine="720"/>
        <w:jc w:val="both"/>
        <w:rPr>
          <w:rFonts w:eastAsia="Times New Roman"/>
          <w:szCs w:val="24"/>
        </w:rPr>
      </w:pPr>
      <w:r>
        <w:rPr>
          <w:rFonts w:eastAsia="Times New Roman"/>
          <w:szCs w:val="24"/>
        </w:rPr>
        <w:t>Εξαιρετικά σημαντική είναι η πρόβλεψη ότι ενδεχόμενη απόκλιση της απόφασης του πειθαρχικού οργάνου από το πόρισμα του Συνηγόρου του Πολίτη</w:t>
      </w:r>
      <w:r>
        <w:rPr>
          <w:rFonts w:eastAsia="Times New Roman"/>
          <w:szCs w:val="24"/>
        </w:rPr>
        <w:t>,</w:t>
      </w:r>
      <w:r>
        <w:rPr>
          <w:rFonts w:eastAsia="Times New Roman"/>
          <w:szCs w:val="24"/>
        </w:rPr>
        <w:t xml:space="preserve"> επιτ</w:t>
      </w:r>
      <w:r>
        <w:rPr>
          <w:rFonts w:eastAsia="Times New Roman"/>
          <w:szCs w:val="24"/>
        </w:rPr>
        <w:t>ρέπεται μόνο με ειδική και εμπεριστατωμένη αιτιολογία, περιορίζοντας ακόμη περισσότερο την αυθαιρεσία ή μη της μη επαρκώς αιτιολογημένης απόφασης των πειθαρχικών οργάνων.</w:t>
      </w:r>
    </w:p>
    <w:p w14:paraId="2C0FBD30" w14:textId="77777777" w:rsidR="0032345F" w:rsidRDefault="00CA05C6">
      <w:pPr>
        <w:spacing w:after="0" w:line="600" w:lineRule="auto"/>
        <w:ind w:firstLine="720"/>
        <w:jc w:val="both"/>
        <w:rPr>
          <w:rFonts w:eastAsia="Times New Roman"/>
          <w:szCs w:val="24"/>
        </w:rPr>
      </w:pPr>
      <w:r>
        <w:rPr>
          <w:rFonts w:eastAsia="Times New Roman"/>
          <w:szCs w:val="24"/>
        </w:rPr>
        <w:lastRenderedPageBreak/>
        <w:t>Σε σύγκριση δε με τον προηγούμενο νόμο πρέπει να τονιστεί ότι η διερεύνηση καταγγελιώ</w:t>
      </w:r>
      <w:r>
        <w:rPr>
          <w:rFonts w:eastAsia="Times New Roman"/>
          <w:szCs w:val="24"/>
        </w:rPr>
        <w:t xml:space="preserve">ν περιλαμβάνει πλέον και την παράνομη συμπεριφορά που ενδεχομένως </w:t>
      </w:r>
      <w:proofErr w:type="spellStart"/>
      <w:r>
        <w:rPr>
          <w:rFonts w:eastAsia="Times New Roman"/>
          <w:szCs w:val="24"/>
        </w:rPr>
        <w:t>τελέστηκε</w:t>
      </w:r>
      <w:proofErr w:type="spellEnd"/>
      <w:r>
        <w:rPr>
          <w:rFonts w:eastAsia="Times New Roman"/>
          <w:szCs w:val="24"/>
        </w:rPr>
        <w:t xml:space="preserve"> με ρατσιστικό κίνητρο, καθώς και ότι η αρμοδιότητα του νέου εθνικού μηχανισμού επεκτείνεται πέρα από τα Σώματα Ασφαλείας και τους υπαλλήλους των καταστημάτων κράτησης.</w:t>
      </w:r>
    </w:p>
    <w:p w14:paraId="2C0FBD31" w14:textId="77777777" w:rsidR="0032345F" w:rsidRDefault="00CA05C6">
      <w:pPr>
        <w:spacing w:after="0" w:line="600" w:lineRule="auto"/>
        <w:ind w:firstLine="720"/>
        <w:jc w:val="both"/>
        <w:rPr>
          <w:rFonts w:eastAsia="Times New Roman"/>
          <w:szCs w:val="24"/>
        </w:rPr>
      </w:pPr>
      <w:r>
        <w:rPr>
          <w:rFonts w:eastAsia="Times New Roman"/>
          <w:szCs w:val="24"/>
        </w:rPr>
        <w:t>Τέλος, σημαν</w:t>
      </w:r>
      <w:r>
        <w:rPr>
          <w:rFonts w:eastAsia="Times New Roman"/>
          <w:szCs w:val="24"/>
        </w:rPr>
        <w:t>τικό στοιχείο για την άρτια και αποτελεσματική λειτουργία του μηχανισμού είναι η πρόβλεψη για δημοσίευση σχετικής ειδικής έκθεσης του Συνηγόρου του Πολίτη, η οποία υποβάλλεται κάθε έτος στον Πρόεδρο της Βουλής, συζητείται σύμφωνα με τον Κανονισμό της Βουλή</w:t>
      </w:r>
      <w:r>
        <w:rPr>
          <w:rFonts w:eastAsia="Times New Roman"/>
          <w:szCs w:val="24"/>
        </w:rPr>
        <w:t>ς και δημοσιεύεται σε ειδική έκδοση του Εθνικού Τυπογραφείου. Στην έκθεση αυτή</w:t>
      </w:r>
      <w:r>
        <w:rPr>
          <w:rFonts w:eastAsia="Times New Roman"/>
          <w:szCs w:val="24"/>
        </w:rPr>
        <w:t>,</w:t>
      </w:r>
      <w:r>
        <w:rPr>
          <w:rFonts w:eastAsia="Times New Roman"/>
          <w:szCs w:val="24"/>
        </w:rPr>
        <w:t xml:space="preserve"> ο Συνήγορος του Πολίτη εκθέτει το συνολικό έργο της Αρχής, παρουσιάζει τις σημαντικότερες υποθέσεις και φυσικά διατυπώνει προτάσεις για τη βελτίωση των δημοσίων υπηρεσιών καθώς</w:t>
      </w:r>
      <w:r>
        <w:rPr>
          <w:rFonts w:eastAsia="Times New Roman"/>
          <w:szCs w:val="24"/>
        </w:rPr>
        <w:t xml:space="preserve"> και τις απαραίτητες και αναγκαίες νομοθετικές ρυθμίσεις.</w:t>
      </w:r>
    </w:p>
    <w:p w14:paraId="2C0FBD32" w14:textId="77777777" w:rsidR="0032345F" w:rsidRDefault="00CA05C6">
      <w:pPr>
        <w:spacing w:after="0" w:line="600" w:lineRule="auto"/>
        <w:ind w:firstLine="720"/>
        <w:jc w:val="both"/>
        <w:rPr>
          <w:rFonts w:eastAsia="Times New Roman"/>
          <w:szCs w:val="24"/>
        </w:rPr>
      </w:pPr>
      <w:r>
        <w:rPr>
          <w:rFonts w:eastAsia="Times New Roman"/>
          <w:szCs w:val="24"/>
        </w:rPr>
        <w:lastRenderedPageBreak/>
        <w:t>Να πω ότι για το κόμμα του ΣΥΡΙΖΑ, φαντάζομαι και των υπολοίπων δημοκρατικών δυνάμεων που εκπροσωπούνται στη Βουλή, τα Σώματα Ασφαλείας πρέπει να είναι μαζί και κοντά στον πολίτη κι όχι απέναντί στο</w:t>
      </w:r>
      <w:r>
        <w:rPr>
          <w:rFonts w:eastAsia="Times New Roman"/>
          <w:szCs w:val="24"/>
        </w:rPr>
        <w:t>ν πολίτη.</w:t>
      </w:r>
    </w:p>
    <w:p w14:paraId="2C0FBD33" w14:textId="77777777" w:rsidR="0032345F" w:rsidRDefault="00CA05C6">
      <w:pPr>
        <w:spacing w:after="0" w:line="600" w:lineRule="auto"/>
        <w:ind w:firstLine="720"/>
        <w:jc w:val="both"/>
        <w:rPr>
          <w:rFonts w:eastAsia="Times New Roman"/>
          <w:szCs w:val="24"/>
        </w:rPr>
      </w:pPr>
      <w:r>
        <w:rPr>
          <w:rFonts w:eastAsia="Times New Roman"/>
          <w:szCs w:val="24"/>
        </w:rPr>
        <w:t>Σας ευχαριστώ.</w:t>
      </w:r>
    </w:p>
    <w:p w14:paraId="2C0FBD34" w14:textId="77777777" w:rsidR="0032345F" w:rsidRDefault="00CA05C6">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0FBD35" w14:textId="77777777" w:rsidR="0032345F" w:rsidRDefault="00CA05C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συνάδελφε.</w:t>
      </w:r>
    </w:p>
    <w:p w14:paraId="2C0FBD36" w14:textId="77777777" w:rsidR="0032345F" w:rsidRDefault="00CA05C6">
      <w:pPr>
        <w:spacing w:after="0" w:line="600" w:lineRule="auto"/>
        <w:ind w:firstLine="720"/>
        <w:jc w:val="both"/>
        <w:rPr>
          <w:rFonts w:eastAsia="Times New Roman"/>
          <w:szCs w:val="24"/>
        </w:rPr>
      </w:pPr>
      <w:r>
        <w:rPr>
          <w:rFonts w:eastAsia="Times New Roman"/>
          <w:szCs w:val="24"/>
        </w:rPr>
        <w:t>Κύριε Υπουργέ, θέλετε να κάνετε μια παρέμβαση απαντητική για λίγα λεπτά, σωστά;</w:t>
      </w:r>
    </w:p>
    <w:p w14:paraId="2C0FBD37" w14:textId="77777777" w:rsidR="0032345F" w:rsidRDefault="00CA05C6">
      <w:pPr>
        <w:spacing w:after="0" w:line="600" w:lineRule="auto"/>
        <w:ind w:firstLine="720"/>
        <w:jc w:val="both"/>
        <w:rPr>
          <w:rFonts w:eastAsia="Times New Roman"/>
          <w:szCs w:val="24"/>
        </w:rPr>
      </w:pPr>
      <w:r>
        <w:rPr>
          <w:rFonts w:eastAsia="Times New Roman"/>
          <w:b/>
          <w:szCs w:val="24"/>
        </w:rPr>
        <w:t xml:space="preserve">ΑΛΕΞΑΝΔΡΟΣ ΧΑΡΙΤΣΗΣ (Αναπληρωτής Υπουργός </w:t>
      </w:r>
      <w:r>
        <w:rPr>
          <w:rFonts w:eastAsia="Times New Roman"/>
          <w:b/>
          <w:szCs w:val="24"/>
        </w:rPr>
        <w:t>Οικονομίας και Ανάπτυξης):</w:t>
      </w:r>
      <w:r>
        <w:rPr>
          <w:rFonts w:eastAsia="Times New Roman"/>
          <w:szCs w:val="24"/>
        </w:rPr>
        <w:t xml:space="preserve"> Ναι, σε παρατηρήσεις που τέθηκαν από τον κ. Θεοχαρόπουλο και τον κ. </w:t>
      </w:r>
      <w:proofErr w:type="spellStart"/>
      <w:r>
        <w:rPr>
          <w:rFonts w:eastAsia="Times New Roman"/>
          <w:szCs w:val="24"/>
        </w:rPr>
        <w:t>Κεγκέρογλου</w:t>
      </w:r>
      <w:proofErr w:type="spellEnd"/>
      <w:r>
        <w:rPr>
          <w:rFonts w:eastAsia="Times New Roman"/>
          <w:szCs w:val="24"/>
        </w:rPr>
        <w:t>,</w:t>
      </w:r>
      <w:r>
        <w:rPr>
          <w:rFonts w:eastAsia="Times New Roman"/>
          <w:szCs w:val="24"/>
        </w:rPr>
        <w:t xml:space="preserve"> σε μια τροπολογία που καταθέσαμε.</w:t>
      </w:r>
    </w:p>
    <w:p w14:paraId="2C0FBD38" w14:textId="77777777" w:rsidR="0032345F" w:rsidRDefault="00CA05C6">
      <w:pPr>
        <w:spacing w:after="0"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αρχάς, ένα πολύ σύντομο σχόλιο επί της διαδικασίας. Η τροπολογία αυτή κατατέθηκε χθες. Διατυπώθηκαν ενστάσεις</w:t>
      </w:r>
      <w:r>
        <w:rPr>
          <w:rFonts w:eastAsia="Times New Roman"/>
          <w:szCs w:val="24"/>
        </w:rPr>
        <w:t xml:space="preserve"> από την Αντιπολίτευση για το γεγονός ότι θεωρήθηκε ότι δεν υπήρχε επαρκής χρόνος, για να μελετηθεί και να ψηφιστεί. </w:t>
      </w:r>
      <w:r>
        <w:rPr>
          <w:rFonts w:eastAsia="Times New Roman"/>
          <w:szCs w:val="24"/>
        </w:rPr>
        <w:t xml:space="preserve">Οι ενστάσεις αυτές από εμάς χαρακτηρίστηκαν εύλογες. Έγιναν αποδεκτές και υπήρξε συμφωνία και με τους εκπροσώπους της Αντιπολίτευσης, όπως </w:t>
      </w:r>
      <w:r>
        <w:rPr>
          <w:rFonts w:eastAsia="Times New Roman"/>
          <w:szCs w:val="24"/>
        </w:rPr>
        <w:t>με τον κ. Κωνσταντινόπουλο που συμφωνεί…</w:t>
      </w:r>
    </w:p>
    <w:p w14:paraId="2C0FBD39" w14:textId="77777777" w:rsidR="0032345F" w:rsidRDefault="00CA05C6">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Και ο κ. Λοβέρδος.</w:t>
      </w:r>
    </w:p>
    <w:p w14:paraId="2C0FBD3A" w14:textId="77777777" w:rsidR="0032345F" w:rsidRDefault="00CA05C6">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Συμφωνεί και ο κ. Λοβέρδος. Ήταν χθες και ο κ. Τσιάρας από τη Νέα Δημοκρατία. </w:t>
      </w:r>
    </w:p>
    <w:p w14:paraId="2C0FBD3B" w14:textId="77777777" w:rsidR="0032345F" w:rsidRDefault="00CA05C6">
      <w:pPr>
        <w:spacing w:after="0" w:line="600" w:lineRule="auto"/>
        <w:ind w:firstLine="720"/>
        <w:jc w:val="both"/>
        <w:rPr>
          <w:rFonts w:eastAsia="Times New Roman"/>
          <w:szCs w:val="24"/>
        </w:rPr>
      </w:pPr>
      <w:r>
        <w:rPr>
          <w:rFonts w:eastAsia="Times New Roman"/>
          <w:szCs w:val="24"/>
        </w:rPr>
        <w:t>Υπήρξε, λοιπόν, συμφ</w:t>
      </w:r>
      <w:r>
        <w:rPr>
          <w:rFonts w:eastAsia="Times New Roman"/>
          <w:szCs w:val="24"/>
        </w:rPr>
        <w:t xml:space="preserve">ωνία να κατατεθεί σήμερα, διότι ήταν από όλους σαφές ότι είναι επείγον να περάσουν οι συγκεκριμένες ρυθμίσεις, επειδή αφορούν στην απορρόφηση πόρων του ΕΣΠΑ και στη σύναψη </w:t>
      </w:r>
      <w:r>
        <w:rPr>
          <w:rFonts w:eastAsia="Times New Roman"/>
          <w:szCs w:val="24"/>
        </w:rPr>
        <w:lastRenderedPageBreak/>
        <w:t>συμφωνιών του ελληνικού δημοσίου με διεθνείς χρηματοπιστωτικούς οίκους. Άρα δεν νομί</w:t>
      </w:r>
      <w:r>
        <w:rPr>
          <w:rFonts w:eastAsia="Times New Roman"/>
          <w:szCs w:val="24"/>
        </w:rPr>
        <w:t>ζω ότι έχει νόημα η ένσταση επί της διαδικασίας.</w:t>
      </w:r>
    </w:p>
    <w:p w14:paraId="2C0FBD3C" w14:textId="77777777" w:rsidR="0032345F" w:rsidRDefault="00CA05C6">
      <w:pPr>
        <w:spacing w:after="0" w:line="600" w:lineRule="auto"/>
        <w:ind w:firstLine="720"/>
        <w:jc w:val="both"/>
        <w:rPr>
          <w:rFonts w:eastAsia="Times New Roman"/>
          <w:szCs w:val="24"/>
        </w:rPr>
      </w:pPr>
      <w:r>
        <w:rPr>
          <w:rFonts w:eastAsia="Times New Roman"/>
          <w:szCs w:val="24"/>
        </w:rPr>
        <w:t xml:space="preserve">Επί της ουσίας, όμως, επειδή ο κ. Θεοχαρόπουλος έθεσε τρία ερωτήματα για την τροπολογία, </w:t>
      </w:r>
      <w:r>
        <w:rPr>
          <w:rFonts w:eastAsia="Times New Roman"/>
          <w:szCs w:val="24"/>
        </w:rPr>
        <w:t xml:space="preserve">θα πρέπει </w:t>
      </w:r>
      <w:r>
        <w:rPr>
          <w:rFonts w:eastAsia="Times New Roman"/>
          <w:szCs w:val="24"/>
        </w:rPr>
        <w:t xml:space="preserve">να απαντήσουμε στα ερωτήματα αυτά. </w:t>
      </w:r>
    </w:p>
    <w:p w14:paraId="2C0FBD3D" w14:textId="77777777" w:rsidR="0032345F" w:rsidRDefault="00CA05C6">
      <w:pPr>
        <w:spacing w:after="0" w:line="600" w:lineRule="auto"/>
        <w:ind w:firstLine="720"/>
        <w:jc w:val="both"/>
        <w:rPr>
          <w:rFonts w:eastAsia="Times New Roman"/>
          <w:szCs w:val="24"/>
        </w:rPr>
      </w:pPr>
      <w:r>
        <w:rPr>
          <w:rFonts w:eastAsia="Times New Roman"/>
          <w:szCs w:val="24"/>
        </w:rPr>
        <w:t>Πρώτον, σε σχέση με το ΓΕΜΗ, πρέπει να είναι σαφές -το αναφέρουμε και στ</w:t>
      </w:r>
      <w:r>
        <w:rPr>
          <w:rFonts w:eastAsia="Times New Roman"/>
          <w:szCs w:val="24"/>
        </w:rPr>
        <w:t>ην αιτιολογική έκθεση-, ότι η κατάσταση όλων των επιχειρήσεων που θα διαγραφούν από τα συγκεκριμένα αρχεία, αποστέλλεται στα ΓΕΜΗ από τη Γενική Γραμματεία Δημοσίων Εσόδων. Επισημαίνεται, μάλιστα, και η συγκεκριμένη ΠΟΛ, η ρύθμιση που πέρασε από τη Γενική Γ</w:t>
      </w:r>
      <w:r>
        <w:rPr>
          <w:rFonts w:eastAsia="Times New Roman"/>
          <w:szCs w:val="24"/>
        </w:rPr>
        <w:t>ραμματεία Δημοσίων Εσόδων πριν από μόλις δύο μέρες, η οποία αναφέρει ότι</w:t>
      </w:r>
      <w:r>
        <w:rPr>
          <w:rFonts w:eastAsia="Times New Roman"/>
          <w:szCs w:val="24"/>
        </w:rPr>
        <w:t>:</w:t>
      </w:r>
      <w:r>
        <w:rPr>
          <w:rFonts w:eastAsia="Times New Roman"/>
          <w:szCs w:val="24"/>
        </w:rPr>
        <w:t xml:space="preserve"> «Η Διεύθυνση Υποστήριξης Ηλεκτρονικών Υπηρεσιών…» -της Γενικής Γραμματείας Δημοσίων Εσόδων, δηλαδή- «…υποχρεούται να αποστέλλει ηλεκτρονικά ανά μήνα στη Διεύθυνση Εταιρειών και ΓΕΜΗ </w:t>
      </w:r>
      <w:r>
        <w:rPr>
          <w:rFonts w:eastAsia="Times New Roman"/>
          <w:szCs w:val="24"/>
        </w:rPr>
        <w:t xml:space="preserve">της </w:t>
      </w:r>
      <w:r>
        <w:rPr>
          <w:rFonts w:eastAsia="Times New Roman"/>
          <w:szCs w:val="24"/>
        </w:rPr>
        <w:lastRenderedPageBreak/>
        <w:t>Γενικής Γραμματείας Εμπορίου και Προστασίας Καταναλωτή του Υπουργείου Οικονομίας και συγκεκριμένα στο Τμήμα Θεσμικών Ρυθμίσεων και ΓΕΜΗ, κατάσταση με τους φορολογούμενους που έχουν διακόψει τις εργασίες τους με τις διαδικασίες της παρούσας». Άρα κάθε ζ</w:t>
      </w:r>
      <w:r>
        <w:rPr>
          <w:rFonts w:eastAsia="Times New Roman"/>
          <w:szCs w:val="24"/>
        </w:rPr>
        <w:t>ήτημα που έχει να κάνει με φορολογικές υποχρεώσεις των συγκεκριμένων επιχειρήσεων, θα έχει ήδη διευθετηθεί από την Γενική Γραμματεία Δημοσίων Εσόδων.</w:t>
      </w:r>
    </w:p>
    <w:p w14:paraId="2C0FBD3E" w14:textId="77777777" w:rsidR="0032345F" w:rsidRDefault="00CA05C6">
      <w:pPr>
        <w:spacing w:after="0" w:line="600" w:lineRule="auto"/>
        <w:ind w:firstLine="720"/>
        <w:jc w:val="both"/>
        <w:rPr>
          <w:rFonts w:eastAsia="Times New Roman"/>
          <w:szCs w:val="24"/>
        </w:rPr>
      </w:pPr>
      <w:r>
        <w:rPr>
          <w:rFonts w:eastAsia="Times New Roman"/>
          <w:szCs w:val="24"/>
        </w:rPr>
        <w:t xml:space="preserve">Το δεύτερο ερώτημα είχε να κάνει με τους </w:t>
      </w:r>
      <w:proofErr w:type="spellStart"/>
      <w:r>
        <w:rPr>
          <w:rFonts w:eastAsia="Times New Roman"/>
          <w:szCs w:val="24"/>
        </w:rPr>
        <w:t>αξιολογητές</w:t>
      </w:r>
      <w:proofErr w:type="spellEnd"/>
      <w:r>
        <w:rPr>
          <w:rFonts w:eastAsia="Times New Roman"/>
          <w:szCs w:val="24"/>
        </w:rPr>
        <w:t>. Αυτό το οποίο κάνουμε, είναι ουσιαστικά να διευρύνου</w:t>
      </w:r>
      <w:r>
        <w:rPr>
          <w:rFonts w:eastAsia="Times New Roman"/>
          <w:szCs w:val="24"/>
        </w:rPr>
        <w:t xml:space="preserve">με τη δυνατότητα που ήδη παρείχε το άρθρο 27 του ν.4310, έτσι ώστε να μπορέσουν να καλυφθούν από το μητρώο αυτών των </w:t>
      </w:r>
      <w:proofErr w:type="spellStart"/>
      <w:r>
        <w:rPr>
          <w:rFonts w:eastAsia="Times New Roman"/>
          <w:szCs w:val="24"/>
        </w:rPr>
        <w:t>αξιολογητών</w:t>
      </w:r>
      <w:proofErr w:type="spellEnd"/>
      <w:r>
        <w:rPr>
          <w:rFonts w:eastAsia="Times New Roman"/>
          <w:szCs w:val="24"/>
        </w:rPr>
        <w:t xml:space="preserve"> και οι δράσεις καινοτομίας οι οποίες καλύπτονται από τη </w:t>
      </w:r>
      <w:r>
        <w:rPr>
          <w:rFonts w:eastAsia="Times New Roman"/>
          <w:szCs w:val="24"/>
          <w:lang w:val="en-US"/>
        </w:rPr>
        <w:t>RIS</w:t>
      </w:r>
      <w:r>
        <w:rPr>
          <w:rFonts w:eastAsia="Times New Roman"/>
          <w:szCs w:val="24"/>
        </w:rPr>
        <w:t xml:space="preserve">3, στρατηγική για την </w:t>
      </w:r>
      <w:r>
        <w:rPr>
          <w:rFonts w:eastAsia="Times New Roman"/>
          <w:szCs w:val="24"/>
        </w:rPr>
        <w:t>έ</w:t>
      </w:r>
      <w:r>
        <w:rPr>
          <w:rFonts w:eastAsia="Times New Roman"/>
          <w:szCs w:val="24"/>
        </w:rPr>
        <w:t xml:space="preserve">ξυπνη </w:t>
      </w:r>
      <w:r>
        <w:rPr>
          <w:rFonts w:eastAsia="Times New Roman"/>
          <w:szCs w:val="24"/>
        </w:rPr>
        <w:t>ε</w:t>
      </w:r>
      <w:r>
        <w:rPr>
          <w:rFonts w:eastAsia="Times New Roman"/>
          <w:szCs w:val="24"/>
        </w:rPr>
        <w:t>ξειδίκευση. Αυτό κάνουμε. Και, βεβαίως</w:t>
      </w:r>
      <w:r>
        <w:rPr>
          <w:rFonts w:eastAsia="Times New Roman"/>
          <w:szCs w:val="24"/>
        </w:rPr>
        <w:t>, είναι σαφές και με αυτήν τη διάταξη -όπως προβλέπεται, άλλωστε, και στο σύστημα διαχείρισης ελέγχου των συγχρηματο</w:t>
      </w:r>
      <w:r>
        <w:rPr>
          <w:rFonts w:eastAsia="Times New Roman"/>
          <w:szCs w:val="24"/>
        </w:rPr>
        <w:lastRenderedPageBreak/>
        <w:t xml:space="preserve">δοτούμενων προγραμμάτων- ότι υπάρχει σαφής διάκριση μεταξύ του </w:t>
      </w:r>
      <w:proofErr w:type="spellStart"/>
      <w:r>
        <w:rPr>
          <w:rFonts w:eastAsia="Times New Roman"/>
          <w:szCs w:val="24"/>
        </w:rPr>
        <w:t>αξιολογητή</w:t>
      </w:r>
      <w:proofErr w:type="spellEnd"/>
      <w:r>
        <w:rPr>
          <w:rFonts w:eastAsia="Times New Roman"/>
          <w:szCs w:val="24"/>
        </w:rPr>
        <w:t xml:space="preserve"> και εκείνου του στελέχους, το οποίο θα παρακολουθεί την υλοποίηση </w:t>
      </w:r>
      <w:r>
        <w:rPr>
          <w:rFonts w:eastAsia="Times New Roman"/>
          <w:szCs w:val="24"/>
        </w:rPr>
        <w:t>της δράσης.</w:t>
      </w:r>
    </w:p>
    <w:p w14:paraId="2C0FBD3F" w14:textId="77777777" w:rsidR="0032345F" w:rsidRDefault="00CA05C6">
      <w:pPr>
        <w:spacing w:after="0" w:line="600" w:lineRule="auto"/>
        <w:ind w:firstLine="720"/>
        <w:jc w:val="both"/>
        <w:rPr>
          <w:rFonts w:eastAsia="Times New Roman"/>
          <w:szCs w:val="24"/>
        </w:rPr>
      </w:pPr>
      <w:r>
        <w:rPr>
          <w:rFonts w:eastAsia="Times New Roman"/>
          <w:szCs w:val="24"/>
        </w:rPr>
        <w:t xml:space="preserve">Το τρίτο ερώτημα έχει να κάνει με τις ΔΕΥΑ, το οποίο τέθηκε και από τον κ. </w:t>
      </w:r>
      <w:proofErr w:type="spellStart"/>
      <w:r>
        <w:rPr>
          <w:rFonts w:eastAsia="Times New Roman"/>
          <w:szCs w:val="24"/>
        </w:rPr>
        <w:t>Κεγκέρογλου</w:t>
      </w:r>
      <w:proofErr w:type="spellEnd"/>
      <w:r>
        <w:rPr>
          <w:rFonts w:eastAsia="Times New Roman"/>
          <w:szCs w:val="24"/>
        </w:rPr>
        <w:t>. Δεν υπάρχει κανένας αιφνιδιασμός. Και θα μου επιτρέψετε να πω ότι και η συγκεκριμένη διάταξη αποτελεί, αν θέλετε, αποτέλεσμα και αιτημάτων που έχουν έλθει από τις αρμόδ</w:t>
      </w:r>
      <w:r>
        <w:rPr>
          <w:rFonts w:eastAsia="Times New Roman"/>
          <w:szCs w:val="24"/>
        </w:rPr>
        <w:t xml:space="preserve">ιες περιφέρειας και τους δήμους στους οποίους υπάγονταν αρχικά αυτά τα έργα. Τα έργα αυτά </w:t>
      </w:r>
      <w:proofErr w:type="spellStart"/>
      <w:r>
        <w:rPr>
          <w:rFonts w:eastAsia="Times New Roman"/>
          <w:szCs w:val="24"/>
        </w:rPr>
        <w:t>απεντάχθηκαν</w:t>
      </w:r>
      <w:proofErr w:type="spellEnd"/>
      <w:r>
        <w:rPr>
          <w:rFonts w:eastAsia="Times New Roman"/>
          <w:szCs w:val="24"/>
        </w:rPr>
        <w:t xml:space="preserve"> σε μια διαδικασία ξεκαθαρίσματος, αν θέλετε, των προγραμμάτων του 2014. Τα έργα αυτά έμειναν στον αέρα. Δεν υπήρχε η δυνατότητα χρηματοδότησης, λοιπόν, α</w:t>
      </w:r>
      <w:r>
        <w:rPr>
          <w:rFonts w:eastAsia="Times New Roman"/>
          <w:szCs w:val="24"/>
        </w:rPr>
        <w:t>πό το ΕΣΠΑ. Και επειδή ακριβώς στο νέο ΕΣΠΑ κανονιστικά δεν προβλέπεται η χρηματοδότηση τέτοιας κατηγορίας έργων, προχωρούμε στην ολοκλήρωση της χρηματοδότησής τους μέσω του Εθνικού Προγράμματος Δημοσίων Επενδύσεων για να μην έχουμε φαινόμενα, όπως στο παρ</w:t>
      </w:r>
      <w:r>
        <w:rPr>
          <w:rFonts w:eastAsia="Times New Roman"/>
          <w:szCs w:val="24"/>
        </w:rPr>
        <w:t xml:space="preserve">ελθόν, που έργα τα οποία ξεκίνησαν, </w:t>
      </w:r>
      <w:r>
        <w:rPr>
          <w:rFonts w:eastAsia="Times New Roman"/>
          <w:szCs w:val="24"/>
        </w:rPr>
        <w:lastRenderedPageBreak/>
        <w:t xml:space="preserve">έλαβαν χρηματοδότηση και τελικά κατέληξαν να είναι κουφάρια και να μην ολοκληρωθούν ποτέ. Θέλουμε να ολοκληρωθούν αυτά τα έργα, γι’ αυτό και προχωρούμε στην χρηματοδότησή τους από το Πρόγραμμα Δημοσίων Επενδύσεων. </w:t>
      </w:r>
    </w:p>
    <w:p w14:paraId="2C0FBD40" w14:textId="77777777" w:rsidR="0032345F" w:rsidRDefault="00CA05C6">
      <w:pPr>
        <w:spacing w:after="0" w:line="600" w:lineRule="auto"/>
        <w:ind w:firstLine="720"/>
        <w:jc w:val="both"/>
        <w:rPr>
          <w:rFonts w:eastAsia="Times New Roman"/>
          <w:szCs w:val="24"/>
        </w:rPr>
      </w:pPr>
      <w:r>
        <w:rPr>
          <w:rFonts w:eastAsia="Times New Roman"/>
          <w:szCs w:val="24"/>
        </w:rPr>
        <w:t>Το «κ</w:t>
      </w:r>
      <w:r>
        <w:rPr>
          <w:rFonts w:eastAsia="Times New Roman"/>
          <w:szCs w:val="24"/>
        </w:rPr>
        <w:t>ατά παρέκκλιση», στο οποίο αναφερθήκατε, έχει να κάνει με το γεγονός ότι αυξάνουμε το ποσοστό ενίσχυσης από το Εθνικό Πρόγραμμα Δημοσίων Επενδύσεων από το 35% στο 100%, ακριβώς για να μπορέσουμε να κλείσουμε αυτά τα έργα. Και, βεβαίως, η συγκεκριμένη διάτα</w:t>
      </w:r>
      <w:r>
        <w:rPr>
          <w:rFonts w:eastAsia="Times New Roman"/>
          <w:szCs w:val="24"/>
        </w:rPr>
        <w:t>ξη θα ισχύσει για ένα συγκεκριμένο χρονικό διάστημα -αναφέρεται ρητά στην τροπολογία-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2016. Αφορά, λοιπόν, μόνο ώριμα έργα, τα οποία αυτήν τη στιγμή έχουν σταματήσει, για να μπορέσουν αυτά τα έργα να ολοκληρωθούν.</w:t>
      </w:r>
    </w:p>
    <w:p w14:paraId="2C0FBD41" w14:textId="77777777" w:rsidR="0032345F" w:rsidRDefault="00CA05C6">
      <w:pPr>
        <w:spacing w:after="0" w:line="600" w:lineRule="auto"/>
        <w:ind w:firstLine="720"/>
        <w:jc w:val="both"/>
        <w:rPr>
          <w:rFonts w:eastAsia="Times New Roman"/>
          <w:szCs w:val="24"/>
        </w:rPr>
      </w:pPr>
      <w:r>
        <w:rPr>
          <w:rFonts w:eastAsia="Times New Roman"/>
          <w:szCs w:val="24"/>
        </w:rPr>
        <w:t>Ευχαριστώ.</w:t>
      </w:r>
    </w:p>
    <w:p w14:paraId="2C0FBD42" w14:textId="77777777" w:rsidR="0032345F" w:rsidRDefault="00CA05C6">
      <w:pPr>
        <w:spacing w:after="0" w:line="600" w:lineRule="auto"/>
        <w:ind w:firstLine="720"/>
        <w:jc w:val="both"/>
        <w:rPr>
          <w:rFonts w:eastAsia="Times New Roman"/>
          <w:szCs w:val="24"/>
        </w:rPr>
      </w:pPr>
      <w:r>
        <w:rPr>
          <w:rFonts w:eastAsia="Times New Roman"/>
          <w:b/>
          <w:szCs w:val="24"/>
        </w:rPr>
        <w:t>ΠΡΟΕΔΡΕΥΩΝ (Σπυρίδω</w:t>
      </w:r>
      <w:r>
        <w:rPr>
          <w:rFonts w:eastAsia="Times New Roman"/>
          <w:b/>
          <w:szCs w:val="24"/>
        </w:rPr>
        <w:t xml:space="preserve">ν Λυκούδης): </w:t>
      </w:r>
      <w:r>
        <w:rPr>
          <w:rFonts w:eastAsia="Times New Roman"/>
          <w:szCs w:val="24"/>
        </w:rPr>
        <w:t>Ευχαριστώ, κύριε Υπουργέ.</w:t>
      </w:r>
    </w:p>
    <w:p w14:paraId="2C0FBD43" w14:textId="77777777" w:rsidR="0032345F" w:rsidRDefault="00CA05C6">
      <w:pPr>
        <w:spacing w:after="0" w:line="600" w:lineRule="auto"/>
        <w:ind w:firstLine="720"/>
        <w:jc w:val="both"/>
        <w:rPr>
          <w:rFonts w:eastAsia="Times New Roman"/>
          <w:szCs w:val="24"/>
        </w:rPr>
      </w:pPr>
      <w:r>
        <w:rPr>
          <w:rFonts w:eastAsia="Times New Roman"/>
          <w:szCs w:val="24"/>
        </w:rPr>
        <w:lastRenderedPageBreak/>
        <w:t>Ο συνάδελφος κ. Αντώνιος Γρέγος από τη Χρυσή Αυγή έχει τον λόγο.</w:t>
      </w:r>
    </w:p>
    <w:p w14:paraId="2C0FBD44" w14:textId="77777777" w:rsidR="0032345F" w:rsidRDefault="00CA05C6">
      <w:pPr>
        <w:spacing w:after="0"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Ευχαριστώ, κύριε Πρόεδρε.</w:t>
      </w:r>
    </w:p>
    <w:p w14:paraId="2C0FBD45" w14:textId="77777777" w:rsidR="0032345F" w:rsidRDefault="00CA05C6">
      <w:pPr>
        <w:spacing w:after="0" w:line="600" w:lineRule="auto"/>
        <w:ind w:firstLine="720"/>
        <w:jc w:val="both"/>
        <w:rPr>
          <w:rFonts w:eastAsia="Times New Roman"/>
          <w:szCs w:val="24"/>
        </w:rPr>
      </w:pPr>
      <w:r>
        <w:rPr>
          <w:rFonts w:eastAsia="Times New Roman"/>
          <w:szCs w:val="24"/>
        </w:rPr>
        <w:t>Είναι πραγματικά πολύ ευχάριστο να έρχονται μαθητές εδώ και να ακούνε τις απόψεις και τις ομιλίες των Βουλευτ</w:t>
      </w:r>
      <w:r>
        <w:rPr>
          <w:rFonts w:eastAsia="Times New Roman"/>
          <w:szCs w:val="24"/>
        </w:rPr>
        <w:t>ών της Χρυσής Αυγής. Και είναι ακόμα πιο ευχάριστο που υπάρχουν ακόμα περισσότεροι μαθητές και του Γυμνασίου και του Λυκείου που ενημερώνονται από το διαδίκτυο για τις θέσεις μας και ακόμα πιο ευχάριστο ότι τις υιοθετούν ακόμα και αυτοί οι μαθητές του Γυμν</w:t>
      </w:r>
      <w:r>
        <w:rPr>
          <w:rFonts w:eastAsia="Times New Roman"/>
          <w:szCs w:val="24"/>
        </w:rPr>
        <w:t>ασίου και του Λυκείου.</w:t>
      </w:r>
    </w:p>
    <w:p w14:paraId="2C0FBD46" w14:textId="77777777" w:rsidR="0032345F" w:rsidRDefault="00CA05C6">
      <w:pPr>
        <w:spacing w:after="0" w:line="600" w:lineRule="auto"/>
        <w:ind w:firstLine="720"/>
        <w:jc w:val="both"/>
        <w:rPr>
          <w:rFonts w:eastAsia="Times New Roman"/>
          <w:szCs w:val="24"/>
        </w:rPr>
      </w:pPr>
      <w:r>
        <w:rPr>
          <w:rFonts w:eastAsia="Times New Roman"/>
          <w:szCs w:val="24"/>
        </w:rPr>
        <w:t xml:space="preserve">Έχουμε, λοιπόν, ένα ακόμη ρατσιστικό νομοσχέδιο σε βάρος του δοκιμαζόμενου ελληνικού λαού, με ευρεία συναίνεση. Όχι τη δική μας φυσικά, διότι η Χρυσή Αυγή είναι το μοναδικό κόμμα που βρίσκεται και θα βρίσκεται δίπλα στον Έλληνα, όσο </w:t>
      </w:r>
      <w:r>
        <w:rPr>
          <w:rFonts w:eastAsia="Times New Roman"/>
          <w:szCs w:val="24"/>
        </w:rPr>
        <w:t>κι αν αυτό φαίνεται ρατσιστικό. Είναι ένα νομοσχέδιο που θα ψηφιστεί, προφανώς, από τα κόμματα του αντεθνικού τόξου και έχει κάποιους συγκεκριμένους στόχους</w:t>
      </w:r>
      <w:r>
        <w:rPr>
          <w:rFonts w:eastAsia="Times New Roman"/>
          <w:szCs w:val="24"/>
        </w:rPr>
        <w:t>:</w:t>
      </w:r>
    </w:p>
    <w:p w14:paraId="2C0FBD47" w14:textId="77777777" w:rsidR="0032345F" w:rsidRDefault="00CA05C6">
      <w:pPr>
        <w:spacing w:after="0" w:line="600" w:lineRule="auto"/>
        <w:ind w:firstLine="720"/>
        <w:jc w:val="both"/>
        <w:rPr>
          <w:rFonts w:eastAsia="Times New Roman"/>
          <w:szCs w:val="24"/>
        </w:rPr>
      </w:pPr>
      <w:r>
        <w:rPr>
          <w:rFonts w:eastAsia="Times New Roman"/>
          <w:szCs w:val="24"/>
        </w:rPr>
        <w:t>Π</w:t>
      </w:r>
      <w:r>
        <w:rPr>
          <w:rFonts w:eastAsia="Times New Roman"/>
          <w:szCs w:val="24"/>
        </w:rPr>
        <w:t>ρώτο</w:t>
      </w:r>
      <w:r>
        <w:rPr>
          <w:rFonts w:eastAsia="Times New Roman"/>
          <w:szCs w:val="24"/>
        </w:rPr>
        <w:t>ν, ν</w:t>
      </w:r>
      <w:r>
        <w:rPr>
          <w:rFonts w:eastAsia="Times New Roman"/>
          <w:szCs w:val="24"/>
        </w:rPr>
        <w:t>α πλήξει καίρια τα δικαιώματα των Ελλήνων εργαζομένων.</w:t>
      </w:r>
    </w:p>
    <w:p w14:paraId="2C0FBD48" w14:textId="77777777" w:rsidR="0032345F" w:rsidRDefault="00CA05C6">
      <w:pPr>
        <w:spacing w:after="0" w:line="600" w:lineRule="auto"/>
        <w:ind w:firstLine="720"/>
        <w:jc w:val="both"/>
        <w:rPr>
          <w:rFonts w:eastAsia="Times New Roman"/>
          <w:szCs w:val="24"/>
        </w:rPr>
      </w:pPr>
      <w:r>
        <w:rPr>
          <w:rFonts w:eastAsia="Times New Roman"/>
          <w:szCs w:val="24"/>
        </w:rPr>
        <w:lastRenderedPageBreak/>
        <w:t>Δεύτερον, να προσκαλέσει έμμεσα κά</w:t>
      </w:r>
      <w:r>
        <w:rPr>
          <w:rFonts w:eastAsia="Times New Roman"/>
          <w:szCs w:val="24"/>
        </w:rPr>
        <w:t xml:space="preserve">θε είδους αλλοδαπό στη χώρα μας με την υπόσχεση της εξασφάλισης ισότιμης εργασίας. </w:t>
      </w:r>
    </w:p>
    <w:p w14:paraId="2C0FBD49" w14:textId="77777777" w:rsidR="0032345F" w:rsidRDefault="00CA05C6">
      <w:pPr>
        <w:spacing w:after="0" w:line="600" w:lineRule="auto"/>
        <w:ind w:firstLine="720"/>
        <w:jc w:val="both"/>
        <w:rPr>
          <w:rFonts w:eastAsia="Times New Roman"/>
          <w:szCs w:val="24"/>
        </w:rPr>
      </w:pPr>
      <w:r>
        <w:rPr>
          <w:rFonts w:eastAsia="Times New Roman"/>
          <w:szCs w:val="24"/>
        </w:rPr>
        <w:t>Τρίτον, να πλήξει καίρια για μια ακόμα φορά το θεσμό της οικογένειας.</w:t>
      </w:r>
    </w:p>
    <w:p w14:paraId="2C0FBD4A" w14:textId="77777777" w:rsidR="0032345F" w:rsidRDefault="00CA05C6">
      <w:pPr>
        <w:spacing w:after="0" w:line="600" w:lineRule="auto"/>
        <w:ind w:firstLine="720"/>
        <w:jc w:val="both"/>
        <w:rPr>
          <w:rFonts w:eastAsia="Times New Roman"/>
          <w:szCs w:val="24"/>
        </w:rPr>
      </w:pPr>
      <w:r>
        <w:rPr>
          <w:rFonts w:eastAsia="Times New Roman"/>
          <w:szCs w:val="24"/>
        </w:rPr>
        <w:t xml:space="preserve">Τέταρτον, να αποδυναμώσει και να </w:t>
      </w:r>
      <w:proofErr w:type="spellStart"/>
      <w:r>
        <w:rPr>
          <w:rFonts w:eastAsia="Times New Roman"/>
          <w:szCs w:val="24"/>
        </w:rPr>
        <w:t>στοχοποιήσει</w:t>
      </w:r>
      <w:proofErr w:type="spellEnd"/>
      <w:r>
        <w:rPr>
          <w:rFonts w:eastAsia="Times New Roman"/>
          <w:szCs w:val="24"/>
        </w:rPr>
        <w:t xml:space="preserve"> στελέχη της Ελληνικής Αστυνομίας και του Λιμενικού Σώματ</w:t>
      </w:r>
      <w:r>
        <w:rPr>
          <w:rFonts w:eastAsia="Times New Roman"/>
          <w:szCs w:val="24"/>
        </w:rPr>
        <w:t xml:space="preserve">ος. </w:t>
      </w:r>
    </w:p>
    <w:p w14:paraId="2C0FBD4B" w14:textId="77777777" w:rsidR="0032345F" w:rsidRDefault="00CA05C6">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να καταδείξει για μία ακόμα φορά ότι εκτελείτε οποιαδήποτε εντολή της </w:t>
      </w:r>
      <w:proofErr w:type="spellStart"/>
      <w:r>
        <w:rPr>
          <w:rFonts w:eastAsia="Times New Roman"/>
          <w:szCs w:val="24"/>
        </w:rPr>
        <w:t>καταρρέουσας</w:t>
      </w:r>
      <w:proofErr w:type="spellEnd"/>
      <w:r>
        <w:rPr>
          <w:rFonts w:eastAsia="Times New Roman"/>
          <w:szCs w:val="24"/>
        </w:rPr>
        <w:t xml:space="preserve"> </w:t>
      </w:r>
      <w:r>
        <w:rPr>
          <w:rFonts w:eastAsia="Times New Roman"/>
          <w:szCs w:val="24"/>
        </w:rPr>
        <w:t>ε</w:t>
      </w:r>
      <w:r>
        <w:rPr>
          <w:rFonts w:eastAsia="Times New Roman"/>
          <w:szCs w:val="24"/>
        </w:rPr>
        <w:t xml:space="preserve">υρωπαϊκής </w:t>
      </w:r>
      <w:proofErr w:type="spellStart"/>
      <w:r>
        <w:rPr>
          <w:rFonts w:eastAsia="Times New Roman"/>
          <w:szCs w:val="24"/>
        </w:rPr>
        <w:t>ψ</w:t>
      </w:r>
      <w:r>
        <w:rPr>
          <w:rFonts w:eastAsia="Times New Roman"/>
          <w:szCs w:val="24"/>
        </w:rPr>
        <w:t>ευτοένωσης</w:t>
      </w:r>
      <w:proofErr w:type="spellEnd"/>
      <w:r>
        <w:rPr>
          <w:rFonts w:eastAsia="Times New Roman"/>
          <w:szCs w:val="24"/>
        </w:rPr>
        <w:t>.</w:t>
      </w:r>
    </w:p>
    <w:p w14:paraId="2C0FBD4C" w14:textId="77777777" w:rsidR="0032345F" w:rsidRDefault="00CA05C6">
      <w:pPr>
        <w:spacing w:after="0" w:line="600" w:lineRule="auto"/>
        <w:ind w:firstLine="720"/>
        <w:jc w:val="both"/>
        <w:rPr>
          <w:rFonts w:eastAsia="Times New Roman"/>
          <w:szCs w:val="24"/>
        </w:rPr>
      </w:pPr>
      <w:r>
        <w:rPr>
          <w:rFonts w:eastAsia="Times New Roman"/>
          <w:szCs w:val="24"/>
        </w:rPr>
        <w:t>Τονίζουμε</w:t>
      </w:r>
      <w:r>
        <w:rPr>
          <w:rFonts w:eastAsia="Times New Roman"/>
          <w:szCs w:val="24"/>
        </w:rPr>
        <w:t>,</w:t>
      </w:r>
      <w:r>
        <w:rPr>
          <w:rFonts w:eastAsia="Times New Roman"/>
          <w:szCs w:val="24"/>
        </w:rPr>
        <w:t xml:space="preserve"> για μια ακόμα φορά</w:t>
      </w:r>
      <w:r>
        <w:rPr>
          <w:rFonts w:eastAsia="Times New Roman"/>
          <w:szCs w:val="24"/>
        </w:rPr>
        <w:t>,</w:t>
      </w:r>
      <w:r>
        <w:rPr>
          <w:rFonts w:eastAsia="Times New Roman"/>
          <w:szCs w:val="24"/>
        </w:rPr>
        <w:t xml:space="preserve"> ότι ο μοναδικός ρατσισμός είναι αυτός σε βάρος των Ελλήνων, ο δε αντιρατσιστικός νόμος έχει εφαρμογή μόν</w:t>
      </w:r>
      <w:r>
        <w:rPr>
          <w:rFonts w:eastAsia="Times New Roman"/>
          <w:szCs w:val="24"/>
        </w:rPr>
        <w:t xml:space="preserve">ο σε Έλληνες. Κανένας αλλοδαπός δεν διώκεται βάσει αυτού του νόμου, όσα ρατσιστικά εγκλήματα και αν διαπράξει. </w:t>
      </w:r>
    </w:p>
    <w:p w14:paraId="2C0FBD4D"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Έχουμε καταδείξει επανειλημμένως το βρώμικο ρόλο των κερδοφόρων Μη Κυβερνητικών Οργανώσεων, αλλά δυστυχώς δεν έχουμε δει ακόμα μέχρι τώρα την επέμβαση κάποιου εισαγγελέα, κάτι το οποίο απαιτούμε και εμείς, αλλά και ολόκληρος ο ελληνικός λαός. </w:t>
      </w:r>
    </w:p>
    <w:p w14:paraId="2C0FBD4E" w14:textId="77777777" w:rsidR="0032345F" w:rsidRDefault="00CA05C6">
      <w:pPr>
        <w:spacing w:after="0" w:line="600" w:lineRule="auto"/>
        <w:ind w:firstLine="720"/>
        <w:jc w:val="both"/>
        <w:rPr>
          <w:rFonts w:eastAsia="Times New Roman"/>
          <w:szCs w:val="24"/>
        </w:rPr>
      </w:pPr>
      <w:r>
        <w:rPr>
          <w:rFonts w:eastAsia="Times New Roman"/>
          <w:szCs w:val="24"/>
        </w:rPr>
        <w:t>Το οξύμωρο κ</w:t>
      </w:r>
      <w:r>
        <w:rPr>
          <w:rFonts w:eastAsia="Times New Roman"/>
          <w:szCs w:val="24"/>
        </w:rPr>
        <w:t>αι το γελοίο είναι ότι μιλάτε για εργασιακά δικαιώματα και ισονομία. Ξέρετε ότι στην Ελλάδα σήμερα διώκονται άνθρωποι λόγω της ιδεολογίας τους; Όσοι τολμάνε να δηλώσουν στήριξη στη Χρυσή Αυγή, το τρίτο προς το παρόν πολιτικό κόμμα και σύντομα δεύτερο, απολ</w:t>
      </w:r>
      <w:r>
        <w:rPr>
          <w:rFonts w:eastAsia="Times New Roman"/>
          <w:szCs w:val="24"/>
        </w:rPr>
        <w:t xml:space="preserve">ύονται ή </w:t>
      </w:r>
      <w:proofErr w:type="spellStart"/>
      <w:r>
        <w:rPr>
          <w:rFonts w:eastAsia="Times New Roman"/>
          <w:szCs w:val="24"/>
        </w:rPr>
        <w:t>στοχοποιούνται</w:t>
      </w:r>
      <w:proofErr w:type="spellEnd"/>
      <w:r>
        <w:rPr>
          <w:rFonts w:eastAsia="Times New Roman"/>
          <w:szCs w:val="24"/>
        </w:rPr>
        <w:t xml:space="preserve">, για να μη μιλήσουμε για τις δικές μας διώξεις. </w:t>
      </w:r>
    </w:p>
    <w:p w14:paraId="2C0FBD4F" w14:textId="77777777" w:rsidR="0032345F" w:rsidRDefault="00CA05C6">
      <w:pPr>
        <w:spacing w:after="0" w:line="600" w:lineRule="auto"/>
        <w:ind w:firstLine="720"/>
        <w:jc w:val="both"/>
        <w:rPr>
          <w:rFonts w:eastAsia="Times New Roman"/>
          <w:szCs w:val="24"/>
        </w:rPr>
      </w:pPr>
      <w:r>
        <w:rPr>
          <w:rFonts w:eastAsia="Times New Roman"/>
          <w:szCs w:val="24"/>
        </w:rPr>
        <w:t xml:space="preserve">Αλήθεια, κύριε Υπουργέ, τι θα κάνατε αν σας γινόταν μια τέτοια καταγγελία; Θα παίρνατε κάποια θέση; Μπορείτε να μας απαντήσετε; Φυσικά και όχι, διότι πρόκειται για </w:t>
      </w:r>
      <w:proofErr w:type="spellStart"/>
      <w:r>
        <w:rPr>
          <w:rFonts w:eastAsia="Times New Roman"/>
          <w:szCs w:val="24"/>
        </w:rPr>
        <w:t>χρυσαυγίτες</w:t>
      </w:r>
      <w:proofErr w:type="spellEnd"/>
      <w:r>
        <w:rPr>
          <w:rFonts w:eastAsia="Times New Roman"/>
          <w:szCs w:val="24"/>
        </w:rPr>
        <w:t>. Φυσικά</w:t>
      </w:r>
      <w:r>
        <w:rPr>
          <w:rFonts w:eastAsia="Times New Roman"/>
          <w:szCs w:val="24"/>
        </w:rPr>
        <w:t>, ούτε ο Συνήγορος του Πολίτη πρόκειται να πράξει κάτι τέτοιο.</w:t>
      </w:r>
    </w:p>
    <w:p w14:paraId="2C0FBD50"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Προσπαθείτε να ευνουχίσετε την Ελληνική Αστυνομία και το Λιμενικό Σώμα γιατί προσπαθούν να αντιμετωπίσουν τους οπλισμένους </w:t>
      </w:r>
      <w:proofErr w:type="spellStart"/>
      <w:r>
        <w:rPr>
          <w:rFonts w:eastAsia="Times New Roman"/>
          <w:szCs w:val="24"/>
        </w:rPr>
        <w:t>λαθροδιακινητές</w:t>
      </w:r>
      <w:proofErr w:type="spellEnd"/>
      <w:r>
        <w:rPr>
          <w:rFonts w:eastAsia="Times New Roman"/>
          <w:szCs w:val="24"/>
        </w:rPr>
        <w:t xml:space="preserve"> και λαθρομετανάστες και τον κάθε λογής εγκληματία, όπω</w:t>
      </w:r>
      <w:r>
        <w:rPr>
          <w:rFonts w:eastAsia="Times New Roman"/>
          <w:szCs w:val="24"/>
        </w:rPr>
        <w:t xml:space="preserve">ς αυτά τα καθάρματα που καίνε το εθνικό μας σύμβολο. Όλοι θα θέλαμε να αυθαιρετήσουν οι αστυνομικοί, να τους φέρονται όπως τους αξίζει. </w:t>
      </w:r>
    </w:p>
    <w:p w14:paraId="2C0FBD51" w14:textId="77777777" w:rsidR="0032345F" w:rsidRDefault="00CA05C6">
      <w:pPr>
        <w:spacing w:after="0" w:line="600" w:lineRule="auto"/>
        <w:ind w:firstLine="720"/>
        <w:jc w:val="both"/>
        <w:rPr>
          <w:rFonts w:eastAsia="Times New Roman"/>
          <w:szCs w:val="24"/>
        </w:rPr>
      </w:pPr>
      <w:r>
        <w:rPr>
          <w:rFonts w:eastAsia="Times New Roman"/>
          <w:szCs w:val="24"/>
        </w:rPr>
        <w:t>Με την αυθαιρεσία των γνωστών κουκουλοφόρων και λαθρομεταναστών τι θα γίνει επιτέλους; Είναι γνωστό</w:t>
      </w:r>
      <w:r>
        <w:rPr>
          <w:rFonts w:eastAsia="Times New Roman"/>
          <w:szCs w:val="24"/>
        </w:rPr>
        <w:t>.</w:t>
      </w:r>
      <w:r>
        <w:rPr>
          <w:rFonts w:eastAsia="Times New Roman"/>
          <w:szCs w:val="24"/>
        </w:rPr>
        <w:t xml:space="preserve"> Θα συνεχίσουν να α</w:t>
      </w:r>
      <w:r>
        <w:rPr>
          <w:rFonts w:eastAsia="Times New Roman"/>
          <w:szCs w:val="24"/>
        </w:rPr>
        <w:t>πολαμβάνουν την ασυλία που έχουν και αυτή η ασυλία σ’ αυτούς τους εγκληματίες</w:t>
      </w:r>
      <w:r>
        <w:rPr>
          <w:rFonts w:eastAsia="Times New Roman"/>
          <w:szCs w:val="24"/>
        </w:rPr>
        <w:t>,</w:t>
      </w:r>
      <w:r>
        <w:rPr>
          <w:rFonts w:eastAsia="Times New Roman"/>
          <w:szCs w:val="24"/>
        </w:rPr>
        <w:t xml:space="preserve"> υπάρχει μόνο στην πατρίδα μας. Καμ</w:t>
      </w:r>
      <w:r>
        <w:rPr>
          <w:rFonts w:eastAsia="Times New Roman"/>
          <w:szCs w:val="24"/>
        </w:rPr>
        <w:t>μία</w:t>
      </w:r>
      <w:r>
        <w:rPr>
          <w:rFonts w:eastAsia="Times New Roman"/>
          <w:szCs w:val="24"/>
        </w:rPr>
        <w:t xml:space="preserve"> σύλληψη, καμ</w:t>
      </w:r>
      <w:r>
        <w:rPr>
          <w:rFonts w:eastAsia="Times New Roman"/>
          <w:szCs w:val="24"/>
        </w:rPr>
        <w:t>μία</w:t>
      </w:r>
      <w:r>
        <w:rPr>
          <w:rFonts w:eastAsia="Times New Roman"/>
          <w:szCs w:val="24"/>
        </w:rPr>
        <w:t xml:space="preserve"> τιμωρία. Και μόνο το ότι είναι αλλοδαποί το</w:t>
      </w:r>
      <w:r>
        <w:rPr>
          <w:rFonts w:eastAsia="Times New Roman"/>
          <w:szCs w:val="24"/>
        </w:rPr>
        <w:t>υ</w:t>
      </w:r>
      <w:r>
        <w:rPr>
          <w:rFonts w:eastAsia="Times New Roman"/>
          <w:szCs w:val="24"/>
        </w:rPr>
        <w:t xml:space="preserve">ς θέτει σ’ ένα πλαίσιο απόλυτης προστασίας. </w:t>
      </w:r>
    </w:p>
    <w:p w14:paraId="2C0FBD52" w14:textId="77777777" w:rsidR="0032345F" w:rsidRDefault="00CA05C6">
      <w:pPr>
        <w:spacing w:after="0" w:line="600" w:lineRule="auto"/>
        <w:ind w:firstLine="720"/>
        <w:jc w:val="both"/>
        <w:rPr>
          <w:rFonts w:eastAsia="Times New Roman"/>
          <w:szCs w:val="24"/>
        </w:rPr>
      </w:pPr>
      <w:r>
        <w:rPr>
          <w:rFonts w:eastAsia="Times New Roman"/>
          <w:szCs w:val="24"/>
        </w:rPr>
        <w:t>Μιας που μιλάμε για προσβολή της γ</w:t>
      </w:r>
      <w:r>
        <w:rPr>
          <w:rFonts w:eastAsia="Times New Roman"/>
          <w:szCs w:val="24"/>
        </w:rPr>
        <w:t xml:space="preserve">ενετήσιας αξιοπρέπειας, διαβάζω μια είδηση που αφορά ένα περιστατικό στη Νέα Ιωνία. «Συνελήφθη Αλβανός για σεξουαλική παρενόχληση πέντε ανηλίκων μαθητών». Όπως έγινε σήμερα γνωστό, αυτό το κτήνος από την Αλβανία συνελήφθη για </w:t>
      </w:r>
      <w:r>
        <w:rPr>
          <w:rFonts w:eastAsia="Times New Roman"/>
          <w:szCs w:val="24"/>
        </w:rPr>
        <w:lastRenderedPageBreak/>
        <w:t>αποπλάνηση παιδιών έξω από ένα</w:t>
      </w:r>
      <w:r>
        <w:rPr>
          <w:rFonts w:eastAsia="Times New Roman"/>
          <w:szCs w:val="24"/>
        </w:rPr>
        <w:t xml:space="preserve"> σχολείο στη Νέα Ιωνία. «Ο 57χρονος δράστης κατηγορείται ότι ασέλγησε σε βάρος πέντε δωδεκάχρονων κοριτσιών έξω από ένα σχολικό συγκρότημα». «Με την κατηγορία της αποπλάνησης παιδιών κατά συρροή συνελήφθη ο 57χρονος Αλβανός από αστυνομικούς της ομάδας </w:t>
      </w:r>
      <w:r>
        <w:rPr>
          <w:rFonts w:eastAsia="Times New Roman"/>
          <w:szCs w:val="24"/>
        </w:rPr>
        <w:t>ΔΙΑΣ</w:t>
      </w:r>
      <w:r>
        <w:rPr>
          <w:rFonts w:eastAsia="Times New Roman"/>
          <w:szCs w:val="24"/>
        </w:rPr>
        <w:t>. Παραπέμφθηκε στον αρμόδιο ανακριτή». Προφανώς θα είναι σύντομα ελεύθερος.</w:t>
      </w:r>
    </w:p>
    <w:p w14:paraId="2C0FBD53"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Από πού προκύπτει αυτό;</w:t>
      </w:r>
    </w:p>
    <w:p w14:paraId="2C0FBD54" w14:textId="77777777" w:rsidR="0032345F" w:rsidRDefault="00CA05C6">
      <w:pPr>
        <w:spacing w:after="0"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Συνήθως έτσι γίνεται, γι’ αυτό και συνεχίζουν το έργο τους.</w:t>
      </w:r>
    </w:p>
    <w:p w14:paraId="2C0FBD55" w14:textId="77777777" w:rsidR="0032345F" w:rsidRDefault="00CA05C6">
      <w:pPr>
        <w:spacing w:after="0" w:line="600" w:lineRule="auto"/>
        <w:ind w:firstLine="720"/>
        <w:jc w:val="both"/>
        <w:rPr>
          <w:rFonts w:eastAsia="Times New Roman"/>
          <w:szCs w:val="24"/>
        </w:rPr>
      </w:pPr>
      <w:r>
        <w:rPr>
          <w:rFonts w:eastAsia="Times New Roman"/>
          <w:szCs w:val="24"/>
        </w:rPr>
        <w:t xml:space="preserve">Να φέρετε νόμους που θα επιβάλουν εξοντωτικές ποινές σε </w:t>
      </w:r>
      <w:proofErr w:type="spellStart"/>
      <w:r>
        <w:rPr>
          <w:rFonts w:eastAsia="Times New Roman"/>
          <w:szCs w:val="24"/>
        </w:rPr>
        <w:t>λαθροδιακινητές</w:t>
      </w:r>
      <w:proofErr w:type="spellEnd"/>
      <w:r>
        <w:rPr>
          <w:rFonts w:eastAsia="Times New Roman"/>
          <w:szCs w:val="24"/>
        </w:rPr>
        <w:t xml:space="preserve"> που αλωνίζουν στα νησιά μας. Αυτό είναι και αποτροπή και </w:t>
      </w:r>
      <w:r>
        <w:rPr>
          <w:rFonts w:eastAsia="Times New Roman"/>
          <w:szCs w:val="24"/>
        </w:rPr>
        <w:lastRenderedPageBreak/>
        <w:t>τιμωρία. Να αυξήσετε και τις ποινές, προκειμένου να πατάξετε το παραεμπόριο που οργιάζει παντού και πλήττει καίρια τους εργαζό</w:t>
      </w:r>
      <w:r>
        <w:rPr>
          <w:rFonts w:eastAsia="Times New Roman"/>
          <w:szCs w:val="24"/>
        </w:rPr>
        <w:t xml:space="preserve">μενους. Να δούμε σ’ όλα αυτά και την περίφημη θέση του Συνηγόρου του Πολίτη. </w:t>
      </w:r>
    </w:p>
    <w:p w14:paraId="2C0FBD56" w14:textId="77777777" w:rsidR="0032345F" w:rsidRDefault="00CA05C6">
      <w:pPr>
        <w:spacing w:after="0" w:line="600" w:lineRule="auto"/>
        <w:ind w:firstLine="720"/>
        <w:jc w:val="both"/>
        <w:rPr>
          <w:rFonts w:eastAsia="Times New Roman"/>
          <w:szCs w:val="24"/>
        </w:rPr>
      </w:pPr>
      <w:r>
        <w:rPr>
          <w:rFonts w:eastAsia="Times New Roman"/>
          <w:szCs w:val="24"/>
        </w:rPr>
        <w:t>Όλοι γνωρίζουμε</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ότι στα δημόσια έργα απασχολούνται κυρίως αλλοδαποί και φυσικά αυτό δεν είναι καθόλου τυχαίο. </w:t>
      </w:r>
    </w:p>
    <w:p w14:paraId="2C0FBD57" w14:textId="77777777" w:rsidR="0032345F" w:rsidRDefault="00CA05C6">
      <w:pPr>
        <w:spacing w:after="0" w:line="600" w:lineRule="auto"/>
        <w:ind w:firstLine="720"/>
        <w:jc w:val="both"/>
        <w:rPr>
          <w:rFonts w:eastAsia="Times New Roman"/>
          <w:szCs w:val="24"/>
        </w:rPr>
      </w:pPr>
      <w:r>
        <w:rPr>
          <w:rFonts w:eastAsia="Times New Roman"/>
          <w:szCs w:val="24"/>
        </w:rPr>
        <w:t>Ως</w:t>
      </w:r>
      <w:r>
        <w:rPr>
          <w:rFonts w:eastAsia="Times New Roman"/>
          <w:szCs w:val="24"/>
        </w:rPr>
        <w:t xml:space="preserve"> Χρυσή Αυγή στηρίζουμε σαφώς τα δικαιώματα των ατόμων με</w:t>
      </w:r>
      <w:r>
        <w:rPr>
          <w:rFonts w:eastAsia="Times New Roman"/>
          <w:szCs w:val="24"/>
        </w:rPr>
        <w:t xml:space="preserve"> αναπηρία. Είμαστε στο πλευρό τους και εκείνοι στο πλευρό μας. </w:t>
      </w:r>
    </w:p>
    <w:p w14:paraId="2C0FBD58" w14:textId="77777777" w:rsidR="0032345F" w:rsidRDefault="00CA05C6">
      <w:pPr>
        <w:spacing w:after="0" w:line="600" w:lineRule="auto"/>
        <w:ind w:firstLine="720"/>
        <w:jc w:val="both"/>
        <w:rPr>
          <w:rFonts w:eastAsia="Times New Roman"/>
          <w:szCs w:val="24"/>
        </w:rPr>
      </w:pPr>
      <w:r>
        <w:rPr>
          <w:rFonts w:eastAsia="Times New Roman"/>
          <w:szCs w:val="24"/>
        </w:rPr>
        <w:t xml:space="preserve">Να τονίσουμε ότι σύμφωνα με στοιχεία που ήλθαν στο φως της δημοσιότητας και τα οποία έχουν κατατεθεί σε σχετική ερώτηση –που δεν θα απαντηθεί φυσικά- υπάρχει εδώ και χρόνια οργανωμένο κύκλωμα </w:t>
      </w:r>
      <w:r>
        <w:rPr>
          <w:rFonts w:eastAsia="Times New Roman"/>
          <w:szCs w:val="24"/>
        </w:rPr>
        <w:t xml:space="preserve">απόδοσης ιθαγένειας με παράνομα στοιχεία. Το γνωρίζετε αυτό, κύριοι αρμόδιοι Υπουργοί; Θα τους αφαιρεθεί η ιθαγένεια; Θα τιμωρηθούν οι υπάλληλοι και όλοι οι εμπλεκόμενοι; </w:t>
      </w:r>
    </w:p>
    <w:p w14:paraId="2C0FBD59" w14:textId="77777777" w:rsidR="0032345F" w:rsidRDefault="00CA05C6">
      <w:pPr>
        <w:spacing w:after="0" w:line="600" w:lineRule="auto"/>
        <w:ind w:firstLine="720"/>
        <w:jc w:val="both"/>
        <w:rPr>
          <w:rFonts w:eastAsia="Times New Roman"/>
          <w:szCs w:val="24"/>
        </w:rPr>
      </w:pPr>
      <w:r>
        <w:rPr>
          <w:rFonts w:eastAsia="Times New Roman"/>
          <w:szCs w:val="24"/>
        </w:rPr>
        <w:lastRenderedPageBreak/>
        <w:t>Καταθέτω στα Πρακτικά τη συγκεκριμένη ερώτηση. Έχει 88 αποφάσεις χορήγησης ελληνικής</w:t>
      </w:r>
      <w:r>
        <w:rPr>
          <w:rFonts w:eastAsia="Times New Roman"/>
          <w:szCs w:val="24"/>
        </w:rPr>
        <w:t xml:space="preserve"> ιθαγένειας που εκδόθηκαν από την Περιφέρεια Νοτίου Αιγαίου.</w:t>
      </w:r>
    </w:p>
    <w:p w14:paraId="2C0FBD5A" w14:textId="77777777" w:rsidR="0032345F" w:rsidRDefault="00CA05C6">
      <w:pPr>
        <w:spacing w:after="0" w:line="600" w:lineRule="auto"/>
        <w:ind w:firstLine="720"/>
        <w:jc w:val="both"/>
        <w:rPr>
          <w:rFonts w:eastAsia="Times New Roman"/>
          <w:szCs w:val="24"/>
        </w:rPr>
      </w:pPr>
      <w:r>
        <w:rPr>
          <w:rFonts w:eastAsia="Times New Roman"/>
          <w:szCs w:val="24"/>
        </w:rPr>
        <w:t xml:space="preserve">(Στο σημείο αυτό ο Βουλευτής κ. Αντώνιος Γρέγος καταθέτει για τα Πρακτικά την προαναφερθείσα ερώτηση,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w:t>
      </w:r>
      <w:r>
        <w:rPr>
          <w:rFonts w:eastAsia="Times New Roman"/>
          <w:szCs w:val="24"/>
        </w:rPr>
        <w:t>ών της Βουλής)</w:t>
      </w:r>
    </w:p>
    <w:p w14:paraId="2C0FBD5B" w14:textId="77777777" w:rsidR="0032345F" w:rsidRDefault="00CA05C6">
      <w:pPr>
        <w:spacing w:after="0" w:line="600" w:lineRule="auto"/>
        <w:ind w:firstLine="720"/>
        <w:jc w:val="both"/>
        <w:rPr>
          <w:rFonts w:eastAsia="Times New Roman"/>
          <w:szCs w:val="24"/>
        </w:rPr>
      </w:pPr>
      <w:r>
        <w:rPr>
          <w:rFonts w:eastAsia="Times New Roman"/>
          <w:szCs w:val="24"/>
        </w:rPr>
        <w:t xml:space="preserve">Είστε ικανοί να ψηφίσετε ακόμα και την υιοθεσία παιδιών σε ομοφυλόφιλα ζευγάρια και ψηφίζετε από μόνοι σας ή κατ’ εντολή των διεστραμμένων εγκεφάλων εντός ή εκτός Ευρωπαϊκής Ένωσης τέτοια νομοσχέδια. </w:t>
      </w:r>
    </w:p>
    <w:p w14:paraId="2C0FBD5C" w14:textId="77777777" w:rsidR="0032345F" w:rsidRDefault="00CA05C6">
      <w:pPr>
        <w:spacing w:after="0" w:line="600" w:lineRule="auto"/>
        <w:ind w:firstLine="720"/>
        <w:jc w:val="both"/>
        <w:rPr>
          <w:rFonts w:eastAsia="Times New Roman"/>
          <w:szCs w:val="24"/>
        </w:rPr>
      </w:pPr>
      <w:r>
        <w:rPr>
          <w:rFonts w:eastAsia="Times New Roman"/>
          <w:szCs w:val="24"/>
        </w:rPr>
        <w:t xml:space="preserve">Κάποιοι ανόητοι τολμάνε να συγκρίνουν </w:t>
      </w:r>
      <w:r>
        <w:rPr>
          <w:rFonts w:eastAsia="Times New Roman"/>
          <w:szCs w:val="24"/>
        </w:rPr>
        <w:t>τους Έλληνες που μετανάστευσαν στη Γερμανία, στο Βέλγιο, στην Αμερική, με τους λαθρομετανάστες. Αυτό προκαλεί οργή και σε μας και σ’ όλους αυτούς που πήγαν σ’ αυτές τις χώρες και δούλεψαν τίμια και νόμιμα. Αυτή και μόνο η σύγκριση αποτελεί μια ύβρη.</w:t>
      </w:r>
    </w:p>
    <w:p w14:paraId="2C0FBD5D" w14:textId="77777777" w:rsidR="0032345F" w:rsidRDefault="00CA05C6">
      <w:pPr>
        <w:spacing w:after="0" w:line="600" w:lineRule="auto"/>
        <w:ind w:firstLine="720"/>
        <w:jc w:val="both"/>
        <w:rPr>
          <w:rFonts w:eastAsia="Times New Roman"/>
          <w:szCs w:val="24"/>
        </w:rPr>
      </w:pPr>
      <w:r>
        <w:rPr>
          <w:rFonts w:eastAsia="Times New Roman"/>
          <w:szCs w:val="24"/>
        </w:rPr>
        <w:lastRenderedPageBreak/>
        <w:t>Η πατρ</w:t>
      </w:r>
      <w:r>
        <w:rPr>
          <w:rFonts w:eastAsia="Times New Roman"/>
          <w:szCs w:val="24"/>
        </w:rPr>
        <w:t xml:space="preserve">ίδα μας και η Ευρώπη αντιστέκονται στο καρκίνωμα του </w:t>
      </w:r>
      <w:proofErr w:type="spellStart"/>
      <w:r>
        <w:rPr>
          <w:rFonts w:eastAsia="Times New Roman"/>
          <w:szCs w:val="24"/>
        </w:rPr>
        <w:t>πολυπολιτισμού</w:t>
      </w:r>
      <w:proofErr w:type="spellEnd"/>
      <w:r>
        <w:rPr>
          <w:rFonts w:eastAsia="Times New Roman"/>
          <w:szCs w:val="24"/>
        </w:rPr>
        <w:t xml:space="preserve">, αυτό το καρκίνωμα που απειλεί με θάνατο τους Έλληνες και τους Ευρωπαίους πολίτες. </w:t>
      </w:r>
    </w:p>
    <w:p w14:paraId="2C0FBD5E" w14:textId="77777777" w:rsidR="0032345F" w:rsidRDefault="00CA05C6">
      <w:pPr>
        <w:spacing w:after="0" w:line="600" w:lineRule="auto"/>
        <w:ind w:firstLine="720"/>
        <w:jc w:val="both"/>
        <w:rPr>
          <w:rFonts w:eastAsia="Times New Roman"/>
          <w:szCs w:val="24"/>
        </w:rPr>
      </w:pPr>
      <w:r>
        <w:rPr>
          <w:rFonts w:eastAsia="Times New Roman"/>
          <w:szCs w:val="24"/>
        </w:rPr>
        <w:t xml:space="preserve">Δυστυχώς, στην Ελλάδα του 2016 έχουμε Πρωθυπουργό που τολμά να συγκρίνει τον Γέρο του </w:t>
      </w:r>
      <w:proofErr w:type="spellStart"/>
      <w:r>
        <w:rPr>
          <w:rFonts w:eastAsia="Times New Roman"/>
          <w:szCs w:val="24"/>
        </w:rPr>
        <w:t>Μοριά</w:t>
      </w:r>
      <w:proofErr w:type="spellEnd"/>
      <w:r>
        <w:rPr>
          <w:rFonts w:eastAsia="Times New Roman"/>
          <w:szCs w:val="24"/>
        </w:rPr>
        <w:t xml:space="preserve"> και την ελλη</w:t>
      </w:r>
      <w:r>
        <w:rPr>
          <w:rFonts w:eastAsia="Times New Roman"/>
          <w:szCs w:val="24"/>
        </w:rPr>
        <w:t xml:space="preserve">νική επανάσταση με τον δικτατορίσκο </w:t>
      </w:r>
      <w:proofErr w:type="spellStart"/>
      <w:r>
        <w:rPr>
          <w:rFonts w:eastAsia="Times New Roman"/>
          <w:szCs w:val="24"/>
        </w:rPr>
        <w:t>Φιντέλ</w:t>
      </w:r>
      <w:proofErr w:type="spellEnd"/>
      <w:r>
        <w:rPr>
          <w:rFonts w:eastAsia="Times New Roman"/>
          <w:szCs w:val="24"/>
        </w:rPr>
        <w:t xml:space="preserve"> Κάστρο. Δυστυχώς έχουμε Υπουργούς όπως τον </w:t>
      </w:r>
      <w:proofErr w:type="spellStart"/>
      <w:r>
        <w:rPr>
          <w:rFonts w:eastAsia="Times New Roman"/>
          <w:szCs w:val="24"/>
        </w:rPr>
        <w:t>Ζουράρι</w:t>
      </w:r>
      <w:proofErr w:type="spellEnd"/>
      <w:r>
        <w:rPr>
          <w:rFonts w:eastAsia="Times New Roman"/>
          <w:szCs w:val="24"/>
        </w:rPr>
        <w:t xml:space="preserve"> και τον </w:t>
      </w:r>
      <w:proofErr w:type="spellStart"/>
      <w:r>
        <w:rPr>
          <w:rFonts w:eastAsia="Times New Roman"/>
          <w:szCs w:val="24"/>
        </w:rPr>
        <w:t>Μουζάλα</w:t>
      </w:r>
      <w:proofErr w:type="spellEnd"/>
      <w:r>
        <w:rPr>
          <w:rFonts w:eastAsia="Times New Roman"/>
          <w:szCs w:val="24"/>
        </w:rPr>
        <w:t xml:space="preserve"> και πολλούς άλλους.</w:t>
      </w:r>
    </w:p>
    <w:p w14:paraId="2C0FBD5F" w14:textId="77777777" w:rsidR="0032345F" w:rsidRDefault="00CA05C6">
      <w:pPr>
        <w:spacing w:after="0" w:line="600" w:lineRule="auto"/>
        <w:ind w:firstLine="720"/>
        <w:jc w:val="both"/>
        <w:rPr>
          <w:rFonts w:eastAsia="Times New Roman"/>
          <w:szCs w:val="24"/>
        </w:rPr>
      </w:pPr>
      <w:r>
        <w:rPr>
          <w:rFonts w:eastAsia="Times New Roman"/>
          <w:szCs w:val="24"/>
        </w:rPr>
        <w:t>Ευτυχώς, ο άνεμος του εθνικισμού πνέει παντού. Σύντομα όλες οι χώρες της Ευρώπης θα ανατρέψουν τις διεφθαρμένες κυβερνήσεις το</w:t>
      </w:r>
      <w:r>
        <w:rPr>
          <w:rFonts w:eastAsia="Times New Roman"/>
          <w:szCs w:val="24"/>
        </w:rPr>
        <w:t>υς που μόνο δυστυχία έφεραν. Όποιες φασιστικές μεθοδεύσεις και να κάνετε, να ξέρετε ότι ο ελληνικός λαός ξύπνησε και θα σας στείλει εκεί που σας αξίζει και μάλιστα πολύ σύντομα.</w:t>
      </w:r>
    </w:p>
    <w:p w14:paraId="2C0FBD60" w14:textId="77777777" w:rsidR="0032345F" w:rsidRDefault="00CA05C6">
      <w:pPr>
        <w:spacing w:after="0" w:line="600" w:lineRule="auto"/>
        <w:ind w:firstLine="720"/>
        <w:jc w:val="both"/>
        <w:rPr>
          <w:rFonts w:eastAsia="Times New Roman"/>
          <w:szCs w:val="24"/>
        </w:rPr>
      </w:pPr>
      <w:r>
        <w:rPr>
          <w:rFonts w:eastAsia="Times New Roman"/>
          <w:szCs w:val="24"/>
        </w:rPr>
        <w:t>Ευχαριστώ.</w:t>
      </w:r>
    </w:p>
    <w:p w14:paraId="2C0FBD61" w14:textId="77777777" w:rsidR="0032345F" w:rsidRDefault="00CA05C6">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C0FBD6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w:t>
      </w:r>
      <w:r>
        <w:rPr>
          <w:rFonts w:eastAsia="Times New Roman" w:cs="Times New Roman"/>
          <w:b/>
          <w:szCs w:val="24"/>
        </w:rPr>
        <w:t xml:space="preserve">δων Λυκούδης): </w:t>
      </w:r>
      <w:r>
        <w:rPr>
          <w:rFonts w:eastAsia="Times New Roman" w:cs="Times New Roman"/>
          <w:szCs w:val="24"/>
        </w:rPr>
        <w:t>Ευχαριστώ, κύριε συνάδελφε.</w:t>
      </w:r>
    </w:p>
    <w:p w14:paraId="2C0FBD6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Τον λόγο έχει ο κ. Αθανάσιος Θεοχαρόπουλος, Κοινοβουλευτικός Εκπρόσωπος της Δημοκρατικής Συμπαράταξης, για δώδεκα λεπτά.</w:t>
      </w:r>
    </w:p>
    <w:p w14:paraId="2C0FBD6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Κυρίες και κύριοι Βουλευτές, συζητούμε σήμερα την ενσωμάτωση </w:t>
      </w:r>
      <w:proofErr w:type="spellStart"/>
      <w:r>
        <w:rPr>
          <w:rFonts w:eastAsia="Times New Roman" w:cs="Times New Roman"/>
          <w:szCs w:val="24"/>
        </w:rPr>
        <w:t>ενωσιακής</w:t>
      </w:r>
      <w:proofErr w:type="spellEnd"/>
      <w:r>
        <w:rPr>
          <w:rFonts w:eastAsia="Times New Roman" w:cs="Times New Roman"/>
          <w:szCs w:val="24"/>
        </w:rPr>
        <w:t xml:space="preserve"> νομοθεσίας στο ελληνικό δίκαιο. Και επειδή ακριβώς πρόκειται για </w:t>
      </w:r>
      <w:proofErr w:type="spellStart"/>
      <w:r>
        <w:rPr>
          <w:rFonts w:eastAsia="Times New Roman" w:cs="Times New Roman"/>
          <w:szCs w:val="24"/>
        </w:rPr>
        <w:t>ενωσιακή</w:t>
      </w:r>
      <w:proofErr w:type="spellEnd"/>
      <w:r>
        <w:rPr>
          <w:rFonts w:eastAsia="Times New Roman" w:cs="Times New Roman"/>
          <w:szCs w:val="24"/>
        </w:rPr>
        <w:t xml:space="preserve"> νομοθεσία, μπορεί από ό,τι αποδεικνύει η Κυβέρνηση, να τσουβαλιάζει οδηγίες διαφορετικού αντικειμένου και περιεχομένου που αφορούν πολλά Υπουργεία σε ένα νομοσχέδιο και διά</w:t>
      </w:r>
      <w:r>
        <w:rPr>
          <w:rFonts w:eastAsia="Times New Roman" w:cs="Times New Roman"/>
          <w:szCs w:val="24"/>
        </w:rPr>
        <w:t xml:space="preserve">φορα άλλα θέματα, διάφορες νομοθετικές προβλέψεις άσχετων θεμάτων με το υπό συζήτηση νομοσχέδιο. </w:t>
      </w:r>
    </w:p>
    <w:p w14:paraId="2C0FBD6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Δεν χρειάζεται κανένα περαιτέρω σχόλιο για τον τρόπο που νομοθετεί η Κυβέρνηση, για τις εκκλήσεις μας κάθε φορά για ορθή νομοθέτηση που δεν θα υποτιμά το ελλη</w:t>
      </w:r>
      <w:r>
        <w:rPr>
          <w:rFonts w:eastAsia="Times New Roman" w:cs="Times New Roman"/>
          <w:szCs w:val="24"/>
        </w:rPr>
        <w:t>νικό Κοινοβούλιο. Το ίδιο έργο κάθε φορά!</w:t>
      </w:r>
    </w:p>
    <w:p w14:paraId="2C0FBD6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Το πρώτο μέρος του νομοσχεδίου</w:t>
      </w:r>
      <w:r>
        <w:rPr>
          <w:rFonts w:eastAsia="Times New Roman" w:cs="Times New Roman"/>
          <w:szCs w:val="24"/>
        </w:rPr>
        <w:t>,</w:t>
      </w:r>
      <w:r>
        <w:rPr>
          <w:rFonts w:eastAsia="Times New Roman" w:cs="Times New Roman"/>
          <w:szCs w:val="24"/>
        </w:rPr>
        <w:t xml:space="preserve"> αφορά στην εφαρμογή της αρχής της ίσης μεταχείρισης προσώπων ανεξαρτήτως φυλετικής ή </w:t>
      </w:r>
      <w:proofErr w:type="spellStart"/>
      <w:r>
        <w:rPr>
          <w:rFonts w:eastAsia="Times New Roman" w:cs="Times New Roman"/>
          <w:szCs w:val="24"/>
        </w:rPr>
        <w:t>εθνοτικής</w:t>
      </w:r>
      <w:proofErr w:type="spellEnd"/>
      <w:r>
        <w:rPr>
          <w:rFonts w:eastAsia="Times New Roman" w:cs="Times New Roman"/>
          <w:szCs w:val="24"/>
        </w:rPr>
        <w:t xml:space="preserve"> καταγωγής, θρησκευτικών ή άλλων πεποιθήσεων, αναπηρίας, ηλικίας ή σεξουαλικού προσανατο</w:t>
      </w:r>
      <w:r>
        <w:rPr>
          <w:rFonts w:eastAsia="Times New Roman" w:cs="Times New Roman"/>
          <w:szCs w:val="24"/>
        </w:rPr>
        <w:t>λισμού. Οφείλουμε να ενσωματώσουμε τις οδηγίες αυτές όχι μόνο για την θεσμική κατοχύρωση της ίσης μεταχείρισης των προσώπων στην εργασία και την απασχόληση -που είναι αυτονόητη- αλλά κυρίως για την πιο αποτελεσματική εφαρμογή της. Τα ανθρώπινα δικαιώματα δ</w:t>
      </w:r>
      <w:r>
        <w:rPr>
          <w:rFonts w:eastAsia="Times New Roman" w:cs="Times New Roman"/>
          <w:szCs w:val="24"/>
        </w:rPr>
        <w:t>εν μπορεί να τίθενται υπό αίρεση σε καμμία δημοκρατική κοινωνία.</w:t>
      </w:r>
    </w:p>
    <w:p w14:paraId="2C0FBD6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με τη διαμόρφωση του κατάλληλου θεσμικού πλαισίου, όλοι οι δημοκράτες πολίτες έχουμε χρέος να αντιταχθούμε και να απομακρύνουμε κάθε ξενόφοβο, ρατσιστικό χαρακτηριστικό που </w:t>
      </w:r>
      <w:r>
        <w:rPr>
          <w:rFonts w:eastAsia="Times New Roman" w:cs="Times New Roman"/>
          <w:szCs w:val="24"/>
        </w:rPr>
        <w:t xml:space="preserve">εμφανίζεται στην ελληνική κοινωνία. Ο αγώνας μας ενάντια στις διακρίσεις πρέπει να είναι διαρκής. </w:t>
      </w:r>
    </w:p>
    <w:p w14:paraId="2C0FBD6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Εμείς, αγαπητοί συνάδελφοι, όχι μόνο συμφωνούμε με τις διατάξεις που προάγουν την ίση μεταχείριση, αλλά ζητούμε και την επέκτασή τους </w:t>
      </w:r>
      <w:r>
        <w:rPr>
          <w:rFonts w:eastAsia="Times New Roman" w:cs="Times New Roman"/>
          <w:szCs w:val="24"/>
        </w:rPr>
        <w:lastRenderedPageBreak/>
        <w:t>για την μεγαλύτερη προσ</w:t>
      </w:r>
      <w:r>
        <w:rPr>
          <w:rFonts w:eastAsia="Times New Roman" w:cs="Times New Roman"/>
          <w:szCs w:val="24"/>
        </w:rPr>
        <w:t>τασία των συμπολιτών μας που το έχουν ανάγκη. Επιθυμούμε ακόμη πιο τολμηρή νομοθετική πρωτοβουλία για την καταπολέμηση των διακρίσεων που θα λαμβάνει υπόψη της και τα εμπόδια που προηγούνται του σταδίου της απασχόλησης, όπως για παράδειγμα αυτά στην εκπαίδ</w:t>
      </w:r>
      <w:r>
        <w:rPr>
          <w:rFonts w:eastAsia="Times New Roman" w:cs="Times New Roman"/>
          <w:szCs w:val="24"/>
        </w:rPr>
        <w:t>ευση. Κυρίως δεν ανεχόμαστε συμπεριφορές που προσβάλουν βάναυσα τον σεβασμό στα θεμελιώδη δικαιώματα και τοποθετήσεις τριτοκοσμικού χαρακτήρα -και αναφέρομαι συγκεκριμένα και στον συγκυβερνήτη σας, θα πω στη συνέχεια- που απορρίπτουν την διαφορετικότητα.</w:t>
      </w:r>
    </w:p>
    <w:p w14:paraId="2C0FBD6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τη συζήτηση αυτού του νομοσχεδίου ήρθαμε για μια ακόμη φορά και στις </w:t>
      </w:r>
      <w:r>
        <w:rPr>
          <w:rFonts w:eastAsia="Times New Roman" w:cs="Times New Roman"/>
          <w:szCs w:val="24"/>
        </w:rPr>
        <w:t>ε</w:t>
      </w:r>
      <w:r>
        <w:rPr>
          <w:rFonts w:eastAsia="Times New Roman" w:cs="Times New Roman"/>
          <w:szCs w:val="24"/>
        </w:rPr>
        <w:t xml:space="preserve">πιτροπές, δυστυχώς, όμως και σήμερα στην Ολομέλεια, αντιμέτωποι με ένα </w:t>
      </w:r>
      <w:proofErr w:type="spellStart"/>
      <w:r>
        <w:rPr>
          <w:rFonts w:eastAsia="Times New Roman" w:cs="Times New Roman"/>
          <w:szCs w:val="24"/>
        </w:rPr>
        <w:t>ομοφοβικό</w:t>
      </w:r>
      <w:proofErr w:type="spellEnd"/>
      <w:r>
        <w:rPr>
          <w:rFonts w:eastAsia="Times New Roman" w:cs="Times New Roman"/>
          <w:szCs w:val="24"/>
        </w:rPr>
        <w:t xml:space="preserve"> παραλήρημα από το κόμμα των ΑΝΕΛ. Αυτή είναι η πραγματικότητα. Ακούσαμε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των Ανεξαρτήτω</w:t>
      </w:r>
      <w:r>
        <w:rPr>
          <w:rFonts w:eastAsia="Times New Roman" w:cs="Times New Roman"/>
          <w:szCs w:val="24"/>
        </w:rPr>
        <w:t xml:space="preserve">ν Ελλήνων -και έχει τη σημασία του, διότι είναι ο συγκυβερνήτης σας, δεν μιλάμε για ένα οποιοδήποτε κόμμα- να εκφράζει με καμάρι την καταψήφιση του συμφώνου συμβίωσης των ομόφυλων ζευγαριών. Παρεμπιπτόντως, να </w:t>
      </w:r>
      <w:r>
        <w:rPr>
          <w:rFonts w:eastAsia="Times New Roman" w:cs="Times New Roman"/>
          <w:szCs w:val="24"/>
        </w:rPr>
        <w:lastRenderedPageBreak/>
        <w:t>σας θυμίσω ότι θεσπίστηκε εξαιτίας και της Δημ</w:t>
      </w:r>
      <w:r>
        <w:rPr>
          <w:rFonts w:eastAsia="Times New Roman" w:cs="Times New Roman"/>
          <w:szCs w:val="24"/>
        </w:rPr>
        <w:t xml:space="preserve">οκρατικής Συμπαράταξης και άλλων δυνάμεων της αντιπολίτευσης όταν δεν είχε την πλειοψηφία να περάσει στη Βουλή. </w:t>
      </w:r>
    </w:p>
    <w:p w14:paraId="2C0FBD6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Ακούσαμε, επίσης, τον </w:t>
      </w:r>
      <w:r>
        <w:rPr>
          <w:rFonts w:eastAsia="Times New Roman" w:cs="Times New Roman"/>
          <w:szCs w:val="24"/>
        </w:rPr>
        <w:t>ε</w:t>
      </w:r>
      <w:r>
        <w:rPr>
          <w:rFonts w:eastAsia="Times New Roman" w:cs="Times New Roman"/>
          <w:szCs w:val="24"/>
        </w:rPr>
        <w:t>ισηγητή των Ανεξαρτήτων Ελλήνων πέρα από αυτό</w:t>
      </w:r>
      <w:r>
        <w:rPr>
          <w:rFonts w:eastAsia="Times New Roman" w:cs="Times New Roman"/>
          <w:szCs w:val="24"/>
        </w:rPr>
        <w:t>,</w:t>
      </w:r>
      <w:r>
        <w:rPr>
          <w:rFonts w:eastAsia="Times New Roman" w:cs="Times New Roman"/>
          <w:szCs w:val="24"/>
        </w:rPr>
        <w:t xml:space="preserve"> να λέει χαρακτηριστικά: </w:t>
      </w:r>
      <w:r>
        <w:rPr>
          <w:rFonts w:eastAsia="Times New Roman" w:cs="Times New Roman"/>
          <w:szCs w:val="24"/>
        </w:rPr>
        <w:t>«</w:t>
      </w:r>
      <w:r>
        <w:rPr>
          <w:rFonts w:eastAsia="Times New Roman" w:cs="Times New Roman"/>
          <w:szCs w:val="24"/>
        </w:rPr>
        <w:t>Το δικαίωμα αυτοδιάθεσης ενός ανθρώπου πρέπει να</w:t>
      </w:r>
      <w:r>
        <w:rPr>
          <w:rFonts w:eastAsia="Times New Roman" w:cs="Times New Roman"/>
          <w:szCs w:val="24"/>
        </w:rPr>
        <w:t xml:space="preserve"> υπόκειται σε οριοθετήσεις. Μπορεί ένας ομοφυλόφιλος ή μ</w:t>
      </w:r>
      <w:r>
        <w:rPr>
          <w:rFonts w:eastAsia="Times New Roman" w:cs="Times New Roman"/>
          <w:szCs w:val="24"/>
        </w:rPr>
        <w:t>ια</w:t>
      </w:r>
      <w:r>
        <w:rPr>
          <w:rFonts w:eastAsia="Times New Roman" w:cs="Times New Roman"/>
          <w:szCs w:val="24"/>
        </w:rPr>
        <w:t xml:space="preserve"> ομοφυλόφιλ</w:t>
      </w:r>
      <w:r>
        <w:rPr>
          <w:rFonts w:eastAsia="Times New Roman" w:cs="Times New Roman"/>
          <w:szCs w:val="24"/>
        </w:rPr>
        <w:t>η</w:t>
      </w:r>
      <w:r>
        <w:rPr>
          <w:rFonts w:eastAsia="Times New Roman" w:cs="Times New Roman"/>
          <w:szCs w:val="24"/>
        </w:rPr>
        <w:t xml:space="preserve"> να είναι και </w:t>
      </w:r>
      <w:proofErr w:type="spellStart"/>
      <w:r>
        <w:rPr>
          <w:rFonts w:eastAsia="Times New Roman" w:cs="Times New Roman"/>
          <w:szCs w:val="24"/>
        </w:rPr>
        <w:t>μπέιμπι</w:t>
      </w:r>
      <w:proofErr w:type="spellEnd"/>
      <w:r>
        <w:rPr>
          <w:rFonts w:eastAsia="Times New Roman" w:cs="Times New Roman"/>
          <w:szCs w:val="24"/>
        </w:rPr>
        <w:t xml:space="preserve"> </w:t>
      </w:r>
      <w:proofErr w:type="spellStart"/>
      <w:r>
        <w:rPr>
          <w:rFonts w:eastAsia="Times New Roman" w:cs="Times New Roman"/>
          <w:szCs w:val="24"/>
        </w:rPr>
        <w:t>σίτερ</w:t>
      </w:r>
      <w:proofErr w:type="spellEnd"/>
      <w:r>
        <w:rPr>
          <w:rFonts w:eastAsia="Times New Roman" w:cs="Times New Roman"/>
          <w:szCs w:val="24"/>
        </w:rPr>
        <w:t>»</w:t>
      </w:r>
      <w:r>
        <w:rPr>
          <w:rFonts w:eastAsia="Times New Roman" w:cs="Times New Roman"/>
          <w:szCs w:val="24"/>
        </w:rPr>
        <w:t xml:space="preserve">; Και μάλιστα είπε ότι </w:t>
      </w:r>
      <w:r>
        <w:rPr>
          <w:rFonts w:eastAsia="Times New Roman" w:cs="Times New Roman"/>
          <w:szCs w:val="24"/>
        </w:rPr>
        <w:t>«</w:t>
      </w:r>
      <w:r>
        <w:rPr>
          <w:rFonts w:eastAsia="Times New Roman" w:cs="Times New Roman"/>
          <w:szCs w:val="24"/>
        </w:rPr>
        <w:t xml:space="preserve">όταν δεν το αντιλαμβάνεται κάποιος, φταίει το </w:t>
      </w:r>
      <w:r>
        <w:rPr>
          <w:rFonts w:eastAsia="Times New Roman" w:cs="Times New Roman"/>
          <w:szCs w:val="24"/>
          <w:lang w:val="en-US"/>
        </w:rPr>
        <w:t>IQ</w:t>
      </w:r>
      <w:r>
        <w:rPr>
          <w:rFonts w:eastAsia="Times New Roman" w:cs="Times New Roman"/>
          <w:szCs w:val="24"/>
        </w:rPr>
        <w:t xml:space="preserve"> του</w:t>
      </w:r>
      <w:r>
        <w:rPr>
          <w:rFonts w:eastAsia="Times New Roman" w:cs="Times New Roman"/>
          <w:szCs w:val="24"/>
        </w:rPr>
        <w:t>»</w:t>
      </w:r>
      <w:r>
        <w:rPr>
          <w:rFonts w:eastAsia="Times New Roman" w:cs="Times New Roman"/>
          <w:szCs w:val="24"/>
        </w:rPr>
        <w:t>. Και πιστοποιητικά θα ζητήσει σε λίγο για να μπει στην αγορά της εργασίας.</w:t>
      </w:r>
    </w:p>
    <w:p w14:paraId="2C0FBD6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αντιδράσατε στον </w:t>
      </w:r>
      <w:r>
        <w:rPr>
          <w:rFonts w:eastAsia="Times New Roman" w:cs="Times New Roman"/>
          <w:szCs w:val="24"/>
        </w:rPr>
        <w:t>ε</w:t>
      </w:r>
      <w:r>
        <w:rPr>
          <w:rFonts w:eastAsia="Times New Roman" w:cs="Times New Roman"/>
          <w:szCs w:val="24"/>
        </w:rPr>
        <w:t xml:space="preserve">ισηγητή της Δημοκρατικής Συμπαράταξης όταν σας έθετε ερωτήματα, στη Δημοκρατική Συμπαράταξη, η οποία ψηφίζει αυτά τα άρθρα και δεν αντιδράσατε και εσείς και ο ΣΥΡΙΖΑ εκείνη την στιγμή σε αυτά τα οποία ελέγχθηκαν, τα οποία είναι </w:t>
      </w:r>
      <w:r>
        <w:rPr>
          <w:rFonts w:eastAsia="Times New Roman" w:cs="Times New Roman"/>
          <w:szCs w:val="24"/>
        </w:rPr>
        <w:t xml:space="preserve">απαράδεκτα. </w:t>
      </w:r>
    </w:p>
    <w:p w14:paraId="2C0FBD6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Εγώ αντέδρασα!</w:t>
      </w:r>
    </w:p>
    <w:p w14:paraId="2C0FBD6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Ελάχιστες εξαιρέσεις! Απαράδεκτα! Είναι ντροπή για το ελληνικό Κοινοβούλιο να ακούγονται αυτά από κόμμα που συγκυβερνά αυτήν τη στιγμή. </w:t>
      </w:r>
    </w:p>
    <w:p w14:paraId="2C0FBD6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βεβαίως, θυμάμαι τον κ. Τσίπρα να λέει</w:t>
      </w:r>
      <w:r>
        <w:rPr>
          <w:rFonts w:eastAsia="Times New Roman" w:cs="Times New Roman"/>
          <w:szCs w:val="24"/>
        </w:rPr>
        <w:t xml:space="preserve"> σε μια συνέντευξή του, ότι οι ΑΝΕΛ είναι κεντροδεξιά και, βέβαια, να σας προσφωνεί «συντρόφισσες και σύντροφοι» στο συνέδριο το οποίο πραγματοποίησε το κόμμα σας πριν από λίγο χρονικό διάστημα και βέβαια να καταχειροκροτείται! Από τον </w:t>
      </w:r>
      <w:proofErr w:type="spellStart"/>
      <w:r>
        <w:rPr>
          <w:rFonts w:eastAsia="Times New Roman" w:cs="Times New Roman"/>
          <w:szCs w:val="24"/>
        </w:rPr>
        <w:t>Φιντέλ</w:t>
      </w:r>
      <w:proofErr w:type="spellEnd"/>
      <w:r>
        <w:rPr>
          <w:rFonts w:eastAsia="Times New Roman" w:cs="Times New Roman"/>
          <w:szCs w:val="24"/>
        </w:rPr>
        <w:t xml:space="preserve"> στους ΑΝΕΛ πρ</w:t>
      </w:r>
      <w:r>
        <w:rPr>
          <w:rFonts w:eastAsia="Times New Roman" w:cs="Times New Roman"/>
          <w:szCs w:val="24"/>
        </w:rPr>
        <w:t xml:space="preserve">αγματικά! Όμως σε κάθε περίπτωση σοσιαλισμός χωρίς δημοκρατία δεν γίνεται και αυτό πρέπει </w:t>
      </w:r>
      <w:r>
        <w:rPr>
          <w:rFonts w:eastAsia="Times New Roman" w:cs="Times New Roman"/>
          <w:szCs w:val="24"/>
        </w:rPr>
        <w:t xml:space="preserve">επιτέλους </w:t>
      </w:r>
      <w:r>
        <w:rPr>
          <w:rFonts w:eastAsia="Times New Roman" w:cs="Times New Roman"/>
          <w:szCs w:val="24"/>
        </w:rPr>
        <w:t xml:space="preserve">να το </w:t>
      </w:r>
      <w:r>
        <w:rPr>
          <w:rFonts w:eastAsia="Times New Roman" w:cs="Times New Roman"/>
          <w:szCs w:val="24"/>
        </w:rPr>
        <w:t>καταλάβετε</w:t>
      </w:r>
      <w:r>
        <w:rPr>
          <w:rFonts w:eastAsia="Times New Roman" w:cs="Times New Roman"/>
          <w:szCs w:val="24"/>
        </w:rPr>
        <w:t>.</w:t>
      </w:r>
    </w:p>
    <w:p w14:paraId="2C0FBD6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Να προχωρήσω. Ακούσαμε για </w:t>
      </w:r>
      <w:proofErr w:type="spellStart"/>
      <w:r>
        <w:rPr>
          <w:rFonts w:eastAsia="Times New Roman" w:cs="Times New Roman"/>
          <w:szCs w:val="24"/>
        </w:rPr>
        <w:t>αποχριστιανισμό</w:t>
      </w:r>
      <w:proofErr w:type="spellEnd"/>
      <w:r>
        <w:rPr>
          <w:rFonts w:eastAsia="Times New Roman" w:cs="Times New Roman"/>
          <w:szCs w:val="24"/>
        </w:rPr>
        <w:t xml:space="preserve"> των σύγχρονων δυτικών κοινωνιών, για διαμόρφωση κοινωνίας χαλαρών ηθών, λόγω αυτού που ψηφίζετα</w:t>
      </w:r>
      <w:r>
        <w:rPr>
          <w:rFonts w:eastAsia="Times New Roman" w:cs="Times New Roman"/>
          <w:szCs w:val="24"/>
        </w:rPr>
        <w:t xml:space="preserve">ι σήμερα. Και κατά τα άλλα λέει το κόμμα της </w:t>
      </w:r>
      <w:r>
        <w:rPr>
          <w:rFonts w:eastAsia="Times New Roman" w:cs="Times New Roman"/>
          <w:szCs w:val="24"/>
        </w:rPr>
        <w:t>σ</w:t>
      </w:r>
      <w:r>
        <w:rPr>
          <w:rFonts w:eastAsia="Times New Roman" w:cs="Times New Roman"/>
          <w:szCs w:val="24"/>
        </w:rPr>
        <w:t xml:space="preserve">υγκυβέρνησης ότι δεν είναι αντίθετο στην ίση μεταχείριση των ανθρώπων και στην </w:t>
      </w:r>
      <w:r>
        <w:rPr>
          <w:rFonts w:eastAsia="Times New Roman" w:cs="Times New Roman"/>
          <w:szCs w:val="24"/>
        </w:rPr>
        <w:lastRenderedPageBreak/>
        <w:t xml:space="preserve">προστασία των ανθρωπίνων δικαιωμάτων, όταν απέδειξε με τις τοποθετήσεις και στην </w:t>
      </w:r>
      <w:r>
        <w:rPr>
          <w:rFonts w:eastAsia="Times New Roman" w:cs="Times New Roman"/>
          <w:szCs w:val="24"/>
        </w:rPr>
        <w:t>ε</w:t>
      </w:r>
      <w:r>
        <w:rPr>
          <w:rFonts w:eastAsia="Times New Roman" w:cs="Times New Roman"/>
          <w:szCs w:val="24"/>
        </w:rPr>
        <w:t xml:space="preserve">πιτροπή και στην Ολομέλεια ότι είναι απέναντι. </w:t>
      </w:r>
    </w:p>
    <w:p w14:paraId="2C0FBD7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ίση μεταχείριση των ανθρώπων, τα ανθρώπινα δικαιώματα, αγαπητοί συνάδελφοι, δεν μπαίνουν στο ζύγι. Και μπορεί ευθέως να απειλ</w:t>
      </w:r>
      <w:r>
        <w:rPr>
          <w:rFonts w:eastAsia="Times New Roman" w:cs="Times New Roman"/>
          <w:szCs w:val="24"/>
        </w:rPr>
        <w:t>ούν</w:t>
      </w:r>
      <w:r>
        <w:rPr>
          <w:rFonts w:eastAsia="Times New Roman" w:cs="Times New Roman"/>
          <w:szCs w:val="24"/>
        </w:rPr>
        <w:t>ται από ρατσιστικές συμπεριφορές, βάλλ</w:t>
      </w:r>
      <w:r>
        <w:rPr>
          <w:rFonts w:eastAsia="Times New Roman" w:cs="Times New Roman"/>
          <w:szCs w:val="24"/>
        </w:rPr>
        <w:t>ον</w:t>
      </w:r>
      <w:r>
        <w:rPr>
          <w:rFonts w:eastAsia="Times New Roman" w:cs="Times New Roman"/>
          <w:szCs w:val="24"/>
        </w:rPr>
        <w:t xml:space="preserve">ται όμως, σημαντικά και από την ανοχή σε αυτές. </w:t>
      </w:r>
    </w:p>
    <w:p w14:paraId="2C0FBD7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Εμείς καταθέσαμε ονομαστική ψηφοφορία </w:t>
      </w:r>
      <w:r>
        <w:rPr>
          <w:rFonts w:eastAsia="Times New Roman" w:cs="Times New Roman"/>
          <w:szCs w:val="24"/>
        </w:rPr>
        <w:t xml:space="preserve">για τα τέσσερα αυτά άρθρα. Και εδώ θα πρέπει όλοι να τοποθετηθούν, όλες οι πολιτικές δυνάμεις -και δεν βλέπω κάποιον από τη Νέα Δημοκρατία, από την Αξιωματική Αντιπολίτευση αυτήν τη στιγμή μέσα στη συζήτηση αυτού του νομοσχεδίου- να πάρουν θέση. </w:t>
      </w:r>
    </w:p>
    <w:p w14:paraId="2C0FBD7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Επιτρέψτε</w:t>
      </w:r>
      <w:r>
        <w:rPr>
          <w:rFonts w:eastAsia="Times New Roman" w:cs="Times New Roman"/>
          <w:szCs w:val="24"/>
        </w:rPr>
        <w:t xml:space="preserve"> μου τώρα κάποιες επισημάνσεις σε ορισμένα άλλα σημεία του νομοσχεδίου. Στο πλαίσιο της παρακολούθησης και της προώθησης της εφαρμογής της αρχής της ίσης μεταχείρισης προσώπων, η αρμοδιό</w:t>
      </w:r>
      <w:r>
        <w:rPr>
          <w:rFonts w:eastAsia="Times New Roman" w:cs="Times New Roman"/>
          <w:szCs w:val="24"/>
        </w:rPr>
        <w:lastRenderedPageBreak/>
        <w:t>τητα ανατίθεται στον Συνήγορο του Πολίτη ενιαία για το δημόσιο, τον ευ</w:t>
      </w:r>
      <w:r>
        <w:rPr>
          <w:rFonts w:eastAsia="Times New Roman" w:cs="Times New Roman"/>
          <w:szCs w:val="24"/>
        </w:rPr>
        <w:t>ρύτερο δημόσιο και τον ιδιωτικό τομέα. Εμείς δεν είμαστε αντίθετοι με την επέκταση των αρμοδιοτήτων του Συνηγόρου του Πολίτη. Είμαστε σταθερά υπέρ της ενίσχυσης των ανεξάρτητων αρχών. Και, βέβαια, έχουμε πιέσει προς αυτήν την κατεύθυνση, έτσι ώστε να ενισχ</w:t>
      </w:r>
      <w:r>
        <w:rPr>
          <w:rFonts w:eastAsia="Times New Roman" w:cs="Times New Roman"/>
          <w:szCs w:val="24"/>
        </w:rPr>
        <w:t xml:space="preserve">υθεί ο ρόλος τους σε πολλές περιπτώσεις. Θεωρούμε ότι με την ανεξαρτησία του και την αυτονομία του έναντι της εκτελεστικής εξουσίας, ο Συνήγορος του Πολίτη θα μπορούσε να επιτελέσει τον ρόλο αυτό. </w:t>
      </w:r>
    </w:p>
    <w:p w14:paraId="2C0FBD7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προβληματισμός μας, όμως, είναι αν θα μπορούσε να ανταπε</w:t>
      </w:r>
      <w:r>
        <w:rPr>
          <w:rFonts w:eastAsia="Times New Roman" w:cs="Times New Roman"/>
          <w:szCs w:val="24"/>
        </w:rPr>
        <w:t xml:space="preserve">ξέλθει στον όγκο των αρμοδιοτήτων που προστίθενται. Και αυτό πρέπει να το δείτε. Διότι οι αυξημένες αυτές αρμοδιότητες ναι μεν συνάδουν με αποφάσεις διεθνών και ευρωπαϊκών θεσμών και με ό,τι έχει ήδη εφαρμοστεί σε άλλες ευρωπαϊκές χώρες, ναι μεν είναι στη </w:t>
      </w:r>
      <w:r>
        <w:rPr>
          <w:rFonts w:eastAsia="Times New Roman" w:cs="Times New Roman"/>
          <w:szCs w:val="24"/>
        </w:rPr>
        <w:t xml:space="preserve">σωστή κατεύθυνση, αλλά από την άλλη πλευρά εγείρονται τα εξής ερωτήματα: Είναι επαρκώς στελεχωμένος; Διαθέτει την απαιτούμενη τεχνογνωσία για να ανταπεξέλθει </w:t>
      </w:r>
      <w:r>
        <w:rPr>
          <w:rFonts w:eastAsia="Times New Roman" w:cs="Times New Roman"/>
          <w:szCs w:val="24"/>
        </w:rPr>
        <w:lastRenderedPageBreak/>
        <w:t>στις αρμοδιότητες που του δίνουμε; Πώς θα διασφαλιστεί η αποτελεσματική παρέμβαση του Συνηγόρου το</w:t>
      </w:r>
      <w:r>
        <w:rPr>
          <w:rFonts w:eastAsia="Times New Roman" w:cs="Times New Roman"/>
          <w:szCs w:val="24"/>
        </w:rPr>
        <w:t xml:space="preserve">υ Πολίτη στον ιδιωτικό τομέα όταν ήδη στο δημόσιο υπάρχουν προβλήματα πρόσβασης και ανταπόκρισης; Πολλές φορές τα πορίσματα του δεν γίνονται σεβαστά από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Έχουμε το πρόβλημα αυτό. </w:t>
      </w:r>
    </w:p>
    <w:p w14:paraId="2C0FBD7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δεύτερο μέρος το νομοσχεδίου συζητούμε για τα θέματα</w:t>
      </w:r>
      <w:r>
        <w:rPr>
          <w:rFonts w:eastAsia="Times New Roman" w:cs="Times New Roman"/>
          <w:szCs w:val="24"/>
        </w:rPr>
        <w:t xml:space="preserve"> που αφορούν την αγορά. Δεν θα μπορούσαμε να είμαστε αντίθετοι με τις διατάξεις αυτού του μέρους. Είναι σημαντικό, όμως, τα εργαλεία που δίνονται στην Επιτροπή Κεφαλαιαγοράς να χρησιμοποιηθούν, όχι να μείνουν ανενεργά και να παρακολουθείται στο εξής η εφαρ</w:t>
      </w:r>
      <w:r>
        <w:rPr>
          <w:rFonts w:eastAsia="Times New Roman" w:cs="Times New Roman"/>
          <w:szCs w:val="24"/>
        </w:rPr>
        <w:t xml:space="preserve">μογή των διατάξεων αυτών, να εξετάζεται το ενδεχόμενο καταχρήσεων. </w:t>
      </w:r>
    </w:p>
    <w:p w14:paraId="2C0FBD7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 τρίτο μέρος του νομοσχεδίου αφορά την προστασία του ευρώ. Και εδώ βεβαίως, δεν μπορούμε παρά να είμαστε θετικοί, καθώς όπως αναφέρεται -και σωστά- «η στατιστική αξιολόγηση παραχάραξης και κιβδηλείας του ευρώ φανερώνει σοβαρές οικονομικές ζημιές». </w:t>
      </w:r>
    </w:p>
    <w:p w14:paraId="2C0FBD7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Για τ</w:t>
      </w:r>
      <w:r>
        <w:rPr>
          <w:rFonts w:eastAsia="Times New Roman" w:cs="Times New Roman"/>
          <w:szCs w:val="24"/>
        </w:rPr>
        <w:t>ο τελευταίο μέρος του νομοσχεδίου αναπτύχθηκε ένας προβληματισμός, τον οποίο έχουμε, σε σχέση με τον Συνήγορο του Πολίτη που ορίζεται ως εθνικός μηχανισμός διερεύνησης περιστατικών αυθαιρεσίας και συμπεριλαμβάνεται στις αρμοδιότητές του η αξιολόγηση καταγγ</w:t>
      </w:r>
      <w:r>
        <w:rPr>
          <w:rFonts w:eastAsia="Times New Roman" w:cs="Times New Roman"/>
          <w:szCs w:val="24"/>
        </w:rPr>
        <w:t xml:space="preserve">ελιών για παράνομες πράξεις των Σωμάτων Ασφαλείας. Ο Συνήγορος του Πολίτη, με τις προτεινόμενες ρυθμίσεις, έχει έναν συμβουλευτικό ρόλο, καθώς θα παρεμβαίνει με τα πορίσματά του εφόσον διαπιστώνει περιστατικά βίας και αυθαιρεσίας στα Σώματα Ασφαλείας. </w:t>
      </w:r>
    </w:p>
    <w:p w14:paraId="2C0FBD7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Ποιο είναι, όμως, το ουσιαστικό περιεχόμενο της παρέμβασής του; Αυτό πρέπει να λύσουμε. Να το εξηγήσετε. Να δούμε με προσοχή αυτόν τον παρεμβατικό ρόλο του Συνηγόρου του Πολίτη στη διοίκηση και την ουσιαστική επιρροή του στα Σώματα Ασφαλείας και στο πειθαρ</w:t>
      </w:r>
      <w:r>
        <w:rPr>
          <w:rFonts w:eastAsia="Times New Roman" w:cs="Times New Roman"/>
          <w:szCs w:val="24"/>
        </w:rPr>
        <w:t xml:space="preserve">χικό τους δίκαιο. </w:t>
      </w:r>
    </w:p>
    <w:p w14:paraId="2C0FBD7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Έχουν κατατεθεί πολλές τροπολογίες. Ορισμένα θέματα τα συζητήσαμε. Για παράδειγμα, για </w:t>
      </w:r>
      <w:r>
        <w:rPr>
          <w:rFonts w:eastAsia="Times New Roman" w:cs="Times New Roman"/>
          <w:szCs w:val="24"/>
        </w:rPr>
        <w:t>τ</w:t>
      </w:r>
      <w:r>
        <w:rPr>
          <w:rFonts w:eastAsia="Times New Roman" w:cs="Times New Roman"/>
          <w:szCs w:val="24"/>
        </w:rPr>
        <w:t xml:space="preserve">έταρτη φορά δίνουμε παράταση σήμερα στο </w:t>
      </w:r>
      <w:r>
        <w:rPr>
          <w:rFonts w:eastAsia="Times New Roman" w:cs="Times New Roman"/>
          <w:szCs w:val="24"/>
        </w:rPr>
        <w:lastRenderedPageBreak/>
        <w:t xml:space="preserve">νομοσχέδιο στο θέμα της διαφήμισης με τα ΜΜΕ. Κι ενώ έχει τελειώσει η διαβούλευση από τον Ιούλιο, ο αρμόδιος </w:t>
      </w:r>
      <w:r>
        <w:rPr>
          <w:rFonts w:eastAsia="Times New Roman" w:cs="Times New Roman"/>
          <w:szCs w:val="24"/>
        </w:rPr>
        <w:t xml:space="preserve">Υπουργός Επικρατείας φέρνει και τώρα παράταση για να γίνει -όπως μας είπε- από την επόμενη χρονιά, από το 2017. </w:t>
      </w:r>
    </w:p>
    <w:p w14:paraId="2C0FBD7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Και, βέβαια, φέρνετε τροπολογία που ορίζει σε τριάντα έξι μήνες </w:t>
      </w:r>
      <w:r>
        <w:rPr>
          <w:rFonts w:eastAsia="Times New Roman" w:cs="Times New Roman"/>
          <w:szCs w:val="24"/>
        </w:rPr>
        <w:t xml:space="preserve">από δεκαοκτώ μήνες </w:t>
      </w:r>
      <w:r>
        <w:rPr>
          <w:rFonts w:eastAsia="Times New Roman" w:cs="Times New Roman"/>
          <w:szCs w:val="24"/>
        </w:rPr>
        <w:t>τη διάρκεια του πιλοτικού διαστήματος εφαρμογής του θεσμού η</w:t>
      </w:r>
      <w:r>
        <w:rPr>
          <w:rFonts w:eastAsia="Times New Roman" w:cs="Times New Roman"/>
          <w:szCs w:val="24"/>
        </w:rPr>
        <w:t xml:space="preserve">λεκτρονικής επιτήρησης υποδίκων, καταδίκων και κρατουμένων, το </w:t>
      </w:r>
      <w:proofErr w:type="spellStart"/>
      <w:r>
        <w:rPr>
          <w:rFonts w:eastAsia="Times New Roman" w:cs="Times New Roman"/>
          <w:szCs w:val="24"/>
        </w:rPr>
        <w:t>βραχιολάκι</w:t>
      </w:r>
      <w:proofErr w:type="spellEnd"/>
      <w:r>
        <w:rPr>
          <w:rFonts w:eastAsia="Times New Roman" w:cs="Times New Roman"/>
          <w:szCs w:val="24"/>
        </w:rPr>
        <w:t xml:space="preserve">. Το 2013 ως αντιπολίτευση λέγατε ότι ένα </w:t>
      </w:r>
      <w:proofErr w:type="spellStart"/>
      <w:r>
        <w:rPr>
          <w:rFonts w:eastAsia="Times New Roman" w:cs="Times New Roman"/>
          <w:szCs w:val="24"/>
        </w:rPr>
        <w:t>βραχιολάκι</w:t>
      </w:r>
      <w:proofErr w:type="spellEnd"/>
      <w:r>
        <w:rPr>
          <w:rFonts w:eastAsia="Times New Roman" w:cs="Times New Roman"/>
          <w:szCs w:val="24"/>
        </w:rPr>
        <w:t xml:space="preserve"> δεν μπορεί να φέρει την αποσυμφόρηση. Πεδίο δόξης </w:t>
      </w:r>
      <w:proofErr w:type="spellStart"/>
      <w:r>
        <w:rPr>
          <w:rFonts w:eastAsia="Times New Roman" w:cs="Times New Roman"/>
          <w:szCs w:val="24"/>
        </w:rPr>
        <w:t>λαμπρόν</w:t>
      </w:r>
      <w:proofErr w:type="spellEnd"/>
      <w:r>
        <w:rPr>
          <w:rFonts w:eastAsia="Times New Roman" w:cs="Times New Roman"/>
          <w:szCs w:val="24"/>
        </w:rPr>
        <w:t xml:space="preserve">, λοιπόν, για να προωθήσετε </w:t>
      </w:r>
      <w:r>
        <w:rPr>
          <w:rFonts w:eastAsia="Times New Roman" w:cs="Times New Roman"/>
          <w:szCs w:val="24"/>
        </w:rPr>
        <w:t xml:space="preserve">με άλλους τρόπους </w:t>
      </w:r>
      <w:r>
        <w:rPr>
          <w:rFonts w:eastAsia="Times New Roman" w:cs="Times New Roman"/>
          <w:szCs w:val="24"/>
        </w:rPr>
        <w:t>την αποσυμφόρηση των καταστ</w:t>
      </w:r>
      <w:r>
        <w:rPr>
          <w:rFonts w:eastAsia="Times New Roman" w:cs="Times New Roman"/>
          <w:szCs w:val="24"/>
        </w:rPr>
        <w:t xml:space="preserve">ημάτων κράτησης και την κοινωνική επανένταξη, χωρίς αντιφάσεις όμως. </w:t>
      </w:r>
    </w:p>
    <w:p w14:paraId="2C0FBD7A" w14:textId="77777777" w:rsidR="0032345F" w:rsidRDefault="00CA05C6">
      <w:pPr>
        <w:spacing w:after="0" w:line="600" w:lineRule="auto"/>
        <w:ind w:firstLine="720"/>
        <w:jc w:val="both"/>
        <w:rPr>
          <w:rFonts w:eastAsia="Times New Roman"/>
          <w:szCs w:val="24"/>
        </w:rPr>
      </w:pPr>
      <w:r>
        <w:rPr>
          <w:rFonts w:eastAsia="Times New Roman"/>
          <w:szCs w:val="24"/>
        </w:rPr>
        <w:t xml:space="preserve">Και αν η τροπολογία έρχεται ως συνέχεια και της πρόσφατης απόδρασης που είχαμε με το </w:t>
      </w:r>
      <w:proofErr w:type="spellStart"/>
      <w:r>
        <w:rPr>
          <w:rFonts w:eastAsia="Times New Roman"/>
          <w:szCs w:val="24"/>
        </w:rPr>
        <w:t>βραχιολάκι</w:t>
      </w:r>
      <w:proofErr w:type="spellEnd"/>
      <w:r>
        <w:rPr>
          <w:rFonts w:eastAsia="Times New Roman"/>
          <w:szCs w:val="24"/>
        </w:rPr>
        <w:t>, θα πρέπει να δ</w:t>
      </w:r>
      <w:r>
        <w:rPr>
          <w:rFonts w:eastAsia="Times New Roman"/>
          <w:szCs w:val="24"/>
        </w:rPr>
        <w:t>είτ</w:t>
      </w:r>
      <w:r>
        <w:rPr>
          <w:rFonts w:eastAsia="Times New Roman"/>
          <w:szCs w:val="24"/>
        </w:rPr>
        <w:t>ε πώς θα λύσ</w:t>
      </w:r>
      <w:r>
        <w:rPr>
          <w:rFonts w:eastAsia="Times New Roman"/>
          <w:szCs w:val="24"/>
        </w:rPr>
        <w:t>ετ</w:t>
      </w:r>
      <w:r>
        <w:rPr>
          <w:rFonts w:eastAsia="Times New Roman"/>
          <w:szCs w:val="24"/>
        </w:rPr>
        <w:t xml:space="preserve">ε αυτά τα ζητήματα τα οποία παρουσιάζονται. </w:t>
      </w:r>
    </w:p>
    <w:p w14:paraId="2C0FBD7B" w14:textId="77777777" w:rsidR="0032345F" w:rsidRDefault="00CA05C6">
      <w:pPr>
        <w:spacing w:after="0" w:line="600" w:lineRule="auto"/>
        <w:ind w:firstLine="720"/>
        <w:jc w:val="both"/>
        <w:rPr>
          <w:rFonts w:eastAsia="Times New Roman"/>
          <w:szCs w:val="24"/>
        </w:rPr>
      </w:pPr>
      <w:r>
        <w:rPr>
          <w:rFonts w:eastAsia="Times New Roman"/>
          <w:szCs w:val="24"/>
        </w:rPr>
        <w:lastRenderedPageBreak/>
        <w:t>Κυρίες και κύ</w:t>
      </w:r>
      <w:r>
        <w:rPr>
          <w:rFonts w:eastAsia="Times New Roman"/>
          <w:szCs w:val="24"/>
        </w:rPr>
        <w:t xml:space="preserve">ριοι Βουλευτές, η σημερινή συνεδρίαση εξελίσσεται για άλλη μία φορά, με ένα θέμα το οποίο έχει αναδειχθεί, σε μία συνεδρίαση που θα πρέπει όλοι να τοποθετηθούμε και να πούμε ξεκάθαρα πώς στεκόμαστε απέναντι </w:t>
      </w:r>
      <w:r>
        <w:rPr>
          <w:rFonts w:eastAsia="Times New Roman"/>
          <w:szCs w:val="24"/>
        </w:rPr>
        <w:t>σ</w:t>
      </w:r>
      <w:r>
        <w:rPr>
          <w:rFonts w:eastAsia="Times New Roman"/>
          <w:szCs w:val="24"/>
        </w:rPr>
        <w:t>τα ανθρώπινα δικαιώματα, πώς στεκόμαστε απέναντι</w:t>
      </w:r>
      <w:r>
        <w:rPr>
          <w:rFonts w:eastAsia="Times New Roman"/>
          <w:szCs w:val="24"/>
        </w:rPr>
        <w:t xml:space="preserve"> στη διαφορετικότητα, στις διακρίσεις. </w:t>
      </w:r>
    </w:p>
    <w:p w14:paraId="2C0FBD7C" w14:textId="77777777" w:rsidR="0032345F" w:rsidRDefault="00CA05C6">
      <w:pPr>
        <w:spacing w:after="0" w:line="600" w:lineRule="auto"/>
        <w:ind w:firstLine="720"/>
        <w:jc w:val="both"/>
        <w:rPr>
          <w:rFonts w:eastAsia="Times New Roman"/>
          <w:szCs w:val="24"/>
        </w:rPr>
      </w:pPr>
      <w:r>
        <w:rPr>
          <w:rFonts w:eastAsia="Times New Roman"/>
          <w:szCs w:val="24"/>
        </w:rPr>
        <w:t>Δεν τιμά το ελληνικό Κοινοβούλιο αυτή η συζήτηση που γίνεται -πέρα από ακραίες δυνάμεις- από κόμμα που συγκυβερνά. Και δεν τιμά και εσάς, αγαπητοί συνάδελφοι του ΣΥΡΙΖΑ, που δεν αντιδράτε ξεκάθαρα σε αυτή την τοποθέτ</w:t>
      </w:r>
      <w:r>
        <w:rPr>
          <w:rFonts w:eastAsia="Times New Roman"/>
          <w:szCs w:val="24"/>
        </w:rPr>
        <w:t xml:space="preserve">ηση η οποία γίνεται και δεν τοποθετείστε με έναν σαφή τρόπο, που ανέχεστε αυτές τις συμπεριφορές, που ανέχεστε αυτές τις τοποθετήσεις. Και η Κυβέρνηση θα έπρεπε να πάρει εδώ, σήμερα, ξεκάθαρη θέση </w:t>
      </w:r>
      <w:r>
        <w:rPr>
          <w:rFonts w:eastAsia="Times New Roman"/>
          <w:szCs w:val="24"/>
        </w:rPr>
        <w:t xml:space="preserve">δια </w:t>
      </w:r>
      <w:r>
        <w:rPr>
          <w:rFonts w:eastAsia="Times New Roman"/>
          <w:szCs w:val="24"/>
        </w:rPr>
        <w:t>της σαφούς αποδοκιμασίας της τοποθέτησης των ΑΝΕΛ. Αυτή</w:t>
      </w:r>
      <w:r>
        <w:rPr>
          <w:rFonts w:eastAsia="Times New Roman"/>
          <w:szCs w:val="24"/>
        </w:rPr>
        <w:t xml:space="preserve"> είναι η πραγματικότητα. </w:t>
      </w:r>
    </w:p>
    <w:p w14:paraId="2C0FBD7D" w14:textId="77777777" w:rsidR="0032345F" w:rsidRDefault="00CA05C6">
      <w:pPr>
        <w:spacing w:after="0" w:line="600" w:lineRule="auto"/>
        <w:ind w:firstLine="720"/>
        <w:jc w:val="both"/>
        <w:rPr>
          <w:rFonts w:eastAsia="Times New Roman"/>
          <w:szCs w:val="24"/>
        </w:rPr>
      </w:pPr>
      <w:r>
        <w:rPr>
          <w:rFonts w:eastAsia="Times New Roman"/>
          <w:szCs w:val="24"/>
        </w:rPr>
        <w:lastRenderedPageBreak/>
        <w:t>Εμείς, ζητούμε ονομαστική ψηφοφορία. Καταθέσαμε το αίτημα για να τοποθετηθεί ο κάθε Βουλευτής ξεχωριστά. Επιτέλους, όμως, αυτά τα δικαιώματα, τα οποία στην Ευρωπαϊκή Ένωση είναι κατοχυρωμένα -δεν συζητούνται πλέον τέτοια θέματα- τ</w:t>
      </w:r>
      <w:r>
        <w:rPr>
          <w:rFonts w:eastAsia="Times New Roman"/>
          <w:szCs w:val="24"/>
        </w:rPr>
        <w:t xml:space="preserve">α συζητούμε ακόμη και σήμερα εδώ μέσα, για  διακρίσεις στον χώρο της εργασίας. Γιατί γι’ αυτό πρόκειται. Αυτό αφορά η </w:t>
      </w:r>
      <w:proofErr w:type="spellStart"/>
      <w:r>
        <w:rPr>
          <w:rFonts w:eastAsia="Times New Roman"/>
          <w:szCs w:val="24"/>
        </w:rPr>
        <w:t>ενωσιακή</w:t>
      </w:r>
      <w:proofErr w:type="spellEnd"/>
      <w:r>
        <w:rPr>
          <w:rFonts w:eastAsia="Times New Roman"/>
          <w:szCs w:val="24"/>
        </w:rPr>
        <w:t xml:space="preserve"> </w:t>
      </w:r>
      <w:r>
        <w:rPr>
          <w:rFonts w:eastAsia="Times New Roman"/>
          <w:szCs w:val="24"/>
        </w:rPr>
        <w:t>ο</w:t>
      </w:r>
      <w:r>
        <w:rPr>
          <w:rFonts w:eastAsia="Times New Roman"/>
          <w:szCs w:val="24"/>
        </w:rPr>
        <w:t>δηγία. Και αυτό δεν τιμά κανέναν. Δεν τιμά τον ΣΥΡΙΖΑ, δεν τιμά την Κυβέρνηση. Και εδώ θα πρέπει να τοποθετηθείτε ξεκάθαρα και ν</w:t>
      </w:r>
      <w:r>
        <w:rPr>
          <w:rFonts w:eastAsia="Times New Roman"/>
          <w:szCs w:val="24"/>
        </w:rPr>
        <w:t xml:space="preserve">α πείτε πώς είναι δυνατόν να ανέχεστε τέτοιες συμπεριφορές εντός της Κυβέρνησης.  </w:t>
      </w:r>
    </w:p>
    <w:p w14:paraId="2C0FBD7E" w14:textId="77777777" w:rsidR="0032345F" w:rsidRDefault="00CA05C6">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2C0FBD7F" w14:textId="77777777" w:rsidR="0032345F" w:rsidRDefault="00CA05C6">
      <w:pPr>
        <w:spacing w:after="0" w:line="600" w:lineRule="auto"/>
        <w:ind w:firstLine="709"/>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C0FBD80"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2C0FBD81" w14:textId="77777777" w:rsidR="0032345F" w:rsidRDefault="00CA05C6">
      <w:pPr>
        <w:spacing w:after="0" w:line="600" w:lineRule="auto"/>
        <w:ind w:firstLine="720"/>
        <w:jc w:val="both"/>
        <w:rPr>
          <w:rFonts w:eastAsia="Times New Roman"/>
          <w:szCs w:val="24"/>
        </w:rPr>
      </w:pPr>
      <w:r>
        <w:rPr>
          <w:rFonts w:eastAsia="Times New Roman"/>
          <w:szCs w:val="24"/>
        </w:rPr>
        <w:t>Τον λόγο έ</w:t>
      </w:r>
      <w:r>
        <w:rPr>
          <w:rFonts w:eastAsia="Times New Roman"/>
          <w:szCs w:val="24"/>
        </w:rPr>
        <w:t>χει ο συνάδελφος κ. Χρήστος Καραγιαννίδης.</w:t>
      </w:r>
    </w:p>
    <w:p w14:paraId="2C0FBD82"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 xml:space="preserve">ΚΩΝΣΤΑΝΤΙΝΟΣ ΚΑΤΣΙΚΗΣ: </w:t>
      </w:r>
      <w:r>
        <w:rPr>
          <w:rFonts w:eastAsia="Times New Roman"/>
          <w:szCs w:val="24"/>
        </w:rPr>
        <w:t xml:space="preserve">Κύριε Πρόεδρε, μπορώ να έχω τον λόγο επί προσωπικού; </w:t>
      </w:r>
    </w:p>
    <w:p w14:paraId="2C0FBD83"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Κατσίκη</w:t>
      </w:r>
      <w:proofErr w:type="spellEnd"/>
      <w:r>
        <w:rPr>
          <w:rFonts w:eastAsia="Times New Roman"/>
          <w:szCs w:val="24"/>
        </w:rPr>
        <w:t xml:space="preserve">, δεν μπορεί να συνεχιστεί αυτό. </w:t>
      </w:r>
    </w:p>
    <w:p w14:paraId="2C0FBD84" w14:textId="77777777" w:rsidR="0032345F" w:rsidRDefault="00CA05C6">
      <w:pPr>
        <w:spacing w:after="0"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w:t>
      </w:r>
      <w:r>
        <w:rPr>
          <w:rFonts w:eastAsia="Times New Roman"/>
          <w:szCs w:val="24"/>
        </w:rPr>
        <w:t>Ποιο;</w:t>
      </w:r>
    </w:p>
    <w:p w14:paraId="2C0FBD85" w14:textId="77777777" w:rsidR="0032345F" w:rsidRDefault="00CA05C6">
      <w:pPr>
        <w:spacing w:after="0" w:line="600" w:lineRule="auto"/>
        <w:ind w:firstLine="720"/>
        <w:jc w:val="both"/>
        <w:rPr>
          <w:rFonts w:eastAsia="Times New Roman"/>
          <w:szCs w:val="24"/>
        </w:rPr>
      </w:pPr>
      <w:r>
        <w:rPr>
          <w:rFonts w:eastAsia="Times New Roman"/>
          <w:b/>
          <w:szCs w:val="24"/>
        </w:rPr>
        <w:t>ΠΡΟΕΔΡΕΥΩΝ (Σπυρίδων Λυκούδη</w:t>
      </w:r>
      <w:r>
        <w:rPr>
          <w:rFonts w:eastAsia="Times New Roman"/>
          <w:b/>
          <w:szCs w:val="24"/>
        </w:rPr>
        <w:t xml:space="preserve">ς): </w:t>
      </w:r>
      <w:r>
        <w:rPr>
          <w:rFonts w:eastAsia="Times New Roman"/>
          <w:szCs w:val="24"/>
        </w:rPr>
        <w:t xml:space="preserve">Ασκείται μία κριτική από διάφορους συναδέλφους σε αυτά που είπατε ως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Είναι πάρα πολύ φυσιολογικό. Δεν μπορεί σε κάθε άσκηση κριτικής να θεωρείτε ότι είναι προσωπικό και να απαντάτε. Δηλαδή, αν ασκηθεί πολιτική κριτική στον ΣΥΡΙΖΑ, δεν</w:t>
      </w:r>
      <w:r>
        <w:rPr>
          <w:rFonts w:eastAsia="Times New Roman"/>
          <w:szCs w:val="24"/>
        </w:rPr>
        <w:t xml:space="preserve"> μπορεί να θεωρηθεί ότι εκατό Βουλευτές πρέπει να απαντήσουν επειδή τους θίγει. Δεν είναι δυνατόν.    </w:t>
      </w:r>
    </w:p>
    <w:p w14:paraId="2C0FBD86" w14:textId="77777777" w:rsidR="0032345F" w:rsidRDefault="00CA05C6">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Δεν πρόκειται για άσκηση κριτικής. Πρόκειται για διαστρέβλωση της αλήθειας. Δεν πρόκειται για άσκηση κριτικής…  </w:t>
      </w:r>
    </w:p>
    <w:p w14:paraId="2C0FBD87"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ΠΡΟΕΔΡΕΥΩΝ (Σπυρί</w:t>
      </w:r>
      <w:r>
        <w:rPr>
          <w:rFonts w:eastAsia="Times New Roman"/>
          <w:b/>
          <w:szCs w:val="24"/>
        </w:rPr>
        <w:t xml:space="preserve">δων Λυκούδης): </w:t>
      </w:r>
      <w:r>
        <w:rPr>
          <w:rFonts w:eastAsia="Times New Roman"/>
          <w:szCs w:val="24"/>
        </w:rPr>
        <w:t xml:space="preserve">Μα, κριτική ασκείται. </w:t>
      </w:r>
    </w:p>
    <w:p w14:paraId="2C0FBD88" w14:textId="77777777" w:rsidR="0032345F" w:rsidRDefault="00CA05C6">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…όταν διαστρεβλώνει την αλήθεια και ψευδολογεί. </w:t>
      </w:r>
    </w:p>
    <w:p w14:paraId="2C0FBD89"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Επιτρέψτε μου να σας πω κάτι.</w:t>
      </w:r>
      <w:r>
        <w:rPr>
          <w:rFonts w:eastAsia="Times New Roman"/>
          <w:b/>
          <w:szCs w:val="24"/>
        </w:rPr>
        <w:t xml:space="preserve"> </w:t>
      </w:r>
      <w:r>
        <w:rPr>
          <w:rFonts w:eastAsia="Times New Roman"/>
          <w:szCs w:val="24"/>
        </w:rPr>
        <w:t>Προηγουμένως δεν έγινε ακριβώς το ίδιο; Πάλι θεωρήσατε ότι έχει γίνει διαστρέβλωση τ</w:t>
      </w:r>
      <w:r>
        <w:rPr>
          <w:rFonts w:eastAsia="Times New Roman"/>
          <w:szCs w:val="24"/>
        </w:rPr>
        <w:t xml:space="preserve">ης τοποθέτησής σας και δώσατε διευκρινήσεις. Κάθε φορά θα γίνεται αυτό. Δεν το καταλαβαίνετε; Πρέπει να υπάρχει στοιχειώδης συνεννόηση μεταξύ μας. </w:t>
      </w:r>
    </w:p>
    <w:p w14:paraId="2C0FBD8A" w14:textId="77777777" w:rsidR="0032345F" w:rsidRDefault="00CA05C6">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Κάθε φορά που διαστρεβλώνουν την πραγματικότητα θα πρέπει να σιωπούμε, κύριε Πρόεδρε; </w:t>
      </w:r>
    </w:p>
    <w:p w14:paraId="2C0FBD8B"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Μα, κύριε </w:t>
      </w:r>
      <w:proofErr w:type="spellStart"/>
      <w:r>
        <w:rPr>
          <w:rFonts w:eastAsia="Times New Roman"/>
          <w:szCs w:val="24"/>
        </w:rPr>
        <w:t>Κατσίκη</w:t>
      </w:r>
      <w:proofErr w:type="spellEnd"/>
      <w:r>
        <w:rPr>
          <w:rFonts w:eastAsia="Times New Roman"/>
          <w:szCs w:val="24"/>
        </w:rPr>
        <w:t xml:space="preserve">, δεν αναφέρονται σε εσάς προσωπικά, ούτε σας θίγουν. Κάνουν πολιτική κριτική σε αυτά που είπατε. </w:t>
      </w:r>
    </w:p>
    <w:p w14:paraId="2C0FBD8C"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b/>
          <w:szCs w:val="24"/>
        </w:rPr>
        <w:t xml:space="preserve">: </w:t>
      </w:r>
      <w:r>
        <w:rPr>
          <w:rFonts w:eastAsia="Times New Roman"/>
          <w:szCs w:val="24"/>
        </w:rPr>
        <w:t>Και σε εμένα προσωπικά</w:t>
      </w:r>
      <w:r>
        <w:rPr>
          <w:rFonts w:eastAsia="Times New Roman"/>
          <w:b/>
          <w:szCs w:val="24"/>
        </w:rPr>
        <w:t xml:space="preserve"> </w:t>
      </w:r>
      <w:r>
        <w:rPr>
          <w:rFonts w:eastAsia="Times New Roman"/>
          <w:szCs w:val="24"/>
        </w:rPr>
        <w:t xml:space="preserve">και στην τοποθέτησή μου στην </w:t>
      </w:r>
      <w:r>
        <w:rPr>
          <w:rFonts w:eastAsia="Times New Roman"/>
          <w:szCs w:val="24"/>
        </w:rPr>
        <w:t>ε</w:t>
      </w:r>
      <w:r>
        <w:rPr>
          <w:rFonts w:eastAsia="Times New Roman"/>
          <w:szCs w:val="24"/>
        </w:rPr>
        <w:t>πιτροπή αναφέρθηκαν, την οποία αλλοίωσαν εσκεμμένα και τεχνηέντως, προκειμένου να πλήξουν τον ΣΥΡΙΖΑ, ο οποίος έπρεπε να πιέσει για το αντίθετο, χρησιμοποιώντας σταλινικές μεθόδους. Εάν αυτοί έτσι έχου</w:t>
      </w:r>
      <w:r>
        <w:rPr>
          <w:rFonts w:eastAsia="Times New Roman"/>
          <w:szCs w:val="24"/>
        </w:rPr>
        <w:t xml:space="preserve">ν μάθει να λειτουργούν, εμείς λειτουργούμε διαφορετικά. </w:t>
      </w:r>
    </w:p>
    <w:p w14:paraId="2C0FBD8D"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Έγινε κατανοητό. Είναι η δεύτερη φορά που πήρατε τον λόγο. Δεν πειράζει. Τα είπαμε. Ευχαριστώ πάρα πολύ. </w:t>
      </w:r>
    </w:p>
    <w:p w14:paraId="2C0FBD8E" w14:textId="77777777" w:rsidR="0032345F" w:rsidRDefault="00CA05C6">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Πώς πήρα τον λόγο; Τον λόγο ουσιαστικά</w:t>
      </w:r>
      <w:r>
        <w:rPr>
          <w:rFonts w:eastAsia="Times New Roman"/>
          <w:szCs w:val="24"/>
        </w:rPr>
        <w:t xml:space="preserve"> δεν τον πήρα. </w:t>
      </w:r>
      <w:r>
        <w:rPr>
          <w:rFonts w:eastAsia="Times New Roman"/>
          <w:b/>
          <w:szCs w:val="24"/>
        </w:rPr>
        <w:t xml:space="preserve"> </w:t>
      </w:r>
    </w:p>
    <w:p w14:paraId="2C0FBD8F"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Μα, τι λέτε τώρα; Άλλο θα λέγατε από αυτά που είπατε; </w:t>
      </w:r>
    </w:p>
    <w:p w14:paraId="2C0FBD90" w14:textId="77777777" w:rsidR="0032345F" w:rsidRDefault="00CA05C6">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Αυτά καταλάβανε από την </w:t>
      </w:r>
      <w:r>
        <w:rPr>
          <w:rFonts w:eastAsia="Times New Roman"/>
          <w:szCs w:val="24"/>
        </w:rPr>
        <w:t>ε</w:t>
      </w:r>
      <w:r>
        <w:rPr>
          <w:rFonts w:eastAsia="Times New Roman"/>
          <w:szCs w:val="24"/>
        </w:rPr>
        <w:t xml:space="preserve">πιτροπή; </w:t>
      </w:r>
    </w:p>
    <w:p w14:paraId="2C0FBD91"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Εκτός από αυτό που είπατε τώρα, θα λέγατε κάτι άλλο; </w:t>
      </w:r>
    </w:p>
    <w:p w14:paraId="2C0FBD92" w14:textId="77777777" w:rsidR="0032345F" w:rsidRDefault="00CA05C6">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Η πραγματικότητα είναι άλλη, που αποδεικνύεται από ό,τι είπα στην </w:t>
      </w:r>
      <w:r>
        <w:rPr>
          <w:rFonts w:eastAsia="Times New Roman"/>
          <w:szCs w:val="24"/>
        </w:rPr>
        <w:t>ε</w:t>
      </w:r>
      <w:r>
        <w:rPr>
          <w:rFonts w:eastAsia="Times New Roman"/>
          <w:szCs w:val="24"/>
        </w:rPr>
        <w:t xml:space="preserve">πιτροπή. </w:t>
      </w:r>
    </w:p>
    <w:p w14:paraId="2C0FBD93" w14:textId="77777777" w:rsidR="0032345F" w:rsidRDefault="00CA05C6">
      <w:pPr>
        <w:spacing w:after="0" w:line="600" w:lineRule="auto"/>
        <w:ind w:firstLine="720"/>
        <w:jc w:val="both"/>
        <w:rPr>
          <w:rFonts w:eastAsia="Times New Roman"/>
          <w:szCs w:val="24"/>
        </w:rPr>
      </w:pPr>
      <w:r>
        <w:rPr>
          <w:rFonts w:eastAsia="Times New Roman"/>
          <w:szCs w:val="24"/>
        </w:rPr>
        <w:t xml:space="preserve">Όπως, επίσης, τους πείραξε αν ο γκέι μπορεί να είναι </w:t>
      </w:r>
      <w:r>
        <w:rPr>
          <w:rFonts w:eastAsia="Times New Roman"/>
          <w:szCs w:val="24"/>
          <w:lang w:val="en-US"/>
        </w:rPr>
        <w:t>baby</w:t>
      </w:r>
      <w:r>
        <w:rPr>
          <w:rFonts w:eastAsia="Times New Roman"/>
          <w:szCs w:val="24"/>
        </w:rPr>
        <w:t xml:space="preserve"> </w:t>
      </w:r>
      <w:r>
        <w:rPr>
          <w:rFonts w:eastAsia="Times New Roman"/>
          <w:szCs w:val="24"/>
          <w:lang w:val="en-US"/>
        </w:rPr>
        <w:t>sitter</w:t>
      </w:r>
      <w:r>
        <w:rPr>
          <w:rFonts w:eastAsia="Times New Roman"/>
          <w:szCs w:val="24"/>
        </w:rPr>
        <w:t>. Δεν τους πείραξε και δεν έκαναν κα</w:t>
      </w:r>
      <w:r>
        <w:rPr>
          <w:rFonts w:eastAsia="Times New Roman"/>
          <w:szCs w:val="24"/>
        </w:rPr>
        <w:t>μ</w:t>
      </w:r>
      <w:r>
        <w:rPr>
          <w:rFonts w:eastAsia="Times New Roman"/>
          <w:szCs w:val="24"/>
        </w:rPr>
        <w:t xml:space="preserve">μία αναφορά στο αν ο </w:t>
      </w:r>
      <w:proofErr w:type="spellStart"/>
      <w:r>
        <w:rPr>
          <w:rFonts w:eastAsia="Times New Roman"/>
          <w:szCs w:val="24"/>
        </w:rPr>
        <w:t>τρανσέξουαλ</w:t>
      </w:r>
      <w:proofErr w:type="spellEnd"/>
      <w:r>
        <w:rPr>
          <w:rFonts w:eastAsia="Times New Roman"/>
          <w:szCs w:val="24"/>
        </w:rPr>
        <w:t xml:space="preserve"> μπορεί στην Α</w:t>
      </w:r>
      <w:r>
        <w:rPr>
          <w:rFonts w:eastAsia="Times New Roman"/>
          <w:szCs w:val="24"/>
        </w:rPr>
        <w:t>΄</w:t>
      </w:r>
      <w:r>
        <w:rPr>
          <w:rFonts w:eastAsia="Times New Roman"/>
          <w:szCs w:val="24"/>
        </w:rPr>
        <w:t xml:space="preserve"> Δημοτικ</w:t>
      </w:r>
      <w:r>
        <w:rPr>
          <w:rFonts w:eastAsia="Times New Roman"/>
          <w:szCs w:val="24"/>
        </w:rPr>
        <w:t xml:space="preserve">ού να είναι δάσκαλος και μετά να είναι δασκάλα. Εκεί τσιμουδιά.    </w:t>
      </w:r>
    </w:p>
    <w:p w14:paraId="2C0FBD94"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Μάλιστα. Ευχαριστούμε πολύ. </w:t>
      </w:r>
    </w:p>
    <w:p w14:paraId="2C0FBD95" w14:textId="77777777" w:rsidR="0032345F" w:rsidRDefault="00CA05C6">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χρειαζόμαστε...</w:t>
      </w:r>
    </w:p>
    <w:p w14:paraId="2C0FBD96"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Δεν θα συνεχίσετε, κύριε </w:t>
      </w:r>
      <w:proofErr w:type="spellStart"/>
      <w:r>
        <w:rPr>
          <w:rFonts w:eastAsia="Times New Roman"/>
          <w:szCs w:val="24"/>
        </w:rPr>
        <w:t>Κατσίκη</w:t>
      </w:r>
      <w:proofErr w:type="spellEnd"/>
      <w:r>
        <w:rPr>
          <w:rFonts w:eastAsia="Times New Roman"/>
          <w:szCs w:val="24"/>
        </w:rPr>
        <w:t xml:space="preserve">! </w:t>
      </w:r>
    </w:p>
    <w:p w14:paraId="2C0FBD97"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Ο</w:t>
      </w:r>
      <w:r>
        <w:rPr>
          <w:rFonts w:eastAsia="Times New Roman"/>
          <w:b/>
          <w:szCs w:val="24"/>
        </w:rPr>
        <w:t>ΔΥΣΣΕΑΣ ΚΩΝΣΤΑΝΤΙΝΟΠΟΥΛΟΣ:</w:t>
      </w:r>
      <w:r>
        <w:rPr>
          <w:rFonts w:eastAsia="Times New Roman"/>
          <w:b/>
          <w:szCs w:val="24"/>
        </w:rPr>
        <w:t xml:space="preserve"> </w:t>
      </w:r>
      <w:r>
        <w:rPr>
          <w:rFonts w:eastAsia="Times New Roman"/>
          <w:szCs w:val="24"/>
        </w:rPr>
        <w:t xml:space="preserve">Μπράβο! Αυτή είναι η </w:t>
      </w:r>
      <w:r>
        <w:rPr>
          <w:rFonts w:eastAsia="Times New Roman"/>
          <w:szCs w:val="24"/>
        </w:rPr>
        <w:t>σ</w:t>
      </w:r>
      <w:r>
        <w:rPr>
          <w:rFonts w:eastAsia="Times New Roman"/>
          <w:szCs w:val="24"/>
        </w:rPr>
        <w:t xml:space="preserve">υγκυβέρνηση. </w:t>
      </w:r>
    </w:p>
    <w:p w14:paraId="2C0FBD98" w14:textId="77777777" w:rsidR="0032345F" w:rsidRDefault="00CA05C6">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Κύριε Πρόεδρε…</w:t>
      </w:r>
    </w:p>
    <w:p w14:paraId="2C0FBD99" w14:textId="77777777" w:rsidR="0032345F" w:rsidRDefault="00CA05C6">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Ντροπή!</w:t>
      </w:r>
    </w:p>
    <w:p w14:paraId="2C0FBD9A"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Κατσίκη</w:t>
      </w:r>
      <w:proofErr w:type="spellEnd"/>
      <w:r>
        <w:rPr>
          <w:rFonts w:eastAsia="Times New Roman"/>
          <w:szCs w:val="24"/>
        </w:rPr>
        <w:t>, δεν θα συνεχίσετε! Και σας παρακαλώ πολύ, δεν θα συνεχιστεί αυτό. Δεν μπορε</w:t>
      </w:r>
      <w:r>
        <w:rPr>
          <w:rFonts w:eastAsia="Times New Roman"/>
          <w:szCs w:val="24"/>
        </w:rPr>
        <w:t xml:space="preserve">ί κάθε φορά που ασκείται κριτική, να παίρνετε τον λόγο. </w:t>
      </w:r>
    </w:p>
    <w:p w14:paraId="2C0FBD9B" w14:textId="77777777" w:rsidR="0032345F" w:rsidRDefault="00CA05C6">
      <w:pPr>
        <w:spacing w:after="0" w:line="600" w:lineRule="auto"/>
        <w:ind w:firstLine="720"/>
        <w:jc w:val="both"/>
        <w:rPr>
          <w:rFonts w:eastAsia="Times New Roman"/>
          <w:szCs w:val="24"/>
        </w:rPr>
      </w:pPr>
      <w:r>
        <w:rPr>
          <w:rFonts w:eastAsia="Times New Roman"/>
          <w:szCs w:val="24"/>
        </w:rPr>
        <w:t xml:space="preserve">Κύριε Καραγιαννίδη, έχετε τον λόγο για επτά λεπτά. </w:t>
      </w:r>
    </w:p>
    <w:p w14:paraId="2C0FBD9C" w14:textId="77777777" w:rsidR="0032345F" w:rsidRDefault="00CA05C6">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 xml:space="preserve">Ας κρατήσουμε λίγο την ένταση χαμηλά. </w:t>
      </w:r>
    </w:p>
    <w:p w14:paraId="2C0FBD9D" w14:textId="77777777" w:rsidR="0032345F" w:rsidRDefault="00CA05C6">
      <w:pPr>
        <w:spacing w:after="0" w:line="600" w:lineRule="auto"/>
        <w:ind w:firstLine="720"/>
        <w:jc w:val="both"/>
        <w:rPr>
          <w:rFonts w:eastAsia="Times New Roman"/>
          <w:szCs w:val="24"/>
        </w:rPr>
      </w:pPr>
      <w:r>
        <w:rPr>
          <w:rFonts w:eastAsia="Times New Roman"/>
          <w:szCs w:val="24"/>
        </w:rPr>
        <w:t xml:space="preserve">Να πω εξαρχής ότι κάθε φορά που θα έρχονται νομοσχέδια </w:t>
      </w:r>
      <w:r>
        <w:rPr>
          <w:rFonts w:eastAsia="Times New Roman"/>
          <w:szCs w:val="24"/>
        </w:rPr>
        <w:t xml:space="preserve">τα οποία </w:t>
      </w:r>
      <w:r>
        <w:rPr>
          <w:rFonts w:eastAsia="Times New Roman"/>
          <w:szCs w:val="24"/>
        </w:rPr>
        <w:t>θα αφορούν τα ανθρώπι</w:t>
      </w:r>
      <w:r>
        <w:rPr>
          <w:rFonts w:eastAsia="Times New Roman"/>
          <w:szCs w:val="24"/>
        </w:rPr>
        <w:t xml:space="preserve">να δικαιώματα, θα συγκρούονται δύο αντιλήψεις. Η μία αντίληψη μιλάει για μια κοινωνία ανοιχτή, όπου κάθε άνθρωπος έχει </w:t>
      </w:r>
      <w:r>
        <w:rPr>
          <w:rFonts w:eastAsia="Times New Roman"/>
          <w:szCs w:val="24"/>
        </w:rPr>
        <w:lastRenderedPageBreak/>
        <w:t xml:space="preserve">το δικαίωμα να επιλέγει το φύλο του, τη γλώσσα που θα μιλάει, τη θρησκεία που θέλει να πιστεύει, τα πολιτικά του ιδεώδη. </w:t>
      </w:r>
    </w:p>
    <w:p w14:paraId="2C0FBD9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Αυτή η αντίληψη</w:t>
      </w:r>
      <w:r>
        <w:rPr>
          <w:rFonts w:eastAsia="Times New Roman" w:cs="Times New Roman"/>
          <w:szCs w:val="24"/>
        </w:rPr>
        <w:t xml:space="preserve">, δυστυχώς, στη χώρα μας ηττάται. Δεν κερδίζει μέχρις στιγμής. Και βαριά ευθύνη έχουν και στη Βουλή και στην παιδεία και σε όλα τα επίπεδα, όπου ο εθνικισμός κερδίζει. </w:t>
      </w:r>
    </w:p>
    <w:p w14:paraId="2C0FBD9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άλλη αντίληψη, λοιπόν, μιλά -και δεν έχει κάνει πολλά βήματα από τον Μεσαίωνα, όταν έκαιγαν τις γυναίκες για μάγισσες ή τις έδερναν ή τις είχαν στα υπόγεια- για μια κλειστή κοινωνία, μια κοινωνία στην οποία το πρότυπο είναι ο λευκός θρησκευόμενος αρσενικ</w:t>
      </w:r>
      <w:r>
        <w:rPr>
          <w:rFonts w:eastAsia="Times New Roman" w:cs="Times New Roman"/>
          <w:szCs w:val="24"/>
        </w:rPr>
        <w:t>ός. Αυτή η κοινωνία περιορίζει κατά πολύ τα ανθρώπινα δικαιώματα.</w:t>
      </w:r>
    </w:p>
    <w:p w14:paraId="2C0FBDA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 αυτό, λοιπόν, το πλαίσιο αυτό το νομοσχέδιο, όχι ότι τα κάνει όλα σωστά, αλλά συμπληρώνει πολλά κενά που υπήρχαν στο παρελθόν. Και εδώ είμαστε για να συζητήσουμε, να ξεκινήσουμε μια συζήτ</w:t>
      </w:r>
      <w:r>
        <w:rPr>
          <w:rFonts w:eastAsia="Times New Roman" w:cs="Times New Roman"/>
          <w:szCs w:val="24"/>
        </w:rPr>
        <w:t xml:space="preserve">ηση και για την ταυτότητα φύλου και για την </w:t>
      </w:r>
      <w:proofErr w:type="spellStart"/>
      <w:r>
        <w:rPr>
          <w:rFonts w:eastAsia="Times New Roman" w:cs="Times New Roman"/>
          <w:szCs w:val="24"/>
        </w:rPr>
        <w:t>παιδοθεσία</w:t>
      </w:r>
      <w:proofErr w:type="spellEnd"/>
      <w:r>
        <w:rPr>
          <w:rFonts w:eastAsia="Times New Roman" w:cs="Times New Roman"/>
          <w:szCs w:val="24"/>
        </w:rPr>
        <w:t xml:space="preserve"> και για τον γάμο των ομόφυλων ζευγαριών, με σύνεση όμως και με κουβέντες που δεν εξάρουν τα πάθη.</w:t>
      </w:r>
    </w:p>
    <w:p w14:paraId="2C0FBDA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Αυτό που ειπώθηκε προηγουμένως στην Ολομέλεια εγώ είμαι υποχρεωμένος να το καυτηριάσω. Προφανώς, οι άνθ</w:t>
      </w:r>
      <w:r>
        <w:rPr>
          <w:rFonts w:eastAsia="Times New Roman" w:cs="Times New Roman"/>
          <w:szCs w:val="24"/>
        </w:rPr>
        <w:t xml:space="preserve">ρωποι δεν επιλέγονται για </w:t>
      </w:r>
      <w:proofErr w:type="spellStart"/>
      <w:r>
        <w:rPr>
          <w:rFonts w:eastAsia="Times New Roman" w:cs="Times New Roman"/>
          <w:szCs w:val="24"/>
        </w:rPr>
        <w:t>μπέιμπι</w:t>
      </w:r>
      <w:proofErr w:type="spellEnd"/>
      <w:r>
        <w:rPr>
          <w:rFonts w:eastAsia="Times New Roman" w:cs="Times New Roman"/>
          <w:szCs w:val="24"/>
        </w:rPr>
        <w:t xml:space="preserve"> </w:t>
      </w:r>
      <w:proofErr w:type="spellStart"/>
      <w:r>
        <w:rPr>
          <w:rFonts w:eastAsia="Times New Roman" w:cs="Times New Roman"/>
          <w:szCs w:val="24"/>
        </w:rPr>
        <w:t>σίτερ</w:t>
      </w:r>
      <w:proofErr w:type="spellEnd"/>
      <w:r>
        <w:rPr>
          <w:rFonts w:eastAsia="Times New Roman" w:cs="Times New Roman"/>
          <w:szCs w:val="24"/>
        </w:rPr>
        <w:t xml:space="preserve"> ή </w:t>
      </w:r>
      <w:proofErr w:type="spellStart"/>
      <w:r>
        <w:rPr>
          <w:rFonts w:eastAsia="Times New Roman" w:cs="Times New Roman"/>
          <w:szCs w:val="24"/>
        </w:rPr>
        <w:t>κούριερ</w:t>
      </w:r>
      <w:proofErr w:type="spellEnd"/>
      <w:r>
        <w:rPr>
          <w:rFonts w:eastAsia="Times New Roman" w:cs="Times New Roman"/>
          <w:szCs w:val="24"/>
        </w:rPr>
        <w:t xml:space="preserve"> ή δάσκαλοι, εάν έχουν έναν συγκεκριμένο σεξουαλικό προσανατολισμό, γιατί αυτό υπονοεί ότι εξ υπαρχής υπάρχει μια κακότητα σ’ αυτούς του ανθρώπους εξαιτίας μιας επιλογής που κάνουν. </w:t>
      </w:r>
    </w:p>
    <w:p w14:paraId="2C0FBDA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Αυτό είναι ο πυρήνας </w:t>
      </w:r>
      <w:proofErr w:type="spellStart"/>
      <w:r>
        <w:rPr>
          <w:rFonts w:eastAsia="Times New Roman" w:cs="Times New Roman"/>
          <w:szCs w:val="24"/>
        </w:rPr>
        <w:t>στο</w:t>
      </w:r>
      <w:r>
        <w:rPr>
          <w:rFonts w:eastAsia="Times New Roman" w:cs="Times New Roman"/>
          <w:szCs w:val="24"/>
        </w:rPr>
        <w:t>χοποίησης</w:t>
      </w:r>
      <w:proofErr w:type="spellEnd"/>
      <w:r>
        <w:rPr>
          <w:rFonts w:eastAsia="Times New Roman" w:cs="Times New Roman"/>
          <w:szCs w:val="24"/>
        </w:rPr>
        <w:t xml:space="preserve"> κοινωνικών ομάδων. Δηλαδή, οι άνθρωποι που είναι της αντίληψης της κλειστής κοινωνίας </w:t>
      </w:r>
      <w:proofErr w:type="spellStart"/>
      <w:r>
        <w:rPr>
          <w:rFonts w:eastAsia="Times New Roman" w:cs="Times New Roman"/>
          <w:szCs w:val="24"/>
        </w:rPr>
        <w:t>κανονικοποιούν</w:t>
      </w:r>
      <w:proofErr w:type="spellEnd"/>
      <w:r>
        <w:rPr>
          <w:rFonts w:eastAsia="Times New Roman" w:cs="Times New Roman"/>
          <w:szCs w:val="24"/>
        </w:rPr>
        <w:t xml:space="preserve"> το δικό τους πρότυπο. Δεν είναι ούτε δημοκρατία ούτε υπεράσπιση ανθρωπίνων δικαιωμάτων αυτό.  Όταν </w:t>
      </w:r>
      <w:proofErr w:type="spellStart"/>
      <w:r>
        <w:rPr>
          <w:rFonts w:eastAsia="Times New Roman" w:cs="Times New Roman"/>
          <w:szCs w:val="24"/>
        </w:rPr>
        <w:t>κανονικοποιείς</w:t>
      </w:r>
      <w:proofErr w:type="spellEnd"/>
      <w:r>
        <w:rPr>
          <w:rFonts w:eastAsia="Times New Roman" w:cs="Times New Roman"/>
          <w:szCs w:val="24"/>
        </w:rPr>
        <w:t xml:space="preserve"> ένα πολύ συγκεκριμένο πλαίσιο κ</w:t>
      </w:r>
      <w:r>
        <w:rPr>
          <w:rFonts w:eastAsia="Times New Roman" w:cs="Times New Roman"/>
          <w:szCs w:val="24"/>
        </w:rPr>
        <w:t>αι όσοι δεν εντάσσονται σ’ αυτό το πλαίσιο είτε είναι οι εχθροί σου είτε ακόμα χειρότερα τους θεωρείς ανώμαλους ή οτιδήποτε άλλο, τότε περνάς σε άλλον κύκλο. Περνάς στον κύκλο του μίσους, του ρατσισμού, στον κύκλο της δικαιολόγησης της επίθεσης εναντίον συ</w:t>
      </w:r>
      <w:r>
        <w:rPr>
          <w:rFonts w:eastAsia="Times New Roman" w:cs="Times New Roman"/>
          <w:szCs w:val="24"/>
        </w:rPr>
        <w:t>γκεκριμένων κοινωνικών ομάδων.</w:t>
      </w:r>
    </w:p>
    <w:p w14:paraId="2C0FBDA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όμως, που εμένα με εξοργίζει είναι η συγκεκριμένη υποκρισία. Να είσαι αρσενικός το πρωί με κοστούμι και γραβάτα και το βράδυ να ζεις αυτό που δεν μπορείς να ομολογήσεις δημοσίως. </w:t>
      </w:r>
      <w:r>
        <w:rPr>
          <w:rFonts w:eastAsia="Times New Roman"/>
          <w:szCs w:val="24"/>
        </w:rPr>
        <w:t>RSHA—</w:t>
      </w:r>
      <w:proofErr w:type="spellStart"/>
      <w:r>
        <w:rPr>
          <w:rFonts w:eastAsia="Times New Roman"/>
          <w:szCs w:val="24"/>
        </w:rPr>
        <w:t>Reichssicherheitshauptamt</w:t>
      </w:r>
      <w:proofErr w:type="spellEnd"/>
      <w:r>
        <w:rPr>
          <w:rFonts w:eastAsia="Times New Roman" w:cs="Times New Roman"/>
          <w:szCs w:val="24"/>
        </w:rPr>
        <w:t xml:space="preserve"> το έλεγαν</w:t>
      </w:r>
      <w:r>
        <w:rPr>
          <w:rFonts w:eastAsia="Times New Roman" w:cs="Times New Roman"/>
          <w:szCs w:val="24"/>
        </w:rPr>
        <w:t xml:space="preserve"> στη ναζιστική Γερμανία.</w:t>
      </w:r>
    </w:p>
    <w:p w14:paraId="2C0FBDA4"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14:paraId="2C0FBDA5" w14:textId="77777777" w:rsidR="0032345F" w:rsidRDefault="00CA05C6">
      <w:pPr>
        <w:spacing w:after="0" w:line="600" w:lineRule="auto"/>
        <w:ind w:firstLine="720"/>
        <w:jc w:val="both"/>
        <w:rPr>
          <w:rFonts w:eastAsia="Times New Roman" w:cs="Times New Roman"/>
          <w:szCs w:val="24"/>
        </w:rPr>
      </w:pPr>
      <w:r>
        <w:rPr>
          <w:rFonts w:eastAsia="Times New Roman"/>
          <w:szCs w:val="24"/>
        </w:rPr>
        <w:t>RSHA—</w:t>
      </w:r>
      <w:proofErr w:type="spellStart"/>
      <w:r>
        <w:rPr>
          <w:rFonts w:eastAsia="Times New Roman"/>
          <w:szCs w:val="24"/>
        </w:rPr>
        <w:t>Reichssicherheitshauptamt</w:t>
      </w:r>
      <w:proofErr w:type="spellEnd"/>
      <w:r>
        <w:rPr>
          <w:rFonts w:eastAsia="Times New Roman" w:cs="Times New Roman"/>
          <w:szCs w:val="24"/>
        </w:rPr>
        <w:t>, σώματα ασφαλείας. Διαβάστε, λοιπόν, τι ήταν.</w:t>
      </w:r>
    </w:p>
    <w:p w14:paraId="2C0FBDA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Αυτή, λοιπόν, η υποκρισία που υπάρχει σε όλες τις Κοινοβουλευτικές Ομάδες είναι η εξής: Ή θα δηλώνεις και θα πι</w:t>
      </w:r>
      <w:r>
        <w:rPr>
          <w:rFonts w:eastAsia="Times New Roman" w:cs="Times New Roman"/>
          <w:szCs w:val="24"/>
        </w:rPr>
        <w:t>στεύεις στην ταυτότητά σου και θα είσαι γενναίος να το παραδεχτείς και να το πεις έξω, να βγεις από την ντουλάπα, ή θα ζούμε σ’ αυτήν την υποκρισία της ελληνικής κοινωνίας, όπου το πρωί φοράμε κοστούμια και το βράδυ κάνουμε κάτι άλλο. Και αυτό κάνει κακό σ</w:t>
      </w:r>
      <w:r>
        <w:rPr>
          <w:rFonts w:eastAsia="Times New Roman" w:cs="Times New Roman"/>
          <w:szCs w:val="24"/>
        </w:rPr>
        <w:t>ε όλους μας, γιατί υιοθετούμε μια εικόνα της κοινωνίας, όπου η κανονικότητα είναι οι ετερόφυλοι.</w:t>
      </w:r>
    </w:p>
    <w:p w14:paraId="2C0FBDA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Όχι, λοιπόν, η κανονικότητα είναι όλοι οι άνθρωποι που επιλέγουν πολύ συγκεκριμένα πράγματα να κάνουν στη ζωή τους και έχουν το δικαίωμα να το κάνουν. Όπως έχο</w:t>
      </w:r>
      <w:r>
        <w:rPr>
          <w:rFonts w:eastAsia="Times New Roman" w:cs="Times New Roman"/>
          <w:szCs w:val="24"/>
        </w:rPr>
        <w:t>υν το δικαίωμα και να έχουν οικογένειες. Και εάν θέλετε να κλείνετε τα μάτια, κλείστε τα. Όμως, ομόφυλα ζευγάρια με παιδιά υπάρχουν στην Ελλάδα και σε όλον τον κόσμο. Αυτό, λοιπόν, είτε θα το παραδεχτείτε είτε θα ζείτε με το μίσος σας, που κυρίως τρώει τον</w:t>
      </w:r>
      <w:r>
        <w:rPr>
          <w:rFonts w:eastAsia="Times New Roman" w:cs="Times New Roman"/>
          <w:szCs w:val="24"/>
        </w:rPr>
        <w:t xml:space="preserve"> εαυτό σας και μετά τους υπολοίπους, είτε θα κλείνετε τα μάτια και απλώς δεν θα το παραδέχεστε. </w:t>
      </w:r>
    </w:p>
    <w:p w14:paraId="2C0FBDA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Αφού είπαμε τα ζητήματα που αφορούν το νομοσχέδιο, θέλω να μιλήσω για μια συγκεκριμένη τροπολογία. Τέθηκε και από άλλους συναδέλφους. Είναι η τροπολογία του Υπ</w:t>
      </w:r>
      <w:r>
        <w:rPr>
          <w:rFonts w:eastAsia="Times New Roman" w:cs="Times New Roman"/>
          <w:szCs w:val="24"/>
        </w:rPr>
        <w:t xml:space="preserve">ουργείου Τουρισμού και αφορά τα ΚΤΕΛ. </w:t>
      </w:r>
    </w:p>
    <w:p w14:paraId="2C0FBDA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Στις είκοσι γραμμές της αιτιολογικής έκθεσης αυτό που υπάρχει ως επιχείρημα, για να υπάρξει κατάργηση αυτής της διάταξης, είναι ότι δημιουργεί εντάσεις και προστριβές. Συγγνώμη, αλλά μια αιτιολογική έκθεση </w:t>
      </w:r>
      <w:r>
        <w:rPr>
          <w:rFonts w:eastAsia="Times New Roman" w:cs="Times New Roman"/>
          <w:szCs w:val="24"/>
        </w:rPr>
        <w:lastRenderedPageBreak/>
        <w:t xml:space="preserve">που λέει </w:t>
      </w:r>
      <w:r>
        <w:rPr>
          <w:rFonts w:eastAsia="Times New Roman" w:cs="Times New Roman"/>
          <w:szCs w:val="24"/>
        </w:rPr>
        <w:t>ότι αλλάζουμε κάτι γιατί δημιουργεί εντάσεις ή προστριβές, χωρίς να το αποδεικνύει από πουθενά, δεν υφίσταται ως αιτιολογική έκθεση.</w:t>
      </w:r>
    </w:p>
    <w:p w14:paraId="2C0FBDA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από την άλλη πλευρά, εάν πούμε ότι το ΚΤΕΛ δεν μπορεί να συμμετέχει, ποιος μας προσδιορίζει ότι τα τουριστικά γραφεία δ</w:t>
      </w:r>
      <w:r>
        <w:rPr>
          <w:rFonts w:eastAsia="Times New Roman" w:cs="Times New Roman"/>
          <w:szCs w:val="24"/>
        </w:rPr>
        <w:t>εν θα κάνουν ένα μονοπώλιο και θα ορίζουν τις τιμές όπως θέλουν, αφού δεν θα υπάρχει ένας ανταγωνισμός από μια άλλη επαγγελματική ομάδα; Αυτό, λοιπόν, πώς μπορεί να υπάρξει;</w:t>
      </w:r>
    </w:p>
    <w:p w14:paraId="2C0FBDA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Ακούστηκε και το άλλο, ότι τα ΚΤΕΛ δεν έχουν τουριστικά λεωφορεία. Συγγνώμη, αλλά </w:t>
      </w:r>
      <w:r>
        <w:rPr>
          <w:rFonts w:eastAsia="Times New Roman" w:cs="Times New Roman"/>
          <w:szCs w:val="24"/>
        </w:rPr>
        <w:t>τα ΚΤΕΛ τουλάχιστον στη δική μου Περιφέρεια –και δεν μιλώ μόνο για τον δικό μου νομό- έχουν τουριστικά γραφεία. Τι θα πούμε, λοιπόν, στα τουριστικά γραφεία που έχουν συγκροτηθεί στα ΚΤΕΛ; Θα τα κλείσετε και θα συμμετέχετε με κάποιο άλλο όνομα, αλλά θα στεγ</w:t>
      </w:r>
      <w:r>
        <w:rPr>
          <w:rFonts w:eastAsia="Times New Roman" w:cs="Times New Roman"/>
          <w:szCs w:val="24"/>
        </w:rPr>
        <w:t xml:space="preserve">άζεστε μέσα στα ΚΤΕΛ; </w:t>
      </w:r>
    </w:p>
    <w:p w14:paraId="2C0FBDA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Δεν στέκει, λοιπόν, αυτή η τροπολογία και η κατάργηση της συγκεκριμένης ρύθμισης, χώρια που δεν δίνετε πλέον το δικαίωμα και σε έναν </w:t>
      </w:r>
      <w:r>
        <w:rPr>
          <w:rFonts w:eastAsia="Times New Roman" w:cs="Times New Roman"/>
          <w:szCs w:val="24"/>
        </w:rPr>
        <w:lastRenderedPageBreak/>
        <w:t>συνεταιρισμό εργαζομένων στη Ρόδο να μπορούν να κάνουν αυτό το έργο. Και μιλάμε για ημερήσιες εκδρομ</w:t>
      </w:r>
      <w:r>
        <w:rPr>
          <w:rFonts w:eastAsia="Times New Roman" w:cs="Times New Roman"/>
          <w:szCs w:val="24"/>
        </w:rPr>
        <w:t>ές. Δεν είναι δα και προς καταστροφή αυτή η ιστορία!</w:t>
      </w:r>
    </w:p>
    <w:p w14:paraId="2C0FBDA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επειδή ακούστηκε και από πλευράς ΠΑΣΟΚ, δεν υπάρχουν δωρεάν μεταφορές σε ημερήσιες εκδρομές. Το ΚΤΕΛ δεν μεταφέρει δωρεάν μαθητές, ούτε κάνει εκδρομές για την ψυχή της μάνας του. Προφανώς παίρνουν έν</w:t>
      </w:r>
      <w:r>
        <w:rPr>
          <w:rFonts w:eastAsia="Times New Roman" w:cs="Times New Roman"/>
          <w:szCs w:val="24"/>
        </w:rPr>
        <w:t xml:space="preserve">α τίμημα, αλλά αυτό το τίμημα βγαίνει, είτε το πάρει ένα τουριστικό γραφείο είτε το πάρει το ΚΤΕΛ, μέσα από έναν ανταγωνισμό. Αν εκλείψει το ένα από τα δύο μέρη, δεν θα έχουμε ανταγωνισμό και άρα, θα υπάρχει ένα μονοπώλιο στις τιμές. </w:t>
      </w:r>
    </w:p>
    <w:p w14:paraId="2C0FBDA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Κλείνω. Μένει –ξαναλέ</w:t>
      </w:r>
      <w:r>
        <w:rPr>
          <w:rFonts w:eastAsia="Times New Roman" w:cs="Times New Roman"/>
          <w:szCs w:val="24"/>
        </w:rPr>
        <w:t>ω- να συζητήσουμε πολλά πράγματα που αφορούν τη ΛΟΑΤΚΙ κοινότητα. Αλλά να τα συζητήσουμε, όχι ως υπερασπιστές όψιμοι πραγμάτων που έπρεπε να γίνουν, αλλά δεν έγιναν στον παρελθόν. Να το αφήσουμε αυτό στην άκρη και να πολεμήσουμε όλοι μαζί έναν και συγκεκρι</w:t>
      </w:r>
      <w:r>
        <w:rPr>
          <w:rFonts w:eastAsia="Times New Roman" w:cs="Times New Roman"/>
          <w:szCs w:val="24"/>
        </w:rPr>
        <w:t xml:space="preserve">μένο εχθρό, τον ναζισμό και τον φασισμό που φαίνεται </w:t>
      </w:r>
      <w:r>
        <w:rPr>
          <w:rFonts w:eastAsia="Times New Roman" w:cs="Times New Roman"/>
          <w:szCs w:val="24"/>
        </w:rPr>
        <w:lastRenderedPageBreak/>
        <w:t>να θεριεύουν ελλείψει δικού μας ενιαίου μετώπου, το οποίο θα τους αντιμετωπίσει. Και δεν θα τους αντιμετωπίσει μόνο μέσα στη Βουλή, θα τους αντιμετωπίσει παντού. Και στο δρόμο και στη δουλειά και παντού!</w:t>
      </w:r>
      <w:r>
        <w:rPr>
          <w:rFonts w:eastAsia="Times New Roman" w:cs="Times New Roman"/>
          <w:szCs w:val="24"/>
        </w:rPr>
        <w:t xml:space="preserve"> Να το ξέρουν αυτό. </w:t>
      </w:r>
    </w:p>
    <w:p w14:paraId="2C0FBDAF"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0FBDB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Τώρα είναι αργά!</w:t>
      </w:r>
    </w:p>
    <w:p w14:paraId="2C0FBDB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Καραγιαννίδη.</w:t>
      </w:r>
    </w:p>
    <w:p w14:paraId="2C0FBDB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συνάδελφος κ. Σπυρίδων</w:t>
      </w:r>
      <w:r>
        <w:rPr>
          <w:rFonts w:eastAsia="Times New Roman" w:cs="Times New Roman"/>
          <w:szCs w:val="24"/>
        </w:rPr>
        <w:t>ας</w:t>
      </w:r>
      <w:r>
        <w:rPr>
          <w:rFonts w:eastAsia="Times New Roman" w:cs="Times New Roman"/>
          <w:szCs w:val="24"/>
        </w:rPr>
        <w:t xml:space="preserve"> </w:t>
      </w:r>
      <w:proofErr w:type="spellStart"/>
      <w:r>
        <w:rPr>
          <w:rFonts w:eastAsia="Times New Roman" w:cs="Times New Roman"/>
          <w:szCs w:val="24"/>
        </w:rPr>
        <w:t>Λάππας</w:t>
      </w:r>
      <w:proofErr w:type="spellEnd"/>
      <w:r>
        <w:rPr>
          <w:rFonts w:eastAsia="Times New Roman" w:cs="Times New Roman"/>
          <w:szCs w:val="24"/>
        </w:rPr>
        <w:t xml:space="preserve"> από τον ΣΥΡΙΖΑ έχει τον λόγο.</w:t>
      </w:r>
    </w:p>
    <w:p w14:paraId="2C0FBDB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Ευχαρι</w:t>
      </w:r>
      <w:r>
        <w:rPr>
          <w:rFonts w:eastAsia="Times New Roman" w:cs="Times New Roman"/>
          <w:szCs w:val="24"/>
        </w:rPr>
        <w:t>στώ, κύριε Πρόεδρε.</w:t>
      </w:r>
    </w:p>
    <w:p w14:paraId="2C0FBDB4"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14:paraId="2C0FBDB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Τι θέλετε, κύριοι συνάδελφοι; </w:t>
      </w:r>
    </w:p>
    <w:p w14:paraId="2C0FBDB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 xml:space="preserve">Κύριε Πρόεδρε, έκανε χειρονομία άσεμνη. </w:t>
      </w:r>
    </w:p>
    <w:p w14:paraId="2C0FBDB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Δεν σας άκουσα, τι λέτε;</w:t>
      </w:r>
    </w:p>
    <w:p w14:paraId="2C0FBDB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ΑΪΒΑΤ</w:t>
      </w:r>
      <w:r>
        <w:rPr>
          <w:rFonts w:eastAsia="Times New Roman" w:cs="Times New Roman"/>
          <w:b/>
          <w:szCs w:val="24"/>
        </w:rPr>
        <w:t xml:space="preserve">ΙΔΗΣ: </w:t>
      </w:r>
      <w:r>
        <w:rPr>
          <w:rFonts w:eastAsia="Times New Roman" w:cs="Times New Roman"/>
          <w:szCs w:val="24"/>
        </w:rPr>
        <w:t>Θέλω τον λόγο, κύριε Πρόεδρε.</w:t>
      </w:r>
    </w:p>
    <w:p w14:paraId="2C0FBDB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Για ποιο πράγμα θέλετε τον λόγο;</w:t>
      </w:r>
    </w:p>
    <w:p w14:paraId="2C0FBDB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Έκανε άσεμνη χειρονομία, το είδατε; </w:t>
      </w:r>
    </w:p>
    <w:p w14:paraId="2C0FBDB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πολύ, ο </w:t>
      </w:r>
      <w:proofErr w:type="spellStart"/>
      <w:r>
        <w:rPr>
          <w:rFonts w:eastAsia="Times New Roman" w:cs="Times New Roman"/>
          <w:szCs w:val="24"/>
        </w:rPr>
        <w:t>Προεδρεύων</w:t>
      </w:r>
      <w:proofErr w:type="spellEnd"/>
      <w:r>
        <w:rPr>
          <w:rFonts w:eastAsia="Times New Roman" w:cs="Times New Roman"/>
          <w:szCs w:val="24"/>
        </w:rPr>
        <w:t xml:space="preserve"> δεν την πρόσεξε. </w:t>
      </w:r>
    </w:p>
    <w:p w14:paraId="2C0FBDB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ΑΪΒΑΤΙΔΗ</w:t>
      </w:r>
      <w:r>
        <w:rPr>
          <w:rFonts w:eastAsia="Times New Roman" w:cs="Times New Roman"/>
          <w:b/>
          <w:szCs w:val="24"/>
        </w:rPr>
        <w:t xml:space="preserve">Σ: </w:t>
      </w:r>
      <w:r>
        <w:rPr>
          <w:rFonts w:eastAsia="Times New Roman" w:cs="Times New Roman"/>
          <w:szCs w:val="24"/>
        </w:rPr>
        <w:t xml:space="preserve">Το αρνείται; Ότι έκανε άσεμνη χειρονομία; </w:t>
      </w:r>
    </w:p>
    <w:p w14:paraId="2C0FBDB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 </w:t>
      </w:r>
      <w:proofErr w:type="spellStart"/>
      <w:r>
        <w:rPr>
          <w:rFonts w:eastAsia="Times New Roman" w:cs="Times New Roman"/>
          <w:szCs w:val="24"/>
        </w:rPr>
        <w:t>Προεδρεύων</w:t>
      </w:r>
      <w:proofErr w:type="spellEnd"/>
      <w:r>
        <w:rPr>
          <w:rFonts w:eastAsia="Times New Roman" w:cs="Times New Roman"/>
          <w:szCs w:val="24"/>
        </w:rPr>
        <w:t xml:space="preserve"> δεν πρόσεξε κα</w:t>
      </w:r>
      <w:r>
        <w:rPr>
          <w:rFonts w:eastAsia="Times New Roman" w:cs="Times New Roman"/>
          <w:szCs w:val="24"/>
        </w:rPr>
        <w:t>μ</w:t>
      </w:r>
      <w:r>
        <w:rPr>
          <w:rFonts w:eastAsia="Times New Roman" w:cs="Times New Roman"/>
          <w:szCs w:val="24"/>
        </w:rPr>
        <w:t>μία τέτοια χειρονομία.</w:t>
      </w:r>
    </w:p>
    <w:p w14:paraId="2C0FBDB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Ρωτήστε τον, έκανε άσεμνη χειρονομία, ή όχι;</w:t>
      </w:r>
    </w:p>
    <w:p w14:paraId="2C0FBDB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Καραγιαννίδη, παρακαλώ…</w:t>
      </w:r>
    </w:p>
    <w:p w14:paraId="2C0FBDC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Κάνατε άσεμνη χειρονομία, κύριε; Σας παρακαλώ, κύριε Πρόεδρε!</w:t>
      </w:r>
    </w:p>
    <w:p w14:paraId="2C0FBDC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Του ζήτησα να εξηγήσει.</w:t>
      </w:r>
    </w:p>
    <w:p w14:paraId="2C0FBDC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Σας παρακαλώ, κύριε Πρόεδρε, έκανε άσεμνη χειρονομία. </w:t>
      </w:r>
    </w:p>
    <w:p w14:paraId="2C0FBDC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Και τι να κάνουμε τώρα, αφού δεν την είδαμε;</w:t>
      </w:r>
    </w:p>
    <w:p w14:paraId="2C0FBDC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Ρωτήστε τον. Κάνει πως είναι απασχολημένος! </w:t>
      </w:r>
    </w:p>
    <w:p w14:paraId="2C0FBDC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Ας κατεβάσουμε λίγο τους τόνους.</w:t>
      </w:r>
    </w:p>
    <w:p w14:paraId="2C0FBDC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Έκανε άσεμνη χειρονομία. </w:t>
      </w:r>
    </w:p>
    <w:p w14:paraId="2C0FBDC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Τι θ</w:t>
      </w:r>
      <w:r>
        <w:rPr>
          <w:rFonts w:eastAsia="Times New Roman" w:cs="Times New Roman"/>
          <w:szCs w:val="24"/>
        </w:rPr>
        <w:t>έλετε να κάνω εγώ;</w:t>
      </w:r>
    </w:p>
    <w:p w14:paraId="2C0FBDC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 τον ρωτήσετε αν το παραδέχεται.</w:t>
      </w:r>
    </w:p>
    <w:p w14:paraId="2C0FBDC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παρατήρησε το Προεδρείο άσεμνη χειρονομία, τι να κάνω; Έπρεπε να κοιτάω προς τα εκεί; </w:t>
      </w:r>
    </w:p>
    <w:p w14:paraId="2C0FBDC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Κοιτάγαμε εμείς, όμως.</w:t>
      </w:r>
    </w:p>
    <w:p w14:paraId="2C0FBDC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 xml:space="preserve">ων Λυκούδης): </w:t>
      </w:r>
      <w:r>
        <w:rPr>
          <w:rFonts w:eastAsia="Times New Roman" w:cs="Times New Roman"/>
          <w:szCs w:val="24"/>
        </w:rPr>
        <w:t xml:space="preserve">Το λέτε εσείς, εγώ δεν κοίταζα προς τα εκεί. Τι να κάνουμε τώρα; </w:t>
      </w:r>
    </w:p>
    <w:p w14:paraId="2C0FBDC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…(δεν ακούστηκε)</w:t>
      </w:r>
    </w:p>
    <w:p w14:paraId="2C0FBDC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Καραγιαννίδη, σας παρακαλώ. </w:t>
      </w:r>
    </w:p>
    <w:p w14:paraId="2C0FBDC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Λάππα</w:t>
      </w:r>
      <w:proofErr w:type="spellEnd"/>
      <w:r>
        <w:rPr>
          <w:rFonts w:eastAsia="Times New Roman" w:cs="Times New Roman"/>
          <w:szCs w:val="24"/>
        </w:rPr>
        <w:t>, έχετε τον λόγο για επτά λεπτά.</w:t>
      </w:r>
    </w:p>
    <w:p w14:paraId="2C0FBDC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b/>
          <w:szCs w:val="24"/>
        </w:rPr>
        <w:t xml:space="preserve">: </w:t>
      </w:r>
      <w:r>
        <w:rPr>
          <w:rFonts w:eastAsia="Times New Roman" w:cs="Times New Roman"/>
          <w:szCs w:val="24"/>
        </w:rPr>
        <w:t>Ευχαριστώ, κύριε Πρόεδρε.</w:t>
      </w:r>
    </w:p>
    <w:p w14:paraId="2C0FBDD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της Δικαιοσύνης, κυρίες και κύριοι συνάδελφοι, έχει λεχθεί σε διεθνές επίπεδο ότι ζούμε στον 21ο αιώνα, τον αιώνα των ανθρωπίνων δικαιωμάτων. Και επειδή το νομοσχέδιο αυτό θεωρώ ότι δρα, λειτουργεί, προτείνει σ’ αυ</w:t>
      </w:r>
      <w:r>
        <w:rPr>
          <w:rFonts w:eastAsia="Times New Roman" w:cs="Times New Roman"/>
          <w:szCs w:val="24"/>
        </w:rPr>
        <w:t xml:space="preserve">τό το πλαίσιο των ανθρωπίνων δικαιωμάτων, είναι πάρα πολύ σημαντικό. </w:t>
      </w:r>
    </w:p>
    <w:p w14:paraId="2C0FBDD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Στην αιτιολογική έκθεση ορθώς αναφέρεται τι επιχειρεί. Επιχειρεί τη δημιουργία ενός ενιαίου, σαφούς και νομικά άρτιου πλαισίου εφαρμογής της αρχής ίσης μεταχείρισης. Βεβαίως, λαμβάνοντας</w:t>
      </w:r>
      <w:r>
        <w:rPr>
          <w:rFonts w:eastAsia="Times New Roman" w:cs="Times New Roman"/>
          <w:szCs w:val="24"/>
        </w:rPr>
        <w:t xml:space="preserve"> υπόψη και αξιοποιώντας σχετικά με την ίση μεταχείριση όλα τα ζητήματα που κρίνει η νομολογία και του </w:t>
      </w:r>
      <w:r>
        <w:rPr>
          <w:rFonts w:eastAsia="Times New Roman" w:cs="Times New Roman"/>
          <w:szCs w:val="24"/>
        </w:rPr>
        <w:t>δ</w:t>
      </w:r>
      <w:r>
        <w:rPr>
          <w:rFonts w:eastAsia="Times New Roman" w:cs="Times New Roman"/>
          <w:szCs w:val="24"/>
        </w:rPr>
        <w:t xml:space="preserve">ικαστηρίου της Ευρωπαϊκής Ένωσης και της Ευρωπαϊκής Επιτροπής, τις συστάσεις των διεθνών οργανισμών και τις εκθέσεις των ειδικών φορέων. </w:t>
      </w:r>
    </w:p>
    <w:p w14:paraId="2C0FBDD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αρχή της ίσης</w:t>
      </w:r>
      <w:r>
        <w:rPr>
          <w:rFonts w:eastAsia="Times New Roman" w:cs="Times New Roman"/>
          <w:szCs w:val="24"/>
        </w:rPr>
        <w:t xml:space="preserve"> μεταχείρισης είναι σημαντικότατη και έχει μεγάλη ιστορική σημασία για τη χώρα μας, διότι δεν είναι άγνωστο ότι ακόμη από την εποχή του Πυθαγόρα λεγόταν εκείνη η φράση «κοινά τα των φίλων» ή </w:t>
      </w:r>
      <w:r>
        <w:rPr>
          <w:rFonts w:eastAsia="Times New Roman" w:cs="Times New Roman"/>
          <w:szCs w:val="24"/>
        </w:rPr>
        <w:lastRenderedPageBreak/>
        <w:t>εκείνο που γραφόταν στην Εκκλησία του Δήμου «</w:t>
      </w:r>
      <w:proofErr w:type="spellStart"/>
      <w:r>
        <w:rPr>
          <w:rFonts w:eastAsia="Times New Roman" w:cs="Times New Roman"/>
          <w:szCs w:val="24"/>
        </w:rPr>
        <w:t>ισότις-φιλότις</w:t>
      </w:r>
      <w:proofErr w:type="spellEnd"/>
      <w:r>
        <w:rPr>
          <w:rFonts w:eastAsia="Times New Roman" w:cs="Times New Roman"/>
          <w:szCs w:val="24"/>
        </w:rPr>
        <w:t>» ως π</w:t>
      </w:r>
      <w:r>
        <w:rPr>
          <w:rFonts w:eastAsia="Times New Roman" w:cs="Times New Roman"/>
          <w:szCs w:val="24"/>
        </w:rPr>
        <w:t xml:space="preserve">αροιμία της αρχαίας αθηναϊκής δημοκρατίας. Περνώντας στην εποχή των Ρωμαίων, θα θυμίσω τη φράση του </w:t>
      </w:r>
      <w:proofErr w:type="spellStart"/>
      <w:r>
        <w:rPr>
          <w:rFonts w:eastAsia="Times New Roman" w:cs="Times New Roman"/>
          <w:szCs w:val="24"/>
        </w:rPr>
        <w:t>Πετρώνιου</w:t>
      </w:r>
      <w:proofErr w:type="spellEnd"/>
      <w:r>
        <w:rPr>
          <w:rFonts w:eastAsia="Times New Roman" w:cs="Times New Roman"/>
          <w:szCs w:val="24"/>
        </w:rPr>
        <w:t xml:space="preserve"> «</w:t>
      </w:r>
      <w:r>
        <w:rPr>
          <w:rFonts w:eastAsia="Times New Roman" w:cs="Times New Roman"/>
          <w:szCs w:val="24"/>
          <w:lang w:val="en-US"/>
        </w:rPr>
        <w:t>Sol</w:t>
      </w:r>
      <w:r>
        <w:rPr>
          <w:rFonts w:eastAsia="Times New Roman" w:cs="Times New Roman"/>
          <w:szCs w:val="24"/>
        </w:rPr>
        <w:t xml:space="preserve"> </w:t>
      </w:r>
      <w:r>
        <w:rPr>
          <w:rFonts w:eastAsia="Times New Roman" w:cs="Times New Roman"/>
          <w:szCs w:val="24"/>
          <w:lang w:val="en-US"/>
        </w:rPr>
        <w:t>omnibus</w:t>
      </w:r>
      <w:r>
        <w:rPr>
          <w:rFonts w:eastAsia="Times New Roman" w:cs="Times New Roman"/>
          <w:szCs w:val="24"/>
        </w:rPr>
        <w:t xml:space="preserve"> </w:t>
      </w:r>
      <w:proofErr w:type="spellStart"/>
      <w:r>
        <w:rPr>
          <w:rFonts w:eastAsia="Times New Roman" w:cs="Times New Roman"/>
          <w:szCs w:val="24"/>
          <w:lang w:val="en-US"/>
        </w:rPr>
        <w:t>lucet</w:t>
      </w:r>
      <w:proofErr w:type="spellEnd"/>
      <w:r>
        <w:rPr>
          <w:rFonts w:eastAsia="Times New Roman" w:cs="Times New Roman"/>
          <w:szCs w:val="24"/>
        </w:rPr>
        <w:t>», δηλαδή «ο ήλιος λάμπει για όλους» ως έκφραση της αρχής της ισότητας.</w:t>
      </w:r>
    </w:p>
    <w:p w14:paraId="2C0FBDD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μεταφορά των αρμοδιοτήτων στον Συνήγορο του Πολίτη</w:t>
      </w:r>
      <w:r>
        <w:rPr>
          <w:rFonts w:eastAsia="Times New Roman" w:cs="Times New Roman"/>
          <w:szCs w:val="24"/>
        </w:rPr>
        <w:t>,</w:t>
      </w:r>
      <w:r>
        <w:rPr>
          <w:rFonts w:eastAsia="Times New Roman" w:cs="Times New Roman"/>
          <w:szCs w:val="24"/>
        </w:rPr>
        <w:t xml:space="preserve"> συ</w:t>
      </w:r>
      <w:r>
        <w:rPr>
          <w:rFonts w:eastAsia="Times New Roman" w:cs="Times New Roman"/>
          <w:szCs w:val="24"/>
        </w:rPr>
        <w:t xml:space="preserve">νιστά αναντίρρητα μια νομοθετική βελτίωση από κάθε άποψη, καθώς ο Συνήγορος του Πολίτη </w:t>
      </w:r>
      <w:r>
        <w:rPr>
          <w:rFonts w:eastAsia="Times New Roman" w:cs="Times New Roman"/>
          <w:szCs w:val="24"/>
        </w:rPr>
        <w:t xml:space="preserve">ως </w:t>
      </w:r>
      <w:r>
        <w:rPr>
          <w:rFonts w:eastAsia="Times New Roman" w:cs="Times New Roman"/>
          <w:szCs w:val="24"/>
        </w:rPr>
        <w:t>ανεξάρτητη αρχή, η οποία μάλιστα είναι κατ</w:t>
      </w:r>
      <w:r>
        <w:rPr>
          <w:rFonts w:eastAsia="Times New Roman" w:cs="Times New Roman"/>
          <w:szCs w:val="24"/>
        </w:rPr>
        <w:t xml:space="preserve">’ </w:t>
      </w:r>
      <w:r>
        <w:rPr>
          <w:rFonts w:eastAsia="Times New Roman" w:cs="Times New Roman"/>
          <w:szCs w:val="24"/>
        </w:rPr>
        <w:t>εξοχήν αρμόδια για την προστασία των ανθρωπίνων δικαιωμάτων, του ανθρώπου δηλαδή, συνταγματικά και νομοθετικά κατοχυρωμένη</w:t>
      </w:r>
      <w:r>
        <w:rPr>
          <w:rFonts w:eastAsia="Times New Roman" w:cs="Times New Roman"/>
          <w:szCs w:val="24"/>
        </w:rPr>
        <w:t xml:space="preserve">, έχει ανεξαρτησία, αυτονομία απέναντι στην εκτελεστική εξουσία, ευρεία νομιμοποίηση, εκτενές πεδίο αρμοδιοτήτων, αποτελεσματική ισχύ για τη διεξαγωγή ερευνών και επαρκείς πόρους για την εκτέλεση των καθηκόντων του, ιδίως μετά την πρόβλεψη του νομοσχεδίου </w:t>
      </w:r>
      <w:r>
        <w:rPr>
          <w:rFonts w:eastAsia="Times New Roman" w:cs="Times New Roman"/>
          <w:szCs w:val="24"/>
        </w:rPr>
        <w:t xml:space="preserve">για αύξηση των θέσεων εργασίας κατά είκοσι και για τα δύο μέρη του νομοσχεδίου. </w:t>
      </w:r>
    </w:p>
    <w:p w14:paraId="2C0FBDD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Ετέθησαν ορισμένα ζητήματα, τα οποία χρήζουν διευκρίνισης. Κατ’ αρχήν το νομοσχέδιο κατά ουδεμία, από οποιαδήποτε πλευρά και αν το αντιμετώπισε κανένας, δεν έθεσε και δεν </w:t>
      </w:r>
      <w:r>
        <w:rPr>
          <w:rFonts w:eastAsia="Times New Roman" w:cs="Times New Roman"/>
          <w:szCs w:val="24"/>
        </w:rPr>
        <w:t xml:space="preserve">θέτει θέμα αναγνώρισης </w:t>
      </w:r>
      <w:proofErr w:type="spellStart"/>
      <w:r>
        <w:rPr>
          <w:rFonts w:eastAsia="Times New Roman" w:cs="Times New Roman"/>
          <w:szCs w:val="24"/>
        </w:rPr>
        <w:t>τεκνοθεσίας</w:t>
      </w:r>
      <w:proofErr w:type="spellEnd"/>
      <w:r>
        <w:rPr>
          <w:rFonts w:eastAsia="Times New Roman" w:cs="Times New Roman"/>
          <w:szCs w:val="24"/>
        </w:rPr>
        <w:t xml:space="preserve"> από ομόφυλα ζευγάρια. Από όποιον ετέθη, ετέθη θα έλεγα, από ένα αίσθημα ενόρασης, μαντείας και προφητείας, όπως είπαμε στην </w:t>
      </w:r>
      <w:r>
        <w:rPr>
          <w:rFonts w:eastAsia="Times New Roman" w:cs="Times New Roman"/>
          <w:szCs w:val="24"/>
        </w:rPr>
        <w:t>ε</w:t>
      </w:r>
      <w:r>
        <w:rPr>
          <w:rFonts w:eastAsia="Times New Roman" w:cs="Times New Roman"/>
          <w:szCs w:val="24"/>
        </w:rPr>
        <w:t>πιτροπή, και δεν απορρέει κάτι αντίστοιχο ούτε από το γράμμα ούτε από το πνεύμα του νόμου. Και γ</w:t>
      </w:r>
      <w:r>
        <w:rPr>
          <w:rFonts w:eastAsia="Times New Roman" w:cs="Times New Roman"/>
          <w:szCs w:val="24"/>
        </w:rPr>
        <w:t xml:space="preserve">ια τον καθένα, που μελετάει ένα νομοσχέδιο, εκείνο που έχω να πω, και </w:t>
      </w:r>
      <w:r>
        <w:rPr>
          <w:rFonts w:eastAsia="Times New Roman" w:cs="Times New Roman"/>
          <w:szCs w:val="24"/>
        </w:rPr>
        <w:t xml:space="preserve">ως </w:t>
      </w:r>
      <w:r>
        <w:rPr>
          <w:rFonts w:eastAsia="Times New Roman" w:cs="Times New Roman"/>
          <w:szCs w:val="24"/>
        </w:rPr>
        <w:t xml:space="preserve">μέλος του ΣΥΡΙΖΑ και </w:t>
      </w:r>
      <w:r>
        <w:rPr>
          <w:rFonts w:eastAsia="Times New Roman" w:cs="Times New Roman"/>
          <w:szCs w:val="24"/>
        </w:rPr>
        <w:t>ως</w:t>
      </w:r>
      <w:r>
        <w:rPr>
          <w:rFonts w:eastAsia="Times New Roman" w:cs="Times New Roman"/>
          <w:szCs w:val="24"/>
        </w:rPr>
        <w:t xml:space="preserve"> νομικός, είναι να είναι πιστός στο γράμμα του νόμου και δεν μπορεί να αντιμετωπίζει το νομοσχέδιο ούτε από ενόραση, ούτε από μαντεία, ούτε από προφητεία. Άλλωσ</w:t>
      </w:r>
      <w:r>
        <w:rPr>
          <w:rFonts w:eastAsia="Times New Roman" w:cs="Times New Roman"/>
          <w:szCs w:val="24"/>
        </w:rPr>
        <w:t xml:space="preserve">τε, μόνο ο ορθός λόγος είναι αυτός που πρέπει να κατευθύνει τη σκέψη μας και την πρακτική μας. Πρέπει να σας πω ότι όταν εγώ έδινα εξετάσεις στο </w:t>
      </w:r>
      <w:r>
        <w:rPr>
          <w:rFonts w:eastAsia="Times New Roman" w:cs="Times New Roman"/>
          <w:szCs w:val="24"/>
        </w:rPr>
        <w:t>π</w:t>
      </w:r>
      <w:r>
        <w:rPr>
          <w:rFonts w:eastAsia="Times New Roman" w:cs="Times New Roman"/>
          <w:szCs w:val="24"/>
        </w:rPr>
        <w:t>ανεπιστήμιο, μας έβαλαν ως έκθεση το θέμα</w:t>
      </w:r>
      <w:r>
        <w:rPr>
          <w:rFonts w:eastAsia="Times New Roman" w:cs="Times New Roman"/>
          <w:szCs w:val="24"/>
        </w:rPr>
        <w:t>:</w:t>
      </w:r>
      <w:r>
        <w:rPr>
          <w:rFonts w:eastAsia="Times New Roman" w:cs="Times New Roman"/>
          <w:szCs w:val="24"/>
        </w:rPr>
        <w:t xml:space="preserve"> «Πού διαφέρει ο λόγος ο ορθός και ο λόγος δικαιοσύνης». Επαναλαμβάν</w:t>
      </w:r>
      <w:r>
        <w:rPr>
          <w:rFonts w:eastAsia="Times New Roman" w:cs="Times New Roman"/>
          <w:szCs w:val="24"/>
        </w:rPr>
        <w:t xml:space="preserve">ω, λοιπόν: </w:t>
      </w:r>
      <w:r>
        <w:rPr>
          <w:rFonts w:eastAsia="Times New Roman" w:cs="Times New Roman"/>
          <w:szCs w:val="24"/>
        </w:rPr>
        <w:lastRenderedPageBreak/>
        <w:t>Κάτω από αυτό το πρίσμα να αντιμετωπίσουμε και τις διατάξεις του παρόντος νομοσχεδίου. Αυτό είναι το πρώτο.</w:t>
      </w:r>
    </w:p>
    <w:p w14:paraId="2C0FBDD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Δεύτερον, σχετικά με το βάρος της απόδειξης, που θέτει το άρθρο 9. Είπαμε και στην </w:t>
      </w:r>
      <w:r>
        <w:rPr>
          <w:rFonts w:eastAsia="Times New Roman" w:cs="Times New Roman"/>
          <w:szCs w:val="24"/>
        </w:rPr>
        <w:t>ε</w:t>
      </w:r>
      <w:r>
        <w:rPr>
          <w:rFonts w:eastAsia="Times New Roman" w:cs="Times New Roman"/>
          <w:szCs w:val="24"/>
        </w:rPr>
        <w:t>πιτροπή και το λέμε και τώρα. Ο καταγγέλλων πέραν των</w:t>
      </w:r>
      <w:r>
        <w:rPr>
          <w:rFonts w:eastAsia="Times New Roman" w:cs="Times New Roman"/>
          <w:szCs w:val="24"/>
        </w:rPr>
        <w:t xml:space="preserve"> όσων ιστορεί ως πραγματικά περιστατικά στην καταγγελία του, στο έγγραφό του δεν έχει να αποδείξει τίποτε άλλο. Το βάρος της απόδειξης, ότι αυτά που καταγγέλλει ο καταγγέλλων, συνιστούν ή όχι διάκριση και προσβάλουν ή όχι την αρχή της ίσης μεταχείρισης, το</w:t>
      </w:r>
      <w:r>
        <w:rPr>
          <w:rFonts w:eastAsia="Times New Roman" w:cs="Times New Roman"/>
          <w:szCs w:val="24"/>
        </w:rPr>
        <w:t xml:space="preserve"> φέρει ο καταγγελλόμενος, ο εργοδότης, η διοικητική αρχή ή το δημόσιο. Και αυτό ξέρετε γιατί; Θα χρησιμοποιήσω τις φράσεις του αρμοδίου Υπουργού. Είπε δύο πράγματα, που είναι πολύ σημαντικά και από πολιτική και από νομική άποψη. Ο μεν εργοδότης ως εκ της θ</w:t>
      </w:r>
      <w:r>
        <w:rPr>
          <w:rFonts w:eastAsia="Times New Roman" w:cs="Times New Roman"/>
          <w:szCs w:val="24"/>
        </w:rPr>
        <w:t xml:space="preserve">έσης του κατέχει δεσπόζουσα θέση απέναντι στον αδύναμο εργαζόμενο, η δε διοικητική αρχή ή το δημόσιο έχει και κάτι παραπάνω –λέει- που κυριαρχεί, δεσπόζουσα θέση που είναι η κυρίαρχη θέση. Και αυτό, που αντιλαμβάνεται ο πολίτης απέναντι σε ένα </w:t>
      </w:r>
      <w:r>
        <w:rPr>
          <w:rFonts w:eastAsia="Times New Roman" w:cs="Times New Roman"/>
          <w:szCs w:val="24"/>
        </w:rPr>
        <w:lastRenderedPageBreak/>
        <w:t>τέτοιο κυρία</w:t>
      </w:r>
      <w:r>
        <w:rPr>
          <w:rFonts w:eastAsia="Times New Roman" w:cs="Times New Roman"/>
          <w:szCs w:val="24"/>
        </w:rPr>
        <w:t>ρχο, είναι ότι ασφαλώς βρίσκεται σε αδυναμία και δεν έχει κα</w:t>
      </w:r>
      <w:r>
        <w:rPr>
          <w:rFonts w:eastAsia="Times New Roman" w:cs="Times New Roman"/>
          <w:szCs w:val="24"/>
        </w:rPr>
        <w:t>μ</w:t>
      </w:r>
      <w:r>
        <w:rPr>
          <w:rFonts w:eastAsia="Times New Roman" w:cs="Times New Roman"/>
          <w:szCs w:val="24"/>
        </w:rPr>
        <w:t>μία υποχρέωση να αποδείξει οτιδήποτε.</w:t>
      </w:r>
    </w:p>
    <w:p w14:paraId="2C0FBDD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Πάμε στο μέρος Δ</w:t>
      </w:r>
      <w:r>
        <w:rPr>
          <w:rFonts w:eastAsia="Times New Roman" w:cs="Times New Roman"/>
          <w:szCs w:val="24"/>
        </w:rPr>
        <w:t>΄</w:t>
      </w:r>
      <w:r>
        <w:rPr>
          <w:rFonts w:eastAsia="Times New Roman" w:cs="Times New Roman"/>
          <w:szCs w:val="24"/>
        </w:rPr>
        <w:t>, κυρίες και κύριοι συνάδελφοι. Ετέθη από έναν συνάδελφο της Νέας Δημοκρατίας το εξής: Μήπως η ανάμειξη του Συνηγόρου του Πολίτη διακόπτει τ</w:t>
      </w:r>
      <w:r>
        <w:rPr>
          <w:rFonts w:eastAsia="Times New Roman" w:cs="Times New Roman"/>
          <w:szCs w:val="24"/>
        </w:rPr>
        <w:t>ην πειθαρχική διαδικασία; Και από το κείμενο προκύπτει και από τη δήλωση του αρμόδιου Υπουργού ότι δεν τίθεται θέμα διακοπής της πειθαρχικής διαδικασίας. Δηλαδή, δεν τέθηκε ποτέ και δεν τίθεται θέμα διακοπής της διαδικασίας συλλογής των περιστατικών και τω</w:t>
      </w:r>
      <w:r>
        <w:rPr>
          <w:rFonts w:eastAsia="Times New Roman" w:cs="Times New Roman"/>
          <w:szCs w:val="24"/>
        </w:rPr>
        <w:t>ν αποδείξεων. Άλλωστε, εμείς, που είμαστε δικηγόροι, το ξέρουμε πολύ καλά. Ένας θα είναι ο φάκελος, που συλλέγει τα στοιχεία, τα πραγματικά περιστατικά. Θα είναι κοινά και για τον πειθαρχικό δικαστή και για τον ποινικό και για τον διοικητικό δικαστή. Άρα α</w:t>
      </w:r>
      <w:r>
        <w:rPr>
          <w:rFonts w:eastAsia="Times New Roman" w:cs="Times New Roman"/>
          <w:szCs w:val="24"/>
        </w:rPr>
        <w:t>υτό εξασφαλίζεται πάρα πολύ καλά.</w:t>
      </w:r>
    </w:p>
    <w:p w14:paraId="2C0FBDD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Επίσης, έχω να τονίσω και ένα άλλο πράγμα, ότι ο νόμος -και αυτό ειπώθηκε και πρέπει να διευκρινιστεί- δεν κατευθύνει το πειθαρχικό όργανο τι απόφαση θα πάρει, καλή ή κακή, ετούτη ή την άλλη. Τι του λέει; Πάρε όποια απόφασ</w:t>
      </w:r>
      <w:r>
        <w:rPr>
          <w:rFonts w:eastAsia="Times New Roman" w:cs="Times New Roman"/>
          <w:szCs w:val="24"/>
        </w:rPr>
        <w:t>η θέλεις. Όμως, όταν η απόφασή σου θα διαφέρει ως προς το αποδεικτικό υλικό και από την κρίση του Συνηγόρου του Πολίτη, η μόνη υποχρέωση που έχεις, είναι να αιτιολογήσεις σχετικώς και εμπεριστατωμένως την απόφασή σου. Αυτό άλλωστε προβλέπεται και από το άρ</w:t>
      </w:r>
      <w:r>
        <w:rPr>
          <w:rFonts w:eastAsia="Times New Roman" w:cs="Times New Roman"/>
          <w:szCs w:val="24"/>
        </w:rPr>
        <w:t>θρο 93 του Συντάγματος, που είναι μια κατευθυντήρια αρχή για όλα τα διοικητικά όργανα.</w:t>
      </w:r>
    </w:p>
    <w:p w14:paraId="2C0FBDD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Επίσης, πολύ σημαντικό είναι ότι ο Συνήγορος του Πολίτη θέλει να παίξει εδώ, για τους νομικούς πάλι, τον ρόλο ενός </w:t>
      </w:r>
      <w:r>
        <w:rPr>
          <w:rFonts w:eastAsia="Times New Roman" w:cs="Times New Roman"/>
          <w:szCs w:val="24"/>
        </w:rPr>
        <w:t>ε</w:t>
      </w:r>
      <w:r>
        <w:rPr>
          <w:rFonts w:eastAsia="Times New Roman" w:cs="Times New Roman"/>
          <w:szCs w:val="24"/>
        </w:rPr>
        <w:t xml:space="preserve">φετείου, ενός δευτεροβάθμιου οργάνου. Και αυτό είναι </w:t>
      </w:r>
      <w:r>
        <w:rPr>
          <w:rFonts w:eastAsia="Times New Roman" w:cs="Times New Roman"/>
          <w:szCs w:val="24"/>
        </w:rPr>
        <w:t>επίσης ξεκαθαρισμένο.</w:t>
      </w:r>
    </w:p>
    <w:p w14:paraId="2C0FBDD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Υπουργέ, επειδή είμαι από τους υπογράφοντες της τροπολογίας για τα θέματα των ενδίκων μέσων για τους ΟΤΑ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αθμού Τοπικής Αυτοδιοίκησης, πρέπει να πω, κύριε Πρόεδρε, κύριε Υπουργέ, </w:t>
      </w:r>
      <w:r>
        <w:rPr>
          <w:rFonts w:eastAsia="Times New Roman" w:cs="Times New Roman"/>
          <w:szCs w:val="24"/>
        </w:rPr>
        <w:lastRenderedPageBreak/>
        <w:t>κύριες και κύριοι συνάδελφοι, ότι είναι</w:t>
      </w:r>
      <w:r>
        <w:rPr>
          <w:rFonts w:eastAsia="Times New Roman" w:cs="Times New Roman"/>
          <w:szCs w:val="24"/>
        </w:rPr>
        <w:t xml:space="preserve"> παγκόσμια πρωτοτυπία για τη χώρα μας η άσκηση ενδίκων μέσων να αποτελεί υποχρέωση, να υποχρεώνεται ο φορέας, όποιος και αν είναι, να ασκήσει ένα ένδικο μέσο. </w:t>
      </w:r>
    </w:p>
    <w:p w14:paraId="2C0FBDD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νόμος και ο νέος νομοθέτης και το Σύνταγμά μας με διατάξεις του μπορεί να απαγορεύει την άσκησ</w:t>
      </w:r>
      <w:r>
        <w:rPr>
          <w:rFonts w:eastAsia="Times New Roman" w:cs="Times New Roman"/>
          <w:szCs w:val="24"/>
        </w:rPr>
        <w:t>η ενδίκων μέσων, ποτέ όμως δεν μπορεί να την επιβάλει. Είναι δικαίωμα, το οποίο απορρέει ως δικονομική ευχέρεια από το άρθρο 20 του Συντάγματος, που παρέχει το δικαίωμα και την ευχέρεια έννομης προστασίας σε όλους τους Έλληνες πολίτες αδιακρίτως και δεν μπ</w:t>
      </w:r>
      <w:r>
        <w:rPr>
          <w:rFonts w:eastAsia="Times New Roman" w:cs="Times New Roman"/>
          <w:szCs w:val="24"/>
        </w:rPr>
        <w:t>ορεί ποτέ να συνιστά υποχρέωση. Άλλωστε, όσον αφορά τους Οργανισμούς Τοπικής Αυτοδιοίκησης -μας ακούν</w:t>
      </w:r>
      <w:r>
        <w:rPr>
          <w:rFonts w:eastAsia="Times New Roman" w:cs="Times New Roman"/>
          <w:szCs w:val="24"/>
        </w:rPr>
        <w:t>ε</w:t>
      </w:r>
      <w:r>
        <w:rPr>
          <w:rFonts w:eastAsia="Times New Roman" w:cs="Times New Roman"/>
          <w:szCs w:val="24"/>
        </w:rPr>
        <w:t xml:space="preserve"> και οι συνάδελφοι δικηγόροι και οι εργαζόμενοι στους ΟΤΑ- πρέπει να πω ότι η διοικητική αυτονομία, η αυτοτέλεια της Τοπικής Αυτοδιοίκησης, των ΟΤΑ κατοχυ</w:t>
      </w:r>
      <w:r>
        <w:rPr>
          <w:rFonts w:eastAsia="Times New Roman" w:cs="Times New Roman"/>
          <w:szCs w:val="24"/>
        </w:rPr>
        <w:t xml:space="preserve">ρώνεται και συνταγματικά στο άρθρο 102 του Συντάγματος. Μάλιστα, το άρθρο 4 </w:t>
      </w:r>
      <w:r>
        <w:rPr>
          <w:rFonts w:eastAsia="Times New Roman" w:cs="Times New Roman"/>
          <w:szCs w:val="24"/>
        </w:rPr>
        <w:lastRenderedPageBreak/>
        <w:t>ορίζει ότι το κράτος όταν ασκεί, βέβαια, εποπτεία, αυτή είναι μόνο ως έλεγχος της νομιμότητας και κατασταλτικός έλεγχος και σε κα</w:t>
      </w:r>
      <w:r>
        <w:rPr>
          <w:rFonts w:eastAsia="Times New Roman" w:cs="Times New Roman"/>
          <w:szCs w:val="24"/>
        </w:rPr>
        <w:t>μ</w:t>
      </w:r>
      <w:r>
        <w:rPr>
          <w:rFonts w:eastAsia="Times New Roman" w:cs="Times New Roman"/>
          <w:szCs w:val="24"/>
        </w:rPr>
        <w:t>μία περίπτωση άλλος έλεγχος.</w:t>
      </w:r>
    </w:p>
    <w:p w14:paraId="2C0FBDD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Πάω στο τελευταίο κεφ</w:t>
      </w:r>
      <w:r>
        <w:rPr>
          <w:rFonts w:eastAsia="Times New Roman" w:cs="Times New Roman"/>
          <w:szCs w:val="24"/>
        </w:rPr>
        <w:t xml:space="preserve">άλαιο, κύριε Πρόεδρε, και τελειώνω. Μια λέξη μόνο θα πω. Νομίζω ότι όσοι είχαν ασχοληθεί με το θέμα του περιεχομένου των ΕΔΕ και των πειθαρχικών αποφάσεων για την παραβατικότητα των </w:t>
      </w:r>
      <w:proofErr w:type="spellStart"/>
      <w:r>
        <w:rPr>
          <w:rFonts w:eastAsia="Times New Roman" w:cs="Times New Roman"/>
          <w:szCs w:val="24"/>
        </w:rPr>
        <w:t>ενστόλων</w:t>
      </w:r>
      <w:proofErr w:type="spellEnd"/>
      <w:r>
        <w:rPr>
          <w:rFonts w:eastAsia="Times New Roman" w:cs="Times New Roman"/>
          <w:szCs w:val="24"/>
        </w:rPr>
        <w:t>, μόνο ικανοποιημένοι και περήφανοι δεν πρέπει να ήταν. Ήταν ένα π</w:t>
      </w:r>
      <w:r>
        <w:rPr>
          <w:rFonts w:eastAsia="Times New Roman" w:cs="Times New Roman"/>
          <w:szCs w:val="24"/>
        </w:rPr>
        <w:t>εδίο δικαιοδοτικής λειτουργίας των πειθαρχικών οργάνων, το οποίο αποτέλεσε, δυστυχώς, και την αιτία πολλών καταδικαστικών αποφάσεων της χώρας μας από τα ευρωπαϊκά δικαστήρια.</w:t>
      </w:r>
    </w:p>
    <w:p w14:paraId="2C0FBDDC" w14:textId="77777777" w:rsidR="0032345F" w:rsidRDefault="00CA05C6">
      <w:pPr>
        <w:spacing w:after="0" w:line="600" w:lineRule="auto"/>
        <w:ind w:firstLine="851"/>
        <w:jc w:val="both"/>
        <w:rPr>
          <w:rFonts w:eastAsia="Times New Roman"/>
          <w:bCs/>
        </w:rPr>
      </w:pPr>
      <w:r>
        <w:rPr>
          <w:rFonts w:eastAsia="Times New Roman" w:cs="Times New Roman"/>
        </w:rPr>
        <w:t>Αυτή, λοιπόν, η παθογένεια, η μη κανονικότητα, αίρεται με το παρόν νομοσχέδιο, δι</w:t>
      </w:r>
      <w:r>
        <w:rPr>
          <w:rFonts w:eastAsia="Times New Roman" w:cs="Times New Roman"/>
        </w:rPr>
        <w:t xml:space="preserve">ότι ο Συνήγορος του Πολίτη, ως αρμόδιος οργανισμός, </w:t>
      </w:r>
      <w:r>
        <w:rPr>
          <w:rFonts w:eastAsia="Times New Roman"/>
          <w:bCs/>
        </w:rPr>
        <w:t xml:space="preserve">παρέχει τις εγγυήσεις και εκπληρώνει όλες τις προϋποθέσεις για μια αμερόληπτη και δίκαιη κρίση. </w:t>
      </w:r>
    </w:p>
    <w:p w14:paraId="2C0FBDDD" w14:textId="77777777" w:rsidR="0032345F" w:rsidRDefault="00CA05C6">
      <w:pPr>
        <w:spacing w:after="0" w:line="600" w:lineRule="auto"/>
        <w:ind w:firstLine="851"/>
        <w:jc w:val="both"/>
        <w:rPr>
          <w:rFonts w:eastAsia="Times New Roman"/>
          <w:bCs/>
        </w:rPr>
      </w:pPr>
      <w:r>
        <w:rPr>
          <w:rFonts w:eastAsia="Times New Roman"/>
          <w:bCs/>
        </w:rPr>
        <w:lastRenderedPageBreak/>
        <w:t>Άλλωστε, εδώ που τα λέμε, δεν δικαιοδοτεί. Τι κάνει; Συλλέγει τα στοιχεία και είναι ένας μηχανισμός που ελέγχει -και καλά κάνει και ελέγχει. Διότι αυτός ο χώρος, δυστυχώς, ιδίως ο τομέας των νομοθετικών αποφάσεων, πραγματικά, μόνο λύπη μπορεί να προκαλεί σ</w:t>
      </w:r>
      <w:r>
        <w:rPr>
          <w:rFonts w:eastAsia="Times New Roman"/>
          <w:bCs/>
        </w:rPr>
        <w:t xml:space="preserve">τους νομικά σκεπτόμενους ανθρώπους αυτής της χώρας, αλλά και στους πολίτες, θα έλεγα εγώ. </w:t>
      </w:r>
    </w:p>
    <w:p w14:paraId="2C0FBDDE" w14:textId="77777777" w:rsidR="0032345F" w:rsidRDefault="00CA05C6">
      <w:pPr>
        <w:spacing w:after="0" w:line="600" w:lineRule="auto"/>
        <w:ind w:firstLine="851"/>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Ευχαριστούμε, κύριε συνάδελφε. </w:t>
      </w:r>
    </w:p>
    <w:p w14:paraId="2C0FBDDF" w14:textId="77777777" w:rsidR="0032345F" w:rsidRDefault="00CA05C6">
      <w:pPr>
        <w:spacing w:after="0" w:line="600" w:lineRule="auto"/>
        <w:ind w:firstLine="851"/>
        <w:jc w:val="both"/>
        <w:rPr>
          <w:rFonts w:eastAsia="Times New Roman"/>
          <w:bCs/>
        </w:rPr>
      </w:pPr>
      <w:r>
        <w:rPr>
          <w:rFonts w:eastAsia="Times New Roman"/>
          <w:b/>
          <w:bCs/>
        </w:rPr>
        <w:t>ΣΠΥΡΙΔΩΝ</w:t>
      </w:r>
      <w:r>
        <w:rPr>
          <w:rFonts w:eastAsia="Times New Roman"/>
          <w:b/>
          <w:bCs/>
        </w:rPr>
        <w:t>ΑΣ</w:t>
      </w:r>
      <w:r>
        <w:rPr>
          <w:rFonts w:eastAsia="Times New Roman"/>
          <w:b/>
          <w:bCs/>
        </w:rPr>
        <w:t xml:space="preserve"> ΛΑΠΠΑΣ:</w:t>
      </w:r>
      <w:r>
        <w:rPr>
          <w:rFonts w:eastAsia="Times New Roman"/>
          <w:bCs/>
        </w:rPr>
        <w:t xml:space="preserve"> Τελειώνω, κύριε Πρόεδρε με μια φράση μόνο. </w:t>
      </w:r>
    </w:p>
    <w:p w14:paraId="2C0FBDE0" w14:textId="77777777" w:rsidR="0032345F" w:rsidRDefault="00CA05C6">
      <w:pPr>
        <w:spacing w:after="0" w:line="600" w:lineRule="auto"/>
        <w:ind w:firstLine="851"/>
        <w:jc w:val="both"/>
        <w:rPr>
          <w:rFonts w:eastAsia="Times New Roman"/>
          <w:bCs/>
        </w:rPr>
      </w:pPr>
      <w:r>
        <w:rPr>
          <w:rFonts w:eastAsia="Times New Roman"/>
          <w:bCs/>
        </w:rPr>
        <w:t>Το παρόν νομοσχέδιο, κύριε Πρόεδρε, εί</w:t>
      </w:r>
      <w:r>
        <w:rPr>
          <w:rFonts w:eastAsia="Times New Roman"/>
          <w:bCs/>
        </w:rPr>
        <w:t xml:space="preserve">ναι από τα νομοσχέδια που κάνουν περήφανους όλους τους δημοκρατικά σκεπτόμενους ανθρώπους. Και όταν μιλάμε για ισότητα, και στο πρώτο μέρος και στο τελευταίο, είμαι υπερήφανος, γιατί ακόμα από τα χρόνια της Γαλλικής Επανάστασης η </w:t>
      </w:r>
      <w:r>
        <w:rPr>
          <w:rFonts w:eastAsia="Times New Roman"/>
          <w:bCs/>
        </w:rPr>
        <w:lastRenderedPageBreak/>
        <w:t>λέξη ισότητα πρέπει να φλο</w:t>
      </w:r>
      <w:r>
        <w:rPr>
          <w:rFonts w:eastAsia="Times New Roman"/>
          <w:bCs/>
        </w:rPr>
        <w:t xml:space="preserve">γίζει τις καρδιές και να πυροδοτεί τη συνείδηση των δημοκρατικά σκεπτόμενων ανθρώπων. </w:t>
      </w:r>
    </w:p>
    <w:p w14:paraId="2C0FBDE1" w14:textId="77777777" w:rsidR="0032345F" w:rsidRDefault="00CA05C6">
      <w:pPr>
        <w:spacing w:after="0" w:line="600" w:lineRule="auto"/>
        <w:ind w:firstLine="851"/>
        <w:jc w:val="center"/>
        <w:rPr>
          <w:rFonts w:eastAsia="Times New Roman"/>
          <w:bCs/>
        </w:rPr>
      </w:pPr>
      <w:r>
        <w:rPr>
          <w:rFonts w:eastAsia="Times New Roman"/>
          <w:bCs/>
        </w:rPr>
        <w:t>(Χειροκροτήματα από την πτέρυγα του ΣΥΡΙΖΑ)</w:t>
      </w:r>
    </w:p>
    <w:p w14:paraId="2C0FBDE2" w14:textId="77777777" w:rsidR="0032345F" w:rsidRDefault="00CA05C6">
      <w:pPr>
        <w:spacing w:after="0" w:line="600" w:lineRule="auto"/>
        <w:ind w:firstLine="851"/>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Ευχαριστούμε, κύριε συνάδελφε. Ο συνάδελφος, κ. Ηλίας </w:t>
      </w:r>
      <w:proofErr w:type="spellStart"/>
      <w:r>
        <w:rPr>
          <w:rFonts w:eastAsia="Times New Roman"/>
          <w:bCs/>
        </w:rPr>
        <w:t>Παναγιώταρος</w:t>
      </w:r>
      <w:proofErr w:type="spellEnd"/>
      <w:r>
        <w:rPr>
          <w:rFonts w:eastAsia="Times New Roman"/>
          <w:bCs/>
        </w:rPr>
        <w:t>, από τη Χρυσή Αυγή έχει το</w:t>
      </w:r>
      <w:r>
        <w:rPr>
          <w:rFonts w:eastAsia="Times New Roman"/>
          <w:bCs/>
        </w:rPr>
        <w:t xml:space="preserve">ν λόγο. </w:t>
      </w:r>
    </w:p>
    <w:p w14:paraId="2C0FBDE3" w14:textId="77777777" w:rsidR="0032345F" w:rsidRDefault="00CA05C6">
      <w:pPr>
        <w:spacing w:after="0" w:line="600" w:lineRule="auto"/>
        <w:ind w:firstLine="851"/>
        <w:jc w:val="both"/>
        <w:rPr>
          <w:rFonts w:eastAsia="Times New Roman"/>
          <w:bCs/>
        </w:rPr>
      </w:pPr>
      <w:r>
        <w:rPr>
          <w:rFonts w:eastAsia="Times New Roman"/>
          <w:b/>
          <w:bCs/>
        </w:rPr>
        <w:t xml:space="preserve">ΗΛΙΑΣ ΠΑΝΑΓΙΩΤΑΡΟΣ: </w:t>
      </w:r>
      <w:r>
        <w:rPr>
          <w:rFonts w:eastAsia="Times New Roman"/>
          <w:bCs/>
        </w:rPr>
        <w:t xml:space="preserve">Ευχαριστώ, κύριε Πρόεδρε.  </w:t>
      </w:r>
    </w:p>
    <w:p w14:paraId="2C0FBDE4" w14:textId="77777777" w:rsidR="0032345F" w:rsidRDefault="00CA05C6">
      <w:pPr>
        <w:spacing w:after="0" w:line="600" w:lineRule="auto"/>
        <w:ind w:firstLine="851"/>
        <w:jc w:val="both"/>
        <w:rPr>
          <w:rFonts w:eastAsia="Times New Roman"/>
          <w:bCs/>
        </w:rPr>
      </w:pPr>
      <w:r>
        <w:rPr>
          <w:rFonts w:eastAsia="Times New Roman"/>
          <w:bCs/>
        </w:rPr>
        <w:t xml:space="preserve">Πριν ξεκινήσω, θα ήθελα να υπενθυμίσω στον κ. Καραγιαννίδη, που μας έκανε διάφορες χειρονομίες –ίσως να του αρέσουν αυτές οι χειρονομίες– ότι το μπλουζάκι των </w:t>
      </w:r>
      <w:r>
        <w:rPr>
          <w:rFonts w:eastAsia="Times New Roman"/>
          <w:bCs/>
          <w:lang w:val="en-US"/>
        </w:rPr>
        <w:t>Joy</w:t>
      </w:r>
      <w:r>
        <w:rPr>
          <w:rFonts w:eastAsia="Times New Roman"/>
          <w:bCs/>
        </w:rPr>
        <w:t xml:space="preserve"> </w:t>
      </w:r>
      <w:r>
        <w:rPr>
          <w:rFonts w:eastAsia="Times New Roman"/>
          <w:bCs/>
          <w:lang w:val="en-US"/>
        </w:rPr>
        <w:t>Division</w:t>
      </w:r>
      <w:r>
        <w:rPr>
          <w:rFonts w:eastAsia="Times New Roman"/>
          <w:bCs/>
        </w:rPr>
        <w:t xml:space="preserve"> που φορούσε εντός της Αιθούσης είναι ενός ναζιστικού συγκροτήματος. </w:t>
      </w:r>
    </w:p>
    <w:p w14:paraId="2C0FBDE5" w14:textId="77777777" w:rsidR="0032345F" w:rsidRDefault="00CA05C6">
      <w:pPr>
        <w:spacing w:after="0" w:line="600" w:lineRule="auto"/>
        <w:ind w:firstLine="851"/>
        <w:jc w:val="both"/>
        <w:rPr>
          <w:rFonts w:eastAsia="Times New Roman"/>
          <w:bCs/>
        </w:rPr>
      </w:pPr>
      <w:r>
        <w:rPr>
          <w:rFonts w:eastAsia="Times New Roman"/>
          <w:bCs/>
          <w:shd w:val="clear" w:color="auto" w:fill="FFFFFF"/>
        </w:rPr>
        <w:t xml:space="preserve">Επίσης, </w:t>
      </w:r>
      <w:r>
        <w:rPr>
          <w:rFonts w:eastAsia="Times New Roman"/>
          <w:bCs/>
        </w:rPr>
        <w:t xml:space="preserve"> θα ήθελα να υπενθυμίσω και στον κ. Καραγιαννίδη και σε όλους όσους αλλάζουν συνεχώς τις ορολογίες και τις εκφράσεις ότι το να </w:t>
      </w:r>
      <w:r>
        <w:rPr>
          <w:rFonts w:eastAsia="Times New Roman"/>
          <w:bCs/>
        </w:rPr>
        <w:lastRenderedPageBreak/>
        <w:t>μιλάνε για ομόφυλα ζευγάρια, αντί του σωστού και ορ</w:t>
      </w:r>
      <w:r>
        <w:rPr>
          <w:rFonts w:eastAsia="Times New Roman"/>
          <w:bCs/>
        </w:rPr>
        <w:t>θού «ομοφυλόφιλα», είναι άκρως ρατσιστικό, διότι παραπέμπει σε άτομα της ίδιας φυλής.</w:t>
      </w:r>
    </w:p>
    <w:p w14:paraId="2C0FBDE6" w14:textId="77777777" w:rsidR="0032345F" w:rsidRDefault="00CA05C6">
      <w:pPr>
        <w:spacing w:after="0" w:line="600" w:lineRule="auto"/>
        <w:ind w:firstLine="851"/>
        <w:jc w:val="both"/>
        <w:rPr>
          <w:rFonts w:eastAsia="Times New Roman"/>
          <w:bCs/>
        </w:rPr>
      </w:pPr>
      <w:r>
        <w:rPr>
          <w:rFonts w:eastAsia="Times New Roman"/>
          <w:bCs/>
        </w:rPr>
        <w:t xml:space="preserve">Πήγε που πήγε στην κηδεία του συντρόφου </w:t>
      </w:r>
      <w:proofErr w:type="spellStart"/>
      <w:r>
        <w:rPr>
          <w:rFonts w:eastAsia="Times New Roman"/>
          <w:bCs/>
        </w:rPr>
        <w:t>Φιδέλ</w:t>
      </w:r>
      <w:proofErr w:type="spellEnd"/>
      <w:r>
        <w:rPr>
          <w:rFonts w:eastAsia="Times New Roman"/>
          <w:bCs/>
        </w:rPr>
        <w:t xml:space="preserve"> –και όχι </w:t>
      </w:r>
      <w:proofErr w:type="spellStart"/>
      <w:r>
        <w:rPr>
          <w:rFonts w:eastAsia="Times New Roman"/>
          <w:bCs/>
        </w:rPr>
        <w:t>Φιντέλ</w:t>
      </w:r>
      <w:proofErr w:type="spellEnd"/>
      <w:r>
        <w:rPr>
          <w:rFonts w:eastAsia="Times New Roman"/>
          <w:bCs/>
        </w:rPr>
        <w:t xml:space="preserve">, που παραπέμπει σε σκυλάκι– καταχρεώνοντας τον ελληνικό λαό ο </w:t>
      </w:r>
      <w:proofErr w:type="spellStart"/>
      <w:r>
        <w:rPr>
          <w:rFonts w:eastAsia="Times New Roman"/>
          <w:bCs/>
        </w:rPr>
        <w:t>κομαντάντε</w:t>
      </w:r>
      <w:proofErr w:type="spellEnd"/>
      <w:r>
        <w:rPr>
          <w:rFonts w:eastAsia="Times New Roman"/>
          <w:bCs/>
        </w:rPr>
        <w:t xml:space="preserve"> Αλέξης, δεν ρωτούσε και τους διάφορ</w:t>
      </w:r>
      <w:r>
        <w:rPr>
          <w:rFonts w:eastAsia="Times New Roman"/>
          <w:bCs/>
        </w:rPr>
        <w:t xml:space="preserve">ους ινστρούχτορες του Κομμουνιστικού Κόμματος Κούβας τη γνώμη τους για το εν λόγω νομοσχέδιο ή ακόμα και τον σύντροφο </w:t>
      </w:r>
      <w:proofErr w:type="spellStart"/>
      <w:r>
        <w:rPr>
          <w:rFonts w:eastAsia="Times New Roman"/>
          <w:bCs/>
        </w:rPr>
        <w:t>Μουγκάμπε</w:t>
      </w:r>
      <w:proofErr w:type="spellEnd"/>
      <w:r>
        <w:rPr>
          <w:rFonts w:eastAsia="Times New Roman"/>
          <w:bCs/>
        </w:rPr>
        <w:t>, που κάθονταν δίπλα-δίπλα; Γιατί εξ όσων γνωρίζουμε, στη Ζιμπάμπουε τους ομοφυλόφιλους, όταν δεν τους πετάνε στα λιοντάρια, τους</w:t>
      </w:r>
      <w:r>
        <w:rPr>
          <w:rFonts w:eastAsia="Times New Roman"/>
          <w:bCs/>
        </w:rPr>
        <w:t xml:space="preserve"> πετάνε από τις ταράτσες. </w:t>
      </w:r>
    </w:p>
    <w:p w14:paraId="2C0FBDE7" w14:textId="77777777" w:rsidR="0032345F" w:rsidRDefault="00CA05C6">
      <w:pPr>
        <w:spacing w:after="0" w:line="600" w:lineRule="auto"/>
        <w:ind w:firstLine="851"/>
        <w:jc w:val="both"/>
        <w:rPr>
          <w:rFonts w:eastAsia="Times New Roman"/>
          <w:bCs/>
        </w:rPr>
      </w:pPr>
      <w:r>
        <w:rPr>
          <w:rFonts w:eastAsia="Times New Roman"/>
          <w:bCs/>
        </w:rPr>
        <w:t xml:space="preserve">Να σας θυμίσουμε και τι έλεγε ο ρομαντικός επαναστάτης, ο </w:t>
      </w:r>
      <w:proofErr w:type="spellStart"/>
      <w:r>
        <w:rPr>
          <w:rFonts w:eastAsia="Times New Roman"/>
          <w:bCs/>
        </w:rPr>
        <w:t>Φιδέλ</w:t>
      </w:r>
      <w:proofErr w:type="spellEnd"/>
      <w:r>
        <w:rPr>
          <w:rFonts w:eastAsia="Times New Roman"/>
          <w:bCs/>
        </w:rPr>
        <w:t xml:space="preserve"> Κάστρο. Αυτά είναι τα λόγια του: «Σας ρωτώ: Μπορεί μια χώρα που έχει θυσιάσει τόσους ήρωες στο μακρύ δρόμο για τη λευτεριά, μια χώρα που για αυτήν έδωσαν τη ζωή τους</w:t>
      </w:r>
      <w:r>
        <w:rPr>
          <w:rFonts w:eastAsia="Times New Roman"/>
          <w:bCs/>
        </w:rPr>
        <w:t xml:space="preserve"> τόσοι εκλεκτοί νέοι άνδρες και γυναίκες να ανεχθεί τόση ασέβεια; Αυτή η συμπεριφορά τους είναι καθαρά υποπροϊόν του καπιταλισμού και προέρχεται από μια μικρή ομάδα, που μοναδικός </w:t>
      </w:r>
      <w:r>
        <w:rPr>
          <w:rFonts w:eastAsia="Times New Roman"/>
          <w:bCs/>
        </w:rPr>
        <w:lastRenderedPageBreak/>
        <w:t>της σκοπός είναι να συμπαρασύρει τους υπολοίπους. Αλλά εμείς δεν θα το επιτρ</w:t>
      </w:r>
      <w:r>
        <w:rPr>
          <w:rFonts w:eastAsia="Times New Roman"/>
          <w:bCs/>
        </w:rPr>
        <w:t xml:space="preserve">έψουμε. Δεν θα τους επιτρέψουμε να εξαπλώνονται και να διαδίδουν τις </w:t>
      </w:r>
      <w:proofErr w:type="spellStart"/>
      <w:r>
        <w:rPr>
          <w:rFonts w:eastAsia="Times New Roman"/>
          <w:bCs/>
        </w:rPr>
        <w:t>συνήθειές</w:t>
      </w:r>
      <w:proofErr w:type="spellEnd"/>
      <w:r>
        <w:rPr>
          <w:rFonts w:eastAsia="Times New Roman"/>
          <w:bCs/>
        </w:rPr>
        <w:t xml:space="preserve"> τους. Σας υπόσχομαι πως θα έρθει η μέρα που θα δούμε τους δρόμους καθαρούς. Σας το υπόσχομαι.», </w:t>
      </w:r>
      <w:proofErr w:type="spellStart"/>
      <w:r>
        <w:rPr>
          <w:rFonts w:eastAsia="Times New Roman"/>
          <w:bCs/>
        </w:rPr>
        <w:t>Φιδέλ</w:t>
      </w:r>
      <w:proofErr w:type="spellEnd"/>
      <w:r>
        <w:rPr>
          <w:rFonts w:eastAsia="Times New Roman"/>
          <w:bCs/>
        </w:rPr>
        <w:t xml:space="preserve"> Κάστρο. Τα παραπάνω λόγια αφορούσαν τη μικρή, ασεβή και ακάθαρτη ομάδα, όπω</w:t>
      </w:r>
      <w:r>
        <w:rPr>
          <w:rFonts w:eastAsia="Times New Roman"/>
          <w:bCs/>
        </w:rPr>
        <w:t xml:space="preserve">ς είπε ο σύντροφος </w:t>
      </w:r>
      <w:proofErr w:type="spellStart"/>
      <w:r>
        <w:rPr>
          <w:rFonts w:eastAsia="Times New Roman"/>
          <w:bCs/>
        </w:rPr>
        <w:t>Φιδέλ</w:t>
      </w:r>
      <w:proofErr w:type="spellEnd"/>
      <w:r>
        <w:rPr>
          <w:rFonts w:eastAsia="Times New Roman"/>
          <w:bCs/>
        </w:rPr>
        <w:t xml:space="preserve">, τους λεγόμενους ομοφυλόφιλους της Κούβας. </w:t>
      </w:r>
    </w:p>
    <w:p w14:paraId="2C0FBDE8" w14:textId="77777777" w:rsidR="0032345F" w:rsidRDefault="00CA05C6">
      <w:pPr>
        <w:spacing w:after="0" w:line="600" w:lineRule="auto"/>
        <w:ind w:firstLine="851"/>
        <w:jc w:val="both"/>
        <w:rPr>
          <w:rFonts w:eastAsia="Times New Roman"/>
          <w:bCs/>
        </w:rPr>
      </w:pPr>
      <w:r>
        <w:rPr>
          <w:rFonts w:eastAsia="Times New Roman"/>
          <w:bCs/>
        </w:rPr>
        <w:t xml:space="preserve">Το ίνδαλμα των απανταχού κομμουνιστών δεν αρκέστηκε μόνο στα λόγια, γιατί, ως επαναστάτης, προχώρησε και στα έργα. Ο Τσε </w:t>
      </w:r>
      <w:proofErr w:type="spellStart"/>
      <w:r>
        <w:rPr>
          <w:rFonts w:eastAsia="Times New Roman"/>
          <w:bCs/>
        </w:rPr>
        <w:t>Γκεβάρα</w:t>
      </w:r>
      <w:proofErr w:type="spellEnd"/>
      <w:r>
        <w:rPr>
          <w:rFonts w:eastAsia="Times New Roman"/>
          <w:bCs/>
        </w:rPr>
        <w:t xml:space="preserve"> είχε φροντίσει να στείλει τον Αρχηγό της μυστικής Αστυνομί</w:t>
      </w:r>
      <w:r>
        <w:rPr>
          <w:rFonts w:eastAsia="Times New Roman"/>
          <w:bCs/>
        </w:rPr>
        <w:t>ας</w:t>
      </w:r>
      <w:r>
        <w:rPr>
          <w:rFonts w:eastAsia="Times New Roman"/>
          <w:bCs/>
        </w:rPr>
        <w:t>,</w:t>
      </w:r>
      <w:r>
        <w:rPr>
          <w:rFonts w:eastAsia="Times New Roman"/>
          <w:bCs/>
        </w:rPr>
        <w:t xml:space="preserve"> </w:t>
      </w:r>
      <w:proofErr w:type="spellStart"/>
      <w:r>
        <w:rPr>
          <w:rFonts w:eastAsia="Times New Roman"/>
          <w:bCs/>
        </w:rPr>
        <w:t>Ραμίρο</w:t>
      </w:r>
      <w:proofErr w:type="spellEnd"/>
      <w:r>
        <w:rPr>
          <w:rFonts w:eastAsia="Times New Roman"/>
          <w:bCs/>
        </w:rPr>
        <w:t xml:space="preserve"> </w:t>
      </w:r>
      <w:proofErr w:type="spellStart"/>
      <w:r>
        <w:rPr>
          <w:rFonts w:eastAsia="Times New Roman"/>
          <w:bCs/>
        </w:rPr>
        <w:t>Βαλδές</w:t>
      </w:r>
      <w:proofErr w:type="spellEnd"/>
      <w:r>
        <w:rPr>
          <w:rFonts w:eastAsia="Times New Roman"/>
          <w:bCs/>
        </w:rPr>
        <w:t xml:space="preserve"> στο Δήμαρχο της Σαγκάης, για να μάθει πώς κατάφερε να απαλλάξει την πόλη από τους ομοφυλόφιλους. «Πολύ εύκολα», του απάντησε, «Χτυπάτε τους στο κεφάλι και πετάτε τους στο ποτάμι», απάντησε ο κινέζος σύντροφος.</w:t>
      </w:r>
    </w:p>
    <w:p w14:paraId="2C0FBDE9" w14:textId="77777777" w:rsidR="0032345F" w:rsidRDefault="00CA05C6">
      <w:pPr>
        <w:spacing w:after="0" w:line="600" w:lineRule="auto"/>
        <w:ind w:firstLine="851"/>
        <w:jc w:val="both"/>
        <w:rPr>
          <w:rFonts w:eastAsia="Times New Roman"/>
          <w:bCs/>
        </w:rPr>
      </w:pPr>
      <w:r>
        <w:rPr>
          <w:rFonts w:eastAsia="Times New Roman"/>
          <w:bCs/>
        </w:rPr>
        <w:t xml:space="preserve">Το πρόβλημα, </w:t>
      </w:r>
      <w:r>
        <w:rPr>
          <w:rFonts w:eastAsia="Times New Roman"/>
          <w:bCs/>
          <w:shd w:val="clear" w:color="auto" w:fill="FFFFFF"/>
        </w:rPr>
        <w:t>όμως,</w:t>
      </w:r>
      <w:r>
        <w:rPr>
          <w:rFonts w:eastAsia="Times New Roman"/>
          <w:bCs/>
        </w:rPr>
        <w:t xml:space="preserve"> είναι ότι</w:t>
      </w:r>
      <w:r>
        <w:rPr>
          <w:rFonts w:eastAsia="Times New Roman"/>
          <w:bCs/>
        </w:rPr>
        <w:t xml:space="preserve"> η Κούβα δεν είχε ποτάμια. Έτσι αναζήτησε άλλες προσιτές λύσεις ο σύντροφος, αδελφός του </w:t>
      </w:r>
      <w:proofErr w:type="spellStart"/>
      <w:r>
        <w:rPr>
          <w:rFonts w:eastAsia="Times New Roman"/>
          <w:bCs/>
        </w:rPr>
        <w:t>Φιδέλ</w:t>
      </w:r>
      <w:proofErr w:type="spellEnd"/>
      <w:r>
        <w:rPr>
          <w:rFonts w:eastAsia="Times New Roman"/>
          <w:bCs/>
        </w:rPr>
        <w:t xml:space="preserve">, ο </w:t>
      </w:r>
      <w:proofErr w:type="spellStart"/>
      <w:r>
        <w:rPr>
          <w:rFonts w:eastAsia="Times New Roman"/>
          <w:bCs/>
        </w:rPr>
        <w:t>Ραούλ</w:t>
      </w:r>
      <w:proofErr w:type="spellEnd"/>
      <w:r>
        <w:rPr>
          <w:rFonts w:eastAsia="Times New Roman"/>
          <w:bCs/>
        </w:rPr>
        <w:t xml:space="preserve">, </w:t>
      </w:r>
      <w:r>
        <w:rPr>
          <w:rFonts w:eastAsia="Times New Roman"/>
          <w:bCs/>
        </w:rPr>
        <w:lastRenderedPageBreak/>
        <w:t>και πήρε τεχνογνωσία από τους Βούλγαρους συντρόφους για τις μεθόδους που αυτοί εφαρμόζουν. Και η κλασσική μέθοδος, φυσικά, των Βούλγαρων συντρόφων ήταν</w:t>
      </w:r>
      <w:r>
        <w:rPr>
          <w:rFonts w:eastAsia="Times New Roman"/>
          <w:bCs/>
        </w:rPr>
        <w:t xml:space="preserve"> η καταναγκαστική εργασία σε </w:t>
      </w:r>
      <w:proofErr w:type="spellStart"/>
      <w:r>
        <w:rPr>
          <w:rFonts w:eastAsia="Times New Roman"/>
          <w:bCs/>
        </w:rPr>
        <w:t>γκουλάγκ</w:t>
      </w:r>
      <w:proofErr w:type="spellEnd"/>
      <w:r>
        <w:rPr>
          <w:rFonts w:eastAsia="Times New Roman"/>
          <w:bCs/>
        </w:rPr>
        <w:t xml:space="preserve">. Έτσι, για να ξέρουμε τι γίνεται. Και όλη αυτή η κατάσταση συνεχίστηκε συνεχώς και ανελλιπώς στα χρόνια της επανάστασης του συντρόφου </w:t>
      </w:r>
      <w:proofErr w:type="spellStart"/>
      <w:r>
        <w:rPr>
          <w:rFonts w:eastAsia="Times New Roman"/>
          <w:bCs/>
        </w:rPr>
        <w:t>Φιδέλ</w:t>
      </w:r>
      <w:proofErr w:type="spellEnd"/>
      <w:r>
        <w:rPr>
          <w:rFonts w:eastAsia="Times New Roman"/>
          <w:bCs/>
        </w:rPr>
        <w:t xml:space="preserve">. </w:t>
      </w:r>
    </w:p>
    <w:p w14:paraId="2C0FBDEA" w14:textId="77777777" w:rsidR="0032345F" w:rsidRDefault="00CA05C6">
      <w:pPr>
        <w:spacing w:after="0" w:line="600" w:lineRule="auto"/>
        <w:ind w:firstLine="851"/>
        <w:jc w:val="both"/>
        <w:rPr>
          <w:rFonts w:eastAsia="Times New Roman"/>
          <w:bCs/>
        </w:rPr>
      </w:pPr>
      <w:r>
        <w:rPr>
          <w:rFonts w:eastAsia="Times New Roman"/>
          <w:bCs/>
        </w:rPr>
        <w:t>Ή αλλιώς, να σας παραπέμψω για το εν λόγω νομοσχέδιο και στην έκθεση που είν</w:t>
      </w:r>
      <w:r>
        <w:rPr>
          <w:rFonts w:eastAsia="Times New Roman"/>
          <w:bCs/>
        </w:rPr>
        <w:t xml:space="preserve">αι έξω από αυτή την Αίθουσα, στην έκθεση για τον Ανδρέα Παπανδρέου, όπου το σύνθημά του ήταν: «Η Ελλάδα ανήκει στους Έλληνες». Τώρα ξαφνικά όλοι εσείς με τα διάφορα νομοσχέδια που ψηφίσατε, ψηφίζετε ή θέλετε να ξαναψηφίσετε, θέλετε να το αλλάξετε αυτό και </w:t>
      </w:r>
      <w:r>
        <w:rPr>
          <w:rFonts w:eastAsia="Times New Roman"/>
          <w:bCs/>
        </w:rPr>
        <w:t xml:space="preserve">η Ελλάδα να ανήκει σε οποιονδήποτε άλλο πλην των Ελλήνων. </w:t>
      </w:r>
    </w:p>
    <w:p w14:paraId="2C0FBDEB" w14:textId="77777777" w:rsidR="0032345F" w:rsidRDefault="00CA05C6">
      <w:pPr>
        <w:spacing w:after="0" w:line="600" w:lineRule="auto"/>
        <w:ind w:firstLine="851"/>
        <w:jc w:val="both"/>
        <w:rPr>
          <w:rFonts w:eastAsia="Times New Roman"/>
          <w:bCs/>
        </w:rPr>
      </w:pPr>
      <w:r>
        <w:rPr>
          <w:rFonts w:eastAsia="Times New Roman"/>
          <w:bCs/>
        </w:rPr>
        <w:t xml:space="preserve">Αυτοί στους οποίους αναφερόταν ο σύντροφος </w:t>
      </w:r>
      <w:proofErr w:type="spellStart"/>
      <w:r>
        <w:rPr>
          <w:rFonts w:eastAsia="Times New Roman"/>
          <w:bCs/>
        </w:rPr>
        <w:t>Φιδέλ</w:t>
      </w:r>
      <w:proofErr w:type="spellEnd"/>
      <w:r>
        <w:rPr>
          <w:rFonts w:eastAsia="Times New Roman"/>
          <w:bCs/>
        </w:rPr>
        <w:t>, όταν έλεγε ότι τα επιβάλλουν όλα αυτά, είναι οι ίδιοι οι οποίοι σας επέβαλαν, όπως και σε ολόκληρο τον δυτικό κόσμο, το εν λόγω νομοσχέδιο, καθώς κ</w:t>
      </w:r>
      <w:r>
        <w:rPr>
          <w:rFonts w:eastAsia="Times New Roman"/>
          <w:bCs/>
        </w:rPr>
        <w:t xml:space="preserve">αι προηγούμενα, όπως για το σύμφωνο συμβίωσης, για το </w:t>
      </w:r>
      <w:r>
        <w:rPr>
          <w:rFonts w:eastAsia="Times New Roman"/>
          <w:bCs/>
        </w:rPr>
        <w:t>τ</w:t>
      </w:r>
      <w:r>
        <w:rPr>
          <w:rFonts w:eastAsia="Times New Roman"/>
          <w:bCs/>
        </w:rPr>
        <w:t xml:space="preserve">ζαμί στον Βοτανικό </w:t>
      </w:r>
      <w:r>
        <w:rPr>
          <w:rFonts w:eastAsia="Times New Roman"/>
          <w:bCs/>
        </w:rPr>
        <w:lastRenderedPageBreak/>
        <w:t xml:space="preserve">και άλλα, τα οποία έχετε σκοπό να φέρετε, αν προλάβετε, και δεν σας συμπαρασύρει η παγκόσμια αλλαγή. </w:t>
      </w:r>
    </w:p>
    <w:p w14:paraId="2C0FBDE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ποιοι είναι αυτοί; Οι στυγνοί ισλαμιστές της Σαουδικής Αραβίας και του Κατάρ</w:t>
      </w:r>
      <w:r>
        <w:rPr>
          <w:rFonts w:eastAsia="Times New Roman" w:cs="Times New Roman"/>
          <w:szCs w:val="24"/>
        </w:rPr>
        <w:t xml:space="preserve">, που κάτω από την προβιά των προηγμένων αραβικών κρατών είναι οι στυγνότεροι και φανατικότεροι ισλαμιστές, όπου στις πατρίδες τους δεν νοείται να υπάρχει ψήγμα αντίθετης γνώμης και φωνής. Είναι οι ίδιοι που είναι χρηματοδότες του </w:t>
      </w:r>
      <w:r>
        <w:rPr>
          <w:rFonts w:eastAsia="Times New Roman" w:cs="Times New Roman"/>
          <w:szCs w:val="24"/>
          <w:lang w:val="en-US"/>
        </w:rPr>
        <w:t>ISIS</w:t>
      </w:r>
      <w:r>
        <w:rPr>
          <w:rFonts w:eastAsia="Times New Roman" w:cs="Times New Roman"/>
          <w:szCs w:val="24"/>
        </w:rPr>
        <w:t xml:space="preserve"> και συγχρόνως όλων τ</w:t>
      </w:r>
      <w:r>
        <w:rPr>
          <w:rFonts w:eastAsia="Times New Roman" w:cs="Times New Roman"/>
          <w:szCs w:val="24"/>
        </w:rPr>
        <w:t xml:space="preserve">ων ΜΚΟ, που τα τελευταία δύο χρόνια βλέπουμε και στην πατρίδα μας να κάνουν ό,τι γουστάρουν στην κυριολεξία -εκτός φυσικά αυτών που δεν δραστηριοποιούνται στις χώρες τους, γιατί απαγορεύεται ρητά- είναι οι χρηματοδότες των διαφόρων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όπως είδαμε π</w:t>
      </w:r>
      <w:r>
        <w:rPr>
          <w:rFonts w:eastAsia="Times New Roman" w:cs="Times New Roman"/>
          <w:szCs w:val="24"/>
        </w:rPr>
        <w:t xml:space="preserve">ροχθές να εγκαινιάζουν σε ωραίες τελετές ο Πρόεδρος της Δημοκρατίας ο κ. Παυλόπουλος με την κ. Μαριάννα Βαρδινογιάννη, με την ερυθρά ημισέληνο, με τον Πρέσβη του Κατάρ, τα διάφορα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τα οποία φτιάχνουν βάσει οργανωμένου σχεδίου. </w:t>
      </w:r>
    </w:p>
    <w:p w14:paraId="2C0FBDE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να έ</w:t>
      </w:r>
      <w:r>
        <w:rPr>
          <w:rFonts w:eastAsia="Times New Roman" w:cs="Times New Roman"/>
          <w:szCs w:val="24"/>
        </w:rPr>
        <w:t>χουμε κι ένα άλλο κράτος, τους εχθρούς –έτσι τουλάχιστον νομίσαμε- των ισλαμιστών, τους σιωνιστές του Ισραήλ, που μόλις χθες είδαμε ότι βομβάρδισαν τη Συρία, όχι φυσικά τους ισλαμιστές για μια ακόμη φορά, αλλά τα κυβερνητικά στρατεύματα που μάχονται για εν</w:t>
      </w:r>
      <w:r>
        <w:rPr>
          <w:rFonts w:eastAsia="Times New Roman" w:cs="Times New Roman"/>
          <w:szCs w:val="24"/>
        </w:rPr>
        <w:t xml:space="preserve">τελώς αντίθετες καταστάσεις από τις ισοπεδωτικές του </w:t>
      </w:r>
      <w:r>
        <w:rPr>
          <w:rFonts w:eastAsia="Times New Roman" w:cs="Times New Roman"/>
          <w:szCs w:val="24"/>
          <w:lang w:val="en-US"/>
        </w:rPr>
        <w:t>ISIS</w:t>
      </w:r>
      <w:r>
        <w:rPr>
          <w:rFonts w:eastAsia="Times New Roman" w:cs="Times New Roman"/>
          <w:szCs w:val="24"/>
        </w:rPr>
        <w:t xml:space="preserve">. Έχουμε και τους διάφορους εγχώριους έμμισθους προδότες των διαφόρων Μη Κυβερνητικών Οργανώσεων, που εκτελούν κατά γράμμα αυτές τις εντολές, αυτών των εκ διαμέτρου αντίθετων, των ορκισμένων εχθρών, </w:t>
      </w:r>
      <w:r>
        <w:rPr>
          <w:rFonts w:eastAsia="Times New Roman" w:cs="Times New Roman"/>
          <w:szCs w:val="24"/>
        </w:rPr>
        <w:t xml:space="preserve">των σιωνιστών και των ισλαμιστών. </w:t>
      </w:r>
    </w:p>
    <w:p w14:paraId="2C0FBDE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Κύριοι, το ελληνικό έθνος εξαφανίζεται, χάνεται δημογραφικά, εθνολογικά, θρησκευτικά. Η αιτία είναι όλοι αυτοί, οι οποίοι προσπαθούν να διαλύσουν όχι μόνο την Ελλάδα, αλλά όλες τις πατρίδες και όλα τα έθνη. </w:t>
      </w:r>
    </w:p>
    <w:p w14:paraId="2C0FBDE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Μισαλλόδοξοι </w:t>
      </w:r>
      <w:r>
        <w:rPr>
          <w:rFonts w:eastAsia="Times New Roman" w:cs="Times New Roman"/>
          <w:szCs w:val="24"/>
        </w:rPr>
        <w:t xml:space="preserve">–γιατί χρησιμοποιείτε πολύ αυτήν τη λέξη- είστε εσείς προς κάθε τι που σχετίζεται με την Ελλάδα, τη θρησκεία, την πατρίδα, την </w:t>
      </w:r>
      <w:r>
        <w:rPr>
          <w:rFonts w:eastAsia="Times New Roman" w:cs="Times New Roman"/>
          <w:szCs w:val="24"/>
        </w:rPr>
        <w:lastRenderedPageBreak/>
        <w:t>οικογένεια. Ο μοναδικός ρατσισμός που υπάρχει, ο πραγματικός ρατσισμός –και το βιώνουμε καθημερινά- είναι ο ρατσισμός εις βάρος τ</w:t>
      </w:r>
      <w:r>
        <w:rPr>
          <w:rFonts w:eastAsia="Times New Roman" w:cs="Times New Roman"/>
          <w:szCs w:val="24"/>
        </w:rPr>
        <w:t xml:space="preserve">ων Ελλήνων, των μόνων νόμιμων πολιτών αυτής της χώρας. Αυτό το βλέπουμε σε κάθε έκφανση της κοινωνίας, της ζωής, οπουδήποτε. Το βλέπουμε από τις εκατοντάδες μερίδες φαγητού που πετάγονται από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και απαγορεύεται να τις συλλέξουν κάποιοι για να τι</w:t>
      </w:r>
      <w:r>
        <w:rPr>
          <w:rFonts w:eastAsia="Times New Roman" w:cs="Times New Roman"/>
          <w:szCs w:val="24"/>
        </w:rPr>
        <w:t xml:space="preserve">ς δώσουν σε Έλληνες που πεινούν, από το ότι ο κάθε αλλοδαπός κάνει ό,τι θέλει και μένει ατιμώρητος. Μόλις χθες –λέει- άφησαν ελεύθερο τον </w:t>
      </w:r>
      <w:proofErr w:type="spellStart"/>
      <w:r>
        <w:rPr>
          <w:rFonts w:eastAsia="Times New Roman" w:cs="Times New Roman"/>
          <w:szCs w:val="24"/>
        </w:rPr>
        <w:t>πεν</w:t>
      </w:r>
      <w:r>
        <w:rPr>
          <w:rFonts w:eastAsia="Times New Roman" w:cs="Times New Roman"/>
          <w:szCs w:val="24"/>
        </w:rPr>
        <w:t>η</w:t>
      </w:r>
      <w:r>
        <w:rPr>
          <w:rFonts w:eastAsia="Times New Roman" w:cs="Times New Roman"/>
          <w:szCs w:val="24"/>
        </w:rPr>
        <w:t>νταεπτάχρονο</w:t>
      </w:r>
      <w:proofErr w:type="spellEnd"/>
      <w:r>
        <w:rPr>
          <w:rFonts w:eastAsia="Times New Roman" w:cs="Times New Roman"/>
          <w:szCs w:val="24"/>
        </w:rPr>
        <w:t xml:space="preserve"> Αλβανό παιδόφιλο, που συνελήφθη ύστερα από επίθεση σε σχολείο της Νέας Ιωνίας. </w:t>
      </w:r>
    </w:p>
    <w:p w14:paraId="2C0FBDF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Αυτή είναι η κοινωνία</w:t>
      </w:r>
      <w:r>
        <w:rPr>
          <w:rFonts w:eastAsia="Times New Roman" w:cs="Times New Roman"/>
          <w:szCs w:val="24"/>
        </w:rPr>
        <w:t xml:space="preserve"> που ευαγγελίζεστε κι επιθυμείτε ή η κοινωνία των διαφόρων μουσουλμάνων και των τελετών τους, που βλέπουμε κάθε χρόνο να γίνονται στο Μοσχάτο και αλλού και που αν τις έκανε οποιοσδήποτε άλλος Έλληνας, θα πήγαιναν μέσα όχι με τον αντιρατσιστικό, αλλά </w:t>
      </w:r>
      <w:r>
        <w:rPr>
          <w:rFonts w:eastAsia="Times New Roman" w:cs="Times New Roman"/>
          <w:szCs w:val="24"/>
        </w:rPr>
        <w:lastRenderedPageBreak/>
        <w:t>και με</w:t>
      </w:r>
      <w:r>
        <w:rPr>
          <w:rFonts w:eastAsia="Times New Roman" w:cs="Times New Roman"/>
          <w:szCs w:val="24"/>
        </w:rPr>
        <w:t xml:space="preserve"> τον νόμο περί όπλων, περί οτιδήποτε άλλο; Αυτόν τον ρατσισμό εις βάρος των Ελλήνων θα τον εξαλείψει μόνο η Χρυσή Αυγή. </w:t>
      </w:r>
    </w:p>
    <w:p w14:paraId="2C0FBDF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για να σας υπενθυμίσουμε κάτι, επειδή σας αρέσουν οι εκδηλώσεις, οι τελετές, οι ημέρες μνήμης και όλα αυτά τα οποία κάνετε, αλλά δε</w:t>
      </w:r>
      <w:r>
        <w:rPr>
          <w:rFonts w:eastAsia="Times New Roman" w:cs="Times New Roman"/>
          <w:szCs w:val="24"/>
        </w:rPr>
        <w:t xml:space="preserve">ν τα πιστεύετε –κάνετε τα εντελώς αντίθετα- σήμερα είναι και η Παγκόσμια Ημέρα κατά του </w:t>
      </w:r>
      <w:r>
        <w:rPr>
          <w:rFonts w:eastAsia="Times New Roman" w:cs="Times New Roman"/>
          <w:szCs w:val="24"/>
          <w:lang w:val="en-US"/>
        </w:rPr>
        <w:t>AIDS</w:t>
      </w:r>
      <w:r>
        <w:rPr>
          <w:rFonts w:eastAsia="Times New Roman" w:cs="Times New Roman"/>
          <w:szCs w:val="24"/>
        </w:rPr>
        <w:t>. Πού να το ξέρετε; Είναι μια παγκόσμια ημέρα, που δεν θα υπήρχε, εάν υπήρχε στην καρδιά και στην ψυχή όλων των Ελλήνων και όλου του κόσμου το τρίπτυχο «πατρίς-θρησ</w:t>
      </w:r>
      <w:r>
        <w:rPr>
          <w:rFonts w:eastAsia="Times New Roman" w:cs="Times New Roman"/>
          <w:szCs w:val="24"/>
        </w:rPr>
        <w:t xml:space="preserve">κεία-οικογένεια» </w:t>
      </w:r>
    </w:p>
    <w:p w14:paraId="2C0FBDF2"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C0FBDF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συνάδελφος από τη Νέα Δημοκρατία κ. Χαράλαμπος Αθανασίου. </w:t>
      </w:r>
    </w:p>
    <w:p w14:paraId="2C0FBDF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Ευχαριστώ, κύριε Πρόεδρε. </w:t>
      </w:r>
    </w:p>
    <w:p w14:paraId="2C0FBDF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κάνουμε μια διευκρίνιση για το ζήτημα το οποίο έχει ανακύψει, όσον αφορά το σύμφωνο. </w:t>
      </w:r>
    </w:p>
    <w:p w14:paraId="2C0FBDF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Τις θέσεις μας τις είπαμε κατά την ψήφιση του κυρίως νομοσχεδίου, που καθιέρωσε το σύμφωνο μεταξύ των ομοφύλων ζευγαριών. Εκεί –και αναφέ</w:t>
      </w:r>
      <w:r>
        <w:rPr>
          <w:rFonts w:eastAsia="Times New Roman" w:cs="Times New Roman"/>
          <w:szCs w:val="24"/>
        </w:rPr>
        <w:t xml:space="preserve">ρομαι σε όλους τους συναδέλφους- είχαμε πει τις επιφυλάξεις </w:t>
      </w:r>
      <w:r>
        <w:rPr>
          <w:rFonts w:eastAsia="Times New Roman" w:cs="Times New Roman"/>
          <w:szCs w:val="24"/>
        </w:rPr>
        <w:t>μας,</w:t>
      </w:r>
      <w:r>
        <w:rPr>
          <w:rFonts w:eastAsia="Times New Roman" w:cs="Times New Roman"/>
          <w:szCs w:val="24"/>
        </w:rPr>
        <w:t xml:space="preserve"> ότι δεν πρέπει να οδηγεί σε απόκτηση ιθαγένειας, σε υιοθεσία και σε γάμο. Υπάρχουν ρητές διαβεβαιώσεις βεβαίως από τον Υπουργό και από τον πρώην Υπουργό, τον κ. Παρασκευόπουλο και από τον κ. </w:t>
      </w:r>
      <w:r>
        <w:rPr>
          <w:rFonts w:eastAsia="Times New Roman" w:cs="Times New Roman"/>
          <w:szCs w:val="24"/>
        </w:rPr>
        <w:t>Κοντονή, ότι αυτό δεν πρόκειται να γίνει. Όμως, βέβαια, τα δικαστήρια όταν δικάζουν</w:t>
      </w:r>
      <w:r>
        <w:rPr>
          <w:rFonts w:eastAsia="Times New Roman" w:cs="Times New Roman"/>
          <w:szCs w:val="24"/>
        </w:rPr>
        <w:t>,</w:t>
      </w:r>
      <w:r>
        <w:rPr>
          <w:rFonts w:eastAsia="Times New Roman" w:cs="Times New Roman"/>
          <w:szCs w:val="24"/>
        </w:rPr>
        <w:t xml:space="preserve"> δεν δικάζουν με τις διαβεβαιώσεις των Υπουργών, αλλά σύμφωνα με τον νόμο. </w:t>
      </w:r>
    </w:p>
    <w:p w14:paraId="2C0FBDF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Σε κάθε περίπτωση, το ζήτημα αυτό υπάρχει. Ειπώθηκε στην κυρίως νομοθέτηση του συμφώνου. Σήμερα,</w:t>
      </w:r>
      <w:r>
        <w:rPr>
          <w:rFonts w:eastAsia="Times New Roman" w:cs="Times New Roman"/>
          <w:szCs w:val="24"/>
        </w:rPr>
        <w:t xml:space="preserve"> όμως, δεν είναι αυτό το αντικείμενο. Να μην δημιουργούνται παρεξηγήσεις. Το αντικείμενο σήμερα αφορά την ίση μεταχείριση των ανθρώπων, ανεξαρτήτως φύλου, σε δικαιώματα εργασιακά και ασφαλιστικά. Εάν διαβάσει κανείς με προσοχή τις διατάξεις, δεν υπάρχει τέ</w:t>
      </w:r>
      <w:r>
        <w:rPr>
          <w:rFonts w:eastAsia="Times New Roman" w:cs="Times New Roman"/>
          <w:szCs w:val="24"/>
        </w:rPr>
        <w:t xml:space="preserve">τοιο θέμα. </w:t>
      </w:r>
    </w:p>
    <w:p w14:paraId="2C0FBDF8" w14:textId="77777777" w:rsidR="0032345F" w:rsidRDefault="00CA05C6">
      <w:pPr>
        <w:tabs>
          <w:tab w:val="left" w:pos="2608"/>
        </w:tabs>
        <w:spacing w:after="0" w:line="600" w:lineRule="auto"/>
        <w:jc w:val="both"/>
        <w:rPr>
          <w:rFonts w:eastAsia="Times New Roman"/>
          <w:szCs w:val="24"/>
        </w:rPr>
      </w:pPr>
      <w:r>
        <w:rPr>
          <w:rFonts w:eastAsia="Times New Roman" w:cs="Times New Roman"/>
          <w:szCs w:val="24"/>
        </w:rPr>
        <w:lastRenderedPageBreak/>
        <w:t>Για τα άλλα ζητήματα, βεβαίως, και προσωπικά εγώ ως εισηγητής τότε της Νέας Δημοκρατίας ήμουν αντίθετος σε περιπτώσεις που οδηγ</w:t>
      </w:r>
      <w:r>
        <w:rPr>
          <w:rFonts w:eastAsia="Times New Roman" w:cs="Times New Roman"/>
          <w:szCs w:val="24"/>
        </w:rPr>
        <w:t>ούν</w:t>
      </w:r>
      <w:r>
        <w:rPr>
          <w:rFonts w:eastAsia="Times New Roman" w:cs="Times New Roman"/>
          <w:szCs w:val="24"/>
        </w:rPr>
        <w:t xml:space="preserve"> σε κτήση ιθαγένειας, σε γάμο και βεβαίως σε υιοθεσία. </w:t>
      </w:r>
      <w:r>
        <w:rPr>
          <w:rFonts w:eastAsia="Times New Roman"/>
          <w:szCs w:val="24"/>
        </w:rPr>
        <w:t>Για να το ξεκαθαρίσουμε το θέμα και να μην υπάρχει και σύγχ</w:t>
      </w:r>
      <w:r>
        <w:rPr>
          <w:rFonts w:eastAsia="Times New Roman"/>
          <w:szCs w:val="24"/>
        </w:rPr>
        <w:t>υση.</w:t>
      </w:r>
    </w:p>
    <w:p w14:paraId="2C0FBDF9"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Τώρα, επειδή είχαμε, κύριε Υπουργέ, Κοινοβουλευτική Ομάδα και δεν ξέρω αν κάνατε άλλες νομοτεχνικές βελτιώσεις σχετικά με παρατηρήσεις που είχα πει στην </w:t>
      </w:r>
      <w:r>
        <w:rPr>
          <w:rFonts w:eastAsia="Times New Roman"/>
          <w:szCs w:val="24"/>
        </w:rPr>
        <w:t>ε</w:t>
      </w:r>
      <w:r>
        <w:rPr>
          <w:rFonts w:eastAsia="Times New Roman"/>
          <w:szCs w:val="24"/>
        </w:rPr>
        <w:t xml:space="preserve">πιτροπή, να τις επαναλάβω και βεβαίως αν έχουν διορθωθεί, θα αποσύρω τις παρατηρήσεις. </w:t>
      </w:r>
    </w:p>
    <w:p w14:paraId="2C0FBDFA"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Στο άρθρο</w:t>
      </w:r>
      <w:r>
        <w:rPr>
          <w:rFonts w:eastAsia="Times New Roman"/>
          <w:szCs w:val="24"/>
        </w:rPr>
        <w:t xml:space="preserve"> 2 είχα πει ότι η έννοια της χρόνιας ασθένειας όπως εισάγεται είναι σχετικά ασαφής. Ποια είναι η διαφορά της με την αναπηρία και πότε μια ασθένεια θεωρείται χρόνια; Η αιτιολογική έκθεση το ορίζει μεν, αλλά ενδεχομένως θα πρέπει να οριστεί ρητά και στον νόμ</w:t>
      </w:r>
      <w:r>
        <w:rPr>
          <w:rFonts w:eastAsia="Times New Roman"/>
          <w:szCs w:val="24"/>
        </w:rPr>
        <w:t xml:space="preserve">ο. Άλλο είναι το θέμα της αιτιολογικής έκθεσης και άλλο στον νόμο, καθώς πρόκειται για μια έννοια η οποία είναι αμφίσημη. Επιπλέον τι γίνεται αν κάποιος υποφέρει από μια ασθένεια που δεν θεωρείται χρόνια, αλλά παροδικά μπορεί </w:t>
      </w:r>
      <w:r>
        <w:rPr>
          <w:rFonts w:eastAsia="Times New Roman"/>
          <w:szCs w:val="24"/>
        </w:rPr>
        <w:lastRenderedPageBreak/>
        <w:t>να έχει τα συμπτώματα μιας χρό</w:t>
      </w:r>
      <w:r>
        <w:rPr>
          <w:rFonts w:eastAsia="Times New Roman"/>
          <w:szCs w:val="24"/>
        </w:rPr>
        <w:t xml:space="preserve">νιας ασθένειας; Μπορεί αυτός να τύχει διακρίσεων; </w:t>
      </w:r>
    </w:p>
    <w:p w14:paraId="2C0FBDFB"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Για τα άρθρα 8 και 9, στα οποία θα επιμείνω ιδιαίτερα, αναφορικά με τη δυνατότητα εκπροσώπησης του θιγομένου από νομικά πρόσωπα -και θα ήθελα να το προσέξετε, κύριε Υπουργέ, κι εσείς και οι συνεργάτες σας-</w:t>
      </w:r>
      <w:r>
        <w:rPr>
          <w:rFonts w:eastAsia="Times New Roman"/>
          <w:szCs w:val="24"/>
        </w:rPr>
        <w:t xml:space="preserve"> ίσως θα έπρεπε να προβλεφθεί ένα μητρώο των νομικών προσώπων τα οποία θα μπορούσαν να παρεμβαίνουν, να κάνουν δηλαδή πρόσθετες παρεμβάσεις, γιατί για πρόσθετη παρέμβαση μιλάμε, δεν μπορεί να είναι η κύρια στη δίκη. Γιατί αλλιώς κάθε νομικό πρόσωπο θα ήταν</w:t>
      </w:r>
      <w:r>
        <w:rPr>
          <w:rFonts w:eastAsia="Times New Roman"/>
          <w:szCs w:val="24"/>
        </w:rPr>
        <w:t xml:space="preserve"> πάρα πολύ εύκολο να τροποποιεί το καταστατικό του και να λέει: «Α, κι εγώ υπερασπίζομαι τα δικαιώματα αυτά». Και μην μου πείτε ότι τέτοια διάταξη υπήρξε στον ν.3304/2005. Υπήρχε, αλλά ήταν πολύ περιορισμένη και αφορούσε νομικά πρόσωπα. Αναφέρομαι στον </w:t>
      </w:r>
      <w:r>
        <w:rPr>
          <w:rFonts w:eastAsia="Times New Roman"/>
          <w:szCs w:val="24"/>
        </w:rPr>
        <w:t>ν.</w:t>
      </w:r>
      <w:r>
        <w:rPr>
          <w:rFonts w:eastAsia="Times New Roman"/>
          <w:szCs w:val="24"/>
        </w:rPr>
        <w:t>3</w:t>
      </w:r>
      <w:r>
        <w:rPr>
          <w:rFonts w:eastAsia="Times New Roman"/>
          <w:szCs w:val="24"/>
        </w:rPr>
        <w:t xml:space="preserve">304/2005, στα άρθρα 13 και 14, στα οποία ανέτρεξα για να βρω τις διατάξεις, οι οποίες υπήρχαν πριν. </w:t>
      </w:r>
    </w:p>
    <w:p w14:paraId="2C0FBDFC"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lastRenderedPageBreak/>
        <w:t>Εσείς τώρα για τι μιλάτε; Επαναλαμβάνω, ενώ ο ν.3304 μιλούσε μόνο για νομικά πρόσωπα, πρόσωπα δηλαδή τα οποία έχουν νομική υπόσταση, στο νομοσχέδιό σας λέτ</w:t>
      </w:r>
      <w:r>
        <w:rPr>
          <w:rFonts w:eastAsia="Times New Roman"/>
          <w:szCs w:val="24"/>
        </w:rPr>
        <w:t>ε για νομικά πρόσωπα, ενώσεις ή οργανώσεις. Συνεπώς, οι ενώσεις αυτές μπορεί να μην έχουν και νομική προσωπικότητα. Και λέω για τους νομικούς, δεν είναι ότι κάθε ένωση προσώπων έχει και νομική προσωπικότητα. Μια ένωση του αστικού δικαίου δηλαδή ή μια ένωση</w:t>
      </w:r>
      <w:r>
        <w:rPr>
          <w:rFonts w:eastAsia="Times New Roman"/>
          <w:szCs w:val="24"/>
        </w:rPr>
        <w:t xml:space="preserve"> προσώπων η οποία μπορεί να μην έχει αποκτήσει νομική προσωπικότητα, θα μπορεί να παρεμβαίνει; Και μάλιστα μιλάτε και για συνδικαλιστικές οργανώσεις. Αντιλαμβάνεστε πού μπορεί να οδηγήσει αυτό και τι ατοπήματα θα έχουμε. </w:t>
      </w:r>
    </w:p>
    <w:p w14:paraId="2C0FBDFD"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Παρακαλώ να το δείτε. Εν πάση </w:t>
      </w:r>
      <w:proofErr w:type="spellStart"/>
      <w:r>
        <w:rPr>
          <w:rFonts w:eastAsia="Times New Roman"/>
          <w:szCs w:val="24"/>
        </w:rPr>
        <w:t>περι</w:t>
      </w:r>
      <w:r>
        <w:rPr>
          <w:rFonts w:eastAsia="Times New Roman"/>
          <w:szCs w:val="24"/>
        </w:rPr>
        <w:t>πτώσει</w:t>
      </w:r>
      <w:proofErr w:type="spellEnd"/>
      <w:r>
        <w:rPr>
          <w:rFonts w:eastAsia="Times New Roman"/>
          <w:szCs w:val="24"/>
        </w:rPr>
        <w:t>, το πολύ να το περιορίσετε στα νομικά πρόσωπα ή στα πρόσωπα τα οποία έχουν νομική υπόσταση. Αυτό το είχα πει και προχθές και το επαναλαμβάνω.</w:t>
      </w:r>
    </w:p>
    <w:p w14:paraId="2C0FBDFE"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Τώρα όσον αφορά το άρθρο 9, βάσει των παραδεδεγμένων κανόνων αποδείξεως του διοικητικού, αλλά και του αστικ</w:t>
      </w:r>
      <w:r>
        <w:rPr>
          <w:rFonts w:eastAsia="Times New Roman"/>
          <w:szCs w:val="24"/>
        </w:rPr>
        <w:t xml:space="preserve">ού δικαίου, αντιστρέφεται </w:t>
      </w:r>
      <w:r>
        <w:rPr>
          <w:rFonts w:eastAsia="Times New Roman"/>
          <w:szCs w:val="24"/>
        </w:rPr>
        <w:lastRenderedPageBreak/>
        <w:t xml:space="preserve">το βάρος αποδείξεως. Το βάρος της αποδείξεως πρέπει να το πει ο βλαπτόμενος. Βεβαίως άκουσα την παρατήρησή σας στην </w:t>
      </w:r>
      <w:r>
        <w:rPr>
          <w:rFonts w:eastAsia="Times New Roman"/>
          <w:szCs w:val="24"/>
        </w:rPr>
        <w:t>ε</w:t>
      </w:r>
      <w:r>
        <w:rPr>
          <w:rFonts w:eastAsia="Times New Roman"/>
          <w:szCs w:val="24"/>
        </w:rPr>
        <w:t>πιτροπή ότι τη διάταξη αυτή την πήρατε από τον ν.3304, ο οποίος έχει μια παρόμοια διάταξη, όμως δεν είναι ακριβώς</w:t>
      </w:r>
      <w:r>
        <w:rPr>
          <w:rFonts w:eastAsia="Times New Roman"/>
          <w:szCs w:val="24"/>
        </w:rPr>
        <w:t xml:space="preserve"> το ίδιο πράγμα. Γιατί ενώ μιλούσε για διάδικο μέλος, δηλαδή φυσικό πρόσωπο, εσείς βάζετε και τη διοίκηση. Μα, η διοίκηση είναι απρόσωπη και ποιο είναι το όργανό της; Κάποιο όργανο της διοίκησης έκανε την παρατυπία. Συνεπώς θα δημιουργηθούν πολλά </w:t>
      </w:r>
      <w:proofErr w:type="spellStart"/>
      <w:r>
        <w:rPr>
          <w:rFonts w:eastAsia="Times New Roman"/>
          <w:szCs w:val="24"/>
        </w:rPr>
        <w:t>νομολογια</w:t>
      </w:r>
      <w:r>
        <w:rPr>
          <w:rFonts w:eastAsia="Times New Roman"/>
          <w:szCs w:val="24"/>
        </w:rPr>
        <w:t>κά</w:t>
      </w:r>
      <w:proofErr w:type="spellEnd"/>
      <w:r>
        <w:rPr>
          <w:rFonts w:eastAsia="Times New Roman"/>
          <w:szCs w:val="24"/>
        </w:rPr>
        <w:t xml:space="preserve"> προβλήματα. Εφιστώ την προσοχή σας. Να το δείτε αυτό. </w:t>
      </w:r>
    </w:p>
    <w:p w14:paraId="2C0FBDFF"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Σας διαβάζω, λοιπόν, από τη διάταξη: «Όταν ο βλαπτόμενος προβάλλει ότι δεν τηρήθηκε η αρχή της ίσης μεταχείρισης και αποδεικνύει ενώπιον δικαστηρίου ή αρμόδιας διοικητικής αρχής πραγματικά γεγονότα,</w:t>
      </w:r>
      <w:r>
        <w:rPr>
          <w:rFonts w:eastAsia="Times New Roman"/>
          <w:szCs w:val="24"/>
        </w:rPr>
        <w:t xml:space="preserve"> τα οποία μπορεί να έχουν συναχθεί άμεσα ή έμμεσα κ</w:t>
      </w:r>
      <w:r>
        <w:rPr>
          <w:rFonts w:eastAsia="Times New Roman"/>
          <w:szCs w:val="24"/>
        </w:rPr>
        <w:t>.</w:t>
      </w:r>
      <w:r>
        <w:rPr>
          <w:rFonts w:eastAsia="Times New Roman"/>
          <w:szCs w:val="24"/>
        </w:rPr>
        <w:t xml:space="preserve">λπ., το αντίδικο μέρος –έτσι έλεγε ο παλιός νόμος- ή η διοικητική αρχή φέρουν το βάρος της αποδείξεως». Αντιλαμβάνεστε ότι θα δημιουργηθούν μεγάλα προβλήματα. </w:t>
      </w:r>
    </w:p>
    <w:p w14:paraId="2C0FBE00"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εγώ δεν συμφωνώ και με τ</w:t>
      </w:r>
      <w:r>
        <w:rPr>
          <w:rFonts w:eastAsia="Times New Roman"/>
          <w:szCs w:val="24"/>
        </w:rPr>
        <w:t xml:space="preserve">ον παλιό νόμο. Δεν ήμασταν βέβαια </w:t>
      </w:r>
      <w:r>
        <w:rPr>
          <w:rFonts w:eastAsia="Times New Roman"/>
          <w:szCs w:val="24"/>
        </w:rPr>
        <w:t>κ</w:t>
      </w:r>
      <w:r>
        <w:rPr>
          <w:rFonts w:eastAsia="Times New Roman"/>
          <w:szCs w:val="24"/>
        </w:rPr>
        <w:t>υβέρνηση τότε.</w:t>
      </w:r>
    </w:p>
    <w:p w14:paraId="2C0FBE01"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Ήσασταν </w:t>
      </w:r>
      <w:r>
        <w:rPr>
          <w:rFonts w:eastAsia="Times New Roman"/>
          <w:szCs w:val="24"/>
        </w:rPr>
        <w:t>κ</w:t>
      </w:r>
      <w:r>
        <w:rPr>
          <w:rFonts w:eastAsia="Times New Roman"/>
          <w:szCs w:val="24"/>
        </w:rPr>
        <w:t>υβέρνηση το 2005.</w:t>
      </w:r>
    </w:p>
    <w:p w14:paraId="2C0FBE02"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Το 2005</w:t>
      </w:r>
      <w:r>
        <w:rPr>
          <w:rFonts w:eastAsia="Times New Roman"/>
          <w:szCs w:val="24"/>
        </w:rPr>
        <w:t>;</w:t>
      </w:r>
      <w:r>
        <w:rPr>
          <w:rFonts w:eastAsia="Times New Roman"/>
          <w:szCs w:val="24"/>
        </w:rPr>
        <w:t xml:space="preserve"> Εγώ εννοούσα ότι δεν ήταν η προηγούμενη </w:t>
      </w:r>
      <w:r>
        <w:rPr>
          <w:rFonts w:eastAsia="Times New Roman"/>
          <w:szCs w:val="24"/>
        </w:rPr>
        <w:t>κ</w:t>
      </w:r>
      <w:r>
        <w:rPr>
          <w:rFonts w:eastAsia="Times New Roman"/>
          <w:szCs w:val="24"/>
        </w:rPr>
        <w:t>υβέρνηση της Νέας Δημοκρατί</w:t>
      </w:r>
      <w:r>
        <w:rPr>
          <w:rFonts w:eastAsia="Times New Roman"/>
          <w:szCs w:val="24"/>
        </w:rPr>
        <w:t>ας που συμμετείχα. Είναι πιο παλιά.</w:t>
      </w:r>
    </w:p>
    <w:p w14:paraId="2C0FBE03" w14:textId="77777777" w:rsidR="0032345F" w:rsidRDefault="00CA05C6">
      <w:pPr>
        <w:tabs>
          <w:tab w:val="left" w:pos="2820"/>
        </w:tabs>
        <w:spacing w:after="0" w:line="600" w:lineRule="auto"/>
        <w:ind w:firstLine="720"/>
        <w:jc w:val="both"/>
        <w:rPr>
          <w:rFonts w:eastAsia="Times New Roman"/>
          <w:szCs w:val="24"/>
        </w:rPr>
      </w:pPr>
      <w:r>
        <w:rPr>
          <w:rFonts w:eastAsia="Times New Roman"/>
          <w:szCs w:val="24"/>
        </w:rPr>
        <w:t xml:space="preserve">Το σέβομαι, εφόσον ο νομοθέτης το είπε, αλλά αυτό δεν εμποδίζει σήμερα το νομοθέτη να αλλάξει τη διάταξη αυτή. Γιατί, επαναλαμβάνω, τα είπα αυτά και στην </w:t>
      </w:r>
      <w:r>
        <w:rPr>
          <w:rFonts w:eastAsia="Times New Roman"/>
          <w:szCs w:val="24"/>
        </w:rPr>
        <w:t>επιτροπή</w:t>
      </w:r>
      <w:r>
        <w:rPr>
          <w:rFonts w:eastAsia="Times New Roman"/>
          <w:szCs w:val="24"/>
        </w:rPr>
        <w:t>: Η ευθύνη είναι τριών ειδών. Αυτή την ευθύνη έχουμε, γιατ</w:t>
      </w:r>
      <w:r>
        <w:rPr>
          <w:rFonts w:eastAsia="Times New Roman"/>
          <w:szCs w:val="24"/>
        </w:rPr>
        <w:t xml:space="preserve">ί το ποινικό εξαιρείται με ρητή διάταξη και ορθώς εξαιρείται. Είναι η υποκειμενική ευθύνη, η αντικειμενική ευθύνη και η νόθος αντικειμενική. </w:t>
      </w:r>
    </w:p>
    <w:p w14:paraId="2C0FBE04" w14:textId="77777777" w:rsidR="0032345F" w:rsidRDefault="00CA05C6">
      <w:pPr>
        <w:spacing w:after="0" w:line="600" w:lineRule="auto"/>
        <w:ind w:firstLine="720"/>
        <w:jc w:val="both"/>
        <w:rPr>
          <w:rFonts w:eastAsia="Times New Roman"/>
          <w:szCs w:val="24"/>
        </w:rPr>
      </w:pPr>
      <w:r>
        <w:rPr>
          <w:rFonts w:eastAsia="Times New Roman"/>
          <w:szCs w:val="24"/>
        </w:rPr>
        <w:lastRenderedPageBreak/>
        <w:t>Εσείς κάνετε τώρα ένα πλέγμα υποκειμενικής ευθύνης και νόθου αντικειμενικής ευθύνης. Τι θα πει νόθος αντικειμενική</w:t>
      </w:r>
      <w:r>
        <w:rPr>
          <w:rFonts w:eastAsia="Times New Roman"/>
          <w:szCs w:val="24"/>
        </w:rPr>
        <w:t xml:space="preserve">; Λέω ότι έχω υποστεί μία ζημία από τον Χ, αλλά ο Χ αν αποδείξει ότι δεν ευθύνεται, τότε απαλλάσσεται. Ενώ υποκειμενική ευθύνη είναι ότι αποδεικνύει την ευθύνη ο βλαπτόμενος. Αντιλαμβάνεστε, λοιπόν, ότι θα δημιουργηθούν πολλά </w:t>
      </w:r>
      <w:proofErr w:type="spellStart"/>
      <w:r>
        <w:rPr>
          <w:rFonts w:eastAsia="Times New Roman"/>
          <w:szCs w:val="24"/>
        </w:rPr>
        <w:t>νομολογιακά</w:t>
      </w:r>
      <w:proofErr w:type="spellEnd"/>
      <w:r>
        <w:rPr>
          <w:rFonts w:eastAsia="Times New Roman"/>
          <w:szCs w:val="24"/>
        </w:rPr>
        <w:t xml:space="preserve"> ζητήματα με αυτό τ</w:t>
      </w:r>
      <w:r>
        <w:rPr>
          <w:rFonts w:eastAsia="Times New Roman"/>
          <w:szCs w:val="24"/>
        </w:rPr>
        <w:t>ο θέμα και θα ήθελα να το δείτε ξανά αυτό. Δεν σημαίνει ότι ειπώθηκε μια φορά και πρέπει να γίνει ξανά.</w:t>
      </w:r>
    </w:p>
    <w:p w14:paraId="2C0FBE05" w14:textId="77777777" w:rsidR="0032345F" w:rsidRDefault="00CA05C6">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C0FBE06" w14:textId="77777777" w:rsidR="0032345F" w:rsidRDefault="00CA05C6">
      <w:pPr>
        <w:spacing w:after="0" w:line="600" w:lineRule="auto"/>
        <w:ind w:firstLine="720"/>
        <w:jc w:val="both"/>
        <w:rPr>
          <w:rFonts w:eastAsia="Times New Roman"/>
          <w:szCs w:val="24"/>
        </w:rPr>
      </w:pPr>
      <w:r>
        <w:rPr>
          <w:rFonts w:eastAsia="Times New Roman"/>
          <w:szCs w:val="24"/>
        </w:rPr>
        <w:t>Μισό λεπτό, κύριε Πρόεδρε.</w:t>
      </w:r>
    </w:p>
    <w:p w14:paraId="2C0FBE07" w14:textId="77777777" w:rsidR="0032345F" w:rsidRDefault="00CA05C6">
      <w:pPr>
        <w:spacing w:after="0" w:line="600" w:lineRule="auto"/>
        <w:ind w:firstLine="720"/>
        <w:jc w:val="both"/>
        <w:rPr>
          <w:rFonts w:eastAsia="Times New Roman"/>
          <w:szCs w:val="24"/>
        </w:rPr>
      </w:pPr>
      <w:r>
        <w:rPr>
          <w:rFonts w:eastAsia="Times New Roman"/>
          <w:szCs w:val="24"/>
        </w:rPr>
        <w:t xml:space="preserve">Όσον αφορά την κιβδηλεία, θα ήθελα να πω </w:t>
      </w:r>
      <w:r>
        <w:rPr>
          <w:rFonts w:eastAsia="Times New Roman"/>
          <w:szCs w:val="24"/>
        </w:rPr>
        <w:t xml:space="preserve">το εξής: Υπήρχε μια οδηγία του Ευρωπαϊκού Κοινοβουλίου, η οποία ήθελε να προστατεύσει όλα τα νομίσματα, αλλά ειδικά το ευρώ. Για την οδηγία αυτή τον Φεβρουάριο του 2013 η </w:t>
      </w:r>
      <w:r>
        <w:rPr>
          <w:rFonts w:eastAsia="Times New Roman"/>
          <w:szCs w:val="24"/>
        </w:rPr>
        <w:t>επιτροπή</w:t>
      </w:r>
      <w:r>
        <w:rPr>
          <w:rFonts w:eastAsia="Times New Roman"/>
          <w:szCs w:val="24"/>
        </w:rPr>
        <w:t xml:space="preserve">, η Κομισιόν δηλαδή, υπέβαλε στο Ευρωπαϊκό Κοινοβούλιο μια πρόταση. Είναι αυτή η οδηγία που γίνεται σήμερα. Αυτή </w:t>
      </w:r>
      <w:r>
        <w:rPr>
          <w:rFonts w:eastAsia="Times New Roman"/>
          <w:szCs w:val="24"/>
        </w:rPr>
        <w:lastRenderedPageBreak/>
        <w:t>η οδηγία ολοκληρώθηκε επί των ημερών της Κυβερνήσεώς μας το πρώτο εξάμηνο του 2014, όταν προεδρεύαμε στην Ευρωπαϊκή Ένωση. Βεβαίως, έρχεται σήμ</w:t>
      </w:r>
      <w:r>
        <w:rPr>
          <w:rFonts w:eastAsia="Times New Roman"/>
          <w:szCs w:val="24"/>
        </w:rPr>
        <w:t xml:space="preserve">ερα, αφού πέρασε από τον </w:t>
      </w:r>
      <w:proofErr w:type="spellStart"/>
      <w:r>
        <w:rPr>
          <w:rFonts w:eastAsia="Times New Roman"/>
          <w:szCs w:val="24"/>
        </w:rPr>
        <w:t>τρίλογο</w:t>
      </w:r>
      <w:proofErr w:type="spellEnd"/>
      <w:r>
        <w:rPr>
          <w:rFonts w:eastAsia="Times New Roman"/>
          <w:szCs w:val="24"/>
        </w:rPr>
        <w:t xml:space="preserve"> –έτσι λέγεται, δηλαδή- από το Συμβούλιο Υπουργών, την Κομισιόν και το Εθνικό Κοινοβούλιο, και κατέστη νόμος του κράτους. Είναι σωστή, σωστές οι τροποποιήσεις, σωστά τις μεταφέρετε και τα σωστά πρέπει να λέγονται. Δεν έχουμε</w:t>
      </w:r>
      <w:r>
        <w:rPr>
          <w:rFonts w:eastAsia="Times New Roman"/>
          <w:szCs w:val="24"/>
        </w:rPr>
        <w:t xml:space="preserve"> κανένα πρόβλημα πάνω στο ζήτημα αυτό.</w:t>
      </w:r>
    </w:p>
    <w:p w14:paraId="2C0FBE08" w14:textId="77777777" w:rsidR="0032345F" w:rsidRDefault="00CA05C6">
      <w:pPr>
        <w:spacing w:after="0" w:line="600" w:lineRule="auto"/>
        <w:ind w:firstLine="720"/>
        <w:jc w:val="both"/>
        <w:rPr>
          <w:rFonts w:eastAsia="Times New Roman"/>
          <w:szCs w:val="24"/>
        </w:rPr>
      </w:pPr>
      <w:r>
        <w:rPr>
          <w:rFonts w:eastAsia="Times New Roman"/>
          <w:szCs w:val="24"/>
        </w:rPr>
        <w:t>Τέλος, θα αναφερθώ μόνο στη διάταξη την οποία φέρατε, την τροπολογία για την αύξηση των οργανικών θέσεων των αρεοπαγιτών. Είναι ένα θέμα το οποίο είχαμε εντοπίσει κατά την ψήφιση της αύξησης των θέσεων των εισαγγελικώ</w:t>
      </w:r>
      <w:r>
        <w:rPr>
          <w:rFonts w:eastAsia="Times New Roman"/>
          <w:szCs w:val="24"/>
        </w:rPr>
        <w:t xml:space="preserve">ν λειτουργών. Είπαμε τότε ότι η αύξηση αυτή ήταν λίγο πονηρή. Δεν ήσαστε εσείς τότε Υπουργός. Ίσως ήταν του κυρίου Παπαγγελόπουλου. Υπήρχε ένα πρόβλημα με τους εισαγγελείς. Υπήρχαν εκκρεμότητες πειθαρχικές. Ήρθε η διάταξη μόνη της. Δεν ήταν σωστό. Είπαν </w:t>
      </w:r>
      <w:r>
        <w:rPr>
          <w:rFonts w:eastAsia="Times New Roman"/>
          <w:szCs w:val="24"/>
        </w:rPr>
        <w:lastRenderedPageBreak/>
        <w:t>ότ</w:t>
      </w:r>
      <w:r>
        <w:rPr>
          <w:rFonts w:eastAsia="Times New Roman"/>
          <w:szCs w:val="24"/>
        </w:rPr>
        <w:t>ι έπρεπε να έρθουν και στους τακτικούς δικαστές, διότι υπάρχει μια αναλογία στο δικαστικό σώμα εισαγγελικών λειτουργών και δικαστικών λειτουργών για να μπορούν να γίνονται και οι συνθέσεις και να είναι κάθετη, να κατεβεί, δηλαδή, και στον πρώτο και στον δε</w:t>
      </w:r>
      <w:r>
        <w:rPr>
          <w:rFonts w:eastAsia="Times New Roman"/>
          <w:szCs w:val="24"/>
        </w:rPr>
        <w:t>ύτερο βαθμό.</w:t>
      </w:r>
    </w:p>
    <w:p w14:paraId="2C0FBE09" w14:textId="77777777" w:rsidR="0032345F" w:rsidRDefault="00CA05C6">
      <w:pPr>
        <w:spacing w:after="0" w:line="600" w:lineRule="auto"/>
        <w:ind w:firstLine="720"/>
        <w:jc w:val="both"/>
        <w:rPr>
          <w:rFonts w:eastAsia="Times New Roman"/>
          <w:szCs w:val="24"/>
        </w:rPr>
      </w:pPr>
      <w:r>
        <w:rPr>
          <w:rFonts w:eastAsia="Times New Roman"/>
          <w:szCs w:val="24"/>
        </w:rPr>
        <w:t xml:space="preserve">Μάλιστα, τότε η </w:t>
      </w:r>
      <w:r>
        <w:rPr>
          <w:rFonts w:eastAsia="Times New Roman"/>
          <w:szCs w:val="24"/>
        </w:rPr>
        <w:t xml:space="preserve">κ. </w:t>
      </w:r>
      <w:r>
        <w:rPr>
          <w:rFonts w:eastAsia="Times New Roman"/>
          <w:szCs w:val="24"/>
        </w:rPr>
        <w:t>Παπακώστα έκανε και σχετική ερώτηση, στην οποία, βεβαίως, δεν πήρε ποτέ μια ικανοποιητική απάντηση.</w:t>
      </w:r>
    </w:p>
    <w:p w14:paraId="2C0FBE0A" w14:textId="77777777" w:rsidR="0032345F" w:rsidRDefault="00CA05C6">
      <w:pPr>
        <w:spacing w:after="0" w:line="600" w:lineRule="auto"/>
        <w:ind w:firstLine="720"/>
        <w:jc w:val="both"/>
        <w:rPr>
          <w:rFonts w:eastAsia="Times New Roman"/>
          <w:szCs w:val="24"/>
        </w:rPr>
      </w:pPr>
      <w:r>
        <w:rPr>
          <w:rFonts w:eastAsia="Times New Roman"/>
          <w:szCs w:val="24"/>
        </w:rPr>
        <w:t xml:space="preserve">Συνεπώς, η Νέα Δημοκρατία δεν έχει καμμία αντίρρηση να αυξηθούν οι θέσεις των αρεοπαγιτών, αλλά πρέπει να γίνει αναλογική </w:t>
      </w:r>
      <w:r>
        <w:rPr>
          <w:rFonts w:eastAsia="Times New Roman"/>
          <w:szCs w:val="24"/>
        </w:rPr>
        <w:t>αύξηση και στον πρώτο και στον δεύτερο βαθμό, όπως ζητάει η Ένωση Δικαστών και Εισαγγελέων.</w:t>
      </w:r>
    </w:p>
    <w:p w14:paraId="2C0FBE0B" w14:textId="77777777" w:rsidR="0032345F" w:rsidRDefault="00CA05C6">
      <w:pPr>
        <w:spacing w:after="0" w:line="600" w:lineRule="auto"/>
        <w:ind w:firstLine="720"/>
        <w:jc w:val="both"/>
        <w:rPr>
          <w:rFonts w:eastAsia="Times New Roman"/>
          <w:szCs w:val="24"/>
        </w:rPr>
      </w:pPr>
      <w:r>
        <w:rPr>
          <w:rFonts w:eastAsia="Times New Roman"/>
          <w:szCs w:val="24"/>
        </w:rPr>
        <w:t>Αποσύρετε τώρα αυτήν τη διάταξη.</w:t>
      </w:r>
    </w:p>
    <w:p w14:paraId="2C0FBE0C"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Αφού έχει γίνει η αύξηση στους εισαγγελείς. </w:t>
      </w:r>
    </w:p>
    <w:p w14:paraId="2C0FBE0D"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ΧΑΡΑΛΑ</w:t>
      </w:r>
      <w:r>
        <w:rPr>
          <w:rFonts w:eastAsia="Times New Roman"/>
          <w:b/>
          <w:szCs w:val="24"/>
        </w:rPr>
        <w:t>ΜΠΟΣ ΑΘΑΝΑΣΙΟΥ:</w:t>
      </w:r>
      <w:r>
        <w:rPr>
          <w:rFonts w:eastAsia="Times New Roman"/>
          <w:szCs w:val="24"/>
        </w:rPr>
        <w:t xml:space="preserve"> Μισό λεπτό.</w:t>
      </w:r>
    </w:p>
    <w:p w14:paraId="2C0FBE0E"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μια διευκρίνιση θέλω να κάνω. Έχει γίνει η αύξηση στους εισαγγελείς και το ανακοίνωσα και στην ετήσια γενική συνέλευση της Ένωσης Εισ</w:t>
      </w:r>
      <w:r>
        <w:rPr>
          <w:rFonts w:eastAsia="Times New Roman"/>
          <w:szCs w:val="24"/>
        </w:rPr>
        <w:t>αγγελέων Ελλάδος. Μάλιστα, από Αντιεισαγγελέα του Αρείου Πάγου μέχρι Αντιεισαγγελέα Πρωτοδικών.</w:t>
      </w:r>
    </w:p>
    <w:p w14:paraId="2C0FBE0F" w14:textId="77777777" w:rsidR="0032345F" w:rsidRDefault="00CA05C6">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Κύριε Υπουργέ, δεν αντιληφθήκατε τι είπα. Είπα ότι κάνατε στους εισαγγελικούς λειτουργούς, αλλά όχι στους τακτικούς δικαστές. Λέω στους άλ</w:t>
      </w:r>
      <w:r>
        <w:rPr>
          <w:rFonts w:eastAsia="Times New Roman"/>
          <w:szCs w:val="24"/>
        </w:rPr>
        <w:t>λους βαθμούς. Οι εισαγγελείς δεν είναι βαθμός, είναι άλλος κλάδος. Λέω στους βαθμούς της δικαιοδοσίας των δικαστών.</w:t>
      </w:r>
    </w:p>
    <w:p w14:paraId="2C0FBE10" w14:textId="77777777" w:rsidR="0032345F" w:rsidRDefault="00CA05C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Αθανασίου, αισίως πιάσαμε τα δέκα λεπτά.</w:t>
      </w:r>
    </w:p>
    <w:p w14:paraId="2C0FBE11"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ΧΑΡΑΛΑΜΠΟΣ ΑΘΑΝΑΣΙΟΥ:</w:t>
      </w:r>
      <w:r>
        <w:rPr>
          <w:rFonts w:eastAsia="Times New Roman"/>
          <w:szCs w:val="24"/>
        </w:rPr>
        <w:t xml:space="preserve"> Δηλαδή, στο πρωτοδικείο σε πρωτοδίκες κ</w:t>
      </w:r>
      <w:r>
        <w:rPr>
          <w:rFonts w:eastAsia="Times New Roman"/>
          <w:szCs w:val="24"/>
        </w:rPr>
        <w:t xml:space="preserve">αι σε εφέτες. Εκεί πονάει η </w:t>
      </w:r>
      <w:r>
        <w:rPr>
          <w:rFonts w:eastAsia="Times New Roman"/>
          <w:szCs w:val="24"/>
        </w:rPr>
        <w:t>δικαιοσύνη</w:t>
      </w:r>
      <w:r>
        <w:rPr>
          <w:rFonts w:eastAsia="Times New Roman"/>
          <w:szCs w:val="24"/>
        </w:rPr>
        <w:t xml:space="preserve">. Εκεί καθυστερεί η </w:t>
      </w:r>
      <w:r>
        <w:rPr>
          <w:rFonts w:eastAsia="Times New Roman"/>
          <w:szCs w:val="24"/>
        </w:rPr>
        <w:t>δικαιοσύνη</w:t>
      </w:r>
      <w:r>
        <w:rPr>
          <w:rFonts w:eastAsia="Times New Roman"/>
          <w:szCs w:val="24"/>
        </w:rPr>
        <w:t xml:space="preserve">. Δεν καθυστερεί η </w:t>
      </w:r>
      <w:r>
        <w:rPr>
          <w:rFonts w:eastAsia="Times New Roman"/>
          <w:szCs w:val="24"/>
        </w:rPr>
        <w:t xml:space="preserve">δικαιοσύνη </w:t>
      </w:r>
      <w:r>
        <w:rPr>
          <w:rFonts w:eastAsia="Times New Roman"/>
          <w:szCs w:val="24"/>
        </w:rPr>
        <w:t>ούτε στον Άρειο Πάγο ούτε στην εισαγγελία του Αρείου Πάγου. Η καθυστέρηση είναι στον πρώτο και στον δεύτερο βαθμό.</w:t>
      </w:r>
    </w:p>
    <w:p w14:paraId="2C0FBE12" w14:textId="77777777" w:rsidR="0032345F" w:rsidRDefault="00CA05C6">
      <w:pPr>
        <w:spacing w:after="0" w:line="600" w:lineRule="auto"/>
        <w:ind w:firstLine="720"/>
        <w:jc w:val="both"/>
        <w:rPr>
          <w:rFonts w:eastAsia="Times New Roman"/>
          <w:szCs w:val="24"/>
        </w:rPr>
      </w:pPr>
      <w:r>
        <w:rPr>
          <w:rFonts w:eastAsia="Times New Roman"/>
          <w:szCs w:val="24"/>
        </w:rPr>
        <w:t>Συνεπώς, για να μην υπάρχουν παρερμηνείες κ</w:t>
      </w:r>
      <w:r>
        <w:rPr>
          <w:rFonts w:eastAsia="Times New Roman"/>
          <w:szCs w:val="24"/>
        </w:rPr>
        <w:t>αι γίνονται και διάφοροι συνειρμοί, η άποψη της Νέας Δημοκρατίας είναι ναι στην αύξηση, αλλά αποσύρετε τη διάταξη, να μελετήσετε το θέμα, να γίνει παράλληλη αύξηση στους εφέτες και στους πρωτοδίκες και εδώ είμαστε να τη στηρίξουμε.</w:t>
      </w:r>
    </w:p>
    <w:p w14:paraId="2C0FBE13" w14:textId="77777777" w:rsidR="0032345F" w:rsidRDefault="00CA05C6">
      <w:pPr>
        <w:spacing w:after="0" w:line="600" w:lineRule="auto"/>
        <w:ind w:firstLine="720"/>
        <w:jc w:val="both"/>
        <w:rPr>
          <w:rFonts w:eastAsia="Times New Roman"/>
          <w:szCs w:val="24"/>
        </w:rPr>
      </w:pPr>
      <w:r>
        <w:rPr>
          <w:rFonts w:eastAsia="Times New Roman"/>
          <w:szCs w:val="24"/>
        </w:rPr>
        <w:t>Και να σας πω και κάτι;</w:t>
      </w:r>
    </w:p>
    <w:p w14:paraId="2C0FBE14"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Αθανασίου, πάμε στα έντεκα λεπτά. Ευχαριστώ πολύ.</w:t>
      </w:r>
    </w:p>
    <w:p w14:paraId="2C0FBE15" w14:textId="77777777" w:rsidR="0032345F" w:rsidRDefault="00CA05C6">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Εγώ ευχαριστώ, κύριε Πρόεδρε, για την ανοχή σας.</w:t>
      </w:r>
    </w:p>
    <w:p w14:paraId="2C0FBE16" w14:textId="77777777" w:rsidR="0032345F" w:rsidRDefault="00CA05C6">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2C0FBE17"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Να είστε κα</w:t>
      </w:r>
      <w:r>
        <w:rPr>
          <w:rFonts w:eastAsia="Times New Roman"/>
          <w:szCs w:val="24"/>
        </w:rPr>
        <w:t>λά.</w:t>
      </w:r>
    </w:p>
    <w:p w14:paraId="2C0FBE18" w14:textId="77777777" w:rsidR="0032345F" w:rsidRDefault="00CA05C6">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w:t>
      </w:r>
      <w:r>
        <w:rPr>
          <w:rFonts w:eastAsia="Times New Roman" w:cs="Times New Roman"/>
          <w:szCs w:val="24"/>
        </w:rPr>
        <w:t>και τον τρόπο οργάνωσης και λειτουργίας της Βουλής, τριάντα τρεις μαθήτριες και μαθητές και δύο εκπαιδευτικοί συνοδοί από το 3</w:t>
      </w:r>
      <w:r>
        <w:rPr>
          <w:rFonts w:eastAsia="Times New Roman" w:cs="Times New Roman"/>
          <w:szCs w:val="24"/>
          <w:vertAlign w:val="superscript"/>
        </w:rPr>
        <w:t>ο</w:t>
      </w:r>
      <w:r>
        <w:rPr>
          <w:rFonts w:eastAsia="Times New Roman" w:cs="Times New Roman"/>
          <w:szCs w:val="24"/>
        </w:rPr>
        <w:t xml:space="preserve"> Γενικό Λύκειο Πύργου. </w:t>
      </w:r>
    </w:p>
    <w:p w14:paraId="2C0FBE1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2C0FBE1A"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C0FBE1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w:t>
      </w:r>
      <w:r>
        <w:rPr>
          <w:rFonts w:eastAsia="Times New Roman" w:cs="Times New Roman"/>
          <w:szCs w:val="24"/>
        </w:rPr>
        <w:t xml:space="preserve"> Γεώργιος Ψυχογιός από τον ΣΥΡΙΖΑ.</w:t>
      </w:r>
    </w:p>
    <w:p w14:paraId="2C0FBE1C" w14:textId="77777777" w:rsidR="0032345F" w:rsidRDefault="00CA05C6">
      <w:pPr>
        <w:spacing w:after="0" w:line="600" w:lineRule="auto"/>
        <w:ind w:firstLine="720"/>
        <w:jc w:val="both"/>
        <w:rPr>
          <w:rFonts w:eastAsia="Times New Roman"/>
          <w:szCs w:val="24"/>
        </w:rPr>
      </w:pPr>
      <w:r>
        <w:rPr>
          <w:rFonts w:eastAsia="Times New Roman" w:cs="Times New Roman"/>
          <w:b/>
          <w:szCs w:val="24"/>
        </w:rPr>
        <w:t>ΓΕΩΡΓΙΟΣ ΨΥΧΟΓΙΟΣ:</w:t>
      </w:r>
      <w:r>
        <w:rPr>
          <w:rFonts w:eastAsia="Times New Roman" w:cs="Times New Roman"/>
          <w:szCs w:val="24"/>
        </w:rPr>
        <w:t xml:space="preserve"> Κύριε Πρόεδρε, κύριε Υπουργέ, κυρίες και κύριοι συνάδελφοι και αγαπητοί μαθητές και καθηγητές, που έχετε έρθει </w:t>
      </w:r>
      <w:r>
        <w:rPr>
          <w:rFonts w:eastAsia="Times New Roman" w:cs="Times New Roman"/>
          <w:szCs w:val="24"/>
        </w:rPr>
        <w:lastRenderedPageBreak/>
        <w:t>σήμερα για να παρακολουθήσετε το έργο της Ολομέλειας, αρχίζω την τοποθέτησή μου με μια ουσι</w:t>
      </w:r>
      <w:r>
        <w:rPr>
          <w:rFonts w:eastAsia="Times New Roman" w:cs="Times New Roman"/>
          <w:szCs w:val="24"/>
        </w:rPr>
        <w:t>ώδη διατύπωση.</w:t>
      </w:r>
    </w:p>
    <w:p w14:paraId="2C0FBE1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παρόν νομοσχέδιο που συζητούμε σήμερα δεν θα πρέπει να το εξετάσουμε ως μονάδα. Έρχεται σε συνέχεια νομοθετικών πρωτοβουλιών και της γενικότερης πολιτικής που έχει χαράξει το Υπουργείο Δικαιοσύνης από τον Φεβρουάριο του 2015.</w:t>
      </w:r>
    </w:p>
    <w:p w14:paraId="2C0FBE1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Οι διατάξεις</w:t>
      </w:r>
      <w:r>
        <w:rPr>
          <w:rFonts w:eastAsia="Times New Roman" w:cs="Times New Roman"/>
          <w:szCs w:val="24"/>
        </w:rPr>
        <w:t xml:space="preserve"> του έρχονται σε συνέχεια προηγούμενων νομοθετημάτων, όπως των διατάξεων για την αποσυμφόρηση των φυλακών, για την κατάργηση των φυλακών τύπου Γ΄, για το σύμφωνο συμβίωσης, για την ιθαγένεια, για την </w:t>
      </w:r>
      <w:proofErr w:type="spellStart"/>
      <w:r>
        <w:rPr>
          <w:rFonts w:eastAsia="Times New Roman" w:cs="Times New Roman"/>
          <w:szCs w:val="24"/>
        </w:rPr>
        <w:t>αυστηροποίηση</w:t>
      </w:r>
      <w:proofErr w:type="spellEnd"/>
      <w:r>
        <w:rPr>
          <w:rFonts w:eastAsia="Times New Roman" w:cs="Times New Roman"/>
          <w:szCs w:val="24"/>
        </w:rPr>
        <w:t xml:space="preserve"> και διεύρυνση του αντιρατσιστικού νόμου.</w:t>
      </w:r>
    </w:p>
    <w:p w14:paraId="2C0FBE1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υμπληρώνουν και ενισχύουν την πολιτική που η Κυβέρνηση της Αριστεράς εδώ και δύο χρόνια εδραιώνει. Μια πολιτική που σέβεται τα ανθρώπινα δικαιώματα ανθρώπων οι οποίοι ζουν στη χώρα μας χωρίς δια</w:t>
      </w:r>
      <w:r>
        <w:rPr>
          <w:rFonts w:eastAsia="Times New Roman" w:cs="Times New Roman"/>
          <w:szCs w:val="24"/>
        </w:rPr>
        <w:lastRenderedPageBreak/>
        <w:t>κρίσεις, μια πολιτική που έχει ως βασικούς άξονες την προστασί</w:t>
      </w:r>
      <w:r>
        <w:rPr>
          <w:rFonts w:eastAsia="Times New Roman" w:cs="Times New Roman"/>
          <w:szCs w:val="24"/>
        </w:rPr>
        <w:t xml:space="preserve">α της ισότητας και της ισονομίας, την προστασία του κράτους-δικαίου, των ατομικών και πολιτικών δικαιωμάτων, αλλά και τον εκσυγχρονισμό και εκδημοκρατισμό του </w:t>
      </w:r>
      <w:proofErr w:type="spellStart"/>
      <w:r>
        <w:rPr>
          <w:rFonts w:eastAsia="Times New Roman" w:cs="Times New Roman"/>
          <w:szCs w:val="24"/>
        </w:rPr>
        <w:t>δικαιικού</w:t>
      </w:r>
      <w:proofErr w:type="spellEnd"/>
      <w:r>
        <w:rPr>
          <w:rFonts w:eastAsia="Times New Roman" w:cs="Times New Roman"/>
          <w:szCs w:val="24"/>
        </w:rPr>
        <w:t xml:space="preserve"> συστήματος της χώρας. </w:t>
      </w:r>
    </w:p>
    <w:p w14:paraId="2C0FBE2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ήθελα, λοιπόν, με την ευκαιρία αυτής της παρέμβασής μου να εσ</w:t>
      </w:r>
      <w:r>
        <w:rPr>
          <w:rFonts w:eastAsia="Times New Roman" w:cs="Times New Roman"/>
          <w:szCs w:val="24"/>
        </w:rPr>
        <w:t xml:space="preserve">τιάσω στο πρώτο και στο τελευταίο κεφάλαιο του παρόντος σχεδίου νόμου: Το πρώτο κεφάλαιο αφορά στην εφαρμογή της αρχής της ίσης μεταχείρισης στην απασχόληση και στην εργασία. Πρόκειται για ενσωμάτωση </w:t>
      </w:r>
      <w:r>
        <w:rPr>
          <w:rFonts w:eastAsia="Times New Roman" w:cs="Times New Roman"/>
          <w:szCs w:val="24"/>
        </w:rPr>
        <w:t xml:space="preserve">οδηγιών </w:t>
      </w:r>
      <w:r>
        <w:rPr>
          <w:rFonts w:eastAsia="Times New Roman" w:cs="Times New Roman"/>
          <w:szCs w:val="24"/>
        </w:rPr>
        <w:t>με ένα διευρυμένο πλαίσιο, το οποίο έχουμε εισαγ</w:t>
      </w:r>
      <w:r>
        <w:rPr>
          <w:rFonts w:eastAsia="Times New Roman" w:cs="Times New Roman"/>
          <w:szCs w:val="24"/>
        </w:rPr>
        <w:t xml:space="preserve">άγει. </w:t>
      </w:r>
    </w:p>
    <w:p w14:paraId="2C0FBE2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Καλύπτει ανθρώπους ανεξαρτήτως φυλής, χρώματος, θρησκείας ή άλλων πεποιθήσεων, εθνικής καταγωγής, σεξουαλικού προσανατολισμού κλπ</w:t>
      </w:r>
      <w:r>
        <w:rPr>
          <w:rFonts w:eastAsia="Times New Roman" w:cs="Times New Roman"/>
          <w:szCs w:val="24"/>
        </w:rPr>
        <w:t>.</w:t>
      </w:r>
      <w:r>
        <w:rPr>
          <w:rFonts w:eastAsia="Times New Roman" w:cs="Times New Roman"/>
          <w:szCs w:val="24"/>
        </w:rPr>
        <w:t>. Επίσης, πραγματοποιείται η προσθήκη και νέων κριτηρίων δυσμενούς διάκρισης, δηλαδή δεν επιτρέπεται να γίνουν διακρίσε</w:t>
      </w:r>
      <w:r>
        <w:rPr>
          <w:rFonts w:eastAsia="Times New Roman" w:cs="Times New Roman"/>
          <w:szCs w:val="24"/>
        </w:rPr>
        <w:t xml:space="preserve">ις και για μια σειρά άλλων κριτηρίων, τα οποία είναι η χρόνια ασθένεια, στην οποία εντάσσεται και η </w:t>
      </w:r>
      <w:proofErr w:type="spellStart"/>
      <w:r>
        <w:rPr>
          <w:rFonts w:eastAsia="Times New Roman" w:cs="Times New Roman"/>
          <w:szCs w:val="24"/>
        </w:rPr>
        <w:t>οροθετικότητα</w:t>
      </w:r>
      <w:proofErr w:type="spellEnd"/>
      <w:r>
        <w:rPr>
          <w:rFonts w:eastAsia="Times New Roman" w:cs="Times New Roman"/>
          <w:szCs w:val="24"/>
        </w:rPr>
        <w:t xml:space="preserve">, η οικογενειακή και κοινωνική κατάσταση </w:t>
      </w:r>
      <w:r>
        <w:rPr>
          <w:rFonts w:eastAsia="Times New Roman" w:cs="Times New Roman"/>
          <w:szCs w:val="24"/>
        </w:rPr>
        <w:lastRenderedPageBreak/>
        <w:t>για αποφυλακισμένους, άτομα εξαρτημένα από ουσίες κλπ</w:t>
      </w:r>
      <w:r>
        <w:rPr>
          <w:rFonts w:eastAsia="Times New Roman" w:cs="Times New Roman"/>
          <w:szCs w:val="24"/>
        </w:rPr>
        <w:t>.</w:t>
      </w:r>
      <w:r>
        <w:rPr>
          <w:rFonts w:eastAsia="Times New Roman" w:cs="Times New Roman"/>
          <w:szCs w:val="24"/>
        </w:rPr>
        <w:t xml:space="preserve">, η διάκριση λόγω </w:t>
      </w:r>
      <w:r>
        <w:rPr>
          <w:rFonts w:eastAsia="Times New Roman" w:cs="Times New Roman"/>
          <w:szCs w:val="24"/>
        </w:rPr>
        <w:t>«</w:t>
      </w:r>
      <w:proofErr w:type="spellStart"/>
      <w:r>
        <w:rPr>
          <w:rFonts w:eastAsia="Times New Roman" w:cs="Times New Roman"/>
          <w:szCs w:val="24"/>
        </w:rPr>
        <w:t>νομιζόμενων</w:t>
      </w:r>
      <w:proofErr w:type="spellEnd"/>
      <w:r>
        <w:rPr>
          <w:rFonts w:eastAsia="Times New Roman" w:cs="Times New Roman"/>
          <w:szCs w:val="24"/>
        </w:rPr>
        <w:t xml:space="preserve"> χαρακτηριστικών</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καθώς και η διάκριση λόγω στενής σχέσης με άτομο που πληροί κάποιοι από τα παραπάνω χαρακτηριστικά. </w:t>
      </w:r>
    </w:p>
    <w:p w14:paraId="2C0FBE2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Οι διατάξεις αυτές προσβλέπουν στην προώθηση της αρχής της ισότητας, σε έναν από τους πιο βασικούς και κρίσιμους τομείς της ελληνικής κοινωνίας, αυτόν της</w:t>
      </w:r>
      <w:r>
        <w:rPr>
          <w:rFonts w:eastAsia="Times New Roman" w:cs="Times New Roman"/>
          <w:szCs w:val="24"/>
        </w:rPr>
        <w:t xml:space="preserve"> εργασίας. Με αυτόν τον τρόπο στοχεύουμε στην κοινωνική συνοχή και στην εμπέδωση μιας κοινής εργασιακής αντίληψης πέρα από διακρίσεις. </w:t>
      </w:r>
    </w:p>
    <w:p w14:paraId="2C0FBE2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Σίγουρα δεν χάνουμε και τη μεγάλη εικόνα που λέει ότι η μάχη για τα εργασιακά μέσα από τη διαπραγμάτευση πρέπει να ολοκλ</w:t>
      </w:r>
      <w:r>
        <w:rPr>
          <w:rFonts w:eastAsia="Times New Roman" w:cs="Times New Roman"/>
          <w:szCs w:val="24"/>
        </w:rPr>
        <w:t xml:space="preserve">ηρωθεί με τις κόκκινες γραμμές, που είναι οι συλλογικές διαπραγματεύσεις αλλά και η διατήρηση του ανώτατου ορίου των ομαδικών απολύσεων. </w:t>
      </w:r>
    </w:p>
    <w:p w14:paraId="2C0FBE2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ξέρουμε ότι θα πρέπει να έχουμε και ένα αποτελεσματικό Σώμα Επιθεώρησης Εργασίας, το οποίο να ελέγχει όλες αυτές τις προϋποθέσεις και τις εργασιακές σχέσεις μέσα στο πλαίσιο του νόμου. </w:t>
      </w:r>
    </w:p>
    <w:p w14:paraId="2C0FBE2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Με το τέταρτο και τελευταίο κεφάλαιο του σχεδίου νόμου συστήνε</w:t>
      </w:r>
      <w:r>
        <w:rPr>
          <w:rFonts w:eastAsia="Times New Roman" w:cs="Times New Roman"/>
          <w:szCs w:val="24"/>
        </w:rPr>
        <w:t xml:space="preserve">ται πλέον ο Εθνικός Μηχανισμός Διερεύνησης Περιστατικών Αυθαιρεσίας στα Σώματα Ασφαλείας. Η Ελλάδα έχει καταδικαστεί αρκετές φορές για τέτοιου είδους παραβιάσεις ενώπιον του Ευρωπαϊκού Δικαστηρίου για τα </w:t>
      </w:r>
      <w:r>
        <w:rPr>
          <w:rFonts w:eastAsia="Times New Roman" w:cs="Times New Roman"/>
          <w:szCs w:val="24"/>
        </w:rPr>
        <w:t xml:space="preserve">δικαιώματα </w:t>
      </w:r>
      <w:r>
        <w:rPr>
          <w:rFonts w:eastAsia="Times New Roman" w:cs="Times New Roman"/>
          <w:szCs w:val="24"/>
        </w:rPr>
        <w:t xml:space="preserve">του </w:t>
      </w:r>
      <w:r>
        <w:rPr>
          <w:rFonts w:eastAsia="Times New Roman" w:cs="Times New Roman"/>
          <w:szCs w:val="24"/>
        </w:rPr>
        <w:t>ανθρώπου</w:t>
      </w:r>
      <w:r>
        <w:rPr>
          <w:rFonts w:eastAsia="Times New Roman" w:cs="Times New Roman"/>
          <w:szCs w:val="24"/>
        </w:rPr>
        <w:t xml:space="preserve">. </w:t>
      </w:r>
    </w:p>
    <w:p w14:paraId="2C0FBE2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Οι συγκεκριμένες παραβιάσε</w:t>
      </w:r>
      <w:r>
        <w:rPr>
          <w:rFonts w:eastAsia="Times New Roman" w:cs="Times New Roman"/>
          <w:szCs w:val="24"/>
        </w:rPr>
        <w:t xml:space="preserve">ις αφορούν βασανιστήρια και άλλες προσβολές της ανθρώπινης αξιοπρέπειας, δεύτερον παράνομες εκ προθέσεως προσβολές κατά της ζωής ή της σωματικής ακεραιότητας ή της υγείας ή της προσωπικής και γενετήσιας ελευθερίας και τρίτον παράνομη χρήση πυροβόλου όπλου </w:t>
      </w:r>
      <w:r>
        <w:rPr>
          <w:rFonts w:eastAsia="Times New Roman" w:cs="Times New Roman"/>
          <w:szCs w:val="24"/>
        </w:rPr>
        <w:t xml:space="preserve">και παράνομη συμπεριφορά με ρατσιστικά κίνητρα. </w:t>
      </w:r>
    </w:p>
    <w:p w14:paraId="2C0FBE2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w:t>
      </w:r>
      <w:r>
        <w:rPr>
          <w:rFonts w:eastAsia="Times New Roman" w:cs="Times New Roman"/>
          <w:szCs w:val="24"/>
        </w:rPr>
        <w:t>αυτό το πλαίσιο</w:t>
      </w:r>
      <w:r>
        <w:rPr>
          <w:rFonts w:eastAsia="Times New Roman" w:cs="Times New Roman"/>
          <w:szCs w:val="24"/>
        </w:rPr>
        <w:t xml:space="preserve">, ο Επίτροπος Ανθρωπίνων Δικαιωμάτων του Συμβουλίου της Ευρώπης, ο κ. </w:t>
      </w:r>
      <w:proofErr w:type="spellStart"/>
      <w:r>
        <w:rPr>
          <w:rFonts w:eastAsia="Times New Roman" w:cs="Times New Roman"/>
          <w:szCs w:val="24"/>
        </w:rPr>
        <w:t>Μούιζνιεκς</w:t>
      </w:r>
      <w:proofErr w:type="spellEnd"/>
      <w:r>
        <w:rPr>
          <w:rFonts w:eastAsia="Times New Roman" w:cs="Times New Roman"/>
          <w:szCs w:val="24"/>
        </w:rPr>
        <w:t xml:space="preserve">, </w:t>
      </w:r>
      <w:proofErr w:type="spellStart"/>
      <w:r>
        <w:rPr>
          <w:rFonts w:eastAsia="Times New Roman" w:cs="Times New Roman"/>
          <w:szCs w:val="24"/>
        </w:rPr>
        <w:t>πολλάκις</w:t>
      </w:r>
      <w:proofErr w:type="spellEnd"/>
      <w:r>
        <w:rPr>
          <w:rFonts w:eastAsia="Times New Roman" w:cs="Times New Roman"/>
          <w:szCs w:val="24"/>
        </w:rPr>
        <w:t xml:space="preserve"> είχε κάνει συστάσεις στη χώρα μας για να ενεργοποιήσει τον συγκεκριμένο εθνικό μηχανισμό. </w:t>
      </w:r>
    </w:p>
    <w:p w14:paraId="2C0FBE2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Συγκεκρ</w:t>
      </w:r>
      <w:r>
        <w:rPr>
          <w:rFonts w:eastAsia="Times New Roman" w:cs="Times New Roman"/>
          <w:szCs w:val="24"/>
        </w:rPr>
        <w:t xml:space="preserve">ιμένα, σε εμάς τους Βουλευτές της Κοινοβουλευτικής Συνέλευσης του Συμβουλίου της Ευρώπης είχε τονίσει τη σημασία της θέσπισης και της λειτουργίας του συγκεκριμένου </w:t>
      </w:r>
      <w:r>
        <w:rPr>
          <w:rFonts w:eastAsia="Times New Roman" w:cs="Times New Roman"/>
          <w:szCs w:val="24"/>
        </w:rPr>
        <w:t xml:space="preserve">μηχανισμού </w:t>
      </w:r>
      <w:r>
        <w:rPr>
          <w:rFonts w:eastAsia="Times New Roman" w:cs="Times New Roman"/>
          <w:szCs w:val="24"/>
        </w:rPr>
        <w:t xml:space="preserve">και τη δημιουργία ενός αποτελεσματικού οργάνου που να εξετάζει τέτοια ζητήματα. </w:t>
      </w:r>
    </w:p>
    <w:p w14:paraId="2C0FBE2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Νομίζω ότι με την εξέλιξη αυτή εκπληρώνουμε μια βασική προϋπόθεση και υποχρέωση και ευθυγραμμιζόμαστε με τις αρχές του Συμβουλίου της Ευρώπης και του Επιτρόπου. </w:t>
      </w:r>
    </w:p>
    <w:p w14:paraId="2C0FBE2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Σε συνέχεια της ανάλυσής μου για το τέταρτο κεφάλαιο του σχεδίου νόμου, θέλω να πω τα εξής: Η </w:t>
      </w:r>
      <w:r>
        <w:rPr>
          <w:rFonts w:eastAsia="Times New Roman" w:cs="Times New Roman"/>
          <w:szCs w:val="24"/>
        </w:rPr>
        <w:t>ανεπάρκεια στον έλεγχο πράξεων των Σωμάτων Ασφαλείας οφείλεται κατά κύριο λόγο στο γεγονός ότι, όπως ανέ</w:t>
      </w:r>
      <w:r>
        <w:rPr>
          <w:rFonts w:eastAsia="Times New Roman" w:cs="Times New Roman"/>
          <w:szCs w:val="24"/>
        </w:rPr>
        <w:lastRenderedPageBreak/>
        <w:t>φεραν και προηγούμενοι συνάδελφοι, ο έλεγχος αυτός γινόταν από όργανα τα οποία εντάσσονταν στον ίδιο διοικητικό φορέα με τους εξεταζόμενους.</w:t>
      </w:r>
    </w:p>
    <w:p w14:paraId="2C0FBE2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Εθνικός Μ</w:t>
      </w:r>
      <w:r>
        <w:rPr>
          <w:rFonts w:eastAsia="Times New Roman" w:cs="Times New Roman"/>
          <w:szCs w:val="24"/>
        </w:rPr>
        <w:t>ηχανισμός πλέον δεν θα λειτουργεί υπό τον έλεγχο ή την εποπτεία κάποιου Υπουργείου. Για λόγους διαφάνειας, λειτουργικής ανεξαρτησίας και αποτελεσματικότητας θα λειτουργεί στο πλαίσιο του Συνηγόρου του Πολίτη που είναι μια ανεξάρτητη αρχή και έχει ασχοληθεί</w:t>
      </w:r>
      <w:r>
        <w:rPr>
          <w:rFonts w:eastAsia="Times New Roman" w:cs="Times New Roman"/>
          <w:szCs w:val="24"/>
        </w:rPr>
        <w:t xml:space="preserve"> επί χρόνια με αντίστοιχα θέματα, έχει δηλαδή και τεχνογνωσία. </w:t>
      </w:r>
    </w:p>
    <w:p w14:paraId="2C0FBE2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διερευνά καταγγελίες για πράξεις του ένστολου προσωπικού της ΕΛΑΣ, του Λιμενικού, της Ελληνικής Ακτοφυλακής, του Πυροσβεστικού Σώματος και υπαλλήλων καταστημάτων κράτησης. Σ’ αυτό το σημείο</w:t>
      </w:r>
      <w:r>
        <w:rPr>
          <w:rFonts w:eastAsia="Times New Roman" w:cs="Times New Roman"/>
          <w:szCs w:val="24"/>
        </w:rPr>
        <w:t xml:space="preserve"> θα πρέπει να σημειώσουμε ότι δεν αναφερόμαστε συλλήβδην προφανώς στους ανθρώπους που υπηρετούν στα Σώματα Ασφαλείας. Μιλάμε για </w:t>
      </w:r>
      <w:r>
        <w:rPr>
          <w:rFonts w:eastAsia="Times New Roman" w:cs="Times New Roman"/>
          <w:szCs w:val="24"/>
        </w:rPr>
        <w:lastRenderedPageBreak/>
        <w:t>συγκεκριμένες περιπτώσεις, οι οποίες όμως, όταν συμβαίνουν, δυσφημίζουν και το Σώμα και τη χώρα στο εξωτερικό. Επομένως, θα πρέ</w:t>
      </w:r>
      <w:r>
        <w:rPr>
          <w:rFonts w:eastAsia="Times New Roman" w:cs="Times New Roman"/>
          <w:szCs w:val="24"/>
        </w:rPr>
        <w:t>πει να αντιμετωπιστούν.</w:t>
      </w:r>
    </w:p>
    <w:p w14:paraId="2C0FBE2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όπως προανέφερα, με αυτό το νομοθέτημα επιτυγχάνουμε ακόμη ένα σημαντικό βήμα στην υλοποίηση του εκδημοκρατισμού της ελληνικής κοινωνίας, αλλά και των δημόσιων αρχών. Δεν αρκούμαστε όμως στις μέχρι τώρα</w:t>
      </w:r>
      <w:r>
        <w:rPr>
          <w:rFonts w:eastAsia="Times New Roman" w:cs="Times New Roman"/>
          <w:szCs w:val="24"/>
        </w:rPr>
        <w:t xml:space="preserve"> νομοθετικές πρωτοβουλίες και πρέπει να παλέψουμε για περισσότερα. Δυστυχώς, αν και βρισκόμαστε στο 2016, πολλοί συμπολίτες μας δεν είναι ακόμα ικανοί να απολαύσουν συγκεκριμένα ατομικά και κοινωνικά δικαιώματα. </w:t>
      </w:r>
    </w:p>
    <w:p w14:paraId="2C0FBE2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 αυτή την κατεύθυνση υπάρχει η εξουσιοδοτ</w:t>
      </w:r>
      <w:r>
        <w:rPr>
          <w:rFonts w:eastAsia="Times New Roman" w:cs="Times New Roman"/>
          <w:szCs w:val="24"/>
        </w:rPr>
        <w:t xml:space="preserve">ική διάταξη του άρθρου 24, όπου τα συναρμόδια Υπουργεία θα μπορέσουν, κατόπιν της εφαρμογής του νόμου, να επεκτείνουν τους τομείς προστασίας αυτού του νομοσχεδίου για την εργασία και την απασχόληση, ενώ το επόμενο διάστημα </w:t>
      </w:r>
      <w:r>
        <w:rPr>
          <w:rFonts w:eastAsia="Times New Roman" w:cs="Times New Roman"/>
          <w:szCs w:val="24"/>
        </w:rPr>
        <w:lastRenderedPageBreak/>
        <w:t>ετοιμάζεται και νομοσχέδιο που θα</w:t>
      </w:r>
      <w:r>
        <w:rPr>
          <w:rFonts w:eastAsia="Times New Roman" w:cs="Times New Roman"/>
          <w:szCs w:val="24"/>
        </w:rPr>
        <w:t xml:space="preserve"> ρυθμίζει γενικότερα τη νομική αναγνώριση ταυτότητας φύλλου, ένα νομοσχέδιο το οποίο όσοι δραστηριοποιούμαστε στον τομέα των δικαιωμάτων περιμένουμε με μεγάλο ενδιαφέρον. </w:t>
      </w:r>
    </w:p>
    <w:p w14:paraId="2C0FBE2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κυρίες και κύριοι συνάδελφοι, όλες αυτές οι διατάξεις που</w:t>
      </w:r>
      <w:r>
        <w:rPr>
          <w:rFonts w:eastAsia="Times New Roman" w:cs="Times New Roman"/>
          <w:szCs w:val="24"/>
        </w:rPr>
        <w:t xml:space="preserve"> έχουν έρθει, που έρχονται και θα έρθουν διαμορφώνουν βήμα-βήμα το αποτύπωμα της Αριστεράς στην ελληνική πολιτική ιστορία, το αποτύπωμα της δικής μας πολιτικής στα μικρά και μεγάλα θέματα των δικαιωμάτων, μιας πολιτικής που οραματίζεται, αλλά και σχεδιάζει</w:t>
      </w:r>
      <w:r>
        <w:rPr>
          <w:rFonts w:eastAsia="Times New Roman" w:cs="Times New Roman"/>
          <w:szCs w:val="24"/>
        </w:rPr>
        <w:t xml:space="preserve"> μια κοινωνία δικαιότερη, που βλέπει όλους τους ανθρώπους ίσους, δεν βάζει ταμπέλες, δεν μισεί και δεν εκδικείται. Το να ακούγονται λόγοι μίσους μέσα σε αυτό το κτήριο, από όποιον και αν ακούγονται, είναι απαράδεκτο και πρέπει να τελειώσει. </w:t>
      </w:r>
    </w:p>
    <w:p w14:paraId="2C0FBE3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w:t>
      </w:r>
    </w:p>
    <w:p w14:paraId="2C0FBE31" w14:textId="77777777" w:rsidR="0032345F" w:rsidRDefault="00CA05C6">
      <w:pPr>
        <w:spacing w:after="0" w:line="600" w:lineRule="auto"/>
        <w:ind w:firstLine="720"/>
        <w:jc w:val="center"/>
        <w:rPr>
          <w:rFonts w:eastAsia="Times New Roman"/>
          <w:bCs/>
        </w:rPr>
      </w:pPr>
      <w:r>
        <w:rPr>
          <w:rFonts w:eastAsia="Times New Roman"/>
          <w:bCs/>
        </w:rPr>
        <w:t>(Χε</w:t>
      </w:r>
      <w:r>
        <w:rPr>
          <w:rFonts w:eastAsia="Times New Roman"/>
          <w:bCs/>
        </w:rPr>
        <w:t>ιροκροτήματα από την πτέρυγα του ΣΥΡΙΖΑ)</w:t>
      </w:r>
    </w:p>
    <w:p w14:paraId="2C0FBE3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κύριε συνάδελφε. </w:t>
      </w:r>
    </w:p>
    <w:p w14:paraId="2C0FBE3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Τζαβάρας για δώδεκα λεπτά. </w:t>
      </w:r>
    </w:p>
    <w:p w14:paraId="2C0FBE34" w14:textId="77777777" w:rsidR="0032345F" w:rsidRDefault="00CA05C6">
      <w:pPr>
        <w:spacing w:after="0" w:line="600" w:lineRule="auto"/>
        <w:ind w:firstLine="720"/>
        <w:jc w:val="both"/>
        <w:rPr>
          <w:rFonts w:eastAsia="Times New Roman" w:cs="Times New Roman"/>
          <w:szCs w:val="24"/>
        </w:rPr>
      </w:pPr>
      <w:r>
        <w:rPr>
          <w:rFonts w:eastAsia="Times New Roman"/>
          <w:b/>
          <w:bCs/>
          <w:color w:val="242424"/>
        </w:rPr>
        <w:t xml:space="preserve">ΣΤΑΥΡΟΣ ΚΟΝΤΟΝΗΣ (Υπουργός Δικαιοσύνης, Διαφάνειας και </w:t>
      </w:r>
      <w:r>
        <w:rPr>
          <w:rFonts w:eastAsia="Times New Roman"/>
          <w:b/>
          <w:bCs/>
          <w:color w:val="242424"/>
        </w:rPr>
        <w:t>Ανθρωπίνων Δικαιωμάτων):</w:t>
      </w:r>
      <w:r>
        <w:rPr>
          <w:rFonts w:eastAsia="Times New Roman" w:cs="Times New Roman"/>
          <w:szCs w:val="24"/>
        </w:rPr>
        <w:t xml:space="preserve"> Κύριε Πρόεδρε, έχουν ζητήσει δύο Υπουργοί τον λόγο για δύο τροπολογίες. </w:t>
      </w:r>
    </w:p>
    <w:p w14:paraId="2C0FBE35"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Να τελειώσει ο κ. Τζαβάρας πρώτα; </w:t>
      </w:r>
    </w:p>
    <w:p w14:paraId="2C0FBE36" w14:textId="77777777" w:rsidR="0032345F" w:rsidRDefault="00CA05C6">
      <w:pPr>
        <w:spacing w:after="0" w:line="600" w:lineRule="auto"/>
        <w:ind w:firstLine="720"/>
        <w:jc w:val="both"/>
        <w:rPr>
          <w:rFonts w:eastAsia="Times New Roman" w:cs="Times New Roman"/>
          <w:szCs w:val="24"/>
        </w:rPr>
      </w:pPr>
      <w:r>
        <w:rPr>
          <w:rFonts w:eastAsia="Times New Roman"/>
          <w:b/>
          <w:bCs/>
          <w:color w:val="242424"/>
        </w:rPr>
        <w:t>ΣΤΑΥΡΟΣ ΚΟΝΤΟΝΗΣ (Υπουργός Δικαιοσύνης, Διαφάνειας και Ανθρωπίνων Δικαιωμάτων):</w:t>
      </w:r>
      <w:r>
        <w:rPr>
          <w:rFonts w:eastAsia="Times New Roman" w:cs="Times New Roman"/>
          <w:szCs w:val="24"/>
        </w:rPr>
        <w:t xml:space="preserve"> Ναι, μόλις τελειώσει ο κ. Τζαβάρας. </w:t>
      </w:r>
    </w:p>
    <w:p w14:paraId="2C0FBE37"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Ορίστε, κύριε Τζαβάρα, έχετε τον λόγο. </w:t>
      </w:r>
    </w:p>
    <w:p w14:paraId="2C0FBE3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κύριε Πρόεδρε.</w:t>
      </w:r>
    </w:p>
    <w:p w14:paraId="2C0FBE3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Αναμφισβήτητα</w:t>
      </w:r>
      <w:r>
        <w:rPr>
          <w:rFonts w:eastAsia="Times New Roman" w:cs="Times New Roman"/>
          <w:szCs w:val="24"/>
        </w:rPr>
        <w:t>,</w:t>
      </w:r>
      <w:r>
        <w:rPr>
          <w:rFonts w:eastAsia="Times New Roman" w:cs="Times New Roman"/>
          <w:szCs w:val="24"/>
        </w:rPr>
        <w:t xml:space="preserve"> η ενσωμάτωση στο εθνικό δίκαιο κανόνων οι οποίοι δημιουργούν τις προϋποθέσεις που </w:t>
      </w:r>
      <w:r>
        <w:rPr>
          <w:rFonts w:eastAsia="Times New Roman" w:cs="Times New Roman"/>
          <w:szCs w:val="24"/>
        </w:rPr>
        <w:t xml:space="preserve">απαιτούνται προκειμένου να υπάρξει μια πλήρης εφαρμογή και προώθηση της αρχής της ίσης μεταχείρισης και κυρίως για την καταπολέμηση των διακρίσεων που έχουν σχέση με </w:t>
      </w:r>
      <w:proofErr w:type="spellStart"/>
      <w:r>
        <w:rPr>
          <w:rFonts w:eastAsia="Times New Roman" w:cs="Times New Roman"/>
          <w:szCs w:val="24"/>
        </w:rPr>
        <w:t>εθνοτικές</w:t>
      </w:r>
      <w:proofErr w:type="spellEnd"/>
      <w:r>
        <w:rPr>
          <w:rFonts w:eastAsia="Times New Roman" w:cs="Times New Roman"/>
          <w:szCs w:val="24"/>
        </w:rPr>
        <w:t>, εθνικές, θρησκευτικής ή άλλου είδους διακρίσεις είναι πολύ μεγάλη στιγμή για το</w:t>
      </w:r>
      <w:r>
        <w:rPr>
          <w:rFonts w:eastAsia="Times New Roman" w:cs="Times New Roman"/>
          <w:szCs w:val="24"/>
        </w:rPr>
        <w:t xml:space="preserve"> Κοινοβούλιο. </w:t>
      </w:r>
    </w:p>
    <w:p w14:paraId="2C0FBE3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Πλην όμως είναι πολύ ενδιαφέρον να διαπιστώνουμε ότι κυρίως η πλευρά της </w:t>
      </w:r>
      <w:r>
        <w:rPr>
          <w:rFonts w:eastAsia="Times New Roman" w:cs="Times New Roman"/>
          <w:szCs w:val="24"/>
        </w:rPr>
        <w:t xml:space="preserve">συμπολίτευσης </w:t>
      </w:r>
      <w:r>
        <w:rPr>
          <w:rFonts w:eastAsia="Times New Roman" w:cs="Times New Roman"/>
          <w:szCs w:val="24"/>
        </w:rPr>
        <w:t xml:space="preserve">ανακαλύπτει τα αγαθά του ηθικού φιλελευθερισμού και γίνεται υπέρμαχος των ανθρωπίνων δικαιωμάτων. Προσέξτε όμως, δεν χρειάζονται υπερβολές. Όλα θα πρέπει </w:t>
      </w:r>
      <w:r>
        <w:rPr>
          <w:rFonts w:eastAsia="Times New Roman" w:cs="Times New Roman"/>
          <w:szCs w:val="24"/>
        </w:rPr>
        <w:t xml:space="preserve">να γίνονται με μέτρο και κυρίως με βάση τη λογική που προκύπτει μέσα από την ιδεολογία που πλέον είναι γνωστή ως </w:t>
      </w:r>
      <w:proofErr w:type="spellStart"/>
      <w:r>
        <w:rPr>
          <w:rFonts w:eastAsia="Times New Roman" w:cs="Times New Roman"/>
          <w:szCs w:val="24"/>
        </w:rPr>
        <w:t>πρόταγμα</w:t>
      </w:r>
      <w:proofErr w:type="spellEnd"/>
      <w:r>
        <w:rPr>
          <w:rFonts w:eastAsia="Times New Roman" w:cs="Times New Roman"/>
          <w:szCs w:val="24"/>
        </w:rPr>
        <w:t xml:space="preserve"> του Διαφωτισμού. </w:t>
      </w:r>
    </w:p>
    <w:p w14:paraId="2C0FBE3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Αυτή ακριβώς η ιδεολογία των ανθρωπίνων δικαιωμάτων είναι που μας δίνει το δικαίωμα, ως πολιτεία </w:t>
      </w:r>
      <w:proofErr w:type="spellStart"/>
      <w:r>
        <w:rPr>
          <w:rFonts w:eastAsia="Times New Roman" w:cs="Times New Roman"/>
          <w:szCs w:val="24"/>
        </w:rPr>
        <w:t>δικαιοκρατούμενη</w:t>
      </w:r>
      <w:proofErr w:type="spellEnd"/>
      <w:r>
        <w:rPr>
          <w:rFonts w:eastAsia="Times New Roman" w:cs="Times New Roman"/>
          <w:szCs w:val="24"/>
        </w:rPr>
        <w:t>, ν</w:t>
      </w:r>
      <w:r>
        <w:rPr>
          <w:rFonts w:eastAsia="Times New Roman" w:cs="Times New Roman"/>
          <w:szCs w:val="24"/>
        </w:rPr>
        <w:t xml:space="preserve">α μην επιτρέπουμε </w:t>
      </w:r>
      <w:r>
        <w:rPr>
          <w:rFonts w:eastAsia="Times New Roman" w:cs="Times New Roman"/>
          <w:szCs w:val="24"/>
        </w:rPr>
        <w:lastRenderedPageBreak/>
        <w:t>να γίνονται διακρίσεις σε κάθε άνθρωπο που ζει εντός των ορίων της ελληνικής επικράτειας, με βάση τα στοιχεία που αναφέρουν οι συγκεκριμένες αποφάσεις-</w:t>
      </w:r>
      <w:r>
        <w:rPr>
          <w:rFonts w:eastAsia="Times New Roman" w:cs="Times New Roman"/>
          <w:szCs w:val="24"/>
        </w:rPr>
        <w:t>οδηγίες</w:t>
      </w:r>
      <w:r>
        <w:rPr>
          <w:rFonts w:eastAsia="Times New Roman" w:cs="Times New Roman"/>
          <w:szCs w:val="24"/>
        </w:rPr>
        <w:t xml:space="preserve">. </w:t>
      </w:r>
    </w:p>
    <w:p w14:paraId="2C0FBE3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Όμως, θεωρώ ότι υπάρχουν κάποια στοιχεία στο νομοσχέδιο τα οποία πρέπει να ξα</w:t>
      </w:r>
      <w:r>
        <w:rPr>
          <w:rFonts w:eastAsia="Times New Roman" w:cs="Times New Roman"/>
          <w:szCs w:val="24"/>
        </w:rPr>
        <w:t>ναδούμε. Θα αναφερθώ κυρίως στην περίπτωση του τετάρτου κεφαλαίου, εκεί δηλαδή όπου προκειμένου να αντιμετωπίσουμε τις πράγματι υπαρκτές και επί σειρά ετών υπάρχουσες εναντίον μας αιτιάσεις του Επιτρόπου Ανθρωπίνων Δικαιωμάτων του Συμβουλίου της Ευρώπης, φ</w:t>
      </w:r>
      <w:r>
        <w:rPr>
          <w:rFonts w:eastAsia="Times New Roman" w:cs="Times New Roman"/>
          <w:szCs w:val="24"/>
        </w:rPr>
        <w:t xml:space="preserve">τάνουμε στο σημείο να κάνουμε υπερβολικές ρυθμίσεις, ρυθμίσεις τέτοιες που αλλοιώνουν τη φυσιογνωμία θεσμικών οργάνων που προβλέπονται από το Σύνταγμα και αυτό βεβαίως θεωρώ ότι ισχύει στην περίπτωση του Συνηγόρου του Πολίτη. </w:t>
      </w:r>
    </w:p>
    <w:p w14:paraId="2C0FBE3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Διότι, κύριε Υπουργέ, θεωρώ π</w:t>
      </w:r>
      <w:r>
        <w:rPr>
          <w:rFonts w:eastAsia="Times New Roman" w:cs="Times New Roman"/>
          <w:szCs w:val="24"/>
        </w:rPr>
        <w:t xml:space="preserve">ολύ σημαντική την πρωτοβουλία του άρθρου 56. Πλην, όμως, εδώ, στον βαθμό και την έκταση που συμπλέκεται </w:t>
      </w:r>
      <w:r>
        <w:rPr>
          <w:rFonts w:eastAsia="Times New Roman" w:cs="Times New Roman"/>
          <w:szCs w:val="24"/>
        </w:rPr>
        <w:lastRenderedPageBreak/>
        <w:t>και ουσιαστικά προκαλεί και σύγχυση μεταξύ των θεσπισμένων πειθαρχικών δικαιοδοσιών στα σώματα της Πυροσβεστικής, της Αστυνομίας και του Λιμενικού από τ</w:t>
      </w:r>
      <w:r>
        <w:rPr>
          <w:rFonts w:eastAsia="Times New Roman" w:cs="Times New Roman"/>
          <w:szCs w:val="24"/>
        </w:rPr>
        <w:t>η μια πλευρά, και, από την άλλη, στις αρμοδιότητες που έχει ως ανεξάρτητη αρχή ο Συνήγορος του Πολίτη, επιβάλλεται να κάνουμε κάποιες διακρίσεις.</w:t>
      </w:r>
    </w:p>
    <w:p w14:paraId="2C0FBE3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Εγώ, λοιπόν, βλέπω ότι ενώ με τον ν.3094/2003 και με βάση, βέβαια, την ισχύουσα διάταξη που ως αρμοδιότητα </w:t>
      </w:r>
      <w:r>
        <w:rPr>
          <w:rFonts w:eastAsia="Times New Roman" w:cs="Times New Roman"/>
          <w:szCs w:val="24"/>
        </w:rPr>
        <w:t>απονέμει στον Συνήγορο του Πολίτη τη μεσολάβηση μεταξύ δημοσίων αρχών, νομικών προσώπων δημοσίου δικαίου ή οργανισμών τοπικής αυτοδιοίκησης από τη μια πλευρά, και των πολιτών από την άλλη, και αφορά την προστασία των δικαιωμάτων που υπάρχουν κατοχυρωμένα α</w:t>
      </w:r>
      <w:r>
        <w:rPr>
          <w:rFonts w:eastAsia="Times New Roman" w:cs="Times New Roman"/>
          <w:szCs w:val="24"/>
        </w:rPr>
        <w:t>πό το Σύνταγμα και παραβιάζονται με τις οποιεσδήποτε πράξεις ή παραλείψεις της διοίκησης, εκεί ακριβώς δεν χωρεί να υπάρχει σύγχυση με τη λειτουργία των πειθαρχικών οργάνων.</w:t>
      </w:r>
    </w:p>
    <w:p w14:paraId="2C0FBE3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τουλάχιστον με βάση το </w:t>
      </w:r>
      <w:r>
        <w:rPr>
          <w:rFonts w:eastAsia="Times New Roman" w:cs="Times New Roman"/>
          <w:szCs w:val="24"/>
        </w:rPr>
        <w:t>προεδρικό διάταγμα</w:t>
      </w:r>
      <w:r>
        <w:rPr>
          <w:rFonts w:eastAsia="Times New Roman" w:cs="Times New Roman"/>
          <w:szCs w:val="24"/>
        </w:rPr>
        <w:t xml:space="preserve"> 120/2008 στο άρθρο 43 συγκεκριμέν</w:t>
      </w:r>
      <w:r>
        <w:rPr>
          <w:rFonts w:eastAsia="Times New Roman" w:cs="Times New Roman"/>
          <w:szCs w:val="24"/>
        </w:rPr>
        <w:t>α, για να πάρουμε μια περίπτωση, δεν επιτρέπεται αναστολή της πειθαρχικής διαδικασίας ούτε όταν υπάρχει σε εξέλιξη ποινική δίκη. Άρα, πώς μπορούμε να δεχθούμε ότι μια πειθαρχική διαδικασία που έχει ξεκινήσει και αφορά την άσκηση πειθαρχικής δίωξης εναντίον</w:t>
      </w:r>
      <w:r>
        <w:rPr>
          <w:rFonts w:eastAsia="Times New Roman" w:cs="Times New Roman"/>
          <w:szCs w:val="24"/>
        </w:rPr>
        <w:t xml:space="preserve"> ενός ένστολου κρατικού λειτουργού σταματά και αναστέλλεται επειδή έχει επιληφθεί η ανεξάρτητη αρχή του Συνηγόρου του Πολίτη; Θεωρώ, λοιπόν, ότι εδώ κάτι δεν πάει καλά. </w:t>
      </w:r>
    </w:p>
    <w:p w14:paraId="2C0FBE4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μάλιστα, όταν στη συνέχεια αναφέρεται ότι στην περίπτωση που το πόρισμα που συντάσ</w:t>
      </w:r>
      <w:r>
        <w:rPr>
          <w:rFonts w:eastAsia="Times New Roman" w:cs="Times New Roman"/>
          <w:szCs w:val="24"/>
        </w:rPr>
        <w:t xml:space="preserve">σει ο Συνήγορος του Πολίτη κατά το διατακτικό του περιέχει και διατάξεις οι οποίες αποκλίνουν από την απόφαση που θα εκδοθεί από το πειθαρχικό όργανο, τότε θα πρέπει </w:t>
      </w:r>
      <w:r>
        <w:rPr>
          <w:rFonts w:eastAsia="Times New Roman" w:cs="Times New Roman"/>
          <w:szCs w:val="24"/>
        </w:rPr>
        <w:t xml:space="preserve">να </w:t>
      </w:r>
      <w:r>
        <w:rPr>
          <w:rFonts w:eastAsia="Times New Roman" w:cs="Times New Roman"/>
          <w:szCs w:val="24"/>
        </w:rPr>
        <w:t>επιβάλλουμε μια ιδιαίτερη επιμέλεια στην πειθαρχική διαδικασία. Αυτά είναι πράγματα που</w:t>
      </w:r>
      <w:r>
        <w:rPr>
          <w:rFonts w:eastAsia="Times New Roman" w:cs="Times New Roman"/>
          <w:szCs w:val="24"/>
        </w:rPr>
        <w:t xml:space="preserve"> δεν συμβιβάζονται.</w:t>
      </w:r>
    </w:p>
    <w:p w14:paraId="2C0FBE4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Διότι ακριβώς με βάση τη μεσολαβητική λειτουργία που έχει ο Συνήγορος του Πολίτη, δεν συγχωρείται σε αυτόν κα</w:t>
      </w:r>
      <w:r>
        <w:rPr>
          <w:rFonts w:eastAsia="Times New Roman" w:cs="Times New Roman"/>
          <w:szCs w:val="24"/>
        </w:rPr>
        <w:t>μ</w:t>
      </w:r>
      <w:r>
        <w:rPr>
          <w:rFonts w:eastAsia="Times New Roman" w:cs="Times New Roman"/>
          <w:szCs w:val="24"/>
        </w:rPr>
        <w:t>μιά διατακτική ή κανονιστική αρμοδιότητα. Δεν μπορούν οι αποφάσεις του να έχουν διατακτικό. Διαπιστώσεις απλώς κάνει ο Συνήγορ</w:t>
      </w:r>
      <w:r>
        <w:rPr>
          <w:rFonts w:eastAsia="Times New Roman" w:cs="Times New Roman"/>
          <w:szCs w:val="24"/>
        </w:rPr>
        <w:t>ος του Πολίτη και με βάση αυτές τις διαπιστώσεις τις οποίες δημοσιεύει, προέρχεται και η συμβολή και η μεσολάβηση που κάνει στην καταπολέμηση της κακοδιοίκησης.</w:t>
      </w:r>
    </w:p>
    <w:p w14:paraId="2C0FBE4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Άρα, εδώ υπάρχει ένα ζήτημα το οποίο πρέπει να το αντιμετωπίσουμε. Θα πρέπει να οριστούν ότι εί</w:t>
      </w:r>
      <w:r>
        <w:rPr>
          <w:rFonts w:eastAsia="Times New Roman" w:cs="Times New Roman"/>
          <w:szCs w:val="24"/>
        </w:rPr>
        <w:t>ναι παράλληλες αυτές οι διαδικασίες, ότι δεν τέμνονται πουθενά και βεβαίως ότι κανένας δεν εμποδίζει σε αυτή την περίπτωση την ανεξάρτητη αρχή του Συνηγόρου του Πολίτη να επιλαμβάνεται των θεμάτων που έχουν να κάνουν με καταγγελίες για περιστατικά καταχρήσ</w:t>
      </w:r>
      <w:r>
        <w:rPr>
          <w:rFonts w:eastAsia="Times New Roman" w:cs="Times New Roman"/>
          <w:szCs w:val="24"/>
        </w:rPr>
        <w:t>εων στην άσκηση των καθηκόντων των μελών της Αστυνομίας, του Λιμενικού Σώματος ή του Πυροσβεστικού Σώματος.</w:t>
      </w:r>
    </w:p>
    <w:p w14:paraId="2C0FBE4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Επίσης, θα πρέπει, κύριε Υπουργέ, να δούμε κι εκείνες τις περιπτώσεις που αναφέρονται στο συγκεκριμένο νομοσχέδιο στο άρθρο 8 παράγραφος 3 και 4, με</w:t>
      </w:r>
      <w:r>
        <w:rPr>
          <w:rFonts w:eastAsia="Times New Roman" w:cs="Times New Roman"/>
          <w:szCs w:val="24"/>
        </w:rPr>
        <w:t xml:space="preserve"> βάση την έκθεση της επιστημονικής επιτροπής. Υπάρχουν κάποιες σημειώσεις, τις οποίες νομίζω ότι, για την ενότητα της ορολογίας που χρησιμοποιείται στο δίκαιο, θα πρέπει να τις υιοθετήσετε. Υπάρχει για πρώτη φορά η δυνατότητα σε νομικά πρόσωπα ή συνδικαλισ</w:t>
      </w:r>
      <w:r>
        <w:rPr>
          <w:rFonts w:eastAsia="Times New Roman" w:cs="Times New Roman"/>
          <w:szCs w:val="24"/>
        </w:rPr>
        <w:t>τικές οργανώσεις να αντιπροσωπεύουν ενώπιον των δικαστηρίων τους θιγόμενους πολίτες από παραβιάσεις που έχουν σχέση με την ίση μεταχείριση.</w:t>
      </w:r>
    </w:p>
    <w:p w14:paraId="2C0FBE4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Εκεί, λοιπόν, απαιτείται, όπως λέγεται στο συγκεκριμένο νομοσχέδιο, η έγγραφη συναίνεση προς τη συγκεκριμένη συνδικα</w:t>
      </w:r>
      <w:r>
        <w:rPr>
          <w:rFonts w:eastAsia="Times New Roman" w:cs="Times New Roman"/>
          <w:szCs w:val="24"/>
        </w:rPr>
        <w:t>λιστική οργάνωση. Όμως, συναίνεση ως δικαιοπραξία παροχής εξουσίας για αντιπροσώπευση στο δικό μας δίκαιο δεν υπάρχει. Ή θα το κάνετε, λοιπόν, εξουσιοδότηση ή πληρεξουσιότητα. Εξουσιοδότηση ή έγκριση δίνεται στο τέλος της διαδικασίας της αντιπροσώπευσης, ό</w:t>
      </w:r>
      <w:r>
        <w:rPr>
          <w:rFonts w:eastAsia="Times New Roman" w:cs="Times New Roman"/>
          <w:szCs w:val="24"/>
        </w:rPr>
        <w:t xml:space="preserve">πως πολύ ορθά ορίζει το άρθρο </w:t>
      </w:r>
      <w:r>
        <w:rPr>
          <w:rFonts w:eastAsia="Times New Roman" w:cs="Times New Roman"/>
          <w:szCs w:val="24"/>
        </w:rPr>
        <w:lastRenderedPageBreak/>
        <w:t>236 του Αστικού Κώδικα. Εκεί νομίζω ότι πρέπει να την κάνετε αυτή την αλλαγή.</w:t>
      </w:r>
    </w:p>
    <w:p w14:paraId="2C0FBE4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υπάρχει κι ένα άλλο θέμα το οποίο μας έχει απασχολήσει και επί της εποχής που στο Υπουργείο ήταν ο κ. Παρασκευόπουλος και σε άλλες περιπτώσε</w:t>
      </w:r>
      <w:r>
        <w:rPr>
          <w:rFonts w:eastAsia="Times New Roman" w:cs="Times New Roman"/>
          <w:szCs w:val="24"/>
        </w:rPr>
        <w:t>ις. Θα πρέπει, επομένως, μιας και κάνετε στο Υπουργείο σας έναν μηχανισμό παρακολούθησης της εφαρμογής των αποφάσεων του Δικαστηρίου των Ανθρωπίνων Δικαιωμάτων, να έχετε και στη συγκεκριμένη περίπτωση για την οποία μιλάμε τώρα –υπάρχει στο άρθρο 32- περίπτ</w:t>
      </w:r>
      <w:r>
        <w:rPr>
          <w:rFonts w:eastAsia="Times New Roman" w:cs="Times New Roman"/>
          <w:szCs w:val="24"/>
        </w:rPr>
        <w:t>ωση όπου θα πρέπει να επιφυλασσόμαστε για το ενδεχόμενο τού να υπάρχει η περίπτωση της παραβίασης της αρχής του «</w:t>
      </w:r>
      <w:r>
        <w:rPr>
          <w:rFonts w:eastAsia="Times New Roman" w:cs="Times New Roman"/>
          <w:szCs w:val="24"/>
          <w:lang w:val="en-US"/>
        </w:rPr>
        <w:t>ne</w:t>
      </w:r>
      <w:r>
        <w:rPr>
          <w:rFonts w:eastAsia="Times New Roman" w:cs="Times New Roman"/>
          <w:szCs w:val="24"/>
        </w:rPr>
        <w:t xml:space="preserve"> </w:t>
      </w:r>
      <w:proofErr w:type="spellStart"/>
      <w:r>
        <w:rPr>
          <w:rFonts w:eastAsia="Times New Roman" w:cs="Times New Roman"/>
          <w:szCs w:val="24"/>
          <w:lang w:val="en-US"/>
        </w:rPr>
        <w:t>bis</w:t>
      </w:r>
      <w:proofErr w:type="spellEnd"/>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idem</w:t>
      </w:r>
      <w:r>
        <w:rPr>
          <w:rFonts w:eastAsia="Times New Roman" w:cs="Times New Roman"/>
          <w:szCs w:val="24"/>
        </w:rPr>
        <w:t>» στην περίπτωση όπου προβλέπονται τα ίδια περιστατικά και επισύρουν και ποινική κύρωση και διοικητική κύρωση.</w:t>
      </w:r>
    </w:p>
    <w:p w14:paraId="2C0FBE4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Εδώ, λοιπόν, υπάρχ</w:t>
      </w:r>
      <w:r>
        <w:rPr>
          <w:rFonts w:eastAsia="Times New Roman" w:cs="Times New Roman"/>
          <w:szCs w:val="24"/>
        </w:rPr>
        <w:t xml:space="preserve">ει αυτή η περίπτωση και γι’ αυτό ακριβώς και η Επιστημονική Επιτροπή σάς επισημαίνει την περίπτωση να υπάρξει αυτή η επιφύλαξη ως κάποια προσθήκη στη συγκεκριμένη διάταξη που να λέει </w:t>
      </w:r>
      <w:r>
        <w:rPr>
          <w:rFonts w:eastAsia="Times New Roman" w:cs="Times New Roman"/>
          <w:szCs w:val="24"/>
        </w:rPr>
        <w:lastRenderedPageBreak/>
        <w:t>ότι ναι μεν είναι παράλληλες και ανεξάρτητες οι πειθαρχικές και οι ποινικ</w:t>
      </w:r>
      <w:r>
        <w:rPr>
          <w:rFonts w:eastAsia="Times New Roman" w:cs="Times New Roman"/>
          <w:szCs w:val="24"/>
        </w:rPr>
        <w:t>ές κυρώσεις, αλλά με την επιφύλαξη της αρχής του «</w:t>
      </w:r>
      <w:r>
        <w:rPr>
          <w:rFonts w:eastAsia="Times New Roman" w:cs="Times New Roman"/>
          <w:szCs w:val="24"/>
          <w:lang w:val="en-US"/>
        </w:rPr>
        <w:t>ne</w:t>
      </w:r>
      <w:r>
        <w:rPr>
          <w:rFonts w:eastAsia="Times New Roman" w:cs="Times New Roman"/>
          <w:szCs w:val="24"/>
        </w:rPr>
        <w:t xml:space="preserve"> </w:t>
      </w:r>
      <w:proofErr w:type="spellStart"/>
      <w:r>
        <w:rPr>
          <w:rFonts w:eastAsia="Times New Roman" w:cs="Times New Roman"/>
          <w:szCs w:val="24"/>
          <w:lang w:val="en-US"/>
        </w:rPr>
        <w:t>bis</w:t>
      </w:r>
      <w:proofErr w:type="spellEnd"/>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idem</w:t>
      </w:r>
      <w:r>
        <w:rPr>
          <w:rFonts w:eastAsia="Times New Roman" w:cs="Times New Roman"/>
          <w:szCs w:val="24"/>
        </w:rPr>
        <w:t>».</w:t>
      </w:r>
    </w:p>
    <w:p w14:paraId="2C0FBE4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Όμως, πέραν όλων αυτών, κύριε Υπουργέ, επειδή προΐσταστε και διευθύνετε πολιτικά ένα </w:t>
      </w:r>
      <w:r>
        <w:rPr>
          <w:rFonts w:eastAsia="Times New Roman" w:cs="Times New Roman"/>
          <w:szCs w:val="24"/>
        </w:rPr>
        <w:t xml:space="preserve">υπουργείο </w:t>
      </w:r>
      <w:r>
        <w:rPr>
          <w:rFonts w:eastAsia="Times New Roman" w:cs="Times New Roman"/>
          <w:szCs w:val="24"/>
        </w:rPr>
        <w:t xml:space="preserve">το οποίο το 2012 έφερε στη Βουλή -και ψήφισε η Βουλή- ένα πολύ σημαντικό νομοθέτημα, το νομοθέτημα της </w:t>
      </w:r>
      <w:r>
        <w:rPr>
          <w:rFonts w:eastAsia="Times New Roman" w:cs="Times New Roman"/>
          <w:szCs w:val="24"/>
        </w:rPr>
        <w:t>ρυθμιστικής διακυβέρνησης</w:t>
      </w:r>
      <w:r>
        <w:rPr>
          <w:rFonts w:eastAsia="Times New Roman" w:cs="Times New Roman"/>
          <w:szCs w:val="24"/>
        </w:rPr>
        <w:t>, αυτό δηλαδή που προβλέπει αρχές, διαδικασίες και μέσα καλής νομοθέτησης, σήμερα περισσότερο από κάθε άλλη φορά -και πιστεύω ότ</w:t>
      </w:r>
      <w:r>
        <w:rPr>
          <w:rFonts w:eastAsia="Times New Roman" w:cs="Times New Roman"/>
          <w:szCs w:val="24"/>
        </w:rPr>
        <w:t xml:space="preserve">ι επί της εποχής της πλειοψηφίας που υπάρχει σήμερα στη Βουλή υποστηριζόμενη από τον ΣΥΡΙΖΑ και τους ΑΝΕΛ υπάρχει ζήτημα να είμαστε προσεκτικοί- πρέπει να είμαστε προσεκτικοί με τη νομοθετική ποιότητα των τροπολογιών τουλάχιστον που καταλήγουν να γίνονται </w:t>
      </w:r>
      <w:r>
        <w:rPr>
          <w:rFonts w:eastAsia="Times New Roman" w:cs="Times New Roman"/>
          <w:szCs w:val="24"/>
        </w:rPr>
        <w:t>δεκτές από την Κυβέρνηση και τελικά φθάνουν στο σημείο να υπάρχει νομοθετική παραγωγή με περιεχόμενο το οποίο παραβιάζει στοιχειώδεις αρχές του δικαίου και, μάλιστα, του Συντάγματος.</w:t>
      </w:r>
    </w:p>
    <w:p w14:paraId="2C0FBE4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Αναφέρομαι επιλεκτικά στην περίπτωση που κάνατε δεκτή, κύριε Υπουργέ -και</w:t>
      </w:r>
      <w:r>
        <w:rPr>
          <w:rFonts w:eastAsia="Times New Roman" w:cs="Times New Roman"/>
          <w:szCs w:val="24"/>
        </w:rPr>
        <w:t xml:space="preserve"> λυπάμαι- εκείνη την τροπολογία όπου για μία ομάδα παραγωγών της Λιβαδ</w:t>
      </w:r>
      <w:r>
        <w:rPr>
          <w:rFonts w:eastAsia="Times New Roman" w:cs="Times New Roman"/>
          <w:szCs w:val="24"/>
        </w:rPr>
        <w:t>ε</w:t>
      </w:r>
      <w:r>
        <w:rPr>
          <w:rFonts w:eastAsia="Times New Roman" w:cs="Times New Roman"/>
          <w:szCs w:val="24"/>
        </w:rPr>
        <w:t>ιάς αίρει την κατάσχεση του τιμήματος που έχει κατατεθεί σε κάποιους τραπεζικούς λογαριασμούς. Ερωτώ το εξής: Είναι δυνατόν να ψηφίσει η Βουλή νόμο ως πράξη της νομοθετικής εξουσίας, με</w:t>
      </w:r>
      <w:r>
        <w:rPr>
          <w:rFonts w:eastAsia="Times New Roman" w:cs="Times New Roman"/>
          <w:szCs w:val="24"/>
        </w:rPr>
        <w:t xml:space="preserve"> την οποία αίρεται μία άλλη πράξη κρατικής λειτουργίας, της δικαστικής, που έχει φθάσει στο σημείο να έχει αναγκαστικά εκτελεστεί; </w:t>
      </w:r>
    </w:p>
    <w:p w14:paraId="2C0FBE4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Δηλαδή, αυτός που είχε τον εκτελεστό τίτλο και έκανε κατάσχεση σ’ αυτά τα κτήματα, είχε στα χέρια του την κρατική βούληση πο</w:t>
      </w:r>
      <w:r>
        <w:rPr>
          <w:rFonts w:eastAsia="Times New Roman" w:cs="Times New Roman"/>
          <w:szCs w:val="24"/>
        </w:rPr>
        <w:t>υ είχε εκφραστεί από τη δικαστική εξουσία, η οποία του έδινε το δικαίωμα να κάνει την κατάσχεση και την έκανε. Με ποιο δικαίωμα, λοιπόν, σήμερα η Βουλή θα έρθει να πει ότι αίρονται αυτές οι κατασχέσεις χωρίς να παραβιάζει την αρχή της διακρίσεως των εξουσι</w:t>
      </w:r>
      <w:r>
        <w:rPr>
          <w:rFonts w:eastAsia="Times New Roman" w:cs="Times New Roman"/>
          <w:szCs w:val="24"/>
        </w:rPr>
        <w:t>ών και των λειτουργιών;</w:t>
      </w:r>
    </w:p>
    <w:p w14:paraId="2C0FBE4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Θεωρώ, λοιπόν, ότι αυτό, εσείς ειδικά που είστε και δικηγόρος, δεν μπορείτε να το κάνετε δεκτό. </w:t>
      </w:r>
    </w:p>
    <w:p w14:paraId="2C0FBE4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Ειλικρινά, θα ήθελα να προτείνω κάτι, κύριε Πρόεδρε. Δεν ξέρω αν με ακούει ο Πρόεδρος της Βουλής. Μετά από όλα αυτά είναι υποχρεωτική η</w:t>
      </w:r>
      <w:r>
        <w:rPr>
          <w:rFonts w:eastAsia="Times New Roman" w:cs="Times New Roman"/>
          <w:szCs w:val="24"/>
        </w:rPr>
        <w:t xml:space="preserve"> σύσταση κάποιου οργάνου της Βουλής για επεξεργασία των –βουλευτικών κυρίως- τροπολογιών οι οποίες όχι μόνο παραβιάζουν τον Κανονισμό της Βουλής στο άρθρο 87, αλλά κυρίως παραβιάζουν το άρθρο 74 του Συντάγματος που επιβάλλει να γίνεται η επεξεργασία των νο</w:t>
      </w:r>
      <w:r>
        <w:rPr>
          <w:rFonts w:eastAsia="Times New Roman" w:cs="Times New Roman"/>
          <w:szCs w:val="24"/>
        </w:rPr>
        <w:t xml:space="preserve">μοσχεδίων σε δύο φάσεις και σε δύο στάδια. Το πρώτο στάδιο είναι η επεξεργασία στις Διαρκείς Κοινοβουλευτικές Επιτροπές και το δεύτερο είναι στην Ολομέλεια. </w:t>
      </w:r>
    </w:p>
    <w:p w14:paraId="2C0FBE4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Με τις τροπολογίες, λοιπόν, της ύστατης στιγμής -που κατά κανόνα είναι και άσχετες και εξ αυτού το</w:t>
      </w:r>
      <w:r>
        <w:rPr>
          <w:rFonts w:eastAsia="Times New Roman" w:cs="Times New Roman"/>
          <w:szCs w:val="24"/>
        </w:rPr>
        <w:t xml:space="preserve">υ λόγου είναι και απαράδεκτες- δεν έχουμε εδώ τη δυνατότητα ως Κοινοβούλιο να επεξεργαζόμαστε στις Διαρκείς Κοινοβουλευτικές Επιτροπές αυτές τις ρυθμίσεις με την άνεσή μας, όπως επιβάλλει ο Κανονισμός της Βουλής. Άρα, εδώ υπάρχει μία πονηρία η </w:t>
      </w:r>
      <w:r>
        <w:rPr>
          <w:rFonts w:eastAsia="Times New Roman" w:cs="Times New Roman"/>
          <w:szCs w:val="24"/>
        </w:rPr>
        <w:lastRenderedPageBreak/>
        <w:t xml:space="preserve">οποία είναι </w:t>
      </w:r>
      <w:r>
        <w:rPr>
          <w:rFonts w:eastAsia="Times New Roman" w:cs="Times New Roman"/>
          <w:szCs w:val="24"/>
        </w:rPr>
        <w:t>ανεπίτρεπτη και την οποία θεωρώ ότι ο Πρόεδρος της Βουλής θα πρέπει, όσο γίνεται πιο γρήγορα, να αντιμετωπίσει.</w:t>
      </w:r>
    </w:p>
    <w:p w14:paraId="2C0FBE4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0FBE4E"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BE4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C0FBE5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 xml:space="preserve">λόγο έχει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για την παρουσίαση της </w:t>
      </w:r>
      <w:r>
        <w:rPr>
          <w:rFonts w:eastAsia="Times New Roman" w:cs="Times New Roman"/>
          <w:bCs/>
          <w:szCs w:val="24"/>
        </w:rPr>
        <w:t>τροπολογία</w:t>
      </w:r>
      <w:r>
        <w:rPr>
          <w:rFonts w:eastAsia="Times New Roman" w:cs="Times New Roman"/>
          <w:szCs w:val="24"/>
        </w:rPr>
        <w:t>ς.</w:t>
      </w:r>
    </w:p>
    <w:p w14:paraId="2C0FBE51" w14:textId="77777777" w:rsidR="0032345F" w:rsidRDefault="00CA05C6">
      <w:pPr>
        <w:tabs>
          <w:tab w:val="left" w:pos="1997"/>
        </w:tabs>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olor w:val="000000"/>
          <w:szCs w:val="24"/>
        </w:rPr>
        <w:t>Ευχαριστώ, κύριε Πρόεδρε.</w:t>
      </w:r>
    </w:p>
    <w:p w14:paraId="2C0FBE52" w14:textId="77777777" w:rsidR="0032345F" w:rsidRDefault="00CA05C6">
      <w:pPr>
        <w:tabs>
          <w:tab w:val="left" w:pos="1997"/>
        </w:tabs>
        <w:spacing w:after="0" w:line="600" w:lineRule="auto"/>
        <w:ind w:firstLine="720"/>
        <w:jc w:val="both"/>
        <w:rPr>
          <w:rFonts w:eastAsia="Times New Roman" w:cs="Times New Roman"/>
          <w:bCs/>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που κατατίθεται από το δικό μας Υπουργείο και από το Υπουργείο Υποδομώ</w:t>
      </w:r>
      <w:r>
        <w:rPr>
          <w:rFonts w:eastAsia="Times New Roman" w:cs="Times New Roman"/>
          <w:szCs w:val="24"/>
        </w:rPr>
        <w:t xml:space="preserve">ν και Μεταφορών έχει να κάνει με τον ΟΑΣΘ. Όλοι γνωρίζουμε τα προβλήματα. Με το προτεινόμενο άρθρο γίνεται η απαραίτητη νομοθετική ρύθμιση για να αποδοθεί στον ΟΑΣΘ η διαφορά στον </w:t>
      </w:r>
      <w:r>
        <w:rPr>
          <w:rFonts w:eastAsia="Times New Roman" w:cs="Times New Roman"/>
          <w:szCs w:val="24"/>
        </w:rPr>
        <w:lastRenderedPageBreak/>
        <w:t xml:space="preserve">ΦΠΑ της </w:t>
      </w:r>
      <w:r>
        <w:rPr>
          <w:rFonts w:eastAsia="Times New Roman" w:cs="Times New Roman"/>
          <w:bCs/>
          <w:szCs w:val="24"/>
        </w:rPr>
        <w:t>αντισταθμιστικής καταβολής που έλαβε από 20</w:t>
      </w:r>
      <w:r>
        <w:rPr>
          <w:rFonts w:eastAsia="Times New Roman" w:cs="Times New Roman"/>
          <w:bCs/>
          <w:szCs w:val="24"/>
        </w:rPr>
        <w:t>-</w:t>
      </w:r>
      <w:r>
        <w:rPr>
          <w:rFonts w:eastAsia="Times New Roman" w:cs="Times New Roman"/>
          <w:bCs/>
          <w:szCs w:val="24"/>
        </w:rPr>
        <w:t>7</w:t>
      </w:r>
      <w:r>
        <w:rPr>
          <w:rFonts w:eastAsia="Times New Roman" w:cs="Times New Roman"/>
          <w:bCs/>
          <w:szCs w:val="24"/>
        </w:rPr>
        <w:t>-</w:t>
      </w:r>
      <w:r>
        <w:rPr>
          <w:rFonts w:eastAsia="Times New Roman" w:cs="Times New Roman"/>
          <w:bCs/>
          <w:szCs w:val="24"/>
        </w:rPr>
        <w:t>2015 έως σήμερα και θα</w:t>
      </w:r>
      <w:r>
        <w:rPr>
          <w:rFonts w:eastAsia="Times New Roman" w:cs="Times New Roman"/>
          <w:bCs/>
          <w:szCs w:val="24"/>
        </w:rPr>
        <w:t xml:space="preserve"> λαμβάνει ως 31</w:t>
      </w:r>
      <w:r>
        <w:rPr>
          <w:rFonts w:eastAsia="Times New Roman" w:cs="Times New Roman"/>
          <w:bCs/>
          <w:szCs w:val="24"/>
        </w:rPr>
        <w:t>-</w:t>
      </w:r>
      <w:r>
        <w:rPr>
          <w:rFonts w:eastAsia="Times New Roman" w:cs="Times New Roman"/>
          <w:bCs/>
          <w:szCs w:val="24"/>
        </w:rPr>
        <w:t>12</w:t>
      </w:r>
      <w:r>
        <w:rPr>
          <w:rFonts w:eastAsia="Times New Roman" w:cs="Times New Roman"/>
          <w:bCs/>
          <w:szCs w:val="24"/>
        </w:rPr>
        <w:t>-</w:t>
      </w:r>
      <w:r>
        <w:rPr>
          <w:rFonts w:eastAsia="Times New Roman" w:cs="Times New Roman"/>
          <w:bCs/>
          <w:szCs w:val="24"/>
        </w:rPr>
        <w:t>2017, λόγω αύξησης του ΦΠΑ από 13% σε 23% από τις 20</w:t>
      </w:r>
      <w:r>
        <w:rPr>
          <w:rFonts w:eastAsia="Times New Roman" w:cs="Times New Roman"/>
          <w:bCs/>
          <w:szCs w:val="24"/>
        </w:rPr>
        <w:t>-</w:t>
      </w:r>
      <w:r>
        <w:rPr>
          <w:rFonts w:eastAsia="Times New Roman" w:cs="Times New Roman"/>
          <w:bCs/>
          <w:szCs w:val="24"/>
        </w:rPr>
        <w:t>7</w:t>
      </w:r>
      <w:r>
        <w:rPr>
          <w:rFonts w:eastAsia="Times New Roman" w:cs="Times New Roman"/>
          <w:bCs/>
          <w:szCs w:val="24"/>
        </w:rPr>
        <w:t>-</w:t>
      </w:r>
      <w:r>
        <w:rPr>
          <w:rFonts w:eastAsia="Times New Roman" w:cs="Times New Roman"/>
          <w:bCs/>
          <w:szCs w:val="24"/>
        </w:rPr>
        <w:t>2015 και σε 24% από 1</w:t>
      </w:r>
      <w:r>
        <w:rPr>
          <w:rFonts w:eastAsia="Times New Roman" w:cs="Times New Roman"/>
          <w:bCs/>
          <w:szCs w:val="24"/>
        </w:rPr>
        <w:t>-</w:t>
      </w:r>
      <w:r>
        <w:rPr>
          <w:rFonts w:eastAsia="Times New Roman" w:cs="Times New Roman"/>
          <w:bCs/>
          <w:szCs w:val="24"/>
        </w:rPr>
        <w:t>6</w:t>
      </w:r>
      <w:r>
        <w:rPr>
          <w:rFonts w:eastAsia="Times New Roman" w:cs="Times New Roman"/>
          <w:bCs/>
          <w:szCs w:val="24"/>
        </w:rPr>
        <w:t>-</w:t>
      </w:r>
      <w:r>
        <w:rPr>
          <w:rFonts w:eastAsia="Times New Roman" w:cs="Times New Roman"/>
          <w:bCs/>
          <w:szCs w:val="24"/>
        </w:rPr>
        <w:t>2016.</w:t>
      </w:r>
    </w:p>
    <w:p w14:paraId="2C0FBE53" w14:textId="77777777" w:rsidR="0032345F" w:rsidRDefault="00CA05C6">
      <w:pPr>
        <w:tabs>
          <w:tab w:val="left" w:pos="1997"/>
          <w:tab w:val="right" w:pos="8787"/>
        </w:tabs>
        <w:spacing w:after="0" w:line="600" w:lineRule="auto"/>
        <w:ind w:firstLine="720"/>
        <w:jc w:val="both"/>
        <w:rPr>
          <w:rFonts w:eastAsia="Times New Roman" w:cs="Times New Roman"/>
          <w:bCs/>
          <w:szCs w:val="24"/>
        </w:rPr>
      </w:pPr>
      <w:r>
        <w:rPr>
          <w:rFonts w:eastAsia="Times New Roman" w:cs="Times New Roman"/>
          <w:bCs/>
          <w:szCs w:val="24"/>
        </w:rPr>
        <w:t xml:space="preserve">Σύμφωνα με τις ρυθμίσεις της </w:t>
      </w:r>
      <w:r>
        <w:rPr>
          <w:rFonts w:eastAsia="Times New Roman" w:cs="Times New Roman"/>
          <w:bCs/>
          <w:szCs w:val="24"/>
        </w:rPr>
        <w:t>κοινής υπουργικής απόφασης</w:t>
      </w:r>
      <w:r>
        <w:rPr>
          <w:rFonts w:eastAsia="Times New Roman" w:cs="Times New Roman"/>
          <w:bCs/>
          <w:szCs w:val="24"/>
        </w:rPr>
        <w:t xml:space="preserve"> των Υπουργών Οικονομικών και Υποδομών, της 45787/5.8.2014, που κυρώθηκε με την παράγραφο 5 του ά</w:t>
      </w:r>
      <w:r>
        <w:rPr>
          <w:rFonts w:eastAsia="Times New Roman" w:cs="Times New Roman"/>
          <w:bCs/>
          <w:szCs w:val="24"/>
        </w:rPr>
        <w:t>ρθρου 30 του ν. 4313/2014, οι δόσεις της αντισταθμιστικής καταβολής των χρήσεων 2013, 2014, 2015, 2016 και 2017, είχαν υπολογισθεί με τον ισχύοντα ΦΠΑ 13%.</w:t>
      </w:r>
    </w:p>
    <w:p w14:paraId="2C0FBE54" w14:textId="77777777" w:rsidR="0032345F" w:rsidRDefault="00CA05C6">
      <w:pPr>
        <w:tabs>
          <w:tab w:val="left" w:pos="1997"/>
          <w:tab w:val="right" w:pos="8787"/>
        </w:tabs>
        <w:spacing w:after="0" w:line="600" w:lineRule="auto"/>
        <w:ind w:firstLine="720"/>
        <w:jc w:val="both"/>
        <w:rPr>
          <w:rFonts w:eastAsia="Times New Roman" w:cs="Times New Roman"/>
          <w:bCs/>
          <w:szCs w:val="24"/>
        </w:rPr>
      </w:pPr>
      <w:r>
        <w:rPr>
          <w:rFonts w:eastAsia="Times New Roman" w:cs="Times New Roman"/>
          <w:bCs/>
          <w:szCs w:val="24"/>
        </w:rPr>
        <w:t xml:space="preserve">Με το προτεινόμενο άρθρο τακτοποιείται αυτή η εκκρεμότητα, καθώς θα </w:t>
      </w:r>
      <w:proofErr w:type="spellStart"/>
      <w:r>
        <w:rPr>
          <w:rFonts w:eastAsia="Times New Roman" w:cs="Times New Roman"/>
          <w:bCs/>
          <w:szCs w:val="24"/>
        </w:rPr>
        <w:t>επανυπολογισθούν</w:t>
      </w:r>
      <w:proofErr w:type="spellEnd"/>
      <w:r>
        <w:rPr>
          <w:rFonts w:eastAsia="Times New Roman" w:cs="Times New Roman"/>
          <w:bCs/>
          <w:szCs w:val="24"/>
        </w:rPr>
        <w:t xml:space="preserve"> οι δόσεις της </w:t>
      </w:r>
      <w:r>
        <w:rPr>
          <w:rFonts w:eastAsia="Times New Roman" w:cs="Times New Roman"/>
          <w:bCs/>
          <w:szCs w:val="24"/>
        </w:rPr>
        <w:t>αντισταθμιστικής καταβολής με τον συντελεστή ΦΠΑ 23% ή 24% ή οποιονδήποτε συντελεστή ΦΠΑ υπάρχει μέχρι το τέλος της σύμβασης.</w:t>
      </w:r>
    </w:p>
    <w:p w14:paraId="2C0FBE55" w14:textId="77777777" w:rsidR="0032345F" w:rsidRDefault="00CA05C6">
      <w:pPr>
        <w:tabs>
          <w:tab w:val="left" w:pos="1997"/>
          <w:tab w:val="right" w:pos="8787"/>
        </w:tabs>
        <w:spacing w:after="0" w:line="600" w:lineRule="auto"/>
        <w:ind w:firstLine="720"/>
        <w:jc w:val="both"/>
        <w:rPr>
          <w:rFonts w:eastAsia="Times New Roman"/>
          <w:bCs/>
          <w:color w:val="000000"/>
          <w:szCs w:val="24"/>
        </w:rPr>
      </w:pPr>
      <w:r>
        <w:rPr>
          <w:rFonts w:eastAsia="Times New Roman" w:cs="Times New Roman"/>
          <w:b/>
          <w:bCs/>
          <w:szCs w:val="24"/>
        </w:rPr>
        <w:t>ΠΡΟΕΔΡΕΥΩΝ (Σπυρίδων Λυκούδης):</w:t>
      </w:r>
      <w:r>
        <w:rPr>
          <w:rFonts w:eastAsia="Times New Roman" w:cs="Times New Roman"/>
          <w:bCs/>
          <w:szCs w:val="24"/>
        </w:rPr>
        <w:t xml:space="preserve"> </w:t>
      </w:r>
      <w:r>
        <w:rPr>
          <w:rFonts w:eastAsia="Times New Roman"/>
          <w:bCs/>
          <w:color w:val="000000"/>
          <w:szCs w:val="24"/>
        </w:rPr>
        <w:t>Ευχαριστώ, κυρία Υπουργέ.</w:t>
      </w:r>
    </w:p>
    <w:p w14:paraId="2C0FBE56" w14:textId="77777777" w:rsidR="0032345F" w:rsidRDefault="00CA05C6">
      <w:pPr>
        <w:tabs>
          <w:tab w:val="left" w:pos="1997"/>
          <w:tab w:val="right" w:pos="8787"/>
        </w:tabs>
        <w:spacing w:after="0" w:line="600" w:lineRule="auto"/>
        <w:ind w:firstLine="720"/>
        <w:jc w:val="both"/>
        <w:rPr>
          <w:rFonts w:eastAsia="Times New Roman"/>
          <w:bCs/>
          <w:color w:val="000000"/>
          <w:szCs w:val="24"/>
        </w:rPr>
      </w:pPr>
      <w:r>
        <w:rPr>
          <w:rFonts w:eastAsia="Times New Roman"/>
          <w:bCs/>
          <w:color w:val="000000"/>
          <w:szCs w:val="24"/>
        </w:rPr>
        <w:lastRenderedPageBreak/>
        <w:t>Τον λόγο έχει η συνάδελφος κ. Καββαδία από τον ΣΥΡΙΖΑ για επτά λεπτά.</w:t>
      </w:r>
    </w:p>
    <w:p w14:paraId="2C0FBE57" w14:textId="77777777" w:rsidR="0032345F" w:rsidRDefault="00CA05C6">
      <w:pPr>
        <w:tabs>
          <w:tab w:val="left" w:pos="1997"/>
          <w:tab w:val="right" w:pos="8787"/>
        </w:tabs>
        <w:spacing w:after="0" w:line="600" w:lineRule="auto"/>
        <w:ind w:firstLine="720"/>
        <w:jc w:val="both"/>
        <w:rPr>
          <w:rFonts w:eastAsia="Times New Roman" w:cs="Times New Roman"/>
          <w:bCs/>
          <w:szCs w:val="24"/>
        </w:rPr>
      </w:pPr>
      <w:r>
        <w:rPr>
          <w:rFonts w:eastAsia="Times New Roman" w:cs="Times New Roman"/>
          <w:b/>
          <w:bCs/>
          <w:szCs w:val="24"/>
        </w:rPr>
        <w:t xml:space="preserve">ΙΩΑΝΝΕΤΑ (ΑΝΝΕΤΑ) ΚΑΒΒΑΔΙΑ: </w:t>
      </w:r>
      <w:r>
        <w:rPr>
          <w:rFonts w:eastAsia="Times New Roman" w:cs="Times New Roman"/>
          <w:bCs/>
          <w:szCs w:val="24"/>
        </w:rPr>
        <w:t xml:space="preserve">Κυρίες και κύριοι συνάδελφοι, έχουμε σήμερα στην Ολομέλεια ένα νομοσχέδιο που επιφέρει σημαντικότατες βελτιώσεις στα θέματα της ισότητας, στα ζητήματα της ίσης μεταχείρισης προσώπων, ασχέτως φυλετικής ή </w:t>
      </w:r>
      <w:proofErr w:type="spellStart"/>
      <w:r>
        <w:rPr>
          <w:rFonts w:eastAsia="Times New Roman" w:cs="Times New Roman"/>
          <w:bCs/>
          <w:szCs w:val="24"/>
        </w:rPr>
        <w:t>εθνοτικής</w:t>
      </w:r>
      <w:proofErr w:type="spellEnd"/>
      <w:r>
        <w:rPr>
          <w:rFonts w:eastAsia="Times New Roman" w:cs="Times New Roman"/>
          <w:bCs/>
          <w:szCs w:val="24"/>
        </w:rPr>
        <w:t xml:space="preserve"> τους καταγωγής,</w:t>
      </w:r>
      <w:r>
        <w:rPr>
          <w:rFonts w:eastAsia="Times New Roman" w:cs="Times New Roman"/>
          <w:bCs/>
          <w:szCs w:val="24"/>
        </w:rPr>
        <w:t xml:space="preserve"> θρησκευτικών πεποιθήσεων, αναπηρίας ή χρόνιας ασθένειας, σεξουαλικού προσανατολισμού, ταυτότητας ή χαρακτηριστικών φύλου.</w:t>
      </w:r>
    </w:p>
    <w:p w14:paraId="2C0FBE58" w14:textId="77777777" w:rsidR="0032345F" w:rsidRDefault="00CA05C6">
      <w:pPr>
        <w:tabs>
          <w:tab w:val="left" w:pos="1997"/>
          <w:tab w:val="right" w:pos="8787"/>
        </w:tabs>
        <w:spacing w:after="0" w:line="600" w:lineRule="auto"/>
        <w:ind w:firstLine="720"/>
        <w:jc w:val="both"/>
        <w:rPr>
          <w:rFonts w:eastAsia="Times New Roman" w:cs="Times New Roman"/>
          <w:bCs/>
          <w:szCs w:val="24"/>
        </w:rPr>
      </w:pPr>
      <w:r>
        <w:rPr>
          <w:rFonts w:eastAsia="Times New Roman" w:cs="Times New Roman"/>
          <w:bCs/>
          <w:szCs w:val="24"/>
        </w:rPr>
        <w:t>Ταυτοχρόνως, στο τέταρτο μέρος του νομοσχέδιου η Κυβέρνηση προχωρά στη σύσταση Εθνικού Μηχανισμού Διερεύνησης Περιστατικών Αυθαιρεσία</w:t>
      </w:r>
      <w:r>
        <w:rPr>
          <w:rFonts w:eastAsia="Times New Roman" w:cs="Times New Roman"/>
          <w:bCs/>
          <w:szCs w:val="24"/>
        </w:rPr>
        <w:t>ς στα Σώματα Ασφαλείας, αναθέτοντας τη διερεύνηση τέτοιων περιστατικών σε μια ανεξάρτητη αρχή, στον Συνήγορο του Πολίτη.</w:t>
      </w:r>
    </w:p>
    <w:p w14:paraId="2C0FBE59" w14:textId="77777777" w:rsidR="0032345F" w:rsidRDefault="00CA05C6">
      <w:pPr>
        <w:tabs>
          <w:tab w:val="left" w:pos="1997"/>
          <w:tab w:val="right" w:pos="8787"/>
        </w:tabs>
        <w:spacing w:after="0" w:line="600" w:lineRule="auto"/>
        <w:ind w:firstLine="720"/>
        <w:jc w:val="both"/>
        <w:rPr>
          <w:rFonts w:eastAsia="Times New Roman" w:cs="Times New Roman"/>
          <w:szCs w:val="24"/>
        </w:rPr>
      </w:pPr>
      <w:r>
        <w:rPr>
          <w:rFonts w:eastAsia="Times New Roman" w:cs="Times New Roman"/>
          <w:szCs w:val="24"/>
        </w:rPr>
        <w:t xml:space="preserve">Και στις δύο περιπτώσεις έχουμε εδώ τη ρύθμιση ώριμων κοινωνικών αιτημάτων, τα οποία επιτέλους έρχονται προς ψήφιση, </w:t>
      </w:r>
      <w:r>
        <w:rPr>
          <w:rFonts w:eastAsia="Times New Roman"/>
          <w:bCs/>
        </w:rPr>
        <w:t>προκειμένου να</w:t>
      </w:r>
      <w:r>
        <w:rPr>
          <w:rFonts w:eastAsia="Times New Roman" w:cs="Times New Roman"/>
          <w:szCs w:val="24"/>
        </w:rPr>
        <w:t xml:space="preserve"> διε</w:t>
      </w:r>
      <w:r>
        <w:rPr>
          <w:rFonts w:eastAsia="Times New Roman" w:cs="Times New Roman"/>
          <w:szCs w:val="24"/>
        </w:rPr>
        <w:t xml:space="preserve">υκολυνθούν όλοι οι πολίτες στην άσκηση των δικαιωμάτων τους σε </w:t>
      </w:r>
      <w:r>
        <w:rPr>
          <w:rFonts w:eastAsia="Times New Roman" w:cs="Times New Roman"/>
          <w:szCs w:val="24"/>
        </w:rPr>
        <w:lastRenderedPageBreak/>
        <w:t xml:space="preserve">διάφορους τομείς της δημόσιας ζωής. Με τα άρθρα αυτά ο ρατσισμός στη χώρα μας, καθώς και οι θύλακες αδιαφάνειας στη λειτουργία δημοσίων υπηρεσιών υφίστανται μια ακόμη ήττα. </w:t>
      </w:r>
    </w:p>
    <w:p w14:paraId="2C0FBE5A" w14:textId="77777777" w:rsidR="0032345F" w:rsidRDefault="00CA05C6">
      <w:pPr>
        <w:tabs>
          <w:tab w:val="left" w:pos="1997"/>
          <w:tab w:val="right" w:pos="8787"/>
        </w:tabs>
        <w:spacing w:after="0" w:line="600" w:lineRule="auto"/>
        <w:ind w:firstLine="720"/>
        <w:jc w:val="both"/>
        <w:rPr>
          <w:rFonts w:eastAsia="Times New Roman" w:cs="Times New Roman"/>
          <w:szCs w:val="24"/>
        </w:rPr>
      </w:pPr>
      <w:r>
        <w:rPr>
          <w:rFonts w:eastAsia="Times New Roman" w:cs="Times New Roman"/>
          <w:szCs w:val="24"/>
        </w:rPr>
        <w:t>Κυρίες και κύριοι σ</w:t>
      </w:r>
      <w:r>
        <w:rPr>
          <w:rFonts w:eastAsia="Times New Roman" w:cs="Times New Roman"/>
          <w:szCs w:val="24"/>
        </w:rPr>
        <w:t xml:space="preserve">υνάδελφοι, ο ΣΥΡΙΖΑ δεν έκρυψε ποτέ τις προθέσεις του για τον εκδημοκρατισμό της ελληνικής κοινωνίας. Είναι βεβαίως γεγονός πως πολλά βήματα δεν γίνονται με τους ρυθμούς που θα θέλαμε. </w:t>
      </w:r>
    </w:p>
    <w:p w14:paraId="2C0FBE5B" w14:textId="77777777" w:rsidR="0032345F" w:rsidRDefault="00CA05C6">
      <w:pPr>
        <w:tabs>
          <w:tab w:val="left" w:pos="1997"/>
          <w:tab w:val="right" w:pos="8787"/>
        </w:tabs>
        <w:spacing w:after="0" w:line="600" w:lineRule="auto"/>
        <w:ind w:firstLine="720"/>
        <w:jc w:val="both"/>
        <w:rPr>
          <w:rFonts w:eastAsia="Times New Roman" w:cs="Times New Roman"/>
          <w:szCs w:val="24"/>
        </w:rPr>
      </w:pPr>
      <w:r>
        <w:rPr>
          <w:rFonts w:eastAsia="Times New Roman" w:cs="Times New Roman"/>
          <w:szCs w:val="24"/>
        </w:rPr>
        <w:t>Είναι γεγονός, επίσης, πως ακόμη και το παρόν νομοθέτημα, για να επιφέ</w:t>
      </w:r>
      <w:r>
        <w:rPr>
          <w:rFonts w:eastAsia="Times New Roman" w:cs="Times New Roman"/>
          <w:szCs w:val="24"/>
        </w:rPr>
        <w:t xml:space="preserve">ρει τις τομές που απαιτούνται, πρέπει να συμπληρωθεί και με επόμενα βήματα. Για παράδειγμα, κατηγορίες συμπολιτών μας, όπως λόγου χάρη οι </w:t>
      </w:r>
      <w:proofErr w:type="spellStart"/>
      <w:r>
        <w:rPr>
          <w:rFonts w:eastAsia="Times New Roman" w:cs="Times New Roman"/>
          <w:szCs w:val="24"/>
        </w:rPr>
        <w:t>διεμφυλικοί</w:t>
      </w:r>
      <w:proofErr w:type="spellEnd"/>
      <w:r>
        <w:rPr>
          <w:rFonts w:eastAsia="Times New Roman" w:cs="Times New Roman"/>
          <w:szCs w:val="24"/>
        </w:rPr>
        <w:t xml:space="preserve">, δεν μπορούν να υφίστανται διακριτική μεταχείριση. </w:t>
      </w:r>
    </w:p>
    <w:p w14:paraId="2C0FBE5C" w14:textId="77777777" w:rsidR="0032345F" w:rsidRDefault="00CA05C6">
      <w:pPr>
        <w:tabs>
          <w:tab w:val="left" w:pos="1997"/>
          <w:tab w:val="right" w:pos="8787"/>
        </w:tabs>
        <w:spacing w:after="0" w:line="600" w:lineRule="auto"/>
        <w:ind w:firstLine="720"/>
        <w:jc w:val="both"/>
        <w:rPr>
          <w:rFonts w:eastAsia="Times New Roman" w:cs="Times New Roman"/>
          <w:szCs w:val="24"/>
        </w:rPr>
      </w:pPr>
      <w:r>
        <w:rPr>
          <w:rFonts w:eastAsia="Times New Roman" w:cs="Times New Roman"/>
          <w:szCs w:val="24"/>
        </w:rPr>
        <w:t>Θα μου επιτρέψετε εδώ να πω ότι στο όνομα της ίσης μετ</w:t>
      </w:r>
      <w:r>
        <w:rPr>
          <w:rFonts w:eastAsia="Times New Roman" w:cs="Times New Roman"/>
          <w:szCs w:val="24"/>
        </w:rPr>
        <w:t xml:space="preserve">αχείρισης δεν μπορεί να καθυστερεί άλλο η νομική αναγνώριση της ταυτότητας φύλου, με τα χαρακτηριστικά που επιτάσσει η απόφαση 2048/2015 του Συμβουλίου της Ευρώπης, των συστάσεων του Συνηγόρου του Πολίτη και της </w:t>
      </w:r>
      <w:r>
        <w:rPr>
          <w:rFonts w:eastAsia="Times New Roman" w:cs="Times New Roman"/>
          <w:szCs w:val="24"/>
        </w:rPr>
        <w:lastRenderedPageBreak/>
        <w:t xml:space="preserve">Εθνικής Επιτροπής Δικαιωμάτων του Ανθρώπου, </w:t>
      </w:r>
      <w:r>
        <w:rPr>
          <w:rFonts w:eastAsia="Times New Roman" w:cs="Times New Roman"/>
          <w:szCs w:val="24"/>
        </w:rPr>
        <w:t>με βάση τον αυτοπροσδιορισμό του προσώπου.</w:t>
      </w:r>
    </w:p>
    <w:p w14:paraId="2C0FBE5D" w14:textId="77777777" w:rsidR="0032345F" w:rsidRDefault="00CA05C6">
      <w:pPr>
        <w:tabs>
          <w:tab w:val="left" w:pos="1997"/>
          <w:tab w:val="right" w:pos="8787"/>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ήταν ευρωπαϊκή υποχρέωση της Ελλάδας να θεσπίσει ανεξάρτητο φορέα ισότητας. Παράλληλα, είναι γεγονός πως η χώρα μας έχει καταδικαστεί από το Ευρωπαϊκό Δικαστήριο για τα </w:t>
      </w:r>
      <w:r>
        <w:rPr>
          <w:rFonts w:eastAsia="Times New Roman" w:cs="Times New Roman"/>
          <w:szCs w:val="24"/>
        </w:rPr>
        <w:t xml:space="preserve">δικαιώματα </w:t>
      </w:r>
      <w:r>
        <w:rPr>
          <w:rFonts w:eastAsia="Times New Roman" w:cs="Times New Roman"/>
          <w:szCs w:val="24"/>
        </w:rPr>
        <w:t xml:space="preserve">του </w:t>
      </w:r>
      <w:r>
        <w:rPr>
          <w:rFonts w:eastAsia="Times New Roman" w:cs="Times New Roman"/>
          <w:szCs w:val="24"/>
        </w:rPr>
        <w:t>ανθρώπου</w:t>
      </w:r>
      <w:r>
        <w:rPr>
          <w:rFonts w:eastAsia="Times New Roman" w:cs="Times New Roman"/>
          <w:szCs w:val="24"/>
        </w:rPr>
        <w:t xml:space="preserve">, </w:t>
      </w:r>
      <w:r>
        <w:rPr>
          <w:rFonts w:eastAsia="Times New Roman" w:cs="Times New Roman"/>
          <w:szCs w:val="24"/>
        </w:rPr>
        <w:t>σε αρκετές περιπτώσεις, για την πλημμελή διερεύνηση περιστατικών αυθαιρεσίας από τα Σώματα Ασφαλείας.</w:t>
      </w:r>
    </w:p>
    <w:p w14:paraId="2C0FBE5E" w14:textId="77777777" w:rsidR="0032345F" w:rsidRDefault="00CA05C6">
      <w:pPr>
        <w:tabs>
          <w:tab w:val="left" w:pos="1997"/>
          <w:tab w:val="right" w:pos="8787"/>
        </w:tabs>
        <w:spacing w:after="0" w:line="600" w:lineRule="auto"/>
        <w:ind w:firstLine="720"/>
        <w:jc w:val="both"/>
        <w:rPr>
          <w:rFonts w:eastAsia="Times New Roman" w:cs="Times New Roman"/>
          <w:szCs w:val="24"/>
        </w:rPr>
      </w:pPr>
      <w:r>
        <w:rPr>
          <w:rFonts w:eastAsia="Times New Roman" w:cs="Times New Roman"/>
          <w:szCs w:val="24"/>
        </w:rPr>
        <w:t>Όμως, ακόμα και αν δεν υπήρχαν αυτές οι έξωθεν πιέσεις, ήταν και είναι υποχρέωσή μας να λαμβάνουμε όσο το δυνατόν περισσότερα μέτρα για την αντιμετώπιση τ</w:t>
      </w:r>
      <w:r>
        <w:rPr>
          <w:rFonts w:eastAsia="Times New Roman" w:cs="Times New Roman"/>
          <w:szCs w:val="24"/>
        </w:rPr>
        <w:t>ων διακρίσεων που συμβαίνουν στους εργασιακούς χώρους και στους χώρους απασχόλησης, στην κοινωνική ασφάλιση, στην υγειονομική περίθαλψη, γενικότερα σε κάθε τομέα διάθεσης και παροχής αγαθών και υπηρεσιών, στους χώρους της απονομής δικαιοσύνης, στην εκπαίδε</w:t>
      </w:r>
      <w:r>
        <w:rPr>
          <w:rFonts w:eastAsia="Times New Roman" w:cs="Times New Roman"/>
          <w:szCs w:val="24"/>
        </w:rPr>
        <w:t xml:space="preserve">υση, παντού. Και εδώ δεν μπορεί να υπάρχουν αποκλεισμοί. </w:t>
      </w:r>
      <w:r>
        <w:rPr>
          <w:rFonts w:eastAsia="Times New Roman" w:cs="Times New Roman"/>
          <w:szCs w:val="24"/>
          <w:lang w:val="en-US"/>
        </w:rPr>
        <w:t>Baby</w:t>
      </w:r>
      <w:r>
        <w:rPr>
          <w:rFonts w:eastAsia="Times New Roman" w:cs="Times New Roman"/>
          <w:szCs w:val="24"/>
        </w:rPr>
        <w:t xml:space="preserve"> </w:t>
      </w:r>
      <w:r>
        <w:rPr>
          <w:rFonts w:eastAsia="Times New Roman" w:cs="Times New Roman"/>
          <w:szCs w:val="24"/>
          <w:lang w:val="en-US"/>
        </w:rPr>
        <w:lastRenderedPageBreak/>
        <w:t>sitters</w:t>
      </w:r>
      <w:r>
        <w:rPr>
          <w:rFonts w:eastAsia="Times New Roman" w:cs="Times New Roman"/>
          <w:szCs w:val="24"/>
        </w:rPr>
        <w:t xml:space="preserve"> και δάσκαλοι μπορούν να γίνουν όλες και όλοι, ανεξαρτήτως προσωπικών επιλογών. Οποιαδήποτε άλλη άποψη ακούγεται δεν είναι μόνο ακραία αλλά και επικίνδυνη.</w:t>
      </w:r>
    </w:p>
    <w:p w14:paraId="2C0FBE5F"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η απόφαση να</w:t>
      </w:r>
      <w:r>
        <w:rPr>
          <w:rFonts w:eastAsia="Times New Roman" w:cs="Times New Roman"/>
          <w:szCs w:val="24"/>
        </w:rPr>
        <w:t xml:space="preserve"> οριστεί ως ενιαίος φορέας παρακολούθησης και προώθησης της αρχής της ίσης μεταχείρισης ο Συνήγορος του Πολίτη, μια συνταγματικά κατοχυρωμένη ανεξάρτητη αρχή που έχει δώσει υπαρκτά και σημαντικά δείγματα γραφής, ο παράλληλος ορισμός και πάλι του Συνηγόρου </w:t>
      </w:r>
      <w:r>
        <w:rPr>
          <w:rFonts w:eastAsia="Times New Roman" w:cs="Times New Roman"/>
          <w:szCs w:val="24"/>
        </w:rPr>
        <w:t>του Πολίτη ως υπεύθυνου για τη διερεύνηση περιστατικών πιθανής αστυνομικής αυθαιρεσίας με δυνατότητα μάλιστα και αυτόκλητης διεξαγωγής έρευνας -χωρίς δηλαδή να υπάρξει επίσημη καταγγελία-, δείχνουν την πρόθεση του ΣΥΡΙΖΑ να υπάρξει ένα διαφανές, αποτελεσμα</w:t>
      </w:r>
      <w:r>
        <w:rPr>
          <w:rFonts w:eastAsia="Times New Roman" w:cs="Times New Roman"/>
          <w:szCs w:val="24"/>
        </w:rPr>
        <w:t xml:space="preserve">τικό και ανεξάρτητο της εκάστοτε κυβέρνησης σύστημα προστασίας των ανθρωπίνων κοινωνικών και πολιτικών δικαιωμάτων του κάθε πολίτη. </w:t>
      </w:r>
    </w:p>
    <w:p w14:paraId="2C0FBE60"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Επιπλέον, η στελέχωση των υπηρεσιών του Συνηγόρου με είκοσι ακόμα άτομα αποδεικνύει την κυβερνητική πρόθεση να μπορέσει πρά</w:t>
      </w:r>
      <w:r>
        <w:rPr>
          <w:rFonts w:eastAsia="Times New Roman" w:cs="Times New Roman"/>
          <w:szCs w:val="24"/>
        </w:rPr>
        <w:t xml:space="preserve">γματι ο Συνήγορος να ανταποκριθεί στα νέα αυξημένα του καθήκοντα, έτσι ώστε ο ρόλος του να μην μείνει μόνο στα χαρτιά. Και αν οι ανάγκες το απαιτήσουν, πιθανότατα ο αριθμός αυτός να μπορεί να μεγαλώσει και στο μέλλον. </w:t>
      </w:r>
    </w:p>
    <w:p w14:paraId="2C0FBE61"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την Αριστερά, κυρίες και κύριοι σ</w:t>
      </w:r>
      <w:r>
        <w:rPr>
          <w:rFonts w:eastAsia="Times New Roman" w:cs="Times New Roman"/>
          <w:szCs w:val="24"/>
        </w:rPr>
        <w:t>υνάδελφοι, αλλά και για κάθε δημοκρατικό πολίτη η ισότητα των δικαιωμάτων για όλους, η προστασία του καθενός και της καθεμιάς από τυχόν αυθαιρεσίες, είτε εκ μέρους του κράτους είτε εκ μέρους του εργοδότη είτε εκ μέρους του οποιουδήποτε, αποτελούν θεμελιώδε</w:t>
      </w:r>
      <w:r>
        <w:rPr>
          <w:rFonts w:eastAsia="Times New Roman" w:cs="Times New Roman"/>
          <w:szCs w:val="24"/>
        </w:rPr>
        <w:t xml:space="preserve">ις αξίες και αποκτούν πολλαπλή σημασία σε εποχές που διεθνώς ο ρατσιστικός λόγος, τα μισαλλόδοξα φαινόμενα και οι κάθε λογής παραβιάσεις σχετικών αρχών αυξάνονται. </w:t>
      </w:r>
    </w:p>
    <w:p w14:paraId="2C0FBE62"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Δεν αρκεί για όλα όσα συμβαίνουν γύρω μας να θυμώνουμε, να στενοχωριόμαστε ή απλώς να διαμα</w:t>
      </w:r>
      <w:r>
        <w:rPr>
          <w:rFonts w:eastAsia="Times New Roman" w:cs="Times New Roman"/>
          <w:szCs w:val="24"/>
        </w:rPr>
        <w:t>ρτυρόμαστε, μένοντας όμως άπραγοι. Αντιθέτως, πρέπει να δρούμε και να διεκδικούμε.</w:t>
      </w:r>
    </w:p>
    <w:p w14:paraId="2C0FBE63"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νόμος που το Υπουργείο Δικαιοσύνης, Διαφάνειας και Ανθρωπίνων Δικαιωμάτων έφερε και θα ψηφιστεί από αυτήν εδώ τη Βουλή και με την ψήφο Βουλευτών της Αντιπολίτευσης, επιτρέ</w:t>
      </w:r>
      <w:r>
        <w:rPr>
          <w:rFonts w:eastAsia="Times New Roman" w:cs="Times New Roman"/>
          <w:szCs w:val="24"/>
        </w:rPr>
        <w:t xml:space="preserve">πει αυτό ακριβώς, τη μεγαλύτερη δηλαδή δυνατότητα δράσης και αντίδρασης απέναντι σε όποιον επιχειρεί να </w:t>
      </w:r>
      <w:proofErr w:type="spellStart"/>
      <w:r>
        <w:rPr>
          <w:rFonts w:eastAsia="Times New Roman" w:cs="Times New Roman"/>
          <w:szCs w:val="24"/>
        </w:rPr>
        <w:t>φαλκιδεύσει</w:t>
      </w:r>
      <w:proofErr w:type="spellEnd"/>
      <w:r>
        <w:rPr>
          <w:rFonts w:eastAsia="Times New Roman" w:cs="Times New Roman"/>
          <w:szCs w:val="24"/>
        </w:rPr>
        <w:t xml:space="preserve"> δικαιώματα και ελευθερίες, είτε αυτός είναι κρατικός λειτουργός είτε πλέον ιδιώτης, αφού πλέον διευρύνουμε και στον ιδιωτικό τομέα την απαγό</w:t>
      </w:r>
      <w:r>
        <w:rPr>
          <w:rFonts w:eastAsia="Times New Roman" w:cs="Times New Roman"/>
          <w:szCs w:val="24"/>
        </w:rPr>
        <w:t>ρευση των κάθε είδους διακρίσεων.</w:t>
      </w:r>
    </w:p>
    <w:p w14:paraId="2C0FBE64"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Με άλλα λόγια, διευρύνουμε το οπλοστάσιο όλων όσων νιώθουν την ανάγκη να υπερασπίσουν ή να υπερασπιστούν τα δικαιώματά τους και ταυτόχρονα μπολιάζουμε ευρύτερα την κοινωνία με τα αναγκαία εκείνα αντισώματα απέναντι στις ρα</w:t>
      </w:r>
      <w:r>
        <w:rPr>
          <w:rFonts w:eastAsia="Times New Roman" w:cs="Times New Roman"/>
          <w:szCs w:val="24"/>
        </w:rPr>
        <w:t xml:space="preserve">τσιστικές ιδέες και συμπεριφορές. </w:t>
      </w:r>
    </w:p>
    <w:p w14:paraId="2C0FBE65"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 φόβος και το μίσος από ορισμένους απέναντι στο διαφορετικό, οι διακρίσεις εν γένει, η άρνηση των δικαιωμάτων συνανθρώπων, η λεκτική, ψυχολογική, οικονομική, σωματική βία απέναντι σε οποιονδήποτε και οποιαδήποτε δεν είνα</w:t>
      </w:r>
      <w:r>
        <w:rPr>
          <w:rFonts w:eastAsia="Times New Roman" w:cs="Times New Roman"/>
          <w:szCs w:val="24"/>
        </w:rPr>
        <w:t xml:space="preserve">ι δυνατόν να γίνουν αποδεκτά από μια κοινωνία που επιθυμεί να δηλώνει δημοκρατική. </w:t>
      </w:r>
    </w:p>
    <w:p w14:paraId="2C0FBE66"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πολιτεία με τους νόμους της πρέπει να διασφαλίζει τα δικαιώματα όλων, κάτι που και το Σύνταγμα δηλώνει μόλις στο άρθρο 2, διατυπώνοντας ρητά ότι ο σεβασμός και η προστασί</w:t>
      </w:r>
      <w:r>
        <w:rPr>
          <w:rFonts w:eastAsia="Times New Roman" w:cs="Times New Roman"/>
          <w:szCs w:val="24"/>
        </w:rPr>
        <w:t xml:space="preserve">α της αξίας του ανθρώπου αποτελούν την πρωταρχική υποχρέωση της πολιτείας. </w:t>
      </w:r>
    </w:p>
    <w:p w14:paraId="2C0FBE67"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Υπερασπιζόμενοι εμείς τη μη διάκριση ενάντια σε οποιονδήποτε και αρνούμενοι την αυθαιρεσία οποιουδήποτε κρατικού υπαλλήλου, στην ουσία υπερασπιζόμαστε την ψυχή της δημοκρατίας.</w:t>
      </w:r>
    </w:p>
    <w:p w14:paraId="2C0FBE68"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w:t>
      </w:r>
    </w:p>
    <w:p w14:paraId="2C0FBE69" w14:textId="77777777" w:rsidR="0032345F" w:rsidRDefault="00CA05C6">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C0FBE6A" w14:textId="77777777" w:rsidR="0032345F" w:rsidRDefault="00CA05C6">
      <w:pPr>
        <w:spacing w:after="0" w:line="600" w:lineRule="auto"/>
        <w:ind w:firstLine="720"/>
        <w:jc w:val="both"/>
        <w:rPr>
          <w:rFonts w:eastAsia="Times New Roman" w:cs="Times New Roman"/>
          <w:szCs w:val="24"/>
        </w:rPr>
      </w:pPr>
      <w:r>
        <w:rPr>
          <w:rFonts w:eastAsia="Times New Roman"/>
          <w:b/>
          <w:bCs/>
        </w:rPr>
        <w:lastRenderedPageBreak/>
        <w:t>ΠΡΟΕΔΡΕΥΩΝ (Σπυρίδων Λυκούδης):</w:t>
      </w:r>
      <w:r>
        <w:rPr>
          <w:rFonts w:eastAsia="Times New Roman"/>
          <w:bCs/>
        </w:rPr>
        <w:t xml:space="preserve"> </w:t>
      </w:r>
      <w:r>
        <w:rPr>
          <w:rFonts w:eastAsia="Times New Roman" w:cs="Times New Roman"/>
          <w:szCs w:val="24"/>
        </w:rPr>
        <w:t>Ευχαριστούμε, κυρία συνάδελφε.</w:t>
      </w:r>
    </w:p>
    <w:p w14:paraId="2C0FBE6B"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λόγο έχει ο συνάδελφος από τη Χρυσή Αυγή κ. Χρήστος Χατζησάββας. </w:t>
      </w:r>
    </w:p>
    <w:p w14:paraId="2C0FBE6C"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Το νέο πλαίσιο του αντιρατσιστικού νόμου με το οποίο θα ασχοληθώ τουλάχιστον εγώ και το οποίο αποτελεί το πρώτο μέρος του νόμου, έρχεται να συμπληρώσει έναν προηγούμενο νόμο, τον οποίο κάνατε ενάντια στη Χρυσή Αυγή, ενάντια στην πολιτική δράση και τον πολ</w:t>
      </w:r>
      <w:r>
        <w:rPr>
          <w:rFonts w:eastAsia="Times New Roman" w:cs="Times New Roman"/>
          <w:szCs w:val="24"/>
        </w:rPr>
        <w:t>ιτικό λόγο της, με αποτέλεσμα ο Αρχηγός και πολλοί από τους Βουλευτές της να διώκονται για τέτοιους λόγους ακόμα και μέσα στη Βουλή και πολλοί από αυτούς να έχουν καθίσει και δεκαοκτώ μήνες μέσα στη φυλακή.</w:t>
      </w:r>
    </w:p>
    <w:p w14:paraId="2C0FBE6D"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Αυτός ο πρώτος νόμος βέβαια είχε γίνει από τους δ</w:t>
      </w:r>
      <w:r>
        <w:rPr>
          <w:rFonts w:eastAsia="Times New Roman" w:cs="Times New Roman"/>
          <w:szCs w:val="24"/>
        </w:rPr>
        <w:t xml:space="preserve">ιώκτες μας -πρώην εθνικιστές πολλοί-, από αυτούς που αστικοποιήθηκαν και οι οποίοι </w:t>
      </w:r>
      <w:r>
        <w:rPr>
          <w:rFonts w:eastAsia="Times New Roman" w:cs="Times New Roman"/>
          <w:szCs w:val="24"/>
        </w:rPr>
        <w:lastRenderedPageBreak/>
        <w:t xml:space="preserve">βγάζουν το μεγαλύτερο μένος εναντίον μας, λόγω αυτού του πολιτικού-ιδεολογικού γενιτσαρισμού. Και βγάζουν αυτό το μένος, γιατί είδαν πολύ καλά ότι θα κάνουμε πράξη αυτά που </w:t>
      </w:r>
      <w:r>
        <w:rPr>
          <w:rFonts w:eastAsia="Times New Roman" w:cs="Times New Roman"/>
          <w:szCs w:val="24"/>
        </w:rPr>
        <w:t xml:space="preserve">αυτοί ούτε τόλμησαν να φανταστούν. </w:t>
      </w:r>
    </w:p>
    <w:p w14:paraId="2C0FBE6E"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δεύτερο νόμο που φέρατε τον κάνατε ενάντια στην ελεύθερη σκέψη και έκφραση, όχι μόνο των </w:t>
      </w:r>
      <w:proofErr w:type="spellStart"/>
      <w:r>
        <w:rPr>
          <w:rFonts w:eastAsia="Times New Roman" w:cs="Times New Roman"/>
          <w:szCs w:val="24"/>
        </w:rPr>
        <w:t>χρυσαυγιτών</w:t>
      </w:r>
      <w:proofErr w:type="spellEnd"/>
      <w:r>
        <w:rPr>
          <w:rFonts w:eastAsia="Times New Roman" w:cs="Times New Roman"/>
          <w:szCs w:val="24"/>
        </w:rPr>
        <w:t>, αλλά και όλων των Ελλήνων με βαριές ποινές αν πεις κάτι για αλλοδαπό. Αντίθετα, δεν υπάρχει καμμία ποινή αν βρίζει</w:t>
      </w:r>
      <w:r>
        <w:rPr>
          <w:rFonts w:eastAsia="Times New Roman" w:cs="Times New Roman"/>
          <w:szCs w:val="24"/>
        </w:rPr>
        <w:t xml:space="preserve">ς κάποιον που είναι </w:t>
      </w:r>
      <w:proofErr w:type="spellStart"/>
      <w:r>
        <w:rPr>
          <w:rFonts w:eastAsia="Times New Roman" w:cs="Times New Roman"/>
          <w:szCs w:val="24"/>
        </w:rPr>
        <w:t>χρυσαυγίτης</w:t>
      </w:r>
      <w:proofErr w:type="spellEnd"/>
      <w:r>
        <w:rPr>
          <w:rFonts w:eastAsia="Times New Roman" w:cs="Times New Roman"/>
          <w:szCs w:val="24"/>
        </w:rPr>
        <w:t xml:space="preserve">. </w:t>
      </w:r>
    </w:p>
    <w:p w14:paraId="2C0FBE6F"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Κατηγορήσατε για ρατσισμό γονείς που δεν δέχονταν παιδιά λαθρομεταναστών στα σχολεία. Τελικά ούτε οι λαθρομετανάστες στέλνουν τα παιδιά τους στα σχολεία. Και τώρα βρήκατε άλλο τρόπο για να το λειτουργήσετε, όπως το να νοικ</w:t>
      </w:r>
      <w:r>
        <w:rPr>
          <w:rFonts w:eastAsia="Times New Roman" w:cs="Times New Roman"/>
          <w:szCs w:val="24"/>
        </w:rPr>
        <w:t>ιάζουν σπίτια για να μπορούν να πηγαίνουν τα παιδιά τους στα οικεία σχολεία.</w:t>
      </w:r>
    </w:p>
    <w:p w14:paraId="2C0FBE7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Γεμίσατε τα σχολεία με εγκυκλίους συλλόγων και σωματείων οι οποίοι είναι ανύπαρκτοι κι οι οποίοι κατηγορούν με αισχρά σχόλια τους </w:t>
      </w:r>
      <w:proofErr w:type="spellStart"/>
      <w:r>
        <w:rPr>
          <w:rFonts w:eastAsia="Times New Roman" w:cs="Times New Roman"/>
          <w:szCs w:val="24"/>
        </w:rPr>
        <w:lastRenderedPageBreak/>
        <w:t>χρυσαυγίτες</w:t>
      </w:r>
      <w:proofErr w:type="spellEnd"/>
      <w:r>
        <w:rPr>
          <w:rFonts w:eastAsia="Times New Roman" w:cs="Times New Roman"/>
          <w:szCs w:val="24"/>
        </w:rPr>
        <w:t xml:space="preserve">. Τα παιδιά μας, που είναι σε αυτά τα </w:t>
      </w:r>
      <w:r>
        <w:rPr>
          <w:rFonts w:eastAsia="Times New Roman" w:cs="Times New Roman"/>
          <w:szCs w:val="24"/>
        </w:rPr>
        <w:t xml:space="preserve">σχολεία και ακούνε για τους γονείς τους, δεν δέχονται ρατσισμό, δεν είναι </w:t>
      </w:r>
      <w:r>
        <w:rPr>
          <w:rFonts w:eastAsia="Times New Roman" w:cs="Times New Roman"/>
          <w:szCs w:val="24"/>
          <w:lang w:val="en-US"/>
        </w:rPr>
        <w:t>bullying</w:t>
      </w:r>
      <w:r>
        <w:rPr>
          <w:rFonts w:eastAsia="Times New Roman" w:cs="Times New Roman"/>
          <w:szCs w:val="24"/>
        </w:rPr>
        <w:t xml:space="preserve"> εναντίον τους;</w:t>
      </w:r>
    </w:p>
    <w:p w14:paraId="2C0FBE7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Όταν πάμε να κάνουμε εγκαίνια πολιτικών γραφείων της Χρυσής Αυγής και γίνονται </w:t>
      </w:r>
      <w:proofErr w:type="spellStart"/>
      <w:r>
        <w:rPr>
          <w:rFonts w:eastAsia="Times New Roman" w:cs="Times New Roman"/>
          <w:szCs w:val="24"/>
        </w:rPr>
        <w:t>αντισυγκεντρώσεις</w:t>
      </w:r>
      <w:proofErr w:type="spellEnd"/>
      <w:r>
        <w:rPr>
          <w:rFonts w:eastAsia="Times New Roman" w:cs="Times New Roman"/>
          <w:szCs w:val="24"/>
        </w:rPr>
        <w:t>, για να κάψουν και να κρεμάσουν, και συμμετέχουν Βουλευτές σα</w:t>
      </w:r>
      <w:r>
        <w:rPr>
          <w:rFonts w:eastAsia="Times New Roman" w:cs="Times New Roman"/>
          <w:szCs w:val="24"/>
        </w:rPr>
        <w:t xml:space="preserve">ς σε αυτές τις </w:t>
      </w:r>
      <w:proofErr w:type="spellStart"/>
      <w:r>
        <w:rPr>
          <w:rFonts w:eastAsia="Times New Roman" w:cs="Times New Roman"/>
          <w:szCs w:val="24"/>
        </w:rPr>
        <w:t>αντισυγκεντρώσεις</w:t>
      </w:r>
      <w:proofErr w:type="spellEnd"/>
      <w:r>
        <w:rPr>
          <w:rFonts w:eastAsia="Times New Roman" w:cs="Times New Roman"/>
          <w:szCs w:val="24"/>
        </w:rPr>
        <w:t>, είναι δημοκρατικό;</w:t>
      </w:r>
    </w:p>
    <w:p w14:paraId="2C0FBE7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Εδώ, ο Βουλευτής Καραγιαννίδης είπε ότι θα αντιμετωπίσουν τον εθνικισμό -γιατί νικάει παντού- μέσα στην εργασία. Κύριε Υπουργέ, νομίζω ότι αυτό είναι η επιτομή της παραβίασης του νόμου που ψηφίζουμε σήμε</w:t>
      </w:r>
      <w:r>
        <w:rPr>
          <w:rFonts w:eastAsia="Times New Roman" w:cs="Times New Roman"/>
          <w:szCs w:val="24"/>
        </w:rPr>
        <w:t xml:space="preserve">ρα. Εσείς τον ψηφίζετε. </w:t>
      </w:r>
    </w:p>
    <w:p w14:paraId="2C0FBE7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Άρα είναι καλός ο νόμος, αυτό μου λέτε. </w:t>
      </w:r>
    </w:p>
    <w:p w14:paraId="2C0FBE7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ΧΑΤΖΗΣΑΒΒΑΣ: </w:t>
      </w:r>
      <w:r>
        <w:rPr>
          <w:rFonts w:eastAsia="Times New Roman" w:cs="Times New Roman"/>
          <w:szCs w:val="24"/>
        </w:rPr>
        <w:t>Όχι, εσείς τον ψηφίζετε. Εσείς ψηφίζετε τον νόμο αυτόν και ταυτόχρονα, καλείτε κάποιους ν</w:t>
      </w:r>
      <w:r>
        <w:rPr>
          <w:rFonts w:eastAsia="Times New Roman" w:cs="Times New Roman"/>
          <w:szCs w:val="24"/>
        </w:rPr>
        <w:t xml:space="preserve">α πράξουν κάτι ενάντια σε αυτόν τον νόμο. </w:t>
      </w:r>
    </w:p>
    <w:p w14:paraId="2C0FBE7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Εγώ δεν καλώ κανέναν.</w:t>
      </w:r>
    </w:p>
    <w:p w14:paraId="2C0FBE7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Καλά, εντάξει, άμα είναι να το πάμε και παραπέρα, κάλεσε επίσης να αποδείξουν ότι δεν είνα</w:t>
      </w:r>
      <w:r>
        <w:rPr>
          <w:rFonts w:eastAsia="Times New Roman" w:cs="Times New Roman"/>
          <w:szCs w:val="24"/>
        </w:rPr>
        <w:t xml:space="preserve">ι </w:t>
      </w:r>
      <w:proofErr w:type="spellStart"/>
      <w:r>
        <w:rPr>
          <w:rFonts w:eastAsia="Times New Roman" w:cs="Times New Roman"/>
          <w:szCs w:val="24"/>
        </w:rPr>
        <w:t>ομοφοβικοί</w:t>
      </w:r>
      <w:proofErr w:type="spellEnd"/>
      <w:r>
        <w:rPr>
          <w:rFonts w:eastAsia="Times New Roman" w:cs="Times New Roman"/>
          <w:szCs w:val="24"/>
        </w:rPr>
        <w:t xml:space="preserve"> οι Βουλευτές οι οποίοι το πρωί γυρνάνε με κοστούμια και το βράδυ ντύνονται γυναίκες ή κάτι τέτοιο, αν κατάλαβα καλά. </w:t>
      </w:r>
    </w:p>
    <w:p w14:paraId="2C0FBE7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Οπότε, με λίγα λόγια, θα πρέπει τώρα όσοι Βουλευτές τούς αφορά –ειδικά από τα κόμματα που δεν είναι ρατσιστές και φασίστες- ν</w:t>
      </w:r>
      <w:r>
        <w:rPr>
          <w:rFonts w:eastAsia="Times New Roman" w:cs="Times New Roman"/>
          <w:szCs w:val="24"/>
        </w:rPr>
        <w:t xml:space="preserve">α βγούνε περήφανα και να πούνε ότι είναι </w:t>
      </w:r>
      <w:r>
        <w:rPr>
          <w:rFonts w:eastAsia="Times New Roman" w:cs="Times New Roman"/>
          <w:szCs w:val="24"/>
          <w:lang w:val="en-US"/>
        </w:rPr>
        <w:t>gay</w:t>
      </w:r>
      <w:r>
        <w:rPr>
          <w:rFonts w:eastAsia="Times New Roman" w:cs="Times New Roman"/>
          <w:szCs w:val="24"/>
        </w:rPr>
        <w:t xml:space="preserve"> ή όχι. Εγώ, όμως, θα πω ότι μπορεί και να μην είναι κανένας και να μην το πει κανένας. Αυτό σημαίνει ότι </w:t>
      </w:r>
      <w:r>
        <w:rPr>
          <w:rFonts w:eastAsia="Times New Roman" w:cs="Times New Roman"/>
          <w:szCs w:val="24"/>
        </w:rPr>
        <w:lastRenderedPageBreak/>
        <w:t xml:space="preserve">ακόμη και ψηφοφόροι του ΣΥΡΙΖΑ δεν ψηφίζουν άνδρες ή γυναίκες του ΣΥΡΙΖΑ για Βουλευτές άμα δεν είναι </w:t>
      </w:r>
      <w:r>
        <w:rPr>
          <w:rFonts w:eastAsia="Times New Roman" w:cs="Times New Roman"/>
          <w:szCs w:val="24"/>
          <w:lang w:val="en-US"/>
        </w:rPr>
        <w:t>strai</w:t>
      </w:r>
      <w:r>
        <w:rPr>
          <w:rFonts w:eastAsia="Times New Roman" w:cs="Times New Roman"/>
          <w:szCs w:val="24"/>
          <w:lang w:val="en-US"/>
        </w:rPr>
        <w:t>ght</w:t>
      </w:r>
      <w:r>
        <w:rPr>
          <w:rFonts w:eastAsia="Times New Roman" w:cs="Times New Roman"/>
          <w:szCs w:val="24"/>
        </w:rPr>
        <w:t>.</w:t>
      </w:r>
    </w:p>
    <w:p w14:paraId="2C0FBE7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τρίτο πλαίσιο τώρα του νόμου που έρχεται σήμερα είναι η επιβολή των δύο εκατομμυρίων παρανόμων αλλοδαπών στην εργασία. Στρατό φτηνών εργατικών χεριών προσπαθείτε να φτιάξετε. Δεν είναι καινούργιο αυτό. Το προέβλεψαν οι σχεδιαστές της Ευρωπαϊκής Ένω</w:t>
      </w:r>
      <w:r>
        <w:rPr>
          <w:rFonts w:eastAsia="Times New Roman" w:cs="Times New Roman"/>
          <w:szCs w:val="24"/>
        </w:rPr>
        <w:t xml:space="preserve">σης των τραπεζών και των τοκογλύφων. Ο </w:t>
      </w:r>
      <w:r>
        <w:rPr>
          <w:rFonts w:eastAsia="Times New Roman" w:cs="Times New Roman"/>
          <w:szCs w:val="24"/>
          <w:lang w:val="en-US"/>
        </w:rPr>
        <w:t>Gutenberg</w:t>
      </w:r>
      <w:r>
        <w:rPr>
          <w:rFonts w:eastAsia="Times New Roman" w:cs="Times New Roman"/>
          <w:szCs w:val="24"/>
        </w:rPr>
        <w:t xml:space="preserve">, παραδείγματος </w:t>
      </w:r>
      <w:r>
        <w:rPr>
          <w:rFonts w:eastAsia="Times New Roman" w:cs="Times New Roman"/>
          <w:szCs w:val="24"/>
        </w:rPr>
        <w:t>χάριν</w:t>
      </w:r>
      <w:r>
        <w:rPr>
          <w:rFonts w:eastAsia="Times New Roman" w:cs="Times New Roman"/>
          <w:szCs w:val="24"/>
        </w:rPr>
        <w:t xml:space="preserve">, είχε πει πριν από ενενήντα χρόνια ότι σε εκατό με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 θα έχει γεράσει ο πληθυσμός της Ευρώπης και δεν θα μπορεί να εξυπηρετήσει τις πολυεθνικές, θα πρέπει να αντικατασ</w:t>
      </w:r>
      <w:r>
        <w:rPr>
          <w:rFonts w:eastAsia="Times New Roman" w:cs="Times New Roman"/>
          <w:szCs w:val="24"/>
        </w:rPr>
        <w:t xml:space="preserve">ταθεί </w:t>
      </w:r>
      <w:r>
        <w:rPr>
          <w:rFonts w:eastAsia="Times New Roman" w:cs="Times New Roman"/>
          <w:szCs w:val="24"/>
        </w:rPr>
        <w:t xml:space="preserve">με </w:t>
      </w:r>
      <w:r>
        <w:rPr>
          <w:rFonts w:eastAsia="Times New Roman" w:cs="Times New Roman"/>
          <w:szCs w:val="24"/>
        </w:rPr>
        <w:t>Ασιάτες και Αφρικανούς, οι οποίοι θα έχουν χαμηλότερο βιοτικό επίπεδο, θα παίρνουν χαμηλότερους μισθούς και θα ανέχονται όλα αυτά τα οποία περνάτε τώρα εσείς ως μέτρα. Αυτό κάνετε και με τους πολέμους στη Μέση Ανατολή, με την απίστευτη ροή μετανασ</w:t>
      </w:r>
      <w:r>
        <w:rPr>
          <w:rFonts w:eastAsia="Times New Roman" w:cs="Times New Roman"/>
          <w:szCs w:val="24"/>
        </w:rPr>
        <w:t>τών οι οποίοι διασχίζουν την μισή υδρόγειο για να έρθουν στην Ευρώπη.</w:t>
      </w:r>
    </w:p>
    <w:p w14:paraId="2C0FBE7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Και ένας κομμουνιστής βέβαια, όχι εθνικιστής, παλαιότερα είχε πει –σωστά- ότι όταν εισέρχονται μεγάλοι αριθμοί εργατών αλλοδαπών χαμηλότερου βιοτικού επιπέδου σε μία χώρα είναι αναπόφευκ</w:t>
      </w:r>
      <w:r>
        <w:rPr>
          <w:rFonts w:eastAsia="Times New Roman" w:cs="Times New Roman"/>
          <w:szCs w:val="24"/>
        </w:rPr>
        <w:t xml:space="preserve">το διά της ωσμώσεως να συμπαρασύρουν το βιοτικό επίπεδο της χώρας που τους φιλοξενεί, στο δικό τους επίπεδο αμοιβών και συνθηκών εργασίας. </w:t>
      </w:r>
    </w:p>
    <w:p w14:paraId="2C0FBE7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Παραδείγματος </w:t>
      </w:r>
      <w:r>
        <w:rPr>
          <w:rFonts w:eastAsia="Times New Roman" w:cs="Times New Roman"/>
          <w:szCs w:val="24"/>
        </w:rPr>
        <w:t>χάριν</w:t>
      </w:r>
      <w:r>
        <w:rPr>
          <w:rFonts w:eastAsia="Times New Roman" w:cs="Times New Roman"/>
          <w:szCs w:val="24"/>
        </w:rPr>
        <w:t>, το είδαμε αυτό όταν είχανε πρωτοέλθει οι Αλβανοί. Έπεσαν τα μεροκάματα, υπήρχε ανασφάλιστη εργα</w:t>
      </w:r>
      <w:r>
        <w:rPr>
          <w:rFonts w:eastAsia="Times New Roman" w:cs="Times New Roman"/>
          <w:szCs w:val="24"/>
        </w:rPr>
        <w:t xml:space="preserve">σία, δεν μπορούσε να τους συναγωνιστεί ο Έλληνας εργάτης και φτάσαμε σήμερα να αμείβονται με 10 ευρώ μεροκάματο, όσοι μπορούν να δουλέψουν, και </w:t>
      </w:r>
      <w:r>
        <w:rPr>
          <w:rFonts w:eastAsia="Times New Roman" w:cs="Times New Roman"/>
          <w:szCs w:val="24"/>
        </w:rPr>
        <w:t>ανασφάλιστοι</w:t>
      </w:r>
      <w:r>
        <w:rPr>
          <w:rFonts w:eastAsia="Times New Roman" w:cs="Times New Roman"/>
          <w:szCs w:val="24"/>
        </w:rPr>
        <w:t>. Ξέρουμε ότι θα στηθούν και γραφεία ΜΚΟ που για να παγιδέψουν κάποιους εργοδότες θα στέλνουν μόνο λ</w:t>
      </w:r>
      <w:r>
        <w:rPr>
          <w:rFonts w:eastAsia="Times New Roman" w:cs="Times New Roman"/>
          <w:szCs w:val="24"/>
        </w:rPr>
        <w:t>αθρομετανάστες, για να δουν άμα τους προσλάβουν ή όχι. Θα είχε μεγάλη πλάκα κάποιοι από εμάς να στέλνουμε και Έλληνες σε μαγαζιά που θα ανοίξουν Πακιστανοί, να δούμε εάν θα προσλαμβάνουν χριστιανούς ή Έλληνες.</w:t>
      </w:r>
    </w:p>
    <w:p w14:paraId="2C0FBE7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Όλα αυτά βέβαια τα στηρίζετε σε προφάσεις δήθε</w:t>
      </w:r>
      <w:r>
        <w:rPr>
          <w:rFonts w:eastAsia="Times New Roman" w:cs="Times New Roman"/>
          <w:szCs w:val="24"/>
        </w:rPr>
        <w:t>ν για δικαιώματα ευπαθών ομάδων, όμως απλά το εκμεταλλεύεστε. Μόνος σας στόχος είναι η καταστολή της αντίστασης των Ελλήνων στην κατοχή των μνημονίων. Δεν υπάρχει δημοκρατία, το ξέρουμε πλέον. Κλείσατε στην φυλακή τον Αρχηγό μας και Βουλευτές της τρίτης πο</w:t>
      </w:r>
      <w:r>
        <w:rPr>
          <w:rFonts w:eastAsia="Times New Roman" w:cs="Times New Roman"/>
          <w:szCs w:val="24"/>
        </w:rPr>
        <w:t>λιτικής δύναμης, επιβάλατε στους Έλληνες να ζουν σε άθλιες συνθήκες, να μην έχουν τα απαραίτητα για τα παιδιά τους, να μην έχουν εργασία, να μην έχουν σύστημα παιδείας, να μην έχουν σύστημα υγείας.</w:t>
      </w:r>
    </w:p>
    <w:p w14:paraId="2C0FBE7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Δυστυχώς, όμως, για εσάς αυτό το σύστημα επιβολής που υπηρ</w:t>
      </w:r>
      <w:r>
        <w:rPr>
          <w:rFonts w:eastAsia="Times New Roman" w:cs="Times New Roman"/>
          <w:szCs w:val="24"/>
        </w:rPr>
        <w:t>ετείτε, καταρρέει. Δεν κάνουν πλέον απόλυτο κουμάντο αυτοί που σας δίνουν εντολές. Αργήσατε να μπείτε σε αυτό το παιχνίδι. Οι ψεύτικες διακρατικές συνθήκες, που είχαν φτιαχτεί για καλύτερες συνθήκες εργασίας και όλα αυτά, διαλύονται. Τα έθνη σε όλον τον πλ</w:t>
      </w:r>
      <w:r>
        <w:rPr>
          <w:rFonts w:eastAsia="Times New Roman" w:cs="Times New Roman"/>
          <w:szCs w:val="24"/>
        </w:rPr>
        <w:t xml:space="preserve">ανήτη σηκώνουν κεφάλι, επιστρέφουν στη μόνη λύση για επιβίωση, που είναι ο εθνικισμός. </w:t>
      </w:r>
    </w:p>
    <w:p w14:paraId="2C0FBE7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Την αντίδραση του κόσμου, όταν έρχεται η ώρα, δεν μπορείτε να τη σταματήσετε. Γι’ αυτόν τον λόγο, εσείς και οι δημοσκόποι θα στηρίζετε με όλες σας τις δυνάμεις τα «ναι»</w:t>
      </w:r>
      <w:r>
        <w:rPr>
          <w:rFonts w:eastAsia="Times New Roman" w:cs="Times New Roman"/>
          <w:szCs w:val="24"/>
        </w:rPr>
        <w:t xml:space="preserve"> στα δημοψηφίσματα, αλλά ο λαός θα ψηφίζει μαζικά «όχι». Θα στηρίζετε με όλες σας τις δυνάμεις την παραμονή της Βρετανίας στην Ευρωπαϊκή Ένωση, αλλά ο λαός θα ψηφίζει </w:t>
      </w:r>
      <w:r>
        <w:rPr>
          <w:rFonts w:eastAsia="Times New Roman" w:cs="Times New Roman"/>
          <w:szCs w:val="24"/>
          <w:lang w:val="en-US"/>
        </w:rPr>
        <w:t>Brexit</w:t>
      </w:r>
      <w:r>
        <w:rPr>
          <w:rFonts w:eastAsia="Times New Roman" w:cs="Times New Roman"/>
          <w:szCs w:val="24"/>
        </w:rPr>
        <w:t>. Θα θέλετε να βγει πρόεδρος στην Αυστρία κάποιος απίθανος οικολόγος, έστω και με ν</w:t>
      </w:r>
      <w:r>
        <w:rPr>
          <w:rFonts w:eastAsia="Times New Roman" w:cs="Times New Roman"/>
          <w:szCs w:val="24"/>
        </w:rPr>
        <w:t xml:space="preserve">οθεία, αλλά θα βγει ο εθνικιστής </w:t>
      </w:r>
      <w:proofErr w:type="spellStart"/>
      <w:r>
        <w:rPr>
          <w:rFonts w:eastAsia="Times New Roman" w:cs="Times New Roman"/>
          <w:szCs w:val="24"/>
        </w:rPr>
        <w:t>Χόφερ</w:t>
      </w:r>
      <w:proofErr w:type="spellEnd"/>
      <w:r>
        <w:rPr>
          <w:rFonts w:eastAsia="Times New Roman" w:cs="Times New Roman"/>
          <w:szCs w:val="24"/>
        </w:rPr>
        <w:t>. Θα θέλετε να πάει το ποσοστό των Ελλήνων εθνικιστών της Χρυσής Αυγής στο 2%, αλλά ο λαός θα την ψηφίζει και θα τη δυναμώνει. Δεν θα καταστείλετε την αντίδραση των Ελλήνων, γιατί οι Έλληνες δεν φοβήθηκαν το 1821 απειλ</w:t>
      </w:r>
      <w:r>
        <w:rPr>
          <w:rFonts w:eastAsia="Times New Roman" w:cs="Times New Roman"/>
          <w:szCs w:val="24"/>
        </w:rPr>
        <w:t>ές για μαχαίρι στα παιδιά τους και φωτιές στα σπίτια τους. Δεν φοβήθηκαν στο αλβανικό μέτωπο, απέναντι σε χιλιάδες πάνοπλους στρατιώτες, αεροπλάνα και σφοδρό ψύχος.</w:t>
      </w:r>
      <w:r>
        <w:rPr>
          <w:rFonts w:eastAsia="Times New Roman" w:cs="Times New Roman"/>
          <w:szCs w:val="24"/>
        </w:rPr>
        <w:t xml:space="preserve"> </w:t>
      </w:r>
      <w:r>
        <w:rPr>
          <w:rFonts w:eastAsia="Times New Roman" w:cs="Times New Roman"/>
          <w:szCs w:val="24"/>
        </w:rPr>
        <w:t xml:space="preserve">Δεν φοβήθηκαν στην Κύπρο τους Βρετανούς που απαγχόνιζαν και πυροβολούσαν μικρά παιδιά. Δεν </w:t>
      </w:r>
      <w:r>
        <w:rPr>
          <w:rFonts w:eastAsia="Times New Roman" w:cs="Times New Roman"/>
          <w:szCs w:val="24"/>
        </w:rPr>
        <w:t xml:space="preserve">φοβήθηκαν τις </w:t>
      </w:r>
      <w:r>
        <w:rPr>
          <w:rFonts w:eastAsia="Times New Roman" w:cs="Times New Roman"/>
          <w:szCs w:val="24"/>
        </w:rPr>
        <w:lastRenderedPageBreak/>
        <w:t>τούρκικες ναπάλμ. Νομίζετε ότι τώρα θα φοβηθούν μερικά χαρτιά, κάποιες ευρωπαϊκές οδηγίες και ποινές;</w:t>
      </w:r>
    </w:p>
    <w:p w14:paraId="2C0FBE7E"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C0FBE7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η συνάδελφος από τον ΣΥΡΙΖΑ κ. Μαρία </w:t>
      </w:r>
      <w:proofErr w:type="spellStart"/>
      <w:r>
        <w:rPr>
          <w:rFonts w:eastAsia="Times New Roman" w:cs="Times New Roman"/>
          <w:szCs w:val="24"/>
        </w:rPr>
        <w:t>Θελερίτ</w:t>
      </w:r>
      <w:r>
        <w:rPr>
          <w:rFonts w:eastAsia="Times New Roman" w:cs="Times New Roman"/>
          <w:szCs w:val="24"/>
        </w:rPr>
        <w:t>η</w:t>
      </w:r>
      <w:proofErr w:type="spellEnd"/>
      <w:r>
        <w:rPr>
          <w:rFonts w:eastAsia="Times New Roman" w:cs="Times New Roman"/>
          <w:szCs w:val="24"/>
        </w:rPr>
        <w:t>.</w:t>
      </w:r>
    </w:p>
    <w:p w14:paraId="2C0FBE8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το παρόν σχέδιο νόμου του Υπουργείου Δικαιοσύνης, Διαφάνειας και Ανθρωπίνων Δικαιωμάτων ενσωματώνει στο εθνικό δίκαιο τέσσερις </w:t>
      </w:r>
      <w:r>
        <w:rPr>
          <w:rFonts w:eastAsia="Times New Roman" w:cs="Times New Roman"/>
          <w:szCs w:val="24"/>
        </w:rPr>
        <w:t xml:space="preserve">οδηγίες </w:t>
      </w:r>
      <w:r>
        <w:rPr>
          <w:rFonts w:eastAsia="Times New Roman" w:cs="Times New Roman"/>
          <w:szCs w:val="24"/>
        </w:rPr>
        <w:t>της Ευρωπαϊκής Ένωσης, συγκεκριμένα άρθρα του Κανονισμού 596/20</w:t>
      </w:r>
      <w:r>
        <w:rPr>
          <w:rFonts w:eastAsia="Times New Roman" w:cs="Times New Roman"/>
          <w:szCs w:val="24"/>
        </w:rPr>
        <w:t>14 για την κατάχρηση της αγοράς, προβλέπει παράλληλα τη σύσταση του Εθνικού Μηχανισμού Διερεύνησης Περιστατικών Αυθαιρεσίας στα Σώματα Ασφαλείας, επιχειρώντας να εξαλείψει αλλά και να αντιμετωπίσει με έναν πιο αποτελεσματικό τρόπο τις διακρίσεις με βάση το</w:t>
      </w:r>
      <w:r>
        <w:rPr>
          <w:rFonts w:eastAsia="Times New Roman" w:cs="Times New Roman"/>
          <w:szCs w:val="24"/>
        </w:rPr>
        <w:t xml:space="preserve"> φύλο, την καταγωγή, </w:t>
      </w:r>
      <w:r>
        <w:rPr>
          <w:rFonts w:eastAsia="Times New Roman" w:cs="Times New Roman"/>
          <w:szCs w:val="24"/>
        </w:rPr>
        <w:lastRenderedPageBreak/>
        <w:t>τη θρησκεία, τις πεποιθήσεις, την ασθένεια, την αναπηρία, την ηλικία, την οικογενειακή κατάσταση, τον σεξουαλικό προσανατολισμό.</w:t>
      </w:r>
    </w:p>
    <w:p w14:paraId="2C0FBE8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w:t>
      </w:r>
      <w:r w:rsidRPr="00414023">
        <w:rPr>
          <w:rFonts w:eastAsia="Times New Roman" w:cs="Times New Roman"/>
          <w:szCs w:val="24"/>
        </w:rPr>
        <w:t>κ.</w:t>
      </w:r>
      <w:r w:rsidRPr="00323CB5">
        <w:rPr>
          <w:rFonts w:eastAsia="Times New Roman" w:cs="Times New Roman"/>
          <w:b/>
          <w:szCs w:val="24"/>
        </w:rPr>
        <w:t xml:space="preserve"> ΓΕΩΡΓΙΟΣ ΛΑΜΠΡΟΥΛΗΣ</w:t>
      </w:r>
      <w:r>
        <w:rPr>
          <w:rFonts w:eastAsia="Times New Roman" w:cs="Times New Roman"/>
          <w:szCs w:val="24"/>
        </w:rPr>
        <w:t>)</w:t>
      </w:r>
    </w:p>
    <w:p w14:paraId="2C0FBE8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Τρεις είναι οι λόγοι που γίνεται αυτό σε αυτό το νομοσχέδιο: Πρώτον, να εκσυγχρονιστεί το υφιστάμενο κανονιστικό πλαίσιο, δεύτερον, να διασφαλιστεί η πληρέστερη εναρμόνιση με τη νομοθεσία της Ευρωπαϊκής Ένωσης και τρίτον, να εφαρμοστεί πιο αποτελεσματικά σ</w:t>
      </w:r>
      <w:r>
        <w:rPr>
          <w:rFonts w:eastAsia="Times New Roman" w:cs="Times New Roman"/>
          <w:szCs w:val="24"/>
        </w:rPr>
        <w:t xml:space="preserve">την πράξη η αρχή της ίσης μεταχείρισης. </w:t>
      </w:r>
    </w:p>
    <w:p w14:paraId="2C0FBE8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Ουσιαστικά, στόχος αυτού του νομοσχεδίου είναι να δημιουργήσει ένα ενιαίο, σαφές και άρτιο πλαίσιο για το πώς θα εφαρμόζεται η ίση μεταχείριση με βάση τη νομολογία του δικαστηρίου, τις αποφάσεις που ανέφερα πριν και</w:t>
      </w:r>
      <w:r>
        <w:rPr>
          <w:rFonts w:eastAsia="Times New Roman" w:cs="Times New Roman"/>
          <w:szCs w:val="24"/>
        </w:rPr>
        <w:t xml:space="preserve"> τις </w:t>
      </w:r>
      <w:r>
        <w:rPr>
          <w:rFonts w:eastAsia="Times New Roman" w:cs="Times New Roman"/>
          <w:szCs w:val="24"/>
        </w:rPr>
        <w:t xml:space="preserve">οδηγίες </w:t>
      </w:r>
      <w:r>
        <w:rPr>
          <w:rFonts w:eastAsia="Times New Roman" w:cs="Times New Roman"/>
          <w:szCs w:val="24"/>
        </w:rPr>
        <w:t>της Ευρωπαϊκής Ένωσης και τις εκθέσεις –θα λέγαμε- των εθνικών φορέων, που έχουμε στα χέρια μας.</w:t>
      </w:r>
    </w:p>
    <w:p w14:paraId="2C0FBE8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Ποιο είναι το νέο στοιχείο που φέρνει αυτό το νομοσχέδιο; Είναι η αρμοδιότητα παρακολούθησης και προώθησης της αρχής της ίσης μεταχείρισης η οποία</w:t>
      </w:r>
      <w:r>
        <w:rPr>
          <w:rFonts w:eastAsia="Times New Roman" w:cs="Times New Roman"/>
          <w:szCs w:val="24"/>
        </w:rPr>
        <w:t xml:space="preserve"> ανατίθεται στον Συνήγορο του Πολίτη, ο οποίος καθίσταται σαν ένας αρμόδιος φορέας για τον δημόσιο και ευρύτερο δημόσιο τομέα, αλλά και για τον ιδιωτικό τομέα και αυτό συνιστά μία εξαιρετικά σημαντική νομοθετική παρέμβαση, με δεδομένο ότι ο Συνήγορος του Π</w:t>
      </w:r>
      <w:r>
        <w:rPr>
          <w:rFonts w:eastAsia="Times New Roman" w:cs="Times New Roman"/>
          <w:szCs w:val="24"/>
        </w:rPr>
        <w:t>ολίτη είναι μια ανεξάρτητη αρχή, είναι η Αρχή που είναι κατ’ εξοχήν αρμόδια για τα θέματα προστασίας ανθρωπίνων δικαιωμάτων και διαθέτει συνταγματικά και νομοθετικά κατοχυρωμένη ανεξαρτησία και αυτονομία απέναντι στην εκτελεστική εξουσία, ευρεία νομιμοποίη</w:t>
      </w:r>
      <w:r>
        <w:rPr>
          <w:rFonts w:eastAsia="Times New Roman" w:cs="Times New Roman"/>
          <w:szCs w:val="24"/>
        </w:rPr>
        <w:t>ση θα λέγαμε, σε ένα εκτενές πεδίο αρμοδιοτήτων, για την αποτελεσματική ισχύ και την διεξαγωγή ερευνών, καθώς και πόρους για να εκτελέσει αυτά τα καθήκοντα.</w:t>
      </w:r>
    </w:p>
    <w:p w14:paraId="2C0FBE8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lastRenderedPageBreak/>
        <w:t>Επίσης, με αυτό το νομοσχέδιο καταργείται η Επιτροπή της Ίσης Μεταχείρισης του Υπουργείου Δικαιοσύν</w:t>
      </w:r>
      <w:r>
        <w:rPr>
          <w:rFonts w:eastAsia="Times New Roman" w:cs="Times New Roman"/>
          <w:szCs w:val="24"/>
        </w:rPr>
        <w:t xml:space="preserve">ης, που επαναπροσδιορίζεται η συνεργασία του Συνηγόρου του Πολίτη με το Σώμα Επιθεώρησης Εργασίας για θέματα εργασιακά. </w:t>
      </w:r>
    </w:p>
    <w:p w14:paraId="2C0FBE8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Τέλος, μπαίνουν οι όροι για έναν ανοιχτό κοινωνικό διάλογο και επανασύνδεση με την Κοινωνία των Πολιτών, με δεδομένο ότι έχουμε έναν εκ</w:t>
      </w:r>
      <w:r>
        <w:rPr>
          <w:rFonts w:eastAsia="Times New Roman" w:cs="Times New Roman"/>
          <w:szCs w:val="24"/>
        </w:rPr>
        <w:t>συγχρονισμό και μία ενίσχυση της αποτελεσματικότητας του κανονιστικού πλαισίου για τον κοινωνικό διάλογο.</w:t>
      </w:r>
    </w:p>
    <w:p w14:paraId="2C0FBE8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Προβλέπεται επίσης η διεύρυνση των λόγων ίσης μεταχείρισης εξ αντιδιαστολής ταυτοποίησης κοινωνικών προκαταλήψεων, και των αρνητικών, θα λέγαμε, στερε</w:t>
      </w:r>
      <w:r>
        <w:rPr>
          <w:rFonts w:eastAsia="Times New Roman" w:cs="Times New Roman"/>
          <w:szCs w:val="24"/>
        </w:rPr>
        <w:t>οτύπων, που είναι οι αιτίες που τροφοδοτούν αυτήν την άνιση μεταχείριση και τη μισαλλοδοξία, τα οποία συμβάλλουν στον κοινωνικό στιγματισμό των διακρίσεων στη χώρα μας.</w:t>
      </w:r>
    </w:p>
    <w:p w14:paraId="2C0FBE8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Ουσιαστικά, θα λέγαμε ότι είναι ένα πολυνομοσχέδιο με το οποίο η Κυβέρνηση επιχειρεί να</w:t>
      </w:r>
      <w:r>
        <w:rPr>
          <w:rFonts w:eastAsia="Times New Roman" w:cs="Times New Roman"/>
          <w:szCs w:val="24"/>
        </w:rPr>
        <w:t xml:space="preserve"> ισχυροποιήσει το νομοθετικό της πλαίσιο στον </w:t>
      </w:r>
      <w:r>
        <w:rPr>
          <w:rFonts w:eastAsia="Times New Roman" w:cs="Times New Roman"/>
          <w:szCs w:val="24"/>
        </w:rPr>
        <w:lastRenderedPageBreak/>
        <w:t>χώρο των διακρίσεων, ιδιαίτερα στον χώρο της εργασίας, στην παραγωγή αγαθών και υπηρεσιών, στην εκπαίδευση, στις φορολογικές διευκολύνσεις, στην κοινωνική προστασία, ακόμα και στην πρόσβαση σε στέγαση.</w:t>
      </w:r>
    </w:p>
    <w:p w14:paraId="2C0FBE8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Μέσω, λο</w:t>
      </w:r>
      <w:r>
        <w:rPr>
          <w:rFonts w:eastAsia="Times New Roman" w:cs="Times New Roman"/>
          <w:szCs w:val="24"/>
        </w:rPr>
        <w:t>ιπόν, αυτού του νομοσχεδίου οι διακρίσεις, στη βάση των προαναφερόμενων χαρακτηριστικών και στοιχείων της ταυτότητας των πολιτών, τιμωρούνται με ποινικές και χρηματικές κυρώσεις. Επίσης, για την αντιμετώπιση κάθε είδους διακρίσεων, ακόμα και για περιστατικ</w:t>
      </w:r>
      <w:r>
        <w:rPr>
          <w:rFonts w:eastAsia="Times New Roman" w:cs="Times New Roman"/>
          <w:szCs w:val="24"/>
        </w:rPr>
        <w:t>ά αυθαιρεσίας κρατικών υπαλλήλων, κομβικό ρόλο διαδραματίζει ο Συνήγορος του Πολίτη ο οποίος αναλαμβάνει όλη τη διεύρυνση και καταπολέμηση τέτοιων φαινομένων.</w:t>
      </w:r>
    </w:p>
    <w:p w14:paraId="2C0FBE8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Τα μέτρα ανοίγουν, λοιπόν, τον δρόμο για μεγαλύτερη προστασία σε τομείς ευαίσθητους, όπως είναι η</w:t>
      </w:r>
      <w:r>
        <w:rPr>
          <w:rFonts w:eastAsia="Times New Roman" w:cs="Times New Roman"/>
          <w:szCs w:val="24"/>
        </w:rPr>
        <w:t xml:space="preserve"> πρόσβαση και οι συνθήκες στην εργασία, σε αγαθά και υπηρεσίες στην εκπαίδευση και υψώνουν ασπίδα προστασίας για χιλιάδες άτομα που σήμερα αντιμετωπίζουν προβλήματα </w:t>
      </w:r>
      <w:r>
        <w:rPr>
          <w:rFonts w:eastAsia="Times New Roman" w:cs="Times New Roman"/>
          <w:szCs w:val="24"/>
        </w:rPr>
        <w:lastRenderedPageBreak/>
        <w:t>λόγω φυλής, θρησκευτικών ή άλλων πεποιθήσεων, σεξουαλικού προσανατολισμού κλπ</w:t>
      </w:r>
      <w:r>
        <w:rPr>
          <w:rFonts w:eastAsia="Times New Roman" w:cs="Times New Roman"/>
          <w:szCs w:val="24"/>
        </w:rPr>
        <w:t>.</w:t>
      </w:r>
      <w:r>
        <w:rPr>
          <w:rFonts w:eastAsia="Times New Roman" w:cs="Times New Roman"/>
          <w:szCs w:val="24"/>
        </w:rPr>
        <w:t xml:space="preserve">. </w:t>
      </w:r>
    </w:p>
    <w:p w14:paraId="2C0FBE8B" w14:textId="77777777" w:rsidR="0032345F" w:rsidRDefault="00CA05C6">
      <w:pPr>
        <w:spacing w:after="0" w:line="600" w:lineRule="auto"/>
        <w:ind w:firstLine="720"/>
        <w:jc w:val="both"/>
        <w:rPr>
          <w:rFonts w:eastAsia="Times New Roman"/>
          <w:szCs w:val="24"/>
        </w:rPr>
      </w:pPr>
      <w:r>
        <w:rPr>
          <w:rFonts w:eastAsia="Times New Roman"/>
          <w:szCs w:val="24"/>
        </w:rPr>
        <w:t xml:space="preserve">Επίσης το </w:t>
      </w:r>
      <w:r>
        <w:rPr>
          <w:rFonts w:eastAsia="Times New Roman"/>
          <w:szCs w:val="24"/>
        </w:rPr>
        <w:t>σχέδιο νόμου διευρύνει το πεδίο προστασίας, προσθέτοντας σε αυτό το ελλειμματικό μέχρι σήμερα νομοθετικό μας πλαίσιο και κάποιες άλλες κατηγορίες για απαγόρευση των διακρίσεων, όπως είναι η εθνική καταγωγή, η χρόνια ασθένεια, η οικογενειακή και κοινωνική κ</w:t>
      </w:r>
      <w:r>
        <w:rPr>
          <w:rFonts w:eastAsia="Times New Roman"/>
          <w:szCs w:val="24"/>
        </w:rPr>
        <w:t>ατάσταση, ο σεξουαλικός προσανατολισμός, η ταυτότητα και τα χαρακτηριστικά φύλου.</w:t>
      </w:r>
    </w:p>
    <w:p w14:paraId="2C0FBE8C" w14:textId="77777777" w:rsidR="0032345F" w:rsidRDefault="00CA05C6">
      <w:pPr>
        <w:spacing w:after="0" w:line="600" w:lineRule="auto"/>
        <w:ind w:firstLine="720"/>
        <w:jc w:val="both"/>
        <w:rPr>
          <w:rFonts w:eastAsia="Times New Roman"/>
          <w:szCs w:val="24"/>
        </w:rPr>
      </w:pPr>
      <w:r>
        <w:rPr>
          <w:rFonts w:eastAsia="Times New Roman"/>
          <w:szCs w:val="24"/>
        </w:rPr>
        <w:t>Στην πράξη μπορεί να προστατευτούν καλύτερα και να αποκρούσουν τυχόν δυσμενή μεταχείριση σε βάρος τους πρόσωπα και πολίτες που βρίσκονται σήμερα στο περιθώριο. Και αυτοί είνα</w:t>
      </w:r>
      <w:r>
        <w:rPr>
          <w:rFonts w:eastAsia="Times New Roman"/>
          <w:szCs w:val="24"/>
        </w:rPr>
        <w:t xml:space="preserve">ι αντιρρησίες συνείδησης, οροθετικοί και οροθετικές, πάσχουσες και πάσχοντες από άλλες ασθένειες, πρώην τοξικομανείς </w:t>
      </w:r>
      <w:proofErr w:type="spellStart"/>
      <w:r>
        <w:rPr>
          <w:rFonts w:eastAsia="Times New Roman"/>
          <w:szCs w:val="24"/>
        </w:rPr>
        <w:t>κ.ο.κ.</w:t>
      </w:r>
      <w:proofErr w:type="spellEnd"/>
      <w:r>
        <w:rPr>
          <w:rFonts w:eastAsia="Times New Roman"/>
          <w:szCs w:val="24"/>
        </w:rPr>
        <w:t xml:space="preserve"> Επίσης, προστατεύει και τους οικείους τους, που, λόγω της σχέσης μαζί τους, μπορεί να υφίστανται κι αυτοί διακριτική μεταχείριση.</w:t>
      </w:r>
    </w:p>
    <w:p w14:paraId="2C0FBE8D" w14:textId="77777777" w:rsidR="0032345F" w:rsidRDefault="00CA05C6">
      <w:pPr>
        <w:spacing w:after="0" w:line="600" w:lineRule="auto"/>
        <w:ind w:firstLine="720"/>
        <w:jc w:val="both"/>
        <w:rPr>
          <w:rFonts w:eastAsia="Times New Roman"/>
          <w:szCs w:val="24"/>
        </w:rPr>
      </w:pPr>
      <w:r>
        <w:rPr>
          <w:rFonts w:eastAsia="Times New Roman"/>
          <w:szCs w:val="24"/>
        </w:rPr>
        <w:lastRenderedPageBreak/>
        <w:t>Στ</w:t>
      </w:r>
      <w:r>
        <w:rPr>
          <w:rFonts w:eastAsia="Times New Roman"/>
          <w:szCs w:val="24"/>
        </w:rPr>
        <w:t xml:space="preserve">ον εργασιακό τομέα οι προστατευτικές ρυθμίσεις για απαγόρευση των διακρίσεων αφορούν τους όρους πρόσβασης στην εργασία, την επαγγελματική εκπαίδευση, τις αποδοχές, τις απολύσεις, θέματα υγείας και ασφάλειας, θέματα επανένταξης και εκ νέου απασχόλησης μετά </w:t>
      </w:r>
      <w:r>
        <w:rPr>
          <w:rFonts w:eastAsia="Times New Roman"/>
          <w:szCs w:val="24"/>
        </w:rPr>
        <w:t>από μεγάλες περιόδους ανεργίας και τη συνδικαλιστική συμμετοχή των εργαζομένων.</w:t>
      </w:r>
    </w:p>
    <w:p w14:paraId="2C0FBE8E" w14:textId="77777777" w:rsidR="0032345F" w:rsidRDefault="00CA05C6">
      <w:pPr>
        <w:spacing w:after="0" w:line="600" w:lineRule="auto"/>
        <w:ind w:firstLine="720"/>
        <w:jc w:val="both"/>
        <w:rPr>
          <w:rFonts w:eastAsia="Times New Roman"/>
          <w:szCs w:val="24"/>
        </w:rPr>
      </w:pPr>
      <w:r>
        <w:rPr>
          <w:rFonts w:eastAsia="Times New Roman"/>
          <w:szCs w:val="24"/>
        </w:rPr>
        <w:t xml:space="preserve">Παράλληλα, εφαρμόζονται σε θέματα κοινωνικής προστασίας και φορολογικής διευκόλυνσης, για παράδειγμα λαμβάνεται υπ’ </w:t>
      </w:r>
      <w:proofErr w:type="spellStart"/>
      <w:r>
        <w:rPr>
          <w:rFonts w:eastAsia="Times New Roman"/>
          <w:szCs w:val="24"/>
        </w:rPr>
        <w:t>όψιν</w:t>
      </w:r>
      <w:proofErr w:type="spellEnd"/>
      <w:r>
        <w:rPr>
          <w:rFonts w:eastAsia="Times New Roman"/>
          <w:szCs w:val="24"/>
        </w:rPr>
        <w:t xml:space="preserve"> η φορολογική κατοικία αντί για την ιθαγένεια, επίσης σε</w:t>
      </w:r>
      <w:r>
        <w:rPr>
          <w:rFonts w:eastAsia="Times New Roman"/>
          <w:szCs w:val="24"/>
        </w:rPr>
        <w:t xml:space="preserve"> θέματα εκπαίδευσης, πρόσβαση σε παροχή αγαθών κλπ., που με προεδρικό διάταγμα η προστασία θα μπορεί να επεκταθεί και σε άλλους τομείς, όσους κρίνει αναγκαίους η Κυβέρνηση.</w:t>
      </w:r>
    </w:p>
    <w:p w14:paraId="2C0FBE8F" w14:textId="77777777" w:rsidR="0032345F" w:rsidRDefault="00CA05C6">
      <w:pPr>
        <w:spacing w:after="0" w:line="600" w:lineRule="auto"/>
        <w:ind w:firstLine="720"/>
        <w:jc w:val="both"/>
        <w:rPr>
          <w:rFonts w:eastAsia="Times New Roman"/>
          <w:szCs w:val="24"/>
        </w:rPr>
      </w:pPr>
      <w:r>
        <w:rPr>
          <w:rFonts w:eastAsia="Times New Roman"/>
          <w:szCs w:val="24"/>
        </w:rPr>
        <w:t>Αναγνωρίζονται –και εδώ πρέπει να το σημειώσουμε– ουσιαστικά δικαιώματα στους συντρ</w:t>
      </w:r>
      <w:r>
        <w:rPr>
          <w:rFonts w:eastAsia="Times New Roman"/>
          <w:szCs w:val="24"/>
        </w:rPr>
        <w:t xml:space="preserve">όφους του συμφώνου συμβίωσης, ιδιαίτερα στον </w:t>
      </w:r>
      <w:r>
        <w:rPr>
          <w:rFonts w:eastAsia="Times New Roman"/>
          <w:szCs w:val="24"/>
        </w:rPr>
        <w:lastRenderedPageBreak/>
        <w:t>εργασιακό χώρο, όπου μπορούν να διεκδικήσουν συνυπηρέτηση, οικογενειακά επιδόματα και άλλα θέματα.</w:t>
      </w:r>
    </w:p>
    <w:p w14:paraId="2C0FBE90" w14:textId="77777777" w:rsidR="0032345F" w:rsidRDefault="00CA05C6">
      <w:pPr>
        <w:spacing w:after="0" w:line="600" w:lineRule="auto"/>
        <w:ind w:firstLine="720"/>
        <w:jc w:val="both"/>
        <w:rPr>
          <w:rFonts w:eastAsia="Times New Roman"/>
          <w:szCs w:val="24"/>
        </w:rPr>
      </w:pPr>
      <w:r>
        <w:rPr>
          <w:rFonts w:eastAsia="Times New Roman"/>
          <w:szCs w:val="24"/>
        </w:rPr>
        <w:t xml:space="preserve">Εξαιρετικά σημαντικό είναι ότι, με βάση αυτό το νομοσχέδιο, δίνεται η δυνατότητα και επιτρέπεται σε κοινωνικούς </w:t>
      </w:r>
      <w:r>
        <w:rPr>
          <w:rFonts w:eastAsia="Times New Roman"/>
          <w:szCs w:val="24"/>
        </w:rPr>
        <w:t>φορείς, συνδικαλιστικές οργανώσεις να αντιπροσωπεύσουν στα δικαστήρια το θιγόμενο πρόσωπο, χωρίς να υποχρεώνονται να καταβάλλουν παράβολο.</w:t>
      </w:r>
    </w:p>
    <w:p w14:paraId="2C0FBE91" w14:textId="77777777" w:rsidR="0032345F" w:rsidRDefault="00CA05C6">
      <w:pPr>
        <w:spacing w:after="0" w:line="600" w:lineRule="auto"/>
        <w:ind w:firstLine="720"/>
        <w:jc w:val="both"/>
        <w:rPr>
          <w:rFonts w:eastAsia="Times New Roman"/>
          <w:szCs w:val="24"/>
        </w:rPr>
      </w:pPr>
      <w:r>
        <w:rPr>
          <w:rFonts w:eastAsia="Times New Roman"/>
          <w:szCs w:val="24"/>
        </w:rPr>
        <w:t>επίσης,</w:t>
      </w:r>
      <w:r>
        <w:rPr>
          <w:rFonts w:eastAsia="Times New Roman"/>
          <w:szCs w:val="24"/>
        </w:rPr>
        <w:t xml:space="preserve"> κύριας σημασίας</w:t>
      </w:r>
      <w:r>
        <w:rPr>
          <w:rFonts w:eastAsia="Times New Roman"/>
          <w:szCs w:val="24"/>
        </w:rPr>
        <w:t>,</w:t>
      </w:r>
      <w:r>
        <w:rPr>
          <w:rFonts w:eastAsia="Times New Roman"/>
          <w:szCs w:val="24"/>
        </w:rPr>
        <w:t xml:space="preserve"> θεωρώ ότι η Κυβέρνηση επιχειρεί να αντιμετωπίσει πολύ πιο σημαντικά φαινόμενα αυθαιρεσίας, δ</w:t>
      </w:r>
      <w:r>
        <w:rPr>
          <w:rFonts w:eastAsia="Times New Roman"/>
          <w:szCs w:val="24"/>
        </w:rPr>
        <w:t>ηλαδή κακοποιήσεις, βασανισμούς κλπ., που διαπράττονται από αστυνομικούς, λιμενικούς, σωφρονιστικούς υπαλλήλους –όχι από την πλειονότητα, αλλά έχουμε συχνά καταγγελίες για αυτά τα θέματα– και θωρακίζει με αυτό το πλαίσιο τα ανθρώπινα δικαιώματα, για να αντ</w:t>
      </w:r>
      <w:r>
        <w:rPr>
          <w:rFonts w:eastAsia="Times New Roman"/>
          <w:szCs w:val="24"/>
        </w:rPr>
        <w:t xml:space="preserve">ιμετωπίσει κάθε μορφής αυθαιρεσίες, για τις οποίες η χώρα μας έχει καταδικαστεί και έχει υποχρεωθεί να καταβάλλει αποζημιώσεις. </w:t>
      </w:r>
    </w:p>
    <w:p w14:paraId="2C0FBE92" w14:textId="77777777" w:rsidR="0032345F" w:rsidRDefault="00CA05C6">
      <w:pPr>
        <w:spacing w:after="0"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της κυρίας Βουλευτού)</w:t>
      </w:r>
    </w:p>
    <w:p w14:paraId="2C0FBE93" w14:textId="77777777" w:rsidR="0032345F" w:rsidRDefault="00CA05C6">
      <w:pPr>
        <w:spacing w:after="0" w:line="600" w:lineRule="auto"/>
        <w:ind w:firstLine="720"/>
        <w:jc w:val="both"/>
        <w:rPr>
          <w:rFonts w:eastAsia="Times New Roman"/>
          <w:szCs w:val="24"/>
        </w:rPr>
      </w:pPr>
      <w:r>
        <w:rPr>
          <w:rFonts w:eastAsia="Times New Roman"/>
          <w:szCs w:val="24"/>
        </w:rPr>
        <w:t>Δύο λεπτά δώστε μου και ολοκληρώνω.</w:t>
      </w:r>
    </w:p>
    <w:p w14:paraId="2C0FBE94" w14:textId="77777777" w:rsidR="0032345F" w:rsidRDefault="00CA05C6">
      <w:pPr>
        <w:spacing w:after="0" w:line="600" w:lineRule="auto"/>
        <w:ind w:firstLine="720"/>
        <w:jc w:val="both"/>
        <w:rPr>
          <w:rFonts w:eastAsia="Times New Roman"/>
          <w:szCs w:val="24"/>
        </w:rPr>
      </w:pPr>
      <w:r>
        <w:rPr>
          <w:rFonts w:eastAsia="Times New Roman"/>
          <w:szCs w:val="24"/>
        </w:rPr>
        <w:t>Άρα, ο</w:t>
      </w:r>
      <w:r>
        <w:rPr>
          <w:rFonts w:eastAsia="Times New Roman"/>
          <w:szCs w:val="24"/>
        </w:rPr>
        <w:t xml:space="preserve"> Συνήγορος του Πολίτη, μια </w:t>
      </w:r>
      <w:r>
        <w:rPr>
          <w:rFonts w:eastAsia="Times New Roman"/>
          <w:szCs w:val="24"/>
        </w:rPr>
        <w:t>ανεξάρτητη αρχή</w:t>
      </w:r>
      <w:r>
        <w:rPr>
          <w:rFonts w:eastAsia="Times New Roman"/>
          <w:szCs w:val="24"/>
        </w:rPr>
        <w:t xml:space="preserve">, ως εθνικός μηχανισμός διερεύνησης τέτοιων περιστατικών θα καλύψει το κενό που υπήρχε με την </w:t>
      </w:r>
      <w:r>
        <w:rPr>
          <w:rFonts w:eastAsia="Times New Roman"/>
          <w:szCs w:val="24"/>
        </w:rPr>
        <w:t xml:space="preserve">επιτροπή </w:t>
      </w:r>
      <w:r>
        <w:rPr>
          <w:rFonts w:eastAsia="Times New Roman"/>
          <w:szCs w:val="24"/>
        </w:rPr>
        <w:t>του ν.3938/2011, που δεν συστάθηκε σε ένα κράτος δικαίου. Και σε ένα κράτος τέτοιο δικαίου δεν πρέπει να υπάρχε</w:t>
      </w:r>
      <w:r>
        <w:rPr>
          <w:rFonts w:eastAsia="Times New Roman"/>
          <w:szCs w:val="24"/>
        </w:rPr>
        <w:t>ι καμμία υπόνοια συγκάλυψης ή ατιμωρησίας.</w:t>
      </w:r>
    </w:p>
    <w:p w14:paraId="2C0FBE95" w14:textId="77777777" w:rsidR="0032345F" w:rsidRDefault="00CA05C6">
      <w:pPr>
        <w:spacing w:after="0" w:line="600" w:lineRule="auto"/>
        <w:ind w:firstLine="720"/>
        <w:jc w:val="both"/>
        <w:rPr>
          <w:rFonts w:eastAsia="Times New Roman"/>
          <w:szCs w:val="24"/>
        </w:rPr>
      </w:pPr>
      <w:r>
        <w:rPr>
          <w:rFonts w:eastAsia="Times New Roman"/>
          <w:szCs w:val="24"/>
        </w:rPr>
        <w:t>Αναλαμβάνει αυτόν τον ρόλο, λοιπόν, ο Συνήγορος του Πολίτη. Δεν υποκαθιστά το δικαστικό και πειθαρχικό έλεγχο τέτοιων περιστατικών. Λειτουργεί συμπληρωματικά, όταν τα πειθαρχικά παγώνουν, θα λέγαμε, την έκδοση από</w:t>
      </w:r>
      <w:r>
        <w:rPr>
          <w:rFonts w:eastAsia="Times New Roman"/>
          <w:szCs w:val="24"/>
        </w:rPr>
        <w:t>φασης, μέχρι ο Συνήγορος του Πολίτη να βγάλει το πόρισμα και άρα, να μπορούν να δουν αν έχουν επικροτημένη αιτιολογία.</w:t>
      </w:r>
    </w:p>
    <w:p w14:paraId="2C0FBE96" w14:textId="77777777" w:rsidR="0032345F" w:rsidRDefault="00CA05C6">
      <w:pPr>
        <w:spacing w:after="0" w:line="600" w:lineRule="auto"/>
        <w:ind w:firstLine="720"/>
        <w:jc w:val="both"/>
        <w:rPr>
          <w:rFonts w:eastAsia="Times New Roman"/>
          <w:szCs w:val="24"/>
        </w:rPr>
      </w:pPr>
      <w:r>
        <w:rPr>
          <w:rFonts w:eastAsia="Times New Roman"/>
          <w:szCs w:val="24"/>
        </w:rPr>
        <w:lastRenderedPageBreak/>
        <w:t>Επίσης, γίνεται αυστηρότερο το ποινικό οπλοστάσιο για διοικητικές και χρηματικές κυρώσεις, για να παταχθούν δηλαδή τα φαινόμενα κατάχρηση</w:t>
      </w:r>
      <w:r>
        <w:rPr>
          <w:rFonts w:eastAsia="Times New Roman"/>
          <w:szCs w:val="24"/>
        </w:rPr>
        <w:t>ς και χειραγώγησης της αγοράς αλλά και της παραχάραξης του νομίσματος.</w:t>
      </w:r>
    </w:p>
    <w:p w14:paraId="2C0FBE97" w14:textId="77777777" w:rsidR="0032345F" w:rsidRDefault="00CA05C6">
      <w:pPr>
        <w:spacing w:after="0" w:line="600" w:lineRule="auto"/>
        <w:ind w:firstLine="720"/>
        <w:jc w:val="both"/>
        <w:rPr>
          <w:rFonts w:eastAsia="Times New Roman"/>
          <w:szCs w:val="24"/>
        </w:rPr>
      </w:pPr>
      <w:r>
        <w:rPr>
          <w:rFonts w:eastAsia="Times New Roman"/>
          <w:szCs w:val="24"/>
        </w:rPr>
        <w:t>Ολοκληρώνοντας, πρέπει να αναφέρουμε ότι το νομοσχέδιο αυτό είχε θετική ανταπόκριση από τη μεριά των κοινοτήτων, οι οποίες βέβαια υπέβαλαν ένα αίτημα στην Επιτροπή Δημόσιας Διοίκησης κα</w:t>
      </w:r>
      <w:r>
        <w:rPr>
          <w:rFonts w:eastAsia="Times New Roman"/>
          <w:szCs w:val="24"/>
        </w:rPr>
        <w:t>ι Δημόσιας Τάξης και Δικαιοσύνης, δηλαδή να επεκταθεί το άρθρο 3 του σχεδίου νόμου, ίση μεταχείριση, δηλαδή, και σε άλλους τομείς προστασίας. Αναγνωρίζουμε τις δυσκολίες λόγω του δημοσιονομικού κόστους, αλλά νομίζω ότι θα πρέπει να δούμε σε κάποια φάση αυτ</w:t>
      </w:r>
      <w:r>
        <w:rPr>
          <w:rFonts w:eastAsia="Times New Roman"/>
          <w:szCs w:val="24"/>
        </w:rPr>
        <w:t>ήν την επέκταση της εφαρμογής και σε αυτούς τους τομείς και με βάση τον σεξουαλικό προσανατολισμό, την ταυτότητα και τα χαρακτηριστικά φύλου.</w:t>
      </w:r>
    </w:p>
    <w:p w14:paraId="2C0FBE98" w14:textId="77777777" w:rsidR="0032345F" w:rsidRDefault="00CA05C6">
      <w:pPr>
        <w:spacing w:after="0" w:line="600" w:lineRule="auto"/>
        <w:ind w:firstLine="720"/>
        <w:jc w:val="both"/>
        <w:rPr>
          <w:rFonts w:eastAsia="Times New Roman"/>
          <w:szCs w:val="24"/>
        </w:rPr>
      </w:pPr>
      <w:r>
        <w:rPr>
          <w:rFonts w:eastAsia="Times New Roman"/>
          <w:szCs w:val="24"/>
        </w:rPr>
        <w:lastRenderedPageBreak/>
        <w:t xml:space="preserve">Γνωρίζουμε ότι η νομοθετική πρωτοβουλία ενσωματώνει </w:t>
      </w:r>
      <w:proofErr w:type="spellStart"/>
      <w:r>
        <w:rPr>
          <w:rFonts w:eastAsia="Times New Roman"/>
          <w:szCs w:val="24"/>
        </w:rPr>
        <w:t>ενωσιακή</w:t>
      </w:r>
      <w:proofErr w:type="spellEnd"/>
      <w:r>
        <w:rPr>
          <w:rFonts w:eastAsia="Times New Roman"/>
          <w:szCs w:val="24"/>
        </w:rPr>
        <w:t xml:space="preserve"> νομοθεσία, αλλά σε καμμιά περίπτωση αυτό δεν μας εμπο</w:t>
      </w:r>
      <w:r>
        <w:rPr>
          <w:rFonts w:eastAsia="Times New Roman"/>
          <w:szCs w:val="24"/>
        </w:rPr>
        <w:t>δίζει εμείς να είμαστε πιο μπροστά από…</w:t>
      </w:r>
    </w:p>
    <w:p w14:paraId="2C0FBE99"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Θελερίτη</w:t>
      </w:r>
      <w:proofErr w:type="spellEnd"/>
      <w:r>
        <w:rPr>
          <w:rFonts w:eastAsia="Times New Roman"/>
          <w:szCs w:val="24"/>
        </w:rPr>
        <w:t>, παρακαλώ ολοκληρώνετε.</w:t>
      </w:r>
    </w:p>
    <w:p w14:paraId="2C0FBE9A" w14:textId="77777777" w:rsidR="0032345F" w:rsidRDefault="00CA05C6">
      <w:pPr>
        <w:spacing w:after="0"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…δημοσίου.</w:t>
      </w:r>
    </w:p>
    <w:p w14:paraId="2C0FBE9B" w14:textId="77777777" w:rsidR="0032345F" w:rsidRDefault="00CA05C6">
      <w:pPr>
        <w:spacing w:after="0" w:line="600" w:lineRule="auto"/>
        <w:ind w:firstLine="720"/>
        <w:jc w:val="both"/>
        <w:rPr>
          <w:rFonts w:eastAsia="Times New Roman"/>
          <w:szCs w:val="24"/>
        </w:rPr>
      </w:pPr>
      <w:r>
        <w:rPr>
          <w:rFonts w:eastAsia="Times New Roman"/>
          <w:szCs w:val="24"/>
        </w:rPr>
        <w:t>Αυτό ήταν, κύριε Πρόεδρε.</w:t>
      </w:r>
    </w:p>
    <w:p w14:paraId="2C0FBE9C"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Ήδη εξαντλήσατε και τα δύο λεπτά που ζητήσατε.</w:t>
      </w:r>
    </w:p>
    <w:p w14:paraId="2C0FBE9D" w14:textId="77777777" w:rsidR="0032345F" w:rsidRDefault="00CA05C6">
      <w:pPr>
        <w:spacing w:after="0" w:line="600" w:lineRule="auto"/>
        <w:ind w:firstLine="720"/>
        <w:jc w:val="both"/>
        <w:rPr>
          <w:rFonts w:eastAsia="Times New Roman"/>
          <w:szCs w:val="24"/>
        </w:rPr>
      </w:pPr>
      <w:r>
        <w:rPr>
          <w:rFonts w:eastAsia="Times New Roman"/>
          <w:b/>
          <w:szCs w:val="24"/>
        </w:rPr>
        <w:t xml:space="preserve">ΜΑΡΙΑ </w:t>
      </w:r>
      <w:r>
        <w:rPr>
          <w:rFonts w:eastAsia="Times New Roman"/>
          <w:b/>
          <w:szCs w:val="24"/>
        </w:rPr>
        <w:t>ΘΕΛΕΡΙΤΗ:</w:t>
      </w:r>
      <w:r>
        <w:rPr>
          <w:rFonts w:eastAsia="Times New Roman"/>
          <w:szCs w:val="24"/>
        </w:rPr>
        <w:t xml:space="preserve"> Τελείωσα.</w:t>
      </w:r>
    </w:p>
    <w:p w14:paraId="2C0FBE9E"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Πόση ανοχή να δείξουμε;</w:t>
      </w:r>
    </w:p>
    <w:p w14:paraId="2C0FBE9F" w14:textId="77777777" w:rsidR="0032345F" w:rsidRDefault="00CA05C6">
      <w:pPr>
        <w:spacing w:after="0"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Συγγνώμη, τελείωσα.</w:t>
      </w:r>
    </w:p>
    <w:p w14:paraId="2C0FBEA0"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Πριν δώσουμε τον λόγο στον Κοινοβουλευτικό Εκπρόσωπο, τον κ. </w:t>
      </w:r>
      <w:proofErr w:type="spellStart"/>
      <w:r>
        <w:rPr>
          <w:rFonts w:eastAsia="Times New Roman"/>
          <w:szCs w:val="24"/>
        </w:rPr>
        <w:t>Δανέλλη</w:t>
      </w:r>
      <w:proofErr w:type="spellEnd"/>
      <w:r>
        <w:rPr>
          <w:rFonts w:eastAsia="Times New Roman"/>
          <w:szCs w:val="24"/>
        </w:rPr>
        <w:t xml:space="preserve">, από το Ποτάμι, ο κ. </w:t>
      </w:r>
      <w:r>
        <w:rPr>
          <w:rFonts w:eastAsia="Times New Roman"/>
          <w:szCs w:val="24"/>
        </w:rPr>
        <w:lastRenderedPageBreak/>
        <w:t>Αποστόλου ζήτησε ν</w:t>
      </w:r>
      <w:r>
        <w:rPr>
          <w:rFonts w:eastAsia="Times New Roman"/>
          <w:szCs w:val="24"/>
        </w:rPr>
        <w:t>α παρέμβει για μια τροπολογία που έχει, σχετική με το Υπουργείο Αγροτικής Ανάπτυξης.</w:t>
      </w:r>
    </w:p>
    <w:p w14:paraId="2C0FBEA1" w14:textId="77777777" w:rsidR="0032345F" w:rsidRDefault="00CA05C6">
      <w:pPr>
        <w:spacing w:after="0" w:line="600" w:lineRule="auto"/>
        <w:ind w:firstLine="720"/>
        <w:jc w:val="both"/>
        <w:rPr>
          <w:rFonts w:eastAsia="Times New Roman"/>
          <w:szCs w:val="24"/>
        </w:rPr>
      </w:pPr>
      <w:r>
        <w:rPr>
          <w:rFonts w:eastAsia="Times New Roman"/>
          <w:szCs w:val="24"/>
        </w:rPr>
        <w:t>Ορίστε, κύριε Αποστόλου, έχετε τον λόγο.</w:t>
      </w:r>
    </w:p>
    <w:p w14:paraId="2C0FBEA2" w14:textId="77777777" w:rsidR="0032345F" w:rsidRDefault="00CA05C6">
      <w:pPr>
        <w:spacing w:after="0"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Με την τροπολογία με γενικό αριθμό 789, την οποία θέλω να </w:t>
      </w:r>
      <w:r>
        <w:rPr>
          <w:rFonts w:eastAsia="Times New Roman"/>
          <w:szCs w:val="24"/>
        </w:rPr>
        <w:t>στηρίξω, αντιμετωπίζονται δύο ζητήματα που προέκυψαν με την ψήφιση του ν.4384/2016, που αφορά τους συνεταιρισμούς.</w:t>
      </w:r>
    </w:p>
    <w:p w14:paraId="2C0FBEA3" w14:textId="77777777" w:rsidR="0032345F" w:rsidRDefault="00CA05C6">
      <w:pPr>
        <w:spacing w:after="0" w:line="600" w:lineRule="auto"/>
        <w:ind w:firstLine="720"/>
        <w:jc w:val="both"/>
        <w:rPr>
          <w:rFonts w:eastAsia="Times New Roman"/>
          <w:szCs w:val="24"/>
        </w:rPr>
      </w:pPr>
      <w:r>
        <w:rPr>
          <w:rFonts w:eastAsia="Times New Roman"/>
          <w:szCs w:val="24"/>
        </w:rPr>
        <w:t>Κάναμε μια παρέμβαση εκσυγχρονισμού του θεσμικού πλαισίου και θέσαμε τις βάσεις για την αποτελεσματικότερη οργάνωση του αγροτικού τομέα. Με τ</w:t>
      </w:r>
      <w:r>
        <w:rPr>
          <w:rFonts w:eastAsia="Times New Roman"/>
          <w:szCs w:val="24"/>
        </w:rPr>
        <w:t>ην ολοκλήρωση της ανασυγκρότησης των συνεταιρισμών και την οριστικοποίηση της αρχιτεκτονικής τους δομής, θα υπάρξει για ένα μικρό χρονικό διάστημα έλλειμμα εκπροσώπησης σε διάφορα θεσμικά όργανα.</w:t>
      </w:r>
    </w:p>
    <w:p w14:paraId="2C0FBEA4" w14:textId="77777777" w:rsidR="0032345F" w:rsidRDefault="00CA05C6">
      <w:pPr>
        <w:spacing w:after="0" w:line="600" w:lineRule="auto"/>
        <w:ind w:firstLine="720"/>
        <w:jc w:val="both"/>
        <w:rPr>
          <w:rFonts w:eastAsia="Times New Roman"/>
          <w:szCs w:val="24"/>
        </w:rPr>
      </w:pPr>
      <w:r>
        <w:rPr>
          <w:rFonts w:eastAsia="Times New Roman"/>
          <w:szCs w:val="24"/>
        </w:rPr>
        <w:lastRenderedPageBreak/>
        <w:t>Συγκεκριμένα στη σύνθεση του Συμβουλίου Αλιείας, οι αλιείς δ</w:t>
      </w:r>
      <w:r>
        <w:rPr>
          <w:rFonts w:eastAsia="Times New Roman"/>
          <w:szCs w:val="24"/>
        </w:rPr>
        <w:t>εν μπορούν να εκπροσωπηθούν ούτε μέσω του εκπροσώπου της ανύπαρκτης πλέον ΠΑΣΕΓΕΣ ούτε από την συνομοσπονδία τους, που με τον ν.4015/2011 δεν προβλεπόταν η σύστασή της.</w:t>
      </w:r>
    </w:p>
    <w:p w14:paraId="2C0FBEA5" w14:textId="77777777" w:rsidR="0032345F" w:rsidRDefault="00CA05C6">
      <w:pPr>
        <w:spacing w:after="0" w:line="600" w:lineRule="auto"/>
        <w:ind w:firstLine="720"/>
        <w:jc w:val="both"/>
        <w:rPr>
          <w:rFonts w:eastAsia="Times New Roman"/>
          <w:szCs w:val="24"/>
        </w:rPr>
      </w:pPr>
      <w:r>
        <w:rPr>
          <w:rFonts w:eastAsia="Times New Roman"/>
          <w:szCs w:val="24"/>
        </w:rPr>
        <w:t>Επειδή, όμως, η συνεδρίαση του Συμβουλίου Αλιείας είναι επιτακτική, γιατί γνωμοδοτεί επ</w:t>
      </w:r>
      <w:r>
        <w:rPr>
          <w:rFonts w:eastAsia="Times New Roman"/>
          <w:szCs w:val="24"/>
        </w:rPr>
        <w:t xml:space="preserve">ί θεμάτων αλιευτικής πολιτικής και χωρίς αυτό το Υπουργείο δεν μπορεί να νομοθετήσει, καταθέτουμε τη σχετική τροπολογία για να λειτουργεί νόμιμα το Συμβούλιο έως ότου οργανωθεί η εκπροσώπηση των αλιέων. </w:t>
      </w:r>
    </w:p>
    <w:p w14:paraId="2C0FBEA6" w14:textId="77777777" w:rsidR="0032345F" w:rsidRDefault="00CA05C6">
      <w:pPr>
        <w:spacing w:after="0" w:line="600" w:lineRule="auto"/>
        <w:ind w:firstLine="720"/>
        <w:jc w:val="both"/>
        <w:rPr>
          <w:rFonts w:eastAsia="Times New Roman"/>
          <w:szCs w:val="24"/>
        </w:rPr>
      </w:pPr>
      <w:r>
        <w:rPr>
          <w:rFonts w:eastAsia="Times New Roman"/>
          <w:szCs w:val="24"/>
        </w:rPr>
        <w:t>Ήδη υπάρχουν προεδρικά διατάγματα και αποφάσεις σε ε</w:t>
      </w:r>
      <w:r>
        <w:rPr>
          <w:rFonts w:eastAsia="Times New Roman"/>
          <w:szCs w:val="24"/>
        </w:rPr>
        <w:t xml:space="preserve">κκρεμότητα, που πρέπει να έχουμε τη σύμφωνη γνώμη του Συμβουλίου Αλιείας. Κάποιες από αυτές αποτελούν υποχρέωση </w:t>
      </w:r>
      <w:r>
        <w:rPr>
          <w:rFonts w:eastAsia="Times New Roman"/>
          <w:szCs w:val="24"/>
        </w:rPr>
        <w:t>στο πλαίσιο</w:t>
      </w:r>
      <w:r>
        <w:rPr>
          <w:rFonts w:eastAsia="Times New Roman"/>
          <w:szCs w:val="24"/>
        </w:rPr>
        <w:t xml:space="preserve"> της </w:t>
      </w:r>
      <w:proofErr w:type="spellStart"/>
      <w:r>
        <w:rPr>
          <w:rFonts w:eastAsia="Times New Roman"/>
          <w:szCs w:val="24"/>
        </w:rPr>
        <w:t>ενωσιακής</w:t>
      </w:r>
      <w:proofErr w:type="spellEnd"/>
      <w:r>
        <w:rPr>
          <w:rFonts w:eastAsia="Times New Roman"/>
          <w:szCs w:val="24"/>
        </w:rPr>
        <w:t xml:space="preserve"> νομοθεσίας και, όπως αντιλαμβάνεστε, περαιτέρω καθυστέρηση ενδέχεται να δημιουργήσει προϋποθέσεις κυρώσεων για τη χώρα</w:t>
      </w:r>
      <w:r>
        <w:rPr>
          <w:rFonts w:eastAsia="Times New Roman"/>
          <w:szCs w:val="24"/>
        </w:rPr>
        <w:t xml:space="preserve"> μας, όπως επίσης μπορεί να αποτελούν και προϋπόθεση για την άσκηση αλιευτικής </w:t>
      </w:r>
      <w:r>
        <w:rPr>
          <w:rFonts w:eastAsia="Times New Roman"/>
          <w:szCs w:val="24"/>
        </w:rPr>
        <w:lastRenderedPageBreak/>
        <w:t>δραστηριότητας, όπως για παράδειγμα είναι η αλίευση του τόνου, που είναι ένα ζήτημα που άμεσα πρέπει να ανακοινώσουμε, καθώς ενδιαφέρει τους αλιείς.</w:t>
      </w:r>
    </w:p>
    <w:p w14:paraId="2C0FBEA7" w14:textId="77777777" w:rsidR="0032345F" w:rsidRDefault="00CA05C6">
      <w:pPr>
        <w:spacing w:after="0" w:line="600" w:lineRule="auto"/>
        <w:ind w:firstLine="720"/>
        <w:jc w:val="both"/>
        <w:rPr>
          <w:rFonts w:eastAsia="Times New Roman"/>
          <w:szCs w:val="24"/>
        </w:rPr>
      </w:pPr>
      <w:r>
        <w:rPr>
          <w:rFonts w:eastAsia="Times New Roman"/>
          <w:szCs w:val="24"/>
        </w:rPr>
        <w:t>Το δεύτερο ζήτημα που αντιμε</w:t>
      </w:r>
      <w:r>
        <w:rPr>
          <w:rFonts w:eastAsia="Times New Roman"/>
          <w:szCs w:val="24"/>
        </w:rPr>
        <w:t>τωπίζει είναι η αναγκαιότητα κατάργησης του προεδρικού διατάγματος 36 του 1986, που αναφερόταν στις ενώσεις παραγωγών. Με τον καινούριο νόμο-πλαίσιο επαναπροσδιορίζεται ο τρόπος οργάνωσης των ομάδων και γι’ αυτό εκείνο καταργείται.</w:t>
      </w:r>
    </w:p>
    <w:p w14:paraId="2C0FBEA8" w14:textId="77777777" w:rsidR="0032345F" w:rsidRDefault="00CA05C6">
      <w:pPr>
        <w:spacing w:after="0" w:line="600" w:lineRule="auto"/>
        <w:ind w:firstLine="720"/>
        <w:jc w:val="both"/>
        <w:rPr>
          <w:rFonts w:eastAsia="Times New Roman"/>
          <w:szCs w:val="24"/>
        </w:rPr>
      </w:pPr>
      <w:r>
        <w:rPr>
          <w:rFonts w:eastAsia="Times New Roman"/>
          <w:szCs w:val="24"/>
        </w:rPr>
        <w:t>Κύριε Πρόεδρε, κλείνοντα</w:t>
      </w:r>
      <w:r>
        <w:rPr>
          <w:rFonts w:eastAsia="Times New Roman"/>
          <w:szCs w:val="24"/>
        </w:rPr>
        <w:t xml:space="preserve">ς θέλω να σταθώ σε μια τροπολογία που αφορά τους </w:t>
      </w:r>
      <w:proofErr w:type="spellStart"/>
      <w:r>
        <w:rPr>
          <w:rFonts w:eastAsia="Times New Roman"/>
          <w:szCs w:val="24"/>
        </w:rPr>
        <w:t>ντοματοπαραγωγούς</w:t>
      </w:r>
      <w:proofErr w:type="spellEnd"/>
      <w:r>
        <w:rPr>
          <w:rFonts w:eastAsia="Times New Roman"/>
          <w:szCs w:val="24"/>
        </w:rPr>
        <w:t xml:space="preserve"> Βοιωτίας, γιατί ο κ. Τζαβάρας είπε πριν ότι δεν πρέπει να υιοθετούνται τέτοιες τροπολογίες. Πρόκειται για ένα ζήτημα που σέρνεται από το 2012, δημιουργήθηκε εκ παραδρομής της δημόσιας διοίκ</w:t>
      </w:r>
      <w:r>
        <w:rPr>
          <w:rFonts w:eastAsia="Times New Roman"/>
          <w:szCs w:val="24"/>
        </w:rPr>
        <w:t>ησης, η οποία αποδέχτηκε το ίδιο ΑΦΜ για την ομάδα παραγωγών με την ένωση αγροτικών συνεταιρισμών. Δημιούργησε πρόβλημα κατάσχεσης και πάρα πολύ σωστά ο Υπουργός την κάνει αποδεκτή.</w:t>
      </w:r>
    </w:p>
    <w:p w14:paraId="2C0FBEA9" w14:textId="77777777" w:rsidR="0032345F" w:rsidRDefault="00CA05C6">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2C0FBEAA" w14:textId="77777777" w:rsidR="0032345F" w:rsidRDefault="00CA05C6">
      <w:pPr>
        <w:spacing w:after="0" w:line="600" w:lineRule="auto"/>
        <w:ind w:firstLine="720"/>
        <w:jc w:val="both"/>
        <w:rPr>
          <w:rFonts w:eastAsia="Times New Roman"/>
          <w:szCs w:val="24"/>
        </w:rPr>
      </w:pPr>
      <w:r>
        <w:rPr>
          <w:rFonts w:eastAsia="Times New Roman"/>
          <w:szCs w:val="24"/>
        </w:rPr>
        <w:t>Τον λόγο</w:t>
      </w:r>
      <w:r>
        <w:rPr>
          <w:rFonts w:eastAsia="Times New Roman"/>
          <w:szCs w:val="24"/>
        </w:rPr>
        <w:t xml:space="preserve"> έχει ο Κοινοβουλευτικός Εκπρόσωπος του Ποταμιού, ο κ. </w:t>
      </w:r>
      <w:proofErr w:type="spellStart"/>
      <w:r>
        <w:rPr>
          <w:rFonts w:eastAsia="Times New Roman"/>
          <w:szCs w:val="24"/>
        </w:rPr>
        <w:t>Δανέλλης</w:t>
      </w:r>
      <w:proofErr w:type="spellEnd"/>
      <w:r>
        <w:rPr>
          <w:rFonts w:eastAsia="Times New Roman"/>
          <w:szCs w:val="24"/>
        </w:rPr>
        <w:t>.</w:t>
      </w:r>
    </w:p>
    <w:p w14:paraId="2C0FBEAB" w14:textId="77777777" w:rsidR="0032345F" w:rsidRDefault="00CA05C6">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2C0FBEAC" w14:textId="77777777" w:rsidR="0032345F" w:rsidRDefault="00CA05C6">
      <w:pPr>
        <w:spacing w:after="0" w:line="600" w:lineRule="auto"/>
        <w:ind w:firstLine="720"/>
        <w:jc w:val="both"/>
        <w:rPr>
          <w:rFonts w:eastAsia="Times New Roman"/>
          <w:szCs w:val="24"/>
        </w:rPr>
      </w:pPr>
      <w:r>
        <w:rPr>
          <w:rFonts w:eastAsia="Times New Roman"/>
          <w:szCs w:val="24"/>
        </w:rPr>
        <w:t>Κυρίες και κύριοι συνάδελφοι, τις τελευταίες ημέρες το Κοινοβούλιό μας βρίσκεται σε έναν νομοθετικό πυρετό. Επείγοντα και κατεπείγοντα νομοσχέδια,</w:t>
      </w:r>
      <w:r>
        <w:rPr>
          <w:rFonts w:eastAsia="Times New Roman"/>
          <w:szCs w:val="24"/>
        </w:rPr>
        <w:t xml:space="preserve"> ενσωματώσεις ευρωπαϊκών </w:t>
      </w:r>
      <w:r>
        <w:rPr>
          <w:rFonts w:eastAsia="Times New Roman"/>
          <w:szCs w:val="24"/>
        </w:rPr>
        <w:t xml:space="preserve">οδηγιών </w:t>
      </w:r>
      <w:r>
        <w:rPr>
          <w:rFonts w:eastAsia="Times New Roman"/>
          <w:szCs w:val="24"/>
        </w:rPr>
        <w:t xml:space="preserve">σε πακέτα και φυσικά πλήθος τροπολογιών. Παράλληλα, η χώρα ζει την ημέρα της </w:t>
      </w:r>
      <w:proofErr w:type="spellStart"/>
      <w:r>
        <w:rPr>
          <w:rFonts w:eastAsia="Times New Roman"/>
          <w:szCs w:val="24"/>
        </w:rPr>
        <w:t>Μαρμότας</w:t>
      </w:r>
      <w:proofErr w:type="spellEnd"/>
      <w:r>
        <w:rPr>
          <w:rFonts w:eastAsia="Times New Roman"/>
          <w:szCs w:val="24"/>
        </w:rPr>
        <w:t xml:space="preserve">. Για πολλοστή φορά στη διάρκεια της κρίσης περνάμε το μαρτύριο της αξιολόγησης. Θα κλείσει ή δεν θα κλείσει; Θα έλθουν καινούρια μέτρα ή </w:t>
      </w:r>
      <w:r>
        <w:rPr>
          <w:rFonts w:eastAsia="Times New Roman"/>
          <w:szCs w:val="24"/>
        </w:rPr>
        <w:t xml:space="preserve">δεν θα έλθουν; Κι αν έλθουν, ποιος θα τα πληρώσει; Μήπως πάμε σε εκλογές; Η χώρα συνεχώς σε ρόλο μετεξεταστέας μαθήτριας. Και πώς να είναι διαφορετικά; </w:t>
      </w:r>
    </w:p>
    <w:p w14:paraId="2C0FBEAD" w14:textId="77777777" w:rsidR="0032345F" w:rsidRDefault="00CA05C6">
      <w:pPr>
        <w:spacing w:after="0" w:line="600" w:lineRule="auto"/>
        <w:ind w:firstLine="720"/>
        <w:jc w:val="both"/>
        <w:rPr>
          <w:rFonts w:eastAsia="Times New Roman"/>
          <w:szCs w:val="24"/>
        </w:rPr>
      </w:pPr>
      <w:r>
        <w:rPr>
          <w:rFonts w:eastAsia="Times New Roman"/>
          <w:szCs w:val="24"/>
        </w:rPr>
        <w:lastRenderedPageBreak/>
        <w:t>Ας πάρουμε για παράδειγμα μια από τις ελάχιστες αποκρατικοποιήσεις που είχαν δρομολογηθεί, την πώληση τ</w:t>
      </w:r>
      <w:r>
        <w:rPr>
          <w:rFonts w:eastAsia="Times New Roman"/>
          <w:szCs w:val="24"/>
        </w:rPr>
        <w:t xml:space="preserve">ου 66% της ΔΕΣΦΑ στους </w:t>
      </w:r>
      <w:proofErr w:type="spellStart"/>
      <w:r>
        <w:rPr>
          <w:rFonts w:eastAsia="Times New Roman"/>
          <w:szCs w:val="24"/>
        </w:rPr>
        <w:t>Αζέρους</w:t>
      </w:r>
      <w:proofErr w:type="spellEnd"/>
      <w:r>
        <w:rPr>
          <w:rFonts w:eastAsia="Times New Roman"/>
          <w:szCs w:val="24"/>
        </w:rPr>
        <w:t xml:space="preserve"> της </w:t>
      </w:r>
      <w:proofErr w:type="spellStart"/>
      <w:r>
        <w:rPr>
          <w:rFonts w:eastAsia="Times New Roman"/>
          <w:szCs w:val="24"/>
        </w:rPr>
        <w:t>Socar</w:t>
      </w:r>
      <w:proofErr w:type="spellEnd"/>
      <w:r>
        <w:rPr>
          <w:rFonts w:eastAsia="Times New Roman"/>
          <w:szCs w:val="24"/>
        </w:rPr>
        <w:t>. Όπως μάλλον αναμενόταν, χθες το όλο εγχείρημα κατέρρευσε. Μείον 400 εκατομμύρια, λοιπόν, από τα κρατικά ταμεία, αντιθέτως με ό,τι ο τρέχων προϋπολογισμός είχε προϋπολογίσει.</w:t>
      </w:r>
    </w:p>
    <w:p w14:paraId="2C0FBEAE" w14:textId="77777777" w:rsidR="0032345F" w:rsidRDefault="00CA05C6">
      <w:pPr>
        <w:spacing w:after="0" w:line="600" w:lineRule="auto"/>
        <w:ind w:firstLine="720"/>
        <w:jc w:val="both"/>
        <w:rPr>
          <w:rFonts w:eastAsia="Times New Roman"/>
          <w:szCs w:val="24"/>
        </w:rPr>
      </w:pPr>
      <w:r>
        <w:rPr>
          <w:rFonts w:eastAsia="Times New Roman"/>
          <w:szCs w:val="24"/>
        </w:rPr>
        <w:t>Πηγαίνουμε, λοιπόν, έναν χρόνο πίσω, σύμ</w:t>
      </w:r>
      <w:r>
        <w:rPr>
          <w:rFonts w:eastAsia="Times New Roman"/>
          <w:szCs w:val="24"/>
        </w:rPr>
        <w:t xml:space="preserve">φωνα με τις νέες εκτιμήσεις. Χωρίς να μπούμε στα επιμέρους ζητήματα του γιατί άλλαξε τη στάση της η πλειοδότρια εταιρεία και γιατί άλλαξε την όλη στρατηγική, το αποτέλεσμα είναι πως πάλι μεθαύριο στο κρισιμότατο </w:t>
      </w:r>
      <w:proofErr w:type="spellStart"/>
      <w:r>
        <w:rPr>
          <w:rFonts w:eastAsia="Times New Roman"/>
          <w:szCs w:val="24"/>
          <w:lang w:val="en-US"/>
        </w:rPr>
        <w:t>Eurogroup</w:t>
      </w:r>
      <w:proofErr w:type="spellEnd"/>
      <w:r>
        <w:rPr>
          <w:rFonts w:eastAsia="Times New Roman"/>
          <w:szCs w:val="24"/>
        </w:rPr>
        <w:t xml:space="preserve"> πέρα από τα μεγάλα και ανοιχτά θέμ</w:t>
      </w:r>
      <w:r>
        <w:rPr>
          <w:rFonts w:eastAsia="Times New Roman"/>
          <w:szCs w:val="24"/>
        </w:rPr>
        <w:t>ατα αυτής της αξιολόγησης, θα προστεθεί και κάτι που θεωρούσαμε όλοι ότι ήταν ήδη λυμένο.</w:t>
      </w:r>
    </w:p>
    <w:p w14:paraId="2C0FBEAF" w14:textId="77777777" w:rsidR="0032345F" w:rsidRDefault="00CA05C6">
      <w:pPr>
        <w:spacing w:after="0" w:line="600" w:lineRule="auto"/>
        <w:ind w:firstLine="720"/>
        <w:jc w:val="both"/>
        <w:rPr>
          <w:rFonts w:eastAsia="Times New Roman"/>
          <w:szCs w:val="24"/>
        </w:rPr>
      </w:pPr>
      <w:r>
        <w:rPr>
          <w:rFonts w:eastAsia="Times New Roman"/>
          <w:szCs w:val="24"/>
        </w:rPr>
        <w:t xml:space="preserve">Η παροιμιώδης αναξιοπιστία ξαναχτυπά, γιατί η ιδιωτικοποίηση της ΔΕΣΦΑ υποτίθεται ότι ανήκε στη δέσμη των </w:t>
      </w:r>
      <w:proofErr w:type="spellStart"/>
      <w:r>
        <w:rPr>
          <w:rFonts w:eastAsia="Times New Roman"/>
          <w:szCs w:val="24"/>
        </w:rPr>
        <w:t>προαπαιτούμενων</w:t>
      </w:r>
      <w:proofErr w:type="spellEnd"/>
      <w:r>
        <w:rPr>
          <w:rFonts w:eastAsia="Times New Roman"/>
          <w:szCs w:val="24"/>
        </w:rPr>
        <w:t xml:space="preserve"> της πρώτης αξιολόγησης, της προηγούμενης, πο</w:t>
      </w:r>
      <w:r>
        <w:rPr>
          <w:rFonts w:eastAsia="Times New Roman"/>
          <w:szCs w:val="24"/>
        </w:rPr>
        <w:t xml:space="preserve">υ θεωρούσαμε πως είχε κλείσει. </w:t>
      </w:r>
      <w:r>
        <w:rPr>
          <w:rFonts w:eastAsia="Times New Roman"/>
          <w:szCs w:val="24"/>
        </w:rPr>
        <w:lastRenderedPageBreak/>
        <w:t>Προφανώς, δεν γίνεται να συνεχίσουμε έτσι και το αντιλαμβανόμαστε νομίζω όλοι.</w:t>
      </w:r>
    </w:p>
    <w:p w14:paraId="2C0FBEB0" w14:textId="77777777" w:rsidR="0032345F" w:rsidRDefault="00CA05C6">
      <w:pPr>
        <w:spacing w:after="0" w:line="600" w:lineRule="auto"/>
        <w:ind w:firstLine="720"/>
        <w:jc w:val="both"/>
        <w:rPr>
          <w:rFonts w:eastAsia="Times New Roman"/>
          <w:szCs w:val="24"/>
        </w:rPr>
      </w:pPr>
      <w:r>
        <w:rPr>
          <w:rFonts w:eastAsia="Times New Roman"/>
          <w:szCs w:val="24"/>
        </w:rPr>
        <w:t xml:space="preserve">Σε ό,τι αφορά τα σενάρια περί εκλογών, με το να ζητά κανείς εκλογές με την αξιολόγηση σ’ αυτό το κρίσιμο στάδιο, με όλα ανοικτά και με μια τέλεια </w:t>
      </w:r>
      <w:r>
        <w:rPr>
          <w:rFonts w:eastAsia="Times New Roman"/>
          <w:szCs w:val="24"/>
        </w:rPr>
        <w:t>«καταιγίδα» που φαίνεται να προσεγγίζει την Ευρώπη, ή δεν έχει αντίληψη της πραγματικότητάς μας ή βάζει το μικροκομματικό του συμφέρον υπεράνω του εθνικού, αρνούμενος να διδαχθεί οτιδήποτε από τις εξελίξεις και την κλιμάκωση της περιπέτειας που περνούν ο ε</w:t>
      </w:r>
      <w:r>
        <w:rPr>
          <w:rFonts w:eastAsia="Times New Roman"/>
          <w:szCs w:val="24"/>
        </w:rPr>
        <w:t>λληνικός λαός και η χώρα από το 2011 μέχρι σήμερα.</w:t>
      </w:r>
    </w:p>
    <w:p w14:paraId="2C0FBEB1" w14:textId="77777777" w:rsidR="0032345F" w:rsidRDefault="00CA05C6">
      <w:pPr>
        <w:spacing w:after="0" w:line="600" w:lineRule="auto"/>
        <w:ind w:firstLine="720"/>
        <w:jc w:val="both"/>
        <w:rPr>
          <w:rFonts w:eastAsia="Times New Roman"/>
          <w:szCs w:val="24"/>
        </w:rPr>
      </w:pPr>
      <w:r>
        <w:rPr>
          <w:rFonts w:eastAsia="Times New Roman"/>
          <w:szCs w:val="24"/>
        </w:rPr>
        <w:t>Κυρίες και κύριοι συνάδελφοι, ζούμε σε μια εποχή γενικευμένων συγχύσεων σ’ όλο τον κόσμο, σ’ όλο τον δυτικό κόσμο κυρίως. Η ελληνική κοινωνία, ιδιαίτερα ταλαιπωρημένη αυτά τα οκτώ χρόνια, σηκώνοντας βάρη π</w:t>
      </w:r>
      <w:r>
        <w:rPr>
          <w:rFonts w:eastAsia="Times New Roman"/>
          <w:szCs w:val="24"/>
        </w:rPr>
        <w:t xml:space="preserve">ου τις περισσότερες φορές είναι δυσανάλογα με τις δυνατότητές της, ευρισκόμενη σε μια διαρκή αγωνία, σε μια διαρκή ανασφάλεια και </w:t>
      </w:r>
      <w:r>
        <w:rPr>
          <w:rFonts w:eastAsia="Times New Roman"/>
          <w:szCs w:val="24"/>
        </w:rPr>
        <w:lastRenderedPageBreak/>
        <w:t>αβεβαιότητα, οργισμένη και αγανακτισμένη, βιώνει μια κλιμακούμενη σύγχυση.</w:t>
      </w:r>
    </w:p>
    <w:p w14:paraId="2C0FBEB2" w14:textId="77777777" w:rsidR="0032345F" w:rsidRDefault="00CA05C6">
      <w:pPr>
        <w:spacing w:after="0" w:line="600" w:lineRule="auto"/>
        <w:ind w:firstLine="720"/>
        <w:jc w:val="both"/>
        <w:rPr>
          <w:rFonts w:eastAsia="Times New Roman"/>
          <w:szCs w:val="24"/>
        </w:rPr>
      </w:pPr>
      <w:r>
        <w:rPr>
          <w:rFonts w:eastAsia="Times New Roman"/>
          <w:szCs w:val="24"/>
        </w:rPr>
        <w:t xml:space="preserve">Η προχθεσινή έρευνα της </w:t>
      </w:r>
      <w:r>
        <w:rPr>
          <w:rFonts w:eastAsia="Times New Roman"/>
          <w:szCs w:val="24"/>
        </w:rPr>
        <w:t>«</w:t>
      </w:r>
      <w:r>
        <w:rPr>
          <w:rFonts w:eastAsia="Times New Roman"/>
          <w:szCs w:val="24"/>
          <w:lang w:val="en-US"/>
        </w:rPr>
        <w:t>Public</w:t>
      </w:r>
      <w:r>
        <w:rPr>
          <w:rFonts w:eastAsia="Times New Roman"/>
          <w:szCs w:val="24"/>
        </w:rPr>
        <w:t xml:space="preserve"> </w:t>
      </w:r>
      <w:r>
        <w:rPr>
          <w:rFonts w:eastAsia="Times New Roman"/>
          <w:szCs w:val="24"/>
          <w:lang w:val="en-US"/>
        </w:rPr>
        <w:t>Issue</w:t>
      </w:r>
      <w:r>
        <w:rPr>
          <w:rFonts w:eastAsia="Times New Roman"/>
          <w:szCs w:val="24"/>
        </w:rPr>
        <w:t>»</w:t>
      </w:r>
      <w:r>
        <w:rPr>
          <w:rFonts w:eastAsia="Times New Roman"/>
          <w:szCs w:val="24"/>
        </w:rPr>
        <w:t>, που δείχνει</w:t>
      </w:r>
      <w:r>
        <w:rPr>
          <w:rFonts w:eastAsia="Times New Roman"/>
          <w:szCs w:val="24"/>
        </w:rPr>
        <w:t xml:space="preserve"> ότι οι εννιά στους δέκα Έλληνες και Ελληνίδες θεωρούν ότι ακολουθούμε λάθος κατεύθυνση, «φωτογραφίζει» μια κοινωνία που αν δεν δει άμεσα παράθυρο προοπτικής, αν δεν νιώθει στοιχειώδη αυτοπεποίθηση, αν νιώσει ότι δεν έχει αύριο, θα μας εκπλήξει ξανά και βέ</w:t>
      </w:r>
      <w:r>
        <w:rPr>
          <w:rFonts w:eastAsia="Times New Roman"/>
          <w:szCs w:val="24"/>
        </w:rPr>
        <w:t xml:space="preserve">βαια όχι μ’ έναν θετικό τρόπο. </w:t>
      </w:r>
    </w:p>
    <w:p w14:paraId="2C0FBEB3" w14:textId="77777777" w:rsidR="0032345F" w:rsidRDefault="00CA05C6">
      <w:pPr>
        <w:spacing w:after="0" w:line="600" w:lineRule="auto"/>
        <w:ind w:firstLine="720"/>
        <w:jc w:val="both"/>
        <w:rPr>
          <w:rFonts w:eastAsia="Times New Roman"/>
          <w:szCs w:val="24"/>
        </w:rPr>
      </w:pPr>
      <w:r>
        <w:rPr>
          <w:rFonts w:eastAsia="Times New Roman"/>
          <w:szCs w:val="24"/>
        </w:rPr>
        <w:t xml:space="preserve">Το μεγάλο ζητούμενο απ’ όλους εμάς σ’ αυτή την Αίθουσα είναι να διαβάσουμε, να ερμηνεύσουμε τι εννοεί ο μέσος Έλληνας με το «δεν πηγαίνουμε καλά», δηλαδή πώς θα διορθώσουμε την πορεία. </w:t>
      </w:r>
    </w:p>
    <w:p w14:paraId="2C0FBEB4" w14:textId="77777777" w:rsidR="0032345F" w:rsidRDefault="00CA05C6">
      <w:pPr>
        <w:spacing w:after="0" w:line="600" w:lineRule="auto"/>
        <w:ind w:firstLine="720"/>
        <w:jc w:val="both"/>
        <w:rPr>
          <w:rFonts w:eastAsia="Times New Roman"/>
          <w:szCs w:val="24"/>
        </w:rPr>
      </w:pPr>
      <w:r>
        <w:rPr>
          <w:rFonts w:eastAsia="Times New Roman"/>
          <w:szCs w:val="24"/>
        </w:rPr>
        <w:t>Φοβάμαι ότι αν μπορούσε αυτό το 90% τη</w:t>
      </w:r>
      <w:r>
        <w:rPr>
          <w:rFonts w:eastAsia="Times New Roman"/>
          <w:szCs w:val="24"/>
        </w:rPr>
        <w:t xml:space="preserve">ς κοινωνίας να μας εξηγήσει τους λόγους της λάθος κατεύθυνσης και να μας υποδείξει τη διόρθωση της πορείας, θα βρισκόμασταν μπροστά σε μια νέα ανορθολογική ανάγνωση της πραγματικότητας. Γιατί φοβάμαι, πάλι, πως ο μέσος πολίτης δεν έχει </w:t>
      </w:r>
      <w:proofErr w:type="spellStart"/>
      <w:r>
        <w:rPr>
          <w:rFonts w:eastAsia="Times New Roman"/>
          <w:szCs w:val="24"/>
        </w:rPr>
        <w:t>εξορθολογικοποιήσει</w:t>
      </w:r>
      <w:proofErr w:type="spellEnd"/>
      <w:r>
        <w:rPr>
          <w:rFonts w:eastAsia="Times New Roman"/>
          <w:szCs w:val="24"/>
        </w:rPr>
        <w:t xml:space="preserve"> </w:t>
      </w:r>
      <w:r>
        <w:rPr>
          <w:rFonts w:eastAsia="Times New Roman"/>
          <w:szCs w:val="24"/>
        </w:rPr>
        <w:t xml:space="preserve">τους λόγους της χρεοκοπίας ακόμα, δεν έχει </w:t>
      </w:r>
      <w:r>
        <w:rPr>
          <w:rFonts w:eastAsia="Times New Roman"/>
          <w:szCs w:val="24"/>
        </w:rPr>
        <w:lastRenderedPageBreak/>
        <w:t xml:space="preserve">κατανοήσει τις διαχρονικές στρεβλώσεις και τις παθογένειες που σήμερα είναι ακόμα περισσότερο διογκωμένες λόγω της παρατεταμένης κρίσης. </w:t>
      </w:r>
    </w:p>
    <w:p w14:paraId="2C0FBEB5" w14:textId="77777777" w:rsidR="0032345F" w:rsidRDefault="00CA05C6">
      <w:pPr>
        <w:spacing w:after="0" w:line="600" w:lineRule="auto"/>
        <w:ind w:firstLine="720"/>
        <w:jc w:val="both"/>
        <w:rPr>
          <w:rFonts w:eastAsia="Times New Roman"/>
          <w:szCs w:val="24"/>
        </w:rPr>
      </w:pPr>
      <w:r>
        <w:rPr>
          <w:rFonts w:eastAsia="Times New Roman"/>
          <w:szCs w:val="24"/>
        </w:rPr>
        <w:t xml:space="preserve">Η πολιτική των υποσχέσεων στους πάντες για τα πάντα, που διαψεύδονται την </w:t>
      </w:r>
      <w:proofErr w:type="spellStart"/>
      <w:r>
        <w:rPr>
          <w:rFonts w:eastAsia="Times New Roman"/>
          <w:szCs w:val="24"/>
        </w:rPr>
        <w:t>ε</w:t>
      </w:r>
      <w:r>
        <w:rPr>
          <w:rFonts w:eastAsia="Times New Roman"/>
          <w:szCs w:val="24"/>
        </w:rPr>
        <w:t>παύριο</w:t>
      </w:r>
      <w:proofErr w:type="spellEnd"/>
      <w:r>
        <w:rPr>
          <w:rFonts w:eastAsia="Times New Roman"/>
          <w:szCs w:val="24"/>
        </w:rPr>
        <w:t xml:space="preserve"> των εκλογών, οδηγεί αναπόφευκτα στο παραπάνω σχήμα. Ο λαϊκισμός και η δημαγωγία που για χάρη των πελατειακών σχέσεων και της πολιτικής αντιπαροχής τροφοδοτούν την άκριτη ελπίδα, οδηγούν μοιραία την κοινωνία και το πολιτικό σύστημα στην απώλεια επαφή</w:t>
      </w:r>
      <w:r>
        <w:rPr>
          <w:rFonts w:eastAsia="Times New Roman"/>
          <w:szCs w:val="24"/>
        </w:rPr>
        <w:t>ς με την πραγματικότητα. Αυτό ίσχυε διαχρονικά, αλλά δυστυχώς κλιμακώθηκε επικίνδυνα.</w:t>
      </w:r>
    </w:p>
    <w:p w14:paraId="2C0FBEB6" w14:textId="77777777" w:rsidR="0032345F" w:rsidRDefault="00CA05C6">
      <w:pPr>
        <w:spacing w:after="0" w:line="600" w:lineRule="auto"/>
        <w:ind w:firstLine="720"/>
        <w:jc w:val="both"/>
        <w:rPr>
          <w:rFonts w:eastAsia="Times New Roman"/>
          <w:szCs w:val="24"/>
        </w:rPr>
      </w:pPr>
      <w:r>
        <w:rPr>
          <w:rFonts w:eastAsia="Times New Roman"/>
          <w:szCs w:val="24"/>
        </w:rPr>
        <w:t xml:space="preserve">Προφανώς, οι απαντήσεις στα τεράστια προβλήματα δεν είναι εύκολες και οι λύσεις δεν κινούνται στην </w:t>
      </w:r>
      <w:proofErr w:type="spellStart"/>
      <w:r>
        <w:rPr>
          <w:rFonts w:eastAsia="Times New Roman"/>
          <w:szCs w:val="24"/>
        </w:rPr>
        <w:t>υπεραπλούστευση</w:t>
      </w:r>
      <w:proofErr w:type="spellEnd"/>
      <w:r>
        <w:rPr>
          <w:rFonts w:eastAsia="Times New Roman"/>
          <w:szCs w:val="24"/>
        </w:rPr>
        <w:t xml:space="preserve"> του άσπρου-μαύρου. Αυτό, όμως, δεν σημαίνει πως δεν υπά</w:t>
      </w:r>
      <w:r>
        <w:rPr>
          <w:rFonts w:eastAsia="Times New Roman"/>
          <w:szCs w:val="24"/>
        </w:rPr>
        <w:t xml:space="preserve">ρχουν. Όσο το πολιτικό σύστημα αρνείται να αντιμετωπίσει τις παθογένειες, χειριζόμενο μικροκομματικά και μικροπολιτικά την καθημερινότητα, αποφεύγοντας πεισματικά </w:t>
      </w:r>
      <w:r>
        <w:rPr>
          <w:rFonts w:eastAsia="Times New Roman"/>
          <w:szCs w:val="24"/>
        </w:rPr>
        <w:lastRenderedPageBreak/>
        <w:t>κάθε αναγκαία μεταρρύθμιση, οι πολίτες θα φαντασιώνονται εξωπραγματικές λύσεις και θα εφευρίσ</w:t>
      </w:r>
      <w:r>
        <w:rPr>
          <w:rFonts w:eastAsia="Times New Roman"/>
          <w:szCs w:val="24"/>
        </w:rPr>
        <w:t xml:space="preserve">κουν ανύπαρκτους εχθρούς, ενώ θα σύρονται κάθε φορά από το άρμα του εκάστοτε πλειοδότη, φανερού ή κρυφού λαϊκιστή και ανέξοδου </w:t>
      </w:r>
      <w:proofErr w:type="spellStart"/>
      <w:r>
        <w:rPr>
          <w:rFonts w:eastAsia="Times New Roman"/>
          <w:szCs w:val="24"/>
        </w:rPr>
        <w:t>υποσχεσιολόγου</w:t>
      </w:r>
      <w:proofErr w:type="spellEnd"/>
      <w:r>
        <w:rPr>
          <w:rFonts w:eastAsia="Times New Roman"/>
          <w:szCs w:val="24"/>
        </w:rPr>
        <w:t xml:space="preserve">. </w:t>
      </w:r>
    </w:p>
    <w:p w14:paraId="2C0FBEB7" w14:textId="77777777" w:rsidR="0032345F" w:rsidRDefault="00CA05C6">
      <w:pPr>
        <w:spacing w:after="0" w:line="600" w:lineRule="auto"/>
        <w:ind w:firstLine="720"/>
        <w:jc w:val="both"/>
        <w:rPr>
          <w:rFonts w:eastAsia="Times New Roman"/>
          <w:szCs w:val="24"/>
        </w:rPr>
      </w:pPr>
      <w:r>
        <w:rPr>
          <w:rFonts w:eastAsia="Times New Roman"/>
          <w:szCs w:val="24"/>
        </w:rPr>
        <w:t>Η κοινωνία αγανακτεί και φοβάται. Φοβάται το καινούριο που κανένας δεν της εξηγεί πως αποτελεί κλειδί εξόδου από</w:t>
      </w:r>
      <w:r>
        <w:rPr>
          <w:rFonts w:eastAsia="Times New Roman"/>
          <w:szCs w:val="24"/>
        </w:rPr>
        <w:t xml:space="preserve"> την κρίση. Δεν είναι τυχαίο πως ο Οργανισμός Έρευνας και Ανάλυσης «</w:t>
      </w:r>
      <w:proofErr w:type="spellStart"/>
      <w:r>
        <w:rPr>
          <w:rFonts w:eastAsia="Times New Roman"/>
          <w:szCs w:val="24"/>
        </w:rPr>
        <w:t>Διανέοσις</w:t>
      </w:r>
      <w:proofErr w:type="spellEnd"/>
      <w:r>
        <w:rPr>
          <w:rFonts w:eastAsia="Times New Roman"/>
          <w:szCs w:val="24"/>
        </w:rPr>
        <w:t>» σε χθεσινή του δημοσιοποίηση αποτελεσμάτων έρευνας καταλήγει στο ότι η Ελλάδα αποτελεί εχθρικό περιβάλλον για την καινοτομία και την επιχειρηματικότητα. Το χειρότερο είναι πως τ</w:t>
      </w:r>
      <w:r>
        <w:rPr>
          <w:rFonts w:eastAsia="Times New Roman"/>
          <w:szCs w:val="24"/>
        </w:rPr>
        <w:t xml:space="preserve">ο ίδιο το ρυθμιστικό, το πολιτικό και το κοινωνικό περιβάλλον της χώρας, συνεπικουρούμενα από την οξεία οικονομική κρίση, εμποδίζουν την άνθηση της καινοτομίας αντί να την προωθούν. </w:t>
      </w:r>
    </w:p>
    <w:p w14:paraId="2C0FBEB8" w14:textId="77777777" w:rsidR="0032345F" w:rsidRDefault="00CA05C6">
      <w:pPr>
        <w:spacing w:after="0" w:line="600" w:lineRule="auto"/>
        <w:ind w:firstLine="720"/>
        <w:jc w:val="both"/>
        <w:rPr>
          <w:rFonts w:eastAsia="Times New Roman"/>
          <w:szCs w:val="24"/>
        </w:rPr>
      </w:pPr>
      <w:r>
        <w:rPr>
          <w:rFonts w:eastAsia="Times New Roman"/>
          <w:szCs w:val="24"/>
        </w:rPr>
        <w:t>Όλα αυτά συμβαίνουν σε μια χώρα όπως η δική μας που η επιστημονική έρευνα</w:t>
      </w:r>
      <w:r>
        <w:rPr>
          <w:rFonts w:eastAsia="Times New Roman"/>
          <w:szCs w:val="24"/>
        </w:rPr>
        <w:t xml:space="preserve"> ανταγωνίζεται την αντίστοιχη άλλων, ισχυρότερων χωρών. Ο μέσος όρος Ελλήνων κατόχων διδακτορικού ηλικίας 25 έως 35 ετών ανά </w:t>
      </w:r>
      <w:r>
        <w:rPr>
          <w:rFonts w:eastAsia="Times New Roman"/>
          <w:szCs w:val="24"/>
        </w:rPr>
        <w:lastRenderedPageBreak/>
        <w:t>χίλια άτομα είναι πολύ υψηλότερος σε σχέση με άλλες κανονικές, αναπτυγμένες χώρες. Μάλιστα, τα περισσότερα διδακτορικά είναι στις φ</w:t>
      </w:r>
      <w:r>
        <w:rPr>
          <w:rFonts w:eastAsia="Times New Roman"/>
          <w:szCs w:val="24"/>
        </w:rPr>
        <w:t>υσικές επιστήμες, στα μαθηματικά, στην πληροφορική, στην εφαρμοσμένη μηχανική, στη βιομηχανική παραγωγή και στις κατασκευές.</w:t>
      </w:r>
    </w:p>
    <w:p w14:paraId="2C0FBEB9" w14:textId="77777777" w:rsidR="0032345F" w:rsidRDefault="00CA05C6">
      <w:pPr>
        <w:spacing w:after="0" w:line="600" w:lineRule="auto"/>
        <w:ind w:firstLine="720"/>
        <w:jc w:val="both"/>
        <w:rPr>
          <w:rFonts w:eastAsia="Times New Roman"/>
          <w:szCs w:val="24"/>
        </w:rPr>
      </w:pPr>
      <w:r>
        <w:rPr>
          <w:rFonts w:eastAsia="Times New Roman"/>
          <w:szCs w:val="24"/>
        </w:rPr>
        <w:t>Αυτό το πολύτιμο ανθρώπινο κεφάλαιο θα μπορούσε να ανοίξει τον δρόμο για ένα νέο παραγωγικό μοντέλο που όσο ποτέ στο παρελθόν έχει ανάγκη σήμερα η χώρα. Αντιθέτως, αυτό το δυναμικό απαξιώθηκε με την ανεργία και τους χαμηλούς μισθούς και εξαναγκάστηκε σε φυ</w:t>
      </w:r>
      <w:r>
        <w:rPr>
          <w:rFonts w:eastAsia="Times New Roman"/>
          <w:szCs w:val="24"/>
        </w:rPr>
        <w:t>γή από την χώρα, εξαϋλώνοντας βέβαια παράλληλα τους πόρους που διαθέσαμε ως οικονομία και ως κοινωνία, χαρίζοντάς τους σε ήδη ισχυρές χώρες που εκμεταλλεύονται ένα δυναμικό, ένα ανθρώπινο κεφάλαιο για το οποίο οι ίδιες δεν έχουν συνεισφέρει ούτε κατά ένα ε</w:t>
      </w:r>
      <w:r>
        <w:rPr>
          <w:rFonts w:eastAsia="Times New Roman"/>
          <w:szCs w:val="24"/>
        </w:rPr>
        <w:t>υρώ.</w:t>
      </w:r>
    </w:p>
    <w:p w14:paraId="2C0FBEBA" w14:textId="77777777" w:rsidR="0032345F" w:rsidRDefault="00CA05C6">
      <w:pPr>
        <w:spacing w:after="0" w:line="600" w:lineRule="auto"/>
        <w:ind w:firstLine="720"/>
        <w:jc w:val="both"/>
        <w:rPr>
          <w:rFonts w:eastAsia="Times New Roman"/>
          <w:szCs w:val="24"/>
        </w:rPr>
      </w:pPr>
      <w:r>
        <w:rPr>
          <w:rFonts w:eastAsia="Times New Roman"/>
          <w:szCs w:val="24"/>
        </w:rPr>
        <w:t xml:space="preserve">Κυρίες και κύριοι συνάδελφοι, η Ευρώπη αποτελούσε –και εξακολουθεί να αποτελεί- μια όαση για τις αξίες της δημοκρατίας, τον σεβασμό των ανθρωπίνων δικαιωμάτων και των δικαιωμάτων του πολίτη. Σήμερα, με </w:t>
      </w:r>
      <w:r>
        <w:rPr>
          <w:rFonts w:eastAsia="Times New Roman"/>
          <w:szCs w:val="24"/>
        </w:rPr>
        <w:lastRenderedPageBreak/>
        <w:t xml:space="preserve">την επέλαση των </w:t>
      </w:r>
      <w:proofErr w:type="spellStart"/>
      <w:r>
        <w:rPr>
          <w:rFonts w:eastAsia="Times New Roman"/>
          <w:szCs w:val="24"/>
        </w:rPr>
        <w:t>μεταδημαγωγών</w:t>
      </w:r>
      <w:proofErr w:type="spellEnd"/>
      <w:r>
        <w:rPr>
          <w:rFonts w:eastAsia="Times New Roman"/>
          <w:szCs w:val="24"/>
        </w:rPr>
        <w:t>, η ανθρωπότητα έχει</w:t>
      </w:r>
      <w:r>
        <w:rPr>
          <w:rFonts w:eastAsia="Times New Roman"/>
          <w:szCs w:val="24"/>
        </w:rPr>
        <w:t xml:space="preserve"> ξαναμπεί σε μια διαδικασία αμφισβήτησης των όσων με θυσίες αποκτήθηκαν μετά τις εκατόμβες του προηγούμενου αιώνα. Δεν είναι, όμως, τυχαίο πως ακόμη και σήμερα η Ευρώπη που προφανώς δεν διάγει τις πιο λαμπρές της ημέρες παραμένει ένα ασφαλές λιμάνι, στο οπ</w:t>
      </w:r>
      <w:r>
        <w:rPr>
          <w:rFonts w:eastAsia="Times New Roman"/>
          <w:szCs w:val="24"/>
        </w:rPr>
        <w:t>οίο κάθε διαφορετικότητα είναι ανεκτή και προστατεύεται.</w:t>
      </w:r>
    </w:p>
    <w:p w14:paraId="2C0FBEBB" w14:textId="77777777" w:rsidR="0032345F" w:rsidRDefault="00CA05C6">
      <w:pPr>
        <w:spacing w:after="0" w:line="600" w:lineRule="auto"/>
        <w:ind w:firstLine="720"/>
        <w:jc w:val="both"/>
        <w:rPr>
          <w:rFonts w:eastAsia="Times New Roman"/>
          <w:szCs w:val="24"/>
        </w:rPr>
      </w:pPr>
      <w:r>
        <w:rPr>
          <w:rFonts w:eastAsia="Times New Roman"/>
          <w:szCs w:val="24"/>
        </w:rPr>
        <w:t xml:space="preserve">Οι ευρωπαϊκές </w:t>
      </w:r>
      <w:r>
        <w:rPr>
          <w:rFonts w:eastAsia="Times New Roman"/>
          <w:szCs w:val="24"/>
        </w:rPr>
        <w:t xml:space="preserve">οδηγίες </w:t>
      </w:r>
      <w:r>
        <w:rPr>
          <w:rFonts w:eastAsia="Times New Roman"/>
          <w:szCs w:val="24"/>
        </w:rPr>
        <w:t>που συζητούμε και καλούμαστε να εισάγουμε στο εθνικό μας δίκαιο το αποδεικνύουν. Αποτελεί προσωπική και συλλογική ευθύνη η στάση μας απέναντι στον σεβασμό των ανθρωπίνων δικαιωμ</w:t>
      </w:r>
      <w:r>
        <w:rPr>
          <w:rFonts w:eastAsia="Times New Roman"/>
          <w:szCs w:val="24"/>
        </w:rPr>
        <w:t>άτων και η άρνηση σε κάθε είδους διάκριση που έχει σχέση με το χρώμα, τη γλώσσα, τη θρησκεία, τις σεξουαλικές προτιμήσεις και τις πολιτικές πεποιθήσεις του κάθε ανθρώπου.</w:t>
      </w:r>
    </w:p>
    <w:p w14:paraId="2C0FBEBC" w14:textId="77777777" w:rsidR="0032345F" w:rsidRDefault="00CA05C6">
      <w:pPr>
        <w:spacing w:after="0" w:line="600" w:lineRule="auto"/>
        <w:ind w:firstLine="720"/>
        <w:jc w:val="both"/>
        <w:rPr>
          <w:rFonts w:eastAsia="Times New Roman"/>
          <w:szCs w:val="24"/>
        </w:rPr>
      </w:pPr>
      <w:r>
        <w:rPr>
          <w:rFonts w:eastAsia="Times New Roman"/>
          <w:szCs w:val="24"/>
        </w:rPr>
        <w:t>Δεν πρέπει να ξεχνάμε ποτέ ότι η δημοκρατία, αγαπητές και αγαπητοί συνάδελφοι, δοκιμά</w:t>
      </w:r>
      <w:r>
        <w:rPr>
          <w:rFonts w:eastAsia="Times New Roman"/>
          <w:szCs w:val="24"/>
        </w:rPr>
        <w:t xml:space="preserve">ζετε στο πώς αντιμετωπίζει τις μειονότητες. Η κοινωνία μας δυστυχώς είναι ακόμα σε μεγάλο βαθμό δέσμια των κηρυγμάτων </w:t>
      </w:r>
      <w:r>
        <w:rPr>
          <w:rFonts w:eastAsia="Times New Roman"/>
          <w:szCs w:val="24"/>
        </w:rPr>
        <w:lastRenderedPageBreak/>
        <w:t xml:space="preserve">μισαλλοδοξίας και της </w:t>
      </w:r>
      <w:proofErr w:type="spellStart"/>
      <w:r>
        <w:rPr>
          <w:rFonts w:eastAsia="Times New Roman"/>
          <w:szCs w:val="24"/>
        </w:rPr>
        <w:t>φοβικότητας</w:t>
      </w:r>
      <w:proofErr w:type="spellEnd"/>
      <w:r>
        <w:rPr>
          <w:rFonts w:eastAsia="Times New Roman"/>
          <w:szCs w:val="24"/>
        </w:rPr>
        <w:t xml:space="preserve"> που εκφράζεται όχι μονάχα από ένα γνωστό μέρος της Δεξιάς, την ακροδεξιά, αλλά δυστυχώς και ένα ευρύτερο</w:t>
      </w:r>
      <w:r>
        <w:rPr>
          <w:rFonts w:eastAsia="Times New Roman"/>
          <w:szCs w:val="24"/>
        </w:rPr>
        <w:t>, όπως φαίνεται μέρος της Δεξιάς.</w:t>
      </w:r>
    </w:p>
    <w:p w14:paraId="2C0FBEBD" w14:textId="77777777" w:rsidR="0032345F" w:rsidRDefault="00CA05C6">
      <w:pPr>
        <w:spacing w:after="0" w:line="600" w:lineRule="auto"/>
        <w:ind w:firstLine="720"/>
        <w:jc w:val="both"/>
        <w:rPr>
          <w:rFonts w:eastAsia="Times New Roman"/>
          <w:szCs w:val="24"/>
        </w:rPr>
      </w:pPr>
      <w:r>
        <w:rPr>
          <w:rFonts w:eastAsia="Times New Roman"/>
          <w:szCs w:val="24"/>
        </w:rPr>
        <w:t>Και τα άδεια έδρανα της Νέας Δημοκρατίας –είστε μόνο εσείς, κύριε Βορίδη και αναφέρομαι όχι μόνο σε αυτήν τη χρονική στιγμή, αλλά σε όλη τη διάρκεια της συζήτησης από το πρωί– πρέπει να προβληματίσουν τους φιλελεύθερους ψη</w:t>
      </w:r>
      <w:r>
        <w:rPr>
          <w:rFonts w:eastAsia="Times New Roman"/>
          <w:szCs w:val="24"/>
        </w:rPr>
        <w:t>φοφόρους και βεβαίως το κόμμα της Νέας Δημοκρατίας.</w:t>
      </w:r>
    </w:p>
    <w:p w14:paraId="2C0FBEBE" w14:textId="77777777" w:rsidR="0032345F" w:rsidRDefault="00CA05C6">
      <w:pPr>
        <w:spacing w:after="0" w:line="600" w:lineRule="auto"/>
        <w:ind w:firstLine="720"/>
        <w:jc w:val="both"/>
        <w:rPr>
          <w:rFonts w:eastAsia="Times New Roman"/>
          <w:szCs w:val="24"/>
        </w:rPr>
      </w:pPr>
      <w:r>
        <w:rPr>
          <w:rFonts w:eastAsia="Times New Roman"/>
          <w:szCs w:val="24"/>
        </w:rPr>
        <w:t>Επανέρχομαι: εκφράζεται από μέρους της Δεξιάς, από μέρους της Εκκλησίας καθώς και από μέρους των διαμορφωτών της κοινής γνώμης και κυρίως βεβαίως των λειτουργών της ενημέρωσης.</w:t>
      </w:r>
    </w:p>
    <w:p w14:paraId="2C0FBEBF" w14:textId="77777777" w:rsidR="0032345F" w:rsidRDefault="00CA05C6">
      <w:pPr>
        <w:spacing w:after="0" w:line="600" w:lineRule="auto"/>
        <w:ind w:firstLine="720"/>
        <w:jc w:val="both"/>
        <w:rPr>
          <w:rFonts w:eastAsia="Times New Roman"/>
          <w:szCs w:val="24"/>
        </w:rPr>
      </w:pPr>
      <w:r>
        <w:rPr>
          <w:rFonts w:eastAsia="Times New Roman"/>
          <w:szCs w:val="24"/>
        </w:rPr>
        <w:t>Κλείνω, κυρίες και κύριοι σ</w:t>
      </w:r>
      <w:r>
        <w:rPr>
          <w:rFonts w:eastAsia="Times New Roman"/>
          <w:szCs w:val="24"/>
        </w:rPr>
        <w:t xml:space="preserve">υνάδελφοι, υπενθυμίζοντας ή επισημαίνοντας ότι η υποκρισία τού να γίνεσαι ο φανατικότερος πολέμιος της πραγματικής σου φύσης έχει απασχολήσει κατά κόρον την επιστήμη της ψυχής. Η πολιτική, όμως, αρνείται πεισματικά να συμφιλιωθεί με αυτήν την ιδέα. </w:t>
      </w:r>
    </w:p>
    <w:p w14:paraId="2C0FBEC0" w14:textId="77777777" w:rsidR="0032345F" w:rsidRDefault="00CA05C6">
      <w:pPr>
        <w:spacing w:after="0" w:line="600" w:lineRule="auto"/>
        <w:ind w:firstLine="720"/>
        <w:jc w:val="both"/>
        <w:rPr>
          <w:rFonts w:eastAsia="Times New Roman"/>
          <w:szCs w:val="24"/>
        </w:rPr>
      </w:pPr>
      <w:r>
        <w:rPr>
          <w:rFonts w:eastAsia="Times New Roman"/>
          <w:szCs w:val="24"/>
        </w:rPr>
        <w:t>Σας ευ</w:t>
      </w:r>
      <w:r>
        <w:rPr>
          <w:rFonts w:eastAsia="Times New Roman"/>
          <w:szCs w:val="24"/>
        </w:rPr>
        <w:t>χαριστώ.</w:t>
      </w:r>
    </w:p>
    <w:p w14:paraId="2C0FBEC1" w14:textId="77777777" w:rsidR="0032345F" w:rsidRDefault="00CA05C6">
      <w:pPr>
        <w:spacing w:after="0"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του Ποταμιού)</w:t>
      </w:r>
    </w:p>
    <w:p w14:paraId="2C0FBEC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Δανέλλη</w:t>
      </w:r>
      <w:proofErr w:type="spellEnd"/>
      <w:r>
        <w:rPr>
          <w:rFonts w:eastAsia="Times New Roman" w:cs="Times New Roman"/>
          <w:szCs w:val="24"/>
        </w:rPr>
        <w:t>.</w:t>
      </w:r>
    </w:p>
    <w:p w14:paraId="2C0FBEC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πριν δώσουμε τον λόγο στην επόμενη ομιλήτρια, ζητήσατε τον λόγο να παρέμβετε για κάποιες διευκρινίσεις, για κάποιες </w:t>
      </w:r>
      <w:r>
        <w:rPr>
          <w:rFonts w:eastAsia="Times New Roman" w:cs="Times New Roman"/>
          <w:szCs w:val="24"/>
        </w:rPr>
        <w:t>νομοτεχνικές βελτιώσεις και κάποιες τροπολογίες;</w:t>
      </w:r>
    </w:p>
    <w:p w14:paraId="2C0FBEC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Ναι, ναι.</w:t>
      </w:r>
    </w:p>
    <w:p w14:paraId="2C0FBEC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Έχετε τον λόγο.</w:t>
      </w:r>
    </w:p>
    <w:p w14:paraId="2C0FBEC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w:t>
      </w:r>
      <w:r>
        <w:rPr>
          <w:rFonts w:eastAsia="Times New Roman" w:cs="Times New Roman"/>
          <w:b/>
          <w:szCs w:val="24"/>
        </w:rPr>
        <w:t xml:space="preserve">ικαιωμάτων): </w:t>
      </w:r>
      <w:r>
        <w:rPr>
          <w:rFonts w:eastAsia="Times New Roman" w:cs="Times New Roman"/>
          <w:szCs w:val="24"/>
        </w:rPr>
        <w:t xml:space="preserve">Είναι οι δύο τροπολογίες, οι οποίες έγιναν δεκτές από τους αρμόδιους Υπουργούς από τον κ. Αποστόλου και την Υφυπουργό Οικονομικών. Αναφέρομαι στην τροπολογία υπ’ αριθμόν 791 με ειδικό 59, την οποία εισηγήθηκε η κ. </w:t>
      </w:r>
      <w:proofErr w:type="spellStart"/>
      <w:r>
        <w:rPr>
          <w:rFonts w:eastAsia="Times New Roman" w:cs="Times New Roman"/>
          <w:szCs w:val="24"/>
        </w:rPr>
        <w:t>Παπανάτσιου</w:t>
      </w:r>
      <w:proofErr w:type="spellEnd"/>
      <w:r>
        <w:rPr>
          <w:rFonts w:eastAsia="Times New Roman" w:cs="Times New Roman"/>
          <w:szCs w:val="24"/>
        </w:rPr>
        <w:t>, και την τροπολογ</w:t>
      </w:r>
      <w:r>
        <w:rPr>
          <w:rFonts w:eastAsia="Times New Roman" w:cs="Times New Roman"/>
          <w:szCs w:val="24"/>
        </w:rPr>
        <w:t xml:space="preserve">ία </w:t>
      </w:r>
      <w:r>
        <w:rPr>
          <w:rFonts w:eastAsia="Times New Roman" w:cs="Times New Roman"/>
          <w:szCs w:val="24"/>
        </w:rPr>
        <w:lastRenderedPageBreak/>
        <w:t>με αριθμό 789 και ειδικό 57, την οποία εισηγήθηκε μόλις τώρα ο κ. Αποστόλου.</w:t>
      </w:r>
    </w:p>
    <w:p w14:paraId="2C0FBEC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μια νομοτεχνική βελτίωση...</w:t>
      </w:r>
    </w:p>
    <w:p w14:paraId="2C0FBEC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Ποια ήταν η πρώτη;</w:t>
      </w:r>
    </w:p>
    <w:p w14:paraId="2C0FBEC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Η πρώτη είναι της κ. </w:t>
      </w:r>
      <w:proofErr w:type="spellStart"/>
      <w:r>
        <w:rPr>
          <w:rFonts w:eastAsia="Times New Roman" w:cs="Times New Roman"/>
          <w:szCs w:val="24"/>
        </w:rPr>
        <w:t>Π</w:t>
      </w:r>
      <w:r>
        <w:rPr>
          <w:rFonts w:eastAsia="Times New Roman" w:cs="Times New Roman"/>
          <w:szCs w:val="24"/>
        </w:rPr>
        <w:t>απανάτσιου</w:t>
      </w:r>
      <w:proofErr w:type="spellEnd"/>
      <w:r>
        <w:rPr>
          <w:rFonts w:eastAsia="Times New Roman" w:cs="Times New Roman"/>
          <w:szCs w:val="24"/>
        </w:rPr>
        <w:t xml:space="preserve"> και η άλλη του κ. Αποστόλου.</w:t>
      </w:r>
    </w:p>
    <w:p w14:paraId="2C0FBECA" w14:textId="77777777" w:rsidR="0032345F" w:rsidRDefault="00CA05C6">
      <w:pPr>
        <w:spacing w:after="0" w:line="600" w:lineRule="auto"/>
        <w:ind w:firstLine="720"/>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Υπουργικές;</w:t>
      </w:r>
    </w:p>
    <w:p w14:paraId="2C0FBECB" w14:textId="77777777" w:rsidR="0032345F" w:rsidRDefault="00CA05C6">
      <w:pPr>
        <w:spacing w:after="0" w:line="600" w:lineRule="auto"/>
        <w:ind w:firstLine="720"/>
        <w:jc w:val="both"/>
        <w:rPr>
          <w:rFonts w:eastAsia="Times New Roman" w:cs="Times New Roman"/>
          <w:b/>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Ναι.</w:t>
      </w:r>
    </w:p>
    <w:p w14:paraId="2C0FBEC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κύριε Πρόεδρε, υπάρχει μια παράλειψη στον τίτλο του νομοσχεδίου. Έχει παραληφθεί στην αρχή τ</w:t>
      </w:r>
      <w:r>
        <w:rPr>
          <w:rFonts w:eastAsia="Times New Roman" w:cs="Times New Roman"/>
          <w:szCs w:val="24"/>
        </w:rPr>
        <w:t xml:space="preserve">ου τίτλου το λατινικό στοιχείο </w:t>
      </w:r>
      <w:r>
        <w:rPr>
          <w:rFonts w:eastAsia="Times New Roman" w:cs="Times New Roman"/>
          <w:szCs w:val="24"/>
          <w:lang w:val="en-US"/>
        </w:rPr>
        <w:t>I</w:t>
      </w:r>
      <w:r>
        <w:rPr>
          <w:rFonts w:eastAsia="Times New Roman" w:cs="Times New Roman"/>
          <w:szCs w:val="24"/>
        </w:rPr>
        <w:t xml:space="preserve">, ενώ υπάρχει </w:t>
      </w:r>
      <w:r>
        <w:rPr>
          <w:rFonts w:eastAsia="Times New Roman" w:cs="Times New Roman"/>
          <w:szCs w:val="24"/>
          <w:lang w:val="en-US"/>
        </w:rPr>
        <w:t>II</w:t>
      </w:r>
      <w:r>
        <w:rPr>
          <w:rFonts w:eastAsia="Times New Roman" w:cs="Times New Roman"/>
          <w:szCs w:val="24"/>
        </w:rPr>
        <w:t xml:space="preserve">, </w:t>
      </w:r>
      <w:r>
        <w:rPr>
          <w:rFonts w:eastAsia="Times New Roman" w:cs="Times New Roman"/>
          <w:szCs w:val="24"/>
          <w:lang w:val="en-US"/>
        </w:rPr>
        <w:t>III</w:t>
      </w:r>
      <w:r>
        <w:rPr>
          <w:rFonts w:eastAsia="Times New Roman" w:cs="Times New Roman"/>
          <w:szCs w:val="24"/>
        </w:rPr>
        <w:t xml:space="preserve">, </w:t>
      </w:r>
      <w:r>
        <w:rPr>
          <w:rFonts w:eastAsia="Times New Roman" w:cs="Times New Roman"/>
          <w:szCs w:val="24"/>
          <w:lang w:val="en-US"/>
        </w:rPr>
        <w:t>IV</w:t>
      </w:r>
      <w:r>
        <w:rPr>
          <w:rFonts w:eastAsia="Times New Roman" w:cs="Times New Roman"/>
          <w:szCs w:val="24"/>
        </w:rPr>
        <w:t>, οπότε να γίνει νομοτεχνική βελτίωση και σε αυτό, για να μην υπάρχει κανένα κενό.</w:t>
      </w:r>
    </w:p>
    <w:p w14:paraId="2C0FBECD" w14:textId="77777777" w:rsidR="0032345F" w:rsidRDefault="00CA05C6">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κύριε Κοντονή. Να καταθέσετε τη νομοτεχνική βελτίωση.</w:t>
      </w:r>
    </w:p>
    <w:p w14:paraId="2C0FBEC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w:t>
      </w:r>
      <w:r>
        <w:rPr>
          <w:rFonts w:eastAsia="Times New Roman" w:cs="Times New Roman"/>
          <w:b/>
          <w:szCs w:val="24"/>
        </w:rPr>
        <w:t xml:space="preserve">υργός Δικαιοσύνης, Διαφάνειας και Ανθρωπίνων Δικαιωμάτων): </w:t>
      </w:r>
      <w:r>
        <w:rPr>
          <w:rFonts w:eastAsia="Times New Roman" w:cs="Times New Roman"/>
          <w:szCs w:val="24"/>
        </w:rPr>
        <w:t>Δεν χρειάζεται.</w:t>
      </w:r>
    </w:p>
    <w:p w14:paraId="2C0FBEC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Εντάξει.</w:t>
      </w:r>
    </w:p>
    <w:p w14:paraId="2C0FBED0"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 xml:space="preserve">Θα δώσουμε τώρα τον λόγο στην κ. </w:t>
      </w:r>
      <w:proofErr w:type="spellStart"/>
      <w:r>
        <w:rPr>
          <w:rFonts w:eastAsia="Times New Roman" w:cs="Times New Roman"/>
          <w:szCs w:val="24"/>
        </w:rPr>
        <w:t>Κοζομπόλη</w:t>
      </w:r>
      <w:proofErr w:type="spellEnd"/>
      <w:r>
        <w:rPr>
          <w:rFonts w:eastAsia="Times New Roman" w:cs="Times New Roman"/>
          <w:szCs w:val="24"/>
        </w:rPr>
        <w:t xml:space="preserve"> - Αμανατίδη.</w:t>
      </w:r>
    </w:p>
    <w:p w14:paraId="2C0FBED1"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b/>
          <w:szCs w:val="24"/>
        </w:rPr>
        <w:t>ΠΑΝΑΓΙΩΤΑ ΚΟΖΟΜΠΟΛΗ - ΑΜΑΝΑΤΙΔΗ:</w:t>
      </w:r>
      <w:r w:rsidRPr="00E334DD">
        <w:rPr>
          <w:rFonts w:eastAsia="Times New Roman" w:cs="Times New Roman"/>
          <w:szCs w:val="24"/>
        </w:rPr>
        <w:t xml:space="preserve"> Ευχαριστώ, κύριε Πρόεδρε.</w:t>
      </w:r>
    </w:p>
    <w:p w14:paraId="2C0FBED2"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 xml:space="preserve">Κύριε Υπουργέ, κυρίες </w:t>
      </w:r>
      <w:r w:rsidRPr="00E334DD">
        <w:rPr>
          <w:rFonts w:eastAsia="Times New Roman" w:cs="Times New Roman"/>
          <w:szCs w:val="24"/>
        </w:rPr>
        <w:t>και κύριοι συνάδελφοι, η ίση μεταχείριση των ανθρώπων ανεξάρτητα από το φύλο, τη φυλή, το χρώμα του δέρματός τους ή την φυσική τους κατάσταση, τις θρησκευτικές τους ή άλλες πεποιθήσεις, τον σεξουαλικό τους προσανατολισμό δεν είναι ωραίες φράσεις για συνθήμ</w:t>
      </w:r>
      <w:r w:rsidRPr="00E334DD">
        <w:rPr>
          <w:rFonts w:eastAsia="Times New Roman" w:cs="Times New Roman"/>
          <w:szCs w:val="24"/>
        </w:rPr>
        <w:t xml:space="preserve">ατα και για σχολικές εκθέσεις και για νεανικούς ρομαντισμούς. Η ίση μεταχείριση των ανθρώπων είναι πράξη. Στην πράξη πρέπει να </w:t>
      </w:r>
      <w:r w:rsidRPr="00E334DD">
        <w:rPr>
          <w:rFonts w:eastAsia="Times New Roman" w:cs="Times New Roman"/>
          <w:szCs w:val="24"/>
        </w:rPr>
        <w:lastRenderedPageBreak/>
        <w:t>προβεί η ευνομούμενη και δίκαιη πολιτεία, να νομοθετήσει με ενιαίους και σαφείς κανόνες και να εποπτεύει την εφαρμογή των κανόνων</w:t>
      </w:r>
      <w:r w:rsidRPr="00E334DD">
        <w:rPr>
          <w:rFonts w:eastAsia="Times New Roman" w:cs="Times New Roman"/>
          <w:szCs w:val="24"/>
        </w:rPr>
        <w:t xml:space="preserve"> που θα νομοθετήσει.</w:t>
      </w:r>
    </w:p>
    <w:p w14:paraId="2C0FBED3"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Το ενιαίο και σαφές νομοθετικό πλαίσιο και οι παράλληλες δράσεις μέσα από την εκπαίδευση διαμορφώνουν έτσι τις συνειδήσεις των ανθρώπων, των πολιτών, που αυθόρμητα πράττουν σύμφωνα με τον νόμο ως αυτός να μην είχε επιβληθεί. Αυτό ακριβ</w:t>
      </w:r>
      <w:r w:rsidRPr="00E334DD">
        <w:rPr>
          <w:rFonts w:eastAsia="Times New Roman" w:cs="Times New Roman"/>
          <w:szCs w:val="24"/>
        </w:rPr>
        <w:t xml:space="preserve">ώς έρχεται να επιτελέσει το υπό ψήφιση νομοσχέδιο. Νομοθετεί κατά των διακρίσεων, ορίζει την </w:t>
      </w:r>
      <w:r>
        <w:rPr>
          <w:rFonts w:eastAsia="Times New Roman" w:cs="Times New Roman"/>
          <w:szCs w:val="24"/>
        </w:rPr>
        <w:t>Α</w:t>
      </w:r>
      <w:r w:rsidRPr="00E334DD">
        <w:rPr>
          <w:rFonts w:eastAsia="Times New Roman" w:cs="Times New Roman"/>
          <w:szCs w:val="24"/>
        </w:rPr>
        <w:t xml:space="preserve">νεξάρτητη </w:t>
      </w:r>
      <w:r>
        <w:rPr>
          <w:rFonts w:eastAsia="Times New Roman" w:cs="Times New Roman"/>
          <w:szCs w:val="24"/>
        </w:rPr>
        <w:t>Α</w:t>
      </w:r>
      <w:r w:rsidRPr="00E334DD">
        <w:rPr>
          <w:rFonts w:eastAsia="Times New Roman" w:cs="Times New Roman"/>
          <w:szCs w:val="24"/>
        </w:rPr>
        <w:t>ρχή του Συνηγόρου του Πολίτη, που έχει τα εχέγγυα της ανεξαρτησίας, της εμπειρίας και της τεχνογνωσίας να εποπτεύσει και να επιβάλει την εφαρμογή των ν</w:t>
      </w:r>
      <w:r w:rsidRPr="00E334DD">
        <w:rPr>
          <w:rFonts w:eastAsia="Times New Roman" w:cs="Times New Roman"/>
          <w:szCs w:val="24"/>
        </w:rPr>
        <w:t xml:space="preserve">όμων. </w:t>
      </w:r>
    </w:p>
    <w:p w14:paraId="2C0FBED4"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Κατά το πρότυπο του άρθρου 21 του Χάρτη Θεμελιωδών Δικαιωμάτων της Ευρωπαϊκής Ένωσης θεσπίζεται ένα ευρύτερο πεδίο εφαρμογής της ίσης μεταχείρισης σε σχέση με εκείνο του ν.3304/2005. Επανακαθορίζονται οι λόγοι της μη διάκρισης και απαγορεύονται οι δ</w:t>
      </w:r>
      <w:r w:rsidRPr="00E334DD">
        <w:rPr>
          <w:rFonts w:eastAsia="Times New Roman" w:cs="Times New Roman"/>
          <w:szCs w:val="24"/>
        </w:rPr>
        <w:t xml:space="preserve">ιακρίσεις στον </w:t>
      </w:r>
      <w:r w:rsidRPr="00E334DD">
        <w:rPr>
          <w:rFonts w:eastAsia="Times New Roman" w:cs="Times New Roman"/>
          <w:szCs w:val="24"/>
        </w:rPr>
        <w:lastRenderedPageBreak/>
        <w:t>τομέα της εργασίας και της απασχόλησης αλλά και στις εμπορικές συναλλαγές σύμφωνα με το άρθρο 11 του υπό ψήφιση νομοσχεδίου.</w:t>
      </w:r>
    </w:p>
    <w:p w14:paraId="2C0FBED5"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Οι κυρώσεις στην περίπτωση μη τήρησης της αρχής της ίσης μεταχείρισης, η δυνατότητα του θιγόμενου προσώπου να εκπροσ</w:t>
      </w:r>
      <w:r w:rsidRPr="00E334DD">
        <w:rPr>
          <w:rFonts w:eastAsia="Times New Roman" w:cs="Times New Roman"/>
          <w:szCs w:val="24"/>
        </w:rPr>
        <w:t>ωπηθεί από νομικά πρόσωπα, οργανώσεις και ενώσεις με μια απλή εξουσιοδότηση, η αντιστροφή του βάρους της απόδειξης –το αντίδικο του θιγόμενου μέρους οφείλει να αποδείξει και όχι το θιγόμενο βλαπτόμενο μέρος- και όσα συνέβησαν, συντελούν ώστε οι θεσπιζόμενε</w:t>
      </w:r>
      <w:r w:rsidRPr="00E334DD">
        <w:rPr>
          <w:rFonts w:eastAsia="Times New Roman" w:cs="Times New Roman"/>
          <w:szCs w:val="24"/>
        </w:rPr>
        <w:t>ς διατάξεις να μην παραμείνουν ένα απλό ευχολόγιο.</w:t>
      </w:r>
    </w:p>
    <w:p w14:paraId="2C0FBED6"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Για να μπορέσει η Ανεξάρτητη Αρχή του Συνηγόρου του Πολίτη να ανταποκριθεί στις διευρυμένες αρμοδιότητές της ως φορέας παρακολούθησης και προώθησης της ίσης μεταχείρισης, γίνονται αναγκαίες τροποποιήσεις σ</w:t>
      </w:r>
      <w:r w:rsidRPr="00E334DD">
        <w:rPr>
          <w:rFonts w:eastAsia="Times New Roman" w:cs="Times New Roman"/>
          <w:szCs w:val="24"/>
        </w:rPr>
        <w:t xml:space="preserve">το καταστατικό τους. </w:t>
      </w:r>
    </w:p>
    <w:p w14:paraId="2C0FBED7"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lastRenderedPageBreak/>
        <w:t xml:space="preserve">Θα παρακάμψω το Β΄ και το Γ΄ μέρος του νομοσχεδίου και θα πάω στο Δ΄ μέρος, που αφορά στη συγκρότηση, στη σύσταση του </w:t>
      </w:r>
      <w:r>
        <w:rPr>
          <w:rFonts w:eastAsia="Times New Roman" w:cs="Times New Roman"/>
          <w:szCs w:val="24"/>
        </w:rPr>
        <w:t>ε</w:t>
      </w:r>
      <w:r w:rsidRPr="00E334DD">
        <w:rPr>
          <w:rFonts w:eastAsia="Times New Roman" w:cs="Times New Roman"/>
          <w:szCs w:val="24"/>
        </w:rPr>
        <w:t xml:space="preserve">θνικού </w:t>
      </w:r>
      <w:r>
        <w:rPr>
          <w:rFonts w:eastAsia="Times New Roman" w:cs="Times New Roman"/>
          <w:szCs w:val="24"/>
        </w:rPr>
        <w:t>μ</w:t>
      </w:r>
      <w:r w:rsidRPr="00E334DD">
        <w:rPr>
          <w:rFonts w:eastAsia="Times New Roman" w:cs="Times New Roman"/>
          <w:szCs w:val="24"/>
        </w:rPr>
        <w:t xml:space="preserve">ηχανισμού </w:t>
      </w:r>
      <w:r>
        <w:rPr>
          <w:rFonts w:eastAsia="Times New Roman" w:cs="Times New Roman"/>
          <w:szCs w:val="24"/>
        </w:rPr>
        <w:t>δ</w:t>
      </w:r>
      <w:r w:rsidRPr="00E334DD">
        <w:rPr>
          <w:rFonts w:eastAsia="Times New Roman" w:cs="Times New Roman"/>
          <w:szCs w:val="24"/>
        </w:rPr>
        <w:t xml:space="preserve">ιερεύνησης </w:t>
      </w:r>
      <w:r>
        <w:rPr>
          <w:rFonts w:eastAsia="Times New Roman" w:cs="Times New Roman"/>
          <w:szCs w:val="24"/>
        </w:rPr>
        <w:t>π</w:t>
      </w:r>
      <w:r w:rsidRPr="00E334DD">
        <w:rPr>
          <w:rFonts w:eastAsia="Times New Roman" w:cs="Times New Roman"/>
          <w:szCs w:val="24"/>
        </w:rPr>
        <w:t xml:space="preserve">εριστατικών </w:t>
      </w:r>
      <w:r>
        <w:rPr>
          <w:rFonts w:eastAsia="Times New Roman" w:cs="Times New Roman"/>
          <w:szCs w:val="24"/>
        </w:rPr>
        <w:t>α</w:t>
      </w:r>
      <w:r w:rsidRPr="00E334DD">
        <w:rPr>
          <w:rFonts w:eastAsia="Times New Roman" w:cs="Times New Roman"/>
          <w:szCs w:val="24"/>
        </w:rPr>
        <w:t>υθαιρεσίας. Στο Δ΄ μέρος του νομοσχεδίου ικανοποιείται ένα πάγιο αίτημα δημοκρατικών πολιτών για τη δημιουργία ενός παρατηρητηρίου των τρόπων δράσης των Σωμάτων Ασφαλείας, ενός μηχανισμού διερεύνησης πράξεων αυθαιρεσίας και αξιολόγησης σχετικών καταγγελιών</w:t>
      </w:r>
      <w:r w:rsidRPr="00E334DD">
        <w:rPr>
          <w:rFonts w:eastAsia="Times New Roman" w:cs="Times New Roman"/>
          <w:szCs w:val="24"/>
        </w:rPr>
        <w:t xml:space="preserve">. </w:t>
      </w:r>
    </w:p>
    <w:p w14:paraId="2C0FBED8"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 xml:space="preserve">Πολλοί έχουμε γίνει μάρτυρες περιστατικών αυθαιρεσίας και γενικά </w:t>
      </w:r>
      <w:proofErr w:type="spellStart"/>
      <w:r w:rsidRPr="00E334DD">
        <w:rPr>
          <w:rFonts w:eastAsia="Times New Roman" w:cs="Times New Roman"/>
          <w:szCs w:val="24"/>
        </w:rPr>
        <w:t>παραβατικών</w:t>
      </w:r>
      <w:proofErr w:type="spellEnd"/>
      <w:r w:rsidRPr="00E334DD">
        <w:rPr>
          <w:rFonts w:eastAsia="Times New Roman" w:cs="Times New Roman"/>
          <w:szCs w:val="24"/>
        </w:rPr>
        <w:t xml:space="preserve"> συμπεριφορών των οργάνων της τάξης. Η ιδέα για τη δημιουργία του εθνικού μηχανισμού δεν είναι καινούρια. Υπήρχε και πριν το 2011. Το δε 2011 αναγνωρίστηκε και έμπρακτα, όταν με</w:t>
      </w:r>
      <w:r w:rsidRPr="00E334DD">
        <w:rPr>
          <w:rFonts w:eastAsia="Times New Roman" w:cs="Times New Roman"/>
          <w:szCs w:val="24"/>
        </w:rPr>
        <w:t xml:space="preserve"> το άρθρο 1 του ν.3938/2011 θεσμοθετήθηκε </w:t>
      </w:r>
      <w:r>
        <w:rPr>
          <w:rFonts w:eastAsia="Times New Roman" w:cs="Times New Roman"/>
          <w:szCs w:val="24"/>
        </w:rPr>
        <w:t>γ</w:t>
      </w:r>
      <w:r w:rsidRPr="00E334DD">
        <w:rPr>
          <w:rFonts w:eastAsia="Times New Roman" w:cs="Times New Roman"/>
          <w:szCs w:val="24"/>
        </w:rPr>
        <w:t xml:space="preserve">ραφείο </w:t>
      </w:r>
      <w:r>
        <w:rPr>
          <w:rFonts w:eastAsia="Times New Roman" w:cs="Times New Roman"/>
          <w:szCs w:val="24"/>
        </w:rPr>
        <w:t>α</w:t>
      </w:r>
      <w:r w:rsidRPr="00E334DD">
        <w:rPr>
          <w:rFonts w:eastAsia="Times New Roman" w:cs="Times New Roman"/>
          <w:szCs w:val="24"/>
        </w:rPr>
        <w:t xml:space="preserve">ντιμετώπισης </w:t>
      </w:r>
      <w:r>
        <w:rPr>
          <w:rFonts w:eastAsia="Times New Roman" w:cs="Times New Roman"/>
          <w:szCs w:val="24"/>
        </w:rPr>
        <w:t>π</w:t>
      </w:r>
      <w:r w:rsidRPr="00E334DD">
        <w:rPr>
          <w:rFonts w:eastAsia="Times New Roman" w:cs="Times New Roman"/>
          <w:szCs w:val="24"/>
        </w:rPr>
        <w:t xml:space="preserve">εριστατικών </w:t>
      </w:r>
      <w:r>
        <w:rPr>
          <w:rFonts w:eastAsia="Times New Roman" w:cs="Times New Roman"/>
          <w:szCs w:val="24"/>
        </w:rPr>
        <w:t>α</w:t>
      </w:r>
      <w:r w:rsidRPr="00E334DD">
        <w:rPr>
          <w:rFonts w:eastAsia="Times New Roman" w:cs="Times New Roman"/>
          <w:szCs w:val="24"/>
        </w:rPr>
        <w:t>υθαιρεσίας, το οποίο όμως δεν συγκροτήθηκε και δεν λειτούργησε ποτέ.</w:t>
      </w:r>
    </w:p>
    <w:p w14:paraId="2C0FBED9"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 xml:space="preserve">Όμως, ακόμα κι αν συγκροτούταν το </w:t>
      </w:r>
      <w:r>
        <w:rPr>
          <w:rFonts w:eastAsia="Times New Roman" w:cs="Times New Roman"/>
          <w:szCs w:val="24"/>
        </w:rPr>
        <w:t>γ</w:t>
      </w:r>
      <w:r w:rsidRPr="00E334DD">
        <w:rPr>
          <w:rFonts w:eastAsia="Times New Roman" w:cs="Times New Roman"/>
          <w:szCs w:val="24"/>
        </w:rPr>
        <w:t xml:space="preserve">ραφείο αυτό και λειτουργούσε δεν θα μπορούσε να επιφέρει τα αποτελέσματα, </w:t>
      </w:r>
      <w:r w:rsidRPr="00E334DD">
        <w:rPr>
          <w:rFonts w:eastAsia="Times New Roman" w:cs="Times New Roman"/>
          <w:szCs w:val="24"/>
        </w:rPr>
        <w:t xml:space="preserve">για τα οποία θεσπίστηκε, </w:t>
      </w:r>
      <w:r w:rsidRPr="00E334DD">
        <w:rPr>
          <w:rFonts w:eastAsia="Times New Roman" w:cs="Times New Roman"/>
          <w:szCs w:val="24"/>
        </w:rPr>
        <w:lastRenderedPageBreak/>
        <w:t>καθότι δεν πληρούσε τα εχέγγυα της ανεξαρτησίας. Και αυτό γιατί; Γιατί υπαγόταν στον Υπουργό Προστασίας του Πολίτη, αλλά και γιατί η Επιτροπή Διερεύνησης Καταγγελιών ήταν επιφορτισμένη μόνο με τον έλεγχο και, σε περίπτωση θετικής κ</w:t>
      </w:r>
      <w:r w:rsidRPr="00E334DD">
        <w:rPr>
          <w:rFonts w:eastAsia="Times New Roman" w:cs="Times New Roman"/>
          <w:szCs w:val="24"/>
        </w:rPr>
        <w:t xml:space="preserve">ρίσης, με την προώθηση της καταγγελίας προς περαιτέρω διερεύνηση. </w:t>
      </w:r>
    </w:p>
    <w:p w14:paraId="2C0FBEDA"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Ένα κράτος δικαίου, όμως, πρέπει να εξασφαλίζει τη δίκαιη και αποτελεσματική διερεύνηση μιας καταγγελίας. Στο παρόν σχέδιο νόμου τη διερεύνηση της καταγγελίας για περιστατικό αυθαιρεσίας τω</w:t>
      </w:r>
      <w:r w:rsidRPr="00E334DD">
        <w:rPr>
          <w:rFonts w:eastAsia="Times New Roman" w:cs="Times New Roman"/>
          <w:szCs w:val="24"/>
        </w:rPr>
        <w:t>ν Σωμάτων Ασφαλείας αναλαμβάνει η Ανεξάρτητη Αρχή του Συνηγόρου του Πολίτη και διευρύνεται το πεδίο εφαρμογής, καθώς περιλαμβάνει εκτός των τριών Σωμάτων Ασφαλείας -Αστυνομία, Λιμενικό και Πυροσβεστική- και τους εργαζομένους στα καταστήματα κράτησης.</w:t>
      </w:r>
    </w:p>
    <w:p w14:paraId="2C0FBEDB" w14:textId="77777777" w:rsidR="0032345F" w:rsidRDefault="00CA05C6">
      <w:pPr>
        <w:spacing w:after="0" w:line="600" w:lineRule="auto"/>
        <w:ind w:firstLine="720"/>
        <w:jc w:val="both"/>
        <w:rPr>
          <w:rFonts w:eastAsia="Times New Roman" w:cs="Times New Roman"/>
          <w:szCs w:val="24"/>
        </w:rPr>
      </w:pPr>
      <w:r w:rsidRPr="00E334DD">
        <w:rPr>
          <w:rFonts w:eastAsia="Times New Roman" w:cs="Times New Roman"/>
          <w:szCs w:val="24"/>
        </w:rPr>
        <w:t>Ο εθν</w:t>
      </w:r>
      <w:r w:rsidRPr="00E334DD">
        <w:rPr>
          <w:rFonts w:eastAsia="Times New Roman" w:cs="Times New Roman"/>
          <w:szCs w:val="24"/>
        </w:rPr>
        <w:t xml:space="preserve">ικός μηχανισμός διερεύνησης λειτουργεί παράλληλα και συμπληρωματικά προς τον πειθαρχικό και ποινικό έλεγχο, χωρίς να τους υποκαθιστά. Είναι ένα πρόσθετο μέτρο αποτελεσματικής διερεύνησης και </w:t>
      </w:r>
      <w:r w:rsidRPr="00E334DD">
        <w:rPr>
          <w:rFonts w:eastAsia="Times New Roman" w:cs="Times New Roman"/>
          <w:szCs w:val="24"/>
        </w:rPr>
        <w:lastRenderedPageBreak/>
        <w:t>είναι πολύ θετικό ότι ο μηχανισμός αυτός επιλαμβάνεται και αυτεπα</w:t>
      </w:r>
      <w:r w:rsidRPr="00E334DD">
        <w:rPr>
          <w:rFonts w:eastAsia="Times New Roman" w:cs="Times New Roman"/>
          <w:szCs w:val="24"/>
        </w:rPr>
        <w:t xml:space="preserve">γγέλτως να διερευνήσει περιστατικά που έρχονται στη γνώση του από δημοσιεύματα, από ειδήσεις στα μέσα μαζικής ενημέρωσης ή με οποιονδήποτε άλλο τρόπο. </w:t>
      </w:r>
    </w:p>
    <w:p w14:paraId="2C0FBEDC" w14:textId="77777777" w:rsidR="0032345F" w:rsidRDefault="00CA05C6">
      <w:pPr>
        <w:spacing w:after="0" w:line="600" w:lineRule="auto"/>
        <w:ind w:firstLine="720"/>
        <w:jc w:val="both"/>
        <w:rPr>
          <w:rFonts w:eastAsia="Times New Roman"/>
          <w:szCs w:val="24"/>
        </w:rPr>
      </w:pPr>
      <w:r w:rsidRPr="00981146">
        <w:rPr>
          <w:rFonts w:eastAsia="Times New Roman"/>
          <w:szCs w:val="24"/>
        </w:rPr>
        <w:t xml:space="preserve">Για την υπόθεση που διερευνάται από τον </w:t>
      </w:r>
      <w:r>
        <w:rPr>
          <w:rFonts w:eastAsia="Times New Roman"/>
          <w:szCs w:val="24"/>
        </w:rPr>
        <w:t>μ</w:t>
      </w:r>
      <w:r w:rsidRPr="00981146">
        <w:rPr>
          <w:rFonts w:eastAsia="Times New Roman"/>
          <w:szCs w:val="24"/>
        </w:rPr>
        <w:t>ηχανισμό συντάσσεται πόρισμα, σε αυστηρά καθορισμένο χρονικό πλ</w:t>
      </w:r>
      <w:r w:rsidRPr="00981146">
        <w:rPr>
          <w:rFonts w:eastAsia="Times New Roman"/>
          <w:szCs w:val="24"/>
        </w:rPr>
        <w:t xml:space="preserve">αίσιο, μετά τη σύνταξη του οποίου διενεργείται ο πειθαρχικός έλεγχος. Σε περίπτωση απόκλισης της απόφασης του πειθαρχικού ελέγχου με το περιεχόμενο του πορίσματος του </w:t>
      </w:r>
      <w:r>
        <w:rPr>
          <w:rFonts w:eastAsia="Times New Roman"/>
          <w:szCs w:val="24"/>
        </w:rPr>
        <w:t>μ</w:t>
      </w:r>
      <w:r w:rsidRPr="00981146">
        <w:rPr>
          <w:rFonts w:eastAsia="Times New Roman"/>
          <w:szCs w:val="24"/>
        </w:rPr>
        <w:t xml:space="preserve">ηχανισμού, απαιτείται ειδική, εμπεριστατωμένη αιτιολογία. </w:t>
      </w:r>
    </w:p>
    <w:p w14:paraId="2C0FBEDD" w14:textId="77777777" w:rsidR="0032345F" w:rsidRDefault="00CA05C6">
      <w:pPr>
        <w:spacing w:after="0" w:line="600" w:lineRule="auto"/>
        <w:ind w:firstLine="720"/>
        <w:jc w:val="both"/>
        <w:rPr>
          <w:rFonts w:eastAsia="Times New Roman"/>
          <w:szCs w:val="24"/>
        </w:rPr>
      </w:pPr>
      <w:r w:rsidRPr="00981146">
        <w:rPr>
          <w:rFonts w:eastAsia="Times New Roman"/>
          <w:szCs w:val="24"/>
        </w:rPr>
        <w:t>Με τον τρόπο αυτό επιτυγχάνετ</w:t>
      </w:r>
      <w:r w:rsidRPr="00981146">
        <w:rPr>
          <w:rFonts w:eastAsia="Times New Roman"/>
          <w:szCs w:val="24"/>
        </w:rPr>
        <w:t xml:space="preserve">αι, εκτός των άλλων, και πρόληψη των πράξεων αυθαιρεσίας. Το όργανο που αυθαιρετεί γνωρίζει ότι υπάρχει ακόμη ένα πρόσθετο εργαλείο ελέγχου των πράξεων του, εκτός από το Υπουργείο στο οποίο υπηρετεί, και τούτο θα λειτουργήσει αποτρεπτικά. </w:t>
      </w:r>
    </w:p>
    <w:p w14:paraId="2C0FBEDE" w14:textId="77777777" w:rsidR="0032345F" w:rsidRDefault="00CA05C6">
      <w:pPr>
        <w:spacing w:after="0" w:line="600" w:lineRule="auto"/>
        <w:ind w:firstLine="720"/>
        <w:jc w:val="both"/>
        <w:rPr>
          <w:rFonts w:eastAsia="Times New Roman"/>
          <w:szCs w:val="24"/>
        </w:rPr>
      </w:pPr>
      <w:r w:rsidRPr="00981146">
        <w:rPr>
          <w:rFonts w:eastAsia="Times New Roman"/>
          <w:szCs w:val="24"/>
        </w:rPr>
        <w:lastRenderedPageBreak/>
        <w:t xml:space="preserve">Ο </w:t>
      </w:r>
      <w:r>
        <w:rPr>
          <w:rFonts w:eastAsia="Times New Roman"/>
          <w:szCs w:val="24"/>
        </w:rPr>
        <w:t>μ</w:t>
      </w:r>
      <w:r w:rsidRPr="00981146">
        <w:rPr>
          <w:rFonts w:eastAsia="Times New Roman"/>
          <w:szCs w:val="24"/>
        </w:rPr>
        <w:t xml:space="preserve">ηχανισμός </w:t>
      </w:r>
      <w:r>
        <w:rPr>
          <w:rFonts w:eastAsia="Times New Roman"/>
          <w:szCs w:val="24"/>
        </w:rPr>
        <w:t>δ</w:t>
      </w:r>
      <w:r w:rsidRPr="00981146">
        <w:rPr>
          <w:rFonts w:eastAsia="Times New Roman"/>
          <w:szCs w:val="24"/>
        </w:rPr>
        <w:t>ιε</w:t>
      </w:r>
      <w:r w:rsidRPr="00981146">
        <w:rPr>
          <w:rFonts w:eastAsia="Times New Roman"/>
          <w:szCs w:val="24"/>
        </w:rPr>
        <w:t>ρεύνησης, εν τέλει, συμβάλλει ώστε τα Σώματα Ασφαλείας να λειτουργούν επιτελώντας τον ρόλο που έχουν οριστεί να επιτελέσουν, αυτόν της προστασίας των πολιτών και της εμπέδωσης του αισθήματος ασφαλείας σε αυτούς, χωρίς να παραβιάζονται τα ανθρώπινα δικαιώμα</w:t>
      </w:r>
      <w:r w:rsidRPr="00981146">
        <w:rPr>
          <w:rFonts w:eastAsia="Times New Roman"/>
          <w:szCs w:val="24"/>
        </w:rPr>
        <w:t xml:space="preserve">τα. </w:t>
      </w:r>
    </w:p>
    <w:p w14:paraId="2C0FBEDF" w14:textId="77777777" w:rsidR="0032345F" w:rsidRDefault="00CA05C6">
      <w:pPr>
        <w:spacing w:after="0" w:line="600" w:lineRule="auto"/>
        <w:ind w:firstLine="720"/>
        <w:jc w:val="both"/>
        <w:rPr>
          <w:rFonts w:eastAsia="Times New Roman"/>
          <w:szCs w:val="24"/>
        </w:rPr>
      </w:pPr>
      <w:r w:rsidRPr="00981146">
        <w:rPr>
          <w:rFonts w:eastAsia="Times New Roman"/>
          <w:szCs w:val="24"/>
        </w:rPr>
        <w:t>Ευχαριστώ.</w:t>
      </w:r>
    </w:p>
    <w:p w14:paraId="2C0FBEE0" w14:textId="77777777" w:rsidR="0032345F" w:rsidRDefault="00CA05C6">
      <w:pPr>
        <w:spacing w:after="0" w:line="600" w:lineRule="auto"/>
        <w:ind w:firstLine="720"/>
        <w:jc w:val="center"/>
        <w:rPr>
          <w:rFonts w:eastAsia="Times New Roman"/>
          <w:szCs w:val="24"/>
        </w:rPr>
      </w:pPr>
      <w:r w:rsidRPr="00981146">
        <w:rPr>
          <w:rFonts w:eastAsia="Times New Roman"/>
          <w:szCs w:val="24"/>
        </w:rPr>
        <w:t>(Χειροκροτήματα από την πτέρυγα του ΣΥΡΙΖΑ)</w:t>
      </w:r>
    </w:p>
    <w:p w14:paraId="2C0FBEE1" w14:textId="77777777" w:rsidR="0032345F" w:rsidRDefault="00CA05C6">
      <w:pPr>
        <w:spacing w:after="0" w:line="600" w:lineRule="auto"/>
        <w:ind w:firstLine="720"/>
        <w:jc w:val="both"/>
        <w:rPr>
          <w:rFonts w:eastAsia="Times New Roman"/>
          <w:szCs w:val="24"/>
        </w:rPr>
      </w:pPr>
      <w:r w:rsidRPr="00981146">
        <w:rPr>
          <w:rFonts w:eastAsia="Times New Roman"/>
          <w:b/>
          <w:szCs w:val="24"/>
        </w:rPr>
        <w:t xml:space="preserve">ΠΡΟΕΔΡΕΥΩΝ (Γεώργιος </w:t>
      </w:r>
      <w:proofErr w:type="spellStart"/>
      <w:r w:rsidRPr="00981146">
        <w:rPr>
          <w:rFonts w:eastAsia="Times New Roman"/>
          <w:b/>
          <w:szCs w:val="24"/>
        </w:rPr>
        <w:t>Λαμπρούλης</w:t>
      </w:r>
      <w:proofErr w:type="spellEnd"/>
      <w:r w:rsidRPr="00981146">
        <w:rPr>
          <w:rFonts w:eastAsia="Times New Roman"/>
          <w:b/>
          <w:szCs w:val="24"/>
        </w:rPr>
        <w:t xml:space="preserve">): </w:t>
      </w:r>
      <w:r w:rsidRPr="00981146">
        <w:rPr>
          <w:rFonts w:eastAsia="Times New Roman"/>
          <w:szCs w:val="24"/>
        </w:rPr>
        <w:t xml:space="preserve">Ευχαριστούμε, κυρία συνάδελφε. </w:t>
      </w:r>
    </w:p>
    <w:p w14:paraId="2C0FBEE2" w14:textId="77777777" w:rsidR="0032345F" w:rsidRDefault="00CA05C6">
      <w:pPr>
        <w:spacing w:after="0" w:line="600" w:lineRule="auto"/>
        <w:ind w:firstLine="720"/>
        <w:jc w:val="both"/>
        <w:rPr>
          <w:rFonts w:eastAsia="Times New Roman"/>
          <w:szCs w:val="24"/>
        </w:rPr>
      </w:pPr>
      <w:r w:rsidRPr="00981146">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w:t>
      </w:r>
      <w:r w:rsidRPr="00981146">
        <w:rPr>
          <w:rFonts w:eastAsia="Times New Roman"/>
          <w:szCs w:val="24"/>
        </w:rPr>
        <w:t xml:space="preserve">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w:t>
      </w:r>
      <w:r w:rsidRPr="00981146">
        <w:rPr>
          <w:rFonts w:eastAsia="Times New Roman"/>
          <w:szCs w:val="24"/>
        </w:rPr>
        <w:lastRenderedPageBreak/>
        <w:t>μαθήτριες και δύο εκπαιδευτικοί συνοδοί από το 3</w:t>
      </w:r>
      <w:r w:rsidRPr="00981146">
        <w:rPr>
          <w:rFonts w:eastAsia="Times New Roman"/>
          <w:szCs w:val="24"/>
          <w:vertAlign w:val="superscript"/>
        </w:rPr>
        <w:t>ο</w:t>
      </w:r>
      <w:r>
        <w:rPr>
          <w:rFonts w:eastAsia="Times New Roman"/>
          <w:szCs w:val="24"/>
        </w:rPr>
        <w:t xml:space="preserve"> Γενικό Λύ</w:t>
      </w:r>
      <w:r>
        <w:rPr>
          <w:rFonts w:eastAsia="Times New Roman"/>
          <w:szCs w:val="24"/>
        </w:rPr>
        <w:t>κειο Πύργου</w:t>
      </w:r>
      <w:r>
        <w:rPr>
          <w:rFonts w:eastAsia="Times New Roman"/>
          <w:szCs w:val="24"/>
        </w:rPr>
        <w:t xml:space="preserve"> (πρώτο</w:t>
      </w:r>
      <w:r w:rsidRPr="00981146">
        <w:rPr>
          <w:rFonts w:eastAsia="Times New Roman"/>
          <w:szCs w:val="24"/>
        </w:rPr>
        <w:t xml:space="preserve"> τμήμα</w:t>
      </w:r>
      <w:r>
        <w:rPr>
          <w:rFonts w:eastAsia="Times New Roman"/>
          <w:szCs w:val="24"/>
        </w:rPr>
        <w:t>)</w:t>
      </w:r>
      <w:r w:rsidRPr="00981146">
        <w:rPr>
          <w:rFonts w:eastAsia="Times New Roman"/>
          <w:szCs w:val="24"/>
        </w:rPr>
        <w:t>.</w:t>
      </w:r>
    </w:p>
    <w:p w14:paraId="2C0FBEE3" w14:textId="77777777" w:rsidR="0032345F" w:rsidRDefault="00CA05C6">
      <w:pPr>
        <w:spacing w:after="0" w:line="600" w:lineRule="auto"/>
        <w:ind w:firstLine="720"/>
        <w:jc w:val="both"/>
        <w:rPr>
          <w:rFonts w:eastAsia="Times New Roman"/>
          <w:szCs w:val="24"/>
        </w:rPr>
      </w:pPr>
      <w:r w:rsidRPr="00981146">
        <w:rPr>
          <w:rFonts w:eastAsia="Times New Roman"/>
          <w:szCs w:val="24"/>
        </w:rPr>
        <w:t>Η Βουλή τούς καλωσορίζει.</w:t>
      </w:r>
    </w:p>
    <w:p w14:paraId="2C0FBEE4" w14:textId="77777777" w:rsidR="0032345F" w:rsidRDefault="00CA05C6">
      <w:pPr>
        <w:spacing w:after="0" w:line="600" w:lineRule="auto"/>
        <w:ind w:firstLine="720"/>
        <w:jc w:val="center"/>
        <w:rPr>
          <w:rFonts w:eastAsia="Times New Roman"/>
          <w:szCs w:val="24"/>
        </w:rPr>
      </w:pPr>
      <w:r w:rsidRPr="00981146">
        <w:rPr>
          <w:rFonts w:eastAsia="Times New Roman"/>
          <w:szCs w:val="24"/>
        </w:rPr>
        <w:t>(Χειροκροτήματα απ’ όλες τις πτέρυγες της Βουλής)</w:t>
      </w:r>
    </w:p>
    <w:p w14:paraId="2C0FBEE5" w14:textId="77777777" w:rsidR="0032345F" w:rsidRDefault="00CA05C6">
      <w:pPr>
        <w:spacing w:after="0" w:line="600" w:lineRule="auto"/>
        <w:ind w:firstLine="720"/>
        <w:jc w:val="both"/>
        <w:rPr>
          <w:rFonts w:eastAsia="Times New Roman"/>
          <w:szCs w:val="24"/>
        </w:rPr>
      </w:pPr>
      <w:r w:rsidRPr="00981146">
        <w:rPr>
          <w:rFonts w:eastAsia="Times New Roman"/>
          <w:szCs w:val="24"/>
        </w:rPr>
        <w:t xml:space="preserve">Τον λόγο έχει ο κ. </w:t>
      </w:r>
      <w:proofErr w:type="spellStart"/>
      <w:r w:rsidRPr="00981146">
        <w:rPr>
          <w:rFonts w:eastAsia="Times New Roman"/>
          <w:szCs w:val="24"/>
        </w:rPr>
        <w:t>Κουκούτσης</w:t>
      </w:r>
      <w:proofErr w:type="spellEnd"/>
      <w:r w:rsidRPr="00981146">
        <w:rPr>
          <w:rFonts w:eastAsia="Times New Roman"/>
          <w:szCs w:val="24"/>
        </w:rPr>
        <w:t xml:space="preserve"> από τη Χρυσή Αυγή. </w:t>
      </w:r>
    </w:p>
    <w:p w14:paraId="2C0FBEE6" w14:textId="77777777" w:rsidR="0032345F" w:rsidRDefault="00CA05C6">
      <w:pPr>
        <w:spacing w:after="0" w:line="600" w:lineRule="auto"/>
        <w:ind w:firstLine="720"/>
        <w:jc w:val="both"/>
        <w:rPr>
          <w:rFonts w:eastAsia="Times New Roman"/>
          <w:szCs w:val="24"/>
        </w:rPr>
      </w:pPr>
      <w:r w:rsidRPr="00981146">
        <w:rPr>
          <w:rFonts w:eastAsia="Times New Roman"/>
          <w:b/>
          <w:szCs w:val="24"/>
        </w:rPr>
        <w:t xml:space="preserve">ΔΗΜΗΤΡΙΟΣ ΚΟΥΚΟΥΤΣΗΣ: </w:t>
      </w:r>
      <w:r w:rsidRPr="00981146">
        <w:rPr>
          <w:rFonts w:eastAsia="Times New Roman"/>
          <w:szCs w:val="24"/>
        </w:rPr>
        <w:t>Το νομοσχέδιο του Υπουργείου Δικαιοσύνης έχει τον εύηχο τίτλο «περί εφαρμογής της</w:t>
      </w:r>
      <w:r w:rsidRPr="00981146">
        <w:rPr>
          <w:rFonts w:eastAsia="Times New Roman"/>
          <w:szCs w:val="24"/>
        </w:rPr>
        <w:t xml:space="preserve"> αρχής της ίσης μεταχείρισης προσώπων ασχέτως φυλετικής ή </w:t>
      </w:r>
      <w:proofErr w:type="spellStart"/>
      <w:r w:rsidRPr="00981146">
        <w:rPr>
          <w:rFonts w:eastAsia="Times New Roman"/>
          <w:szCs w:val="24"/>
        </w:rPr>
        <w:t>εθνοτικής</w:t>
      </w:r>
      <w:proofErr w:type="spellEnd"/>
      <w:r w:rsidRPr="00981146">
        <w:rPr>
          <w:rFonts w:eastAsia="Times New Roman"/>
          <w:szCs w:val="24"/>
        </w:rPr>
        <w:t xml:space="preserve"> τους καταγωγής».</w:t>
      </w:r>
    </w:p>
    <w:p w14:paraId="2C0FBEE7" w14:textId="77777777" w:rsidR="0032345F" w:rsidRDefault="00CA05C6">
      <w:pPr>
        <w:spacing w:after="0" w:line="600" w:lineRule="auto"/>
        <w:ind w:firstLine="720"/>
        <w:jc w:val="both"/>
        <w:rPr>
          <w:rFonts w:eastAsia="Times New Roman"/>
          <w:szCs w:val="24"/>
        </w:rPr>
      </w:pPr>
      <w:r w:rsidRPr="00981146">
        <w:rPr>
          <w:rFonts w:eastAsia="Times New Roman"/>
          <w:szCs w:val="24"/>
        </w:rPr>
        <w:t xml:space="preserve">Κι ενώ στο άρθρο 2 απαγορεύεται ρητά κάθε μορφή διάκρισης, μένουμε έκπληκτοι, όταν διαβάζουμε πιο κάτω στο άρθρο 6 και τις παραγράφους 1 και 2 «με τη δικαιολογημένη διαφορετική μεταχείριση λόγω ηλικίας», όπως τιτλοφορείται το άρθρο. </w:t>
      </w:r>
    </w:p>
    <w:p w14:paraId="2C0FBEE8" w14:textId="77777777" w:rsidR="0032345F" w:rsidRDefault="00CA05C6">
      <w:pPr>
        <w:spacing w:after="0" w:line="600" w:lineRule="auto"/>
        <w:ind w:firstLine="720"/>
        <w:jc w:val="both"/>
        <w:rPr>
          <w:rFonts w:eastAsia="Times New Roman"/>
          <w:szCs w:val="24"/>
        </w:rPr>
      </w:pPr>
      <w:r w:rsidRPr="00981146">
        <w:rPr>
          <w:rFonts w:eastAsia="Times New Roman"/>
          <w:szCs w:val="24"/>
        </w:rPr>
        <w:t>Αναφέρεται δε στο νομο</w:t>
      </w:r>
      <w:r w:rsidRPr="00981146">
        <w:rPr>
          <w:rFonts w:eastAsia="Times New Roman"/>
          <w:szCs w:val="24"/>
        </w:rPr>
        <w:t>σχέδιο ότι κατά παρέκκλιση στο άρθρο 2 δεν συνίσταται διάκριση, ειδικώς αιτιολογημένη διαφορετική</w:t>
      </w:r>
      <w:r>
        <w:rPr>
          <w:rFonts w:eastAsia="Times New Roman"/>
          <w:szCs w:val="24"/>
        </w:rPr>
        <w:t>ς</w:t>
      </w:r>
      <w:r w:rsidRPr="00981146">
        <w:rPr>
          <w:rFonts w:eastAsia="Times New Roman"/>
          <w:szCs w:val="24"/>
        </w:rPr>
        <w:t xml:space="preserve"> μεταχείρισης λόγω ηλικίας, εφόσον αυτή προβλέπεται στον νόμο προς εξυπηρέτηση σκοπών της πολιτικής απασχόλησης, αγοράς εργασίας και της επαγγελματικής κατάρτ</w:t>
      </w:r>
      <w:r w:rsidRPr="00981146">
        <w:rPr>
          <w:rFonts w:eastAsia="Times New Roman"/>
          <w:szCs w:val="24"/>
        </w:rPr>
        <w:t xml:space="preserve">ισης. Δηλαδή, σε έναν εργασιακό </w:t>
      </w:r>
      <w:proofErr w:type="spellStart"/>
      <w:r w:rsidRPr="00981146">
        <w:rPr>
          <w:rFonts w:eastAsia="Times New Roman"/>
          <w:szCs w:val="24"/>
        </w:rPr>
        <w:t>Αρμαγεδ</w:t>
      </w:r>
      <w:r>
        <w:rPr>
          <w:rFonts w:eastAsia="Times New Roman"/>
          <w:szCs w:val="24"/>
        </w:rPr>
        <w:t>δ</w:t>
      </w:r>
      <w:r w:rsidRPr="00981146">
        <w:rPr>
          <w:rFonts w:eastAsia="Times New Roman"/>
          <w:szCs w:val="24"/>
        </w:rPr>
        <w:t>ώνα</w:t>
      </w:r>
      <w:proofErr w:type="spellEnd"/>
      <w:r w:rsidRPr="00981146">
        <w:rPr>
          <w:rFonts w:eastAsia="Times New Roman"/>
          <w:szCs w:val="24"/>
        </w:rPr>
        <w:t>, με συντάξεις πείνας, αν ο ηλικιωμένος είναι σε μια ηλικία, αλλά ικανός να προσφέρει, δεν έχει αυτό το δικαίωμα. Στη δε αιτιολογική έκθεση, τίποτα.</w:t>
      </w:r>
    </w:p>
    <w:p w14:paraId="2C0FBEE9" w14:textId="77777777" w:rsidR="0032345F" w:rsidRDefault="00CA05C6">
      <w:pPr>
        <w:spacing w:after="0" w:line="600" w:lineRule="auto"/>
        <w:ind w:firstLine="720"/>
        <w:jc w:val="both"/>
        <w:rPr>
          <w:rFonts w:eastAsia="Times New Roman"/>
          <w:szCs w:val="24"/>
        </w:rPr>
      </w:pPr>
      <w:r w:rsidRPr="00981146">
        <w:rPr>
          <w:rFonts w:eastAsia="Times New Roman"/>
          <w:szCs w:val="24"/>
        </w:rPr>
        <w:t>Όσο για το άρθρο περί παρατηρητηρίου βιαιοτήτων κλπ.</w:t>
      </w:r>
      <w:r>
        <w:rPr>
          <w:rFonts w:eastAsia="Times New Roman"/>
          <w:szCs w:val="24"/>
        </w:rPr>
        <w:t>,</w:t>
      </w:r>
      <w:r w:rsidRPr="00981146">
        <w:rPr>
          <w:rFonts w:eastAsia="Times New Roman"/>
          <w:szCs w:val="24"/>
        </w:rPr>
        <w:t xml:space="preserve"> εκ μέρους </w:t>
      </w:r>
      <w:r w:rsidRPr="00981146">
        <w:rPr>
          <w:rFonts w:eastAsia="Times New Roman"/>
          <w:szCs w:val="24"/>
        </w:rPr>
        <w:t>της Ελληνικής Αστυνομίας, παρατηρούμε ότι σιγά σιγά, χρόνο με τον χρόνο, από τις τελευταίες κυβερνήσεις γίνεται ένας διαρκής ευνουχισμός. Πραγματικά, κανένας εδώ, κανένας πολίτης, δεν ζητά την αυθαιρεσία. Όπως το πάμε, όμως, σε λίγα χρόνια η Ελληνική Αστυν</w:t>
      </w:r>
      <w:r w:rsidRPr="00981146">
        <w:rPr>
          <w:rFonts w:eastAsia="Times New Roman"/>
          <w:szCs w:val="24"/>
        </w:rPr>
        <w:t xml:space="preserve">ομία αντί για </w:t>
      </w:r>
      <w:proofErr w:type="spellStart"/>
      <w:r w:rsidRPr="00981146">
        <w:rPr>
          <w:rFonts w:eastAsia="Times New Roman"/>
          <w:szCs w:val="24"/>
        </w:rPr>
        <w:t>γκλομπ</w:t>
      </w:r>
      <w:proofErr w:type="spellEnd"/>
      <w:r w:rsidRPr="00981146">
        <w:rPr>
          <w:rFonts w:eastAsia="Times New Roman"/>
          <w:szCs w:val="24"/>
        </w:rPr>
        <w:t xml:space="preserve"> θα κρατάει γλαδιόλες και γαρύφαλλα, αντί για δακρυγόνα θα ρίχνει </w:t>
      </w:r>
      <w:r w:rsidRPr="00981146">
        <w:rPr>
          <w:rFonts w:eastAsia="Times New Roman"/>
          <w:szCs w:val="24"/>
          <w:lang w:val="en-US"/>
        </w:rPr>
        <w:t>Channel</w:t>
      </w:r>
      <w:r w:rsidRPr="00981146">
        <w:rPr>
          <w:rFonts w:eastAsia="Times New Roman"/>
          <w:szCs w:val="24"/>
        </w:rPr>
        <w:t xml:space="preserve"> 5, οι χειροπέδες θα είναι ντυμένες με </w:t>
      </w:r>
      <w:proofErr w:type="spellStart"/>
      <w:r w:rsidRPr="00981146">
        <w:rPr>
          <w:rFonts w:eastAsia="Times New Roman"/>
          <w:szCs w:val="24"/>
        </w:rPr>
        <w:t>λούτρινα</w:t>
      </w:r>
      <w:proofErr w:type="spellEnd"/>
      <w:r w:rsidRPr="00981146">
        <w:rPr>
          <w:rFonts w:eastAsia="Times New Roman"/>
          <w:szCs w:val="24"/>
        </w:rPr>
        <w:t xml:space="preserve"> και οι ανακρίσεις θα γίνονται με μασέρ σε ξενοδοχεία! Κάπως έτσι πάνε τα πράγματα. Την αυθαιρεσία, πάντως, δεν την </w:t>
      </w:r>
      <w:r w:rsidRPr="00981146">
        <w:rPr>
          <w:rFonts w:eastAsia="Times New Roman"/>
          <w:szCs w:val="24"/>
        </w:rPr>
        <w:t xml:space="preserve">θέλει κανένας. </w:t>
      </w:r>
    </w:p>
    <w:p w14:paraId="2C0FBEEA" w14:textId="77777777" w:rsidR="0032345F" w:rsidRDefault="00CA05C6">
      <w:pPr>
        <w:spacing w:after="0" w:line="600" w:lineRule="auto"/>
        <w:ind w:firstLine="720"/>
        <w:jc w:val="both"/>
        <w:rPr>
          <w:rFonts w:eastAsia="Times New Roman"/>
          <w:szCs w:val="24"/>
        </w:rPr>
      </w:pPr>
      <w:r w:rsidRPr="00981146">
        <w:rPr>
          <w:rFonts w:eastAsia="Times New Roman"/>
          <w:szCs w:val="24"/>
        </w:rPr>
        <w:t>Η τροπολογία που έχει έρθει για τα εναέρια μέσα για το Πυροσβεστικό Σώμα, όπως είπαν και οι συνδικαλιστές, προβλέπει τη συγχώνευση υπηρεσιών εναερίων μέσων της ΕΛΑΣ και του Πυροσβεστικού Σώματος. Πολύ σωστά ζητούν οι εργαζόμενοι να δημιουργ</w:t>
      </w:r>
      <w:r w:rsidRPr="00981146">
        <w:rPr>
          <w:rFonts w:eastAsia="Times New Roman"/>
          <w:szCs w:val="24"/>
        </w:rPr>
        <w:t>ηθεί μία τεχνική βάση συντήρησης κοινή, γιατί οι κύριες δράσεις των δύο υπηρεσιών είναι διακριτές και εξειδικευμένες, ενώ, όποτε χρειάστηκε η μία την άλλη, υπήρχε αγαστή συνεργασία. Βεβαία, δεν υπάρχει αντίστοιχο γνωστό ενοποιημένο μοντέλο σε άλλη χώρα της</w:t>
      </w:r>
      <w:r w:rsidRPr="00981146">
        <w:rPr>
          <w:rFonts w:eastAsia="Times New Roman"/>
          <w:szCs w:val="24"/>
        </w:rPr>
        <w:t xml:space="preserve"> Ευρωπαϊκής Ένωσης. </w:t>
      </w:r>
    </w:p>
    <w:p w14:paraId="2C0FBEEB" w14:textId="77777777" w:rsidR="0032345F" w:rsidRDefault="00CA05C6">
      <w:pPr>
        <w:spacing w:after="0" w:line="600" w:lineRule="auto"/>
        <w:ind w:firstLine="720"/>
        <w:jc w:val="both"/>
        <w:rPr>
          <w:rFonts w:eastAsia="Times New Roman"/>
          <w:szCs w:val="24"/>
        </w:rPr>
      </w:pPr>
      <w:r w:rsidRPr="00981146">
        <w:rPr>
          <w:rFonts w:eastAsia="Times New Roman"/>
          <w:szCs w:val="24"/>
        </w:rPr>
        <w:t>Στόχος της ρύθμισης θα πρέπει να είναι η δημιουργία, όπως λένε οι ίδιοι, κοινής τεχνικής επισκευαστικής βάσης και για τις δύο υπηρεσίας και η διατήρηση των σημερινών διοικητικών και επιχειρησιακών δομών τους, με τη σύναψη κοινού μνημονίου συνεργασίας και α</w:t>
      </w:r>
      <w:r w:rsidRPr="00981146">
        <w:rPr>
          <w:rFonts w:eastAsia="Times New Roman"/>
          <w:szCs w:val="24"/>
        </w:rPr>
        <w:t xml:space="preserve">λληλοϋποστήριξης, κάτω από τον Γενικό Γραμματέα, βέβαια, της Πολιτικής Προστασίας. </w:t>
      </w:r>
    </w:p>
    <w:p w14:paraId="2C0FBEEC" w14:textId="77777777" w:rsidR="0032345F" w:rsidRDefault="00CA05C6">
      <w:pPr>
        <w:spacing w:after="0" w:line="600" w:lineRule="auto"/>
        <w:ind w:firstLine="720"/>
        <w:jc w:val="both"/>
        <w:rPr>
          <w:rFonts w:eastAsia="Times New Roman"/>
          <w:szCs w:val="24"/>
        </w:rPr>
      </w:pPr>
      <w:r w:rsidRPr="00981146">
        <w:rPr>
          <w:rFonts w:eastAsia="Times New Roman"/>
          <w:szCs w:val="24"/>
        </w:rPr>
        <w:t>Ένα άλλο θέμα που απασχολεί κατά καιρούς όχι μόνο την κοινή γνώμη, αλλά και τον νομικό κόσμο είναι η απόκτηση της ελληνική ιθαγένειας από αλλοδαπούς αλλογενείς. Είναι ευρέω</w:t>
      </w:r>
      <w:r w:rsidRPr="00981146">
        <w:rPr>
          <w:rFonts w:eastAsia="Times New Roman"/>
          <w:szCs w:val="24"/>
        </w:rPr>
        <w:t xml:space="preserve">ς γνωστό δε ότι στην πλειονότητα των περιπτώσεων τους ενδιαφερομένους αποτελούν πολίτες τρίτων χωρών, παρά πολίτες κρατών μελών της Ευρωπαϊκής Ένωσης. </w:t>
      </w:r>
    </w:p>
    <w:p w14:paraId="2C0FBEED"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Σε αρκετές προκηρύξεις διορισμού υπαλλήλων σε Υπουργεία –ενδεικτικά αναφέρω τα Υπουργεία Οικονομικών και</w:t>
      </w:r>
      <w:r w:rsidRPr="00310F5F">
        <w:rPr>
          <w:rFonts w:eastAsia="Times New Roman" w:cs="Times New Roman"/>
          <w:szCs w:val="24"/>
        </w:rPr>
        <w:t xml:space="preserve"> Υγείας- μεταξύ των γενικών προσόντων διορισμού, ορίζεται ότι δικαιούνται να είναι υποψήφιοι όσοι απέκτησαν την ελληνική ιθαγένεια με πολιτογράφηση, εφόσον μέχρι την απόκτησή της ήταν υπήκοοι κράτους-μέλους της Ευρωπαϊκής Ένωσης. Παρακάτω έχουμε και τους ό</w:t>
      </w:r>
      <w:r w:rsidRPr="00310F5F">
        <w:rPr>
          <w:rFonts w:eastAsia="Times New Roman" w:cs="Times New Roman"/>
          <w:szCs w:val="24"/>
        </w:rPr>
        <w:t>ρους των προκηρύξεων. Δηλαδή, πρέπει να είναι Έλληνες πολίτες, να είναι υποψήφιοι και όσοι απέκτησαν την ελληνική ιθαγένεια με πολιτογράφηση και έχει παρέλθει έτος από την απόκτησή της. Γίνονται, επίσης, δεκτοί για πλήρωση των θέσεων, Βορειοηπειρώτες, Κύπρ</w:t>
      </w:r>
      <w:r w:rsidRPr="00310F5F">
        <w:rPr>
          <w:rFonts w:eastAsia="Times New Roman" w:cs="Times New Roman"/>
          <w:szCs w:val="24"/>
        </w:rPr>
        <w:t xml:space="preserve">ιοι ομογενείς και ομογενείς αλλοδαποί που προέρχονται από την Κωνσταντινούπολη και τα νησιά Ίμβρο και Τένεδο. Η προκήρυξη είναι η 7Κ/2014. </w:t>
      </w:r>
    </w:p>
    <w:p w14:paraId="2C0FBEEE"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Συνάγει κάποιος το συμπέρασμα, εκ του νόμου, ότι στην περίπτωση της προκήρυξης, ενώ δικαιούνται να είναι υποψήφιοι ό</w:t>
      </w:r>
      <w:r w:rsidRPr="00310F5F">
        <w:rPr>
          <w:rFonts w:eastAsia="Times New Roman" w:cs="Times New Roman"/>
          <w:szCs w:val="24"/>
        </w:rPr>
        <w:t xml:space="preserve">σοι ανήκουν στις συγκεκριμένες κατηγορίες αλλοδαπών, ομογενών, δεν δικαιούνται να είναι υποψήφιοι όσοι ανήκουν στη συγκεκριμένη κατηγορία των Ελλήνων αλλογενών. Έτσι, όσον αφορά ειδικά στο βασικό δικαίωμα σταδιοδρομίας στο </w:t>
      </w:r>
      <w:r>
        <w:rPr>
          <w:rFonts w:eastAsia="Times New Roman" w:cs="Times New Roman"/>
          <w:szCs w:val="24"/>
        </w:rPr>
        <w:t>δ</w:t>
      </w:r>
      <w:r w:rsidRPr="00310F5F">
        <w:rPr>
          <w:rFonts w:eastAsia="Times New Roman" w:cs="Times New Roman"/>
          <w:szCs w:val="24"/>
        </w:rPr>
        <w:t>ημόσιο, που αποτελεί σημαντικό κ</w:t>
      </w:r>
      <w:r w:rsidRPr="00310F5F">
        <w:rPr>
          <w:rFonts w:eastAsia="Times New Roman" w:cs="Times New Roman"/>
          <w:szCs w:val="24"/>
        </w:rPr>
        <w:t>ομμάτι της επαγγελματικής, οικονομικής, κοινωνικής και πνευματικής υπόστασης του ατόμου-πολίτη, παρατηρείται ότι όχι μόνο ορισμένοι Έλληνες πολίτες δεν θεωρούνται ίσοι με άλλους Έλληνες πολίτες, όχι μόνο ορισμένοι Έλληνες πολίτες δεν θεωρούνται καν ίσοι με</w:t>
      </w:r>
      <w:r w:rsidRPr="00310F5F">
        <w:rPr>
          <w:rFonts w:eastAsia="Times New Roman" w:cs="Times New Roman"/>
          <w:szCs w:val="24"/>
        </w:rPr>
        <w:t xml:space="preserve"> κάποιους αλλοδαπούς πολίτες, ομογενείς, αλλά ορισμένοι Έλληνες πολίτες δεν θεωρούνται καν ίσοι με κάποιους αλλοδαπούς αλλογενείς πολίτες.</w:t>
      </w:r>
    </w:p>
    <w:p w14:paraId="2C0FBEEF"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Κυρίες και κύριοι, η ελληνική Αριστερά, ακολουθώντας τα χνάρια της ευρωπαϊκής Αριστεράς, άρχισε εδώ και καιρό να εκτο</w:t>
      </w:r>
      <w:r w:rsidRPr="00310F5F">
        <w:rPr>
          <w:rFonts w:eastAsia="Times New Roman" w:cs="Times New Roman"/>
          <w:szCs w:val="24"/>
        </w:rPr>
        <w:t xml:space="preserve">πίζει από το λεξιλόγιό της τα βασικά ταξικά ζητήματα που την απασχολούσαν και να περιστρέφεται γύρω από περιθωριακά ζητήματα </w:t>
      </w:r>
      <w:proofErr w:type="spellStart"/>
      <w:r w:rsidRPr="00310F5F">
        <w:rPr>
          <w:rFonts w:eastAsia="Times New Roman" w:cs="Times New Roman"/>
          <w:szCs w:val="24"/>
        </w:rPr>
        <w:t>μικρομεταρρυθμίσεων</w:t>
      </w:r>
      <w:proofErr w:type="spellEnd"/>
      <w:r w:rsidRPr="00310F5F">
        <w:rPr>
          <w:rFonts w:eastAsia="Times New Roman" w:cs="Times New Roman"/>
          <w:szCs w:val="24"/>
        </w:rPr>
        <w:t xml:space="preserve"> και μειονοτικών «ευαισθησιών». </w:t>
      </w:r>
    </w:p>
    <w:p w14:paraId="2C0FBEF0"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Εδώ ο κόσμος καίγεται και οι αριστερές ηγεσίες το μόνο προοδευτικό που έχουν να</w:t>
      </w:r>
      <w:r w:rsidRPr="00310F5F">
        <w:rPr>
          <w:rFonts w:eastAsia="Times New Roman" w:cs="Times New Roman"/>
          <w:szCs w:val="24"/>
        </w:rPr>
        <w:t xml:space="preserve"> πουν είναι γύρω από τον χωρισμό του κράτους από την Εκκλησία, για τον πολιτικό γάμο, για τα δικαιώματα των μειονοτήτων, τον γάμο των ομοφυλόφιλων ή άλλα παρόμοια! Ευθυγραμμίζονται, δηλαδή, πλήρως με όλα τα ιδεολογήματα του εκσυγχρονιστικού νεοφιλελευθερισ</w:t>
      </w:r>
      <w:r w:rsidRPr="00310F5F">
        <w:rPr>
          <w:rFonts w:eastAsia="Times New Roman" w:cs="Times New Roman"/>
          <w:szCs w:val="24"/>
        </w:rPr>
        <w:t>μού.</w:t>
      </w:r>
    </w:p>
    <w:p w14:paraId="2C0FBEF1"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Τα προϊόντα του κοσμοπολιτισμού και τα πολυπολιτισμικά ιδεολογήματα τα πλασάρουν σαν πρόοδο και τα καθιστούν επίκαιρα πολιτικά ζητήματα. Ουσιαστικά προβάλλουν την απαίτηση να αναγνωριστεί η ύπαρξη κάποιου τρίτου φύλου, που η φύση τάχα δημιούργησε δίπλ</w:t>
      </w:r>
      <w:r w:rsidRPr="00310F5F">
        <w:rPr>
          <w:rFonts w:eastAsia="Times New Roman" w:cs="Times New Roman"/>
          <w:szCs w:val="24"/>
        </w:rPr>
        <w:t>α στον άνδρα και στην γυναίκα.</w:t>
      </w:r>
    </w:p>
    <w:p w14:paraId="2C0FBEF2"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Ζητούν να παρέμβουμε σε εντελώς προσωπικά ζητήματα και να υιοθετήσουμε μια εντελώς ανόητη και αντιεπιστημονική άποψη, ότι δηλαδή η ομοφυλοφιλία είναι πολιτικό δικαίωμα και διεκδίκηση. Μια κοινωνική και ψυχολογική διαστροφή τη</w:t>
      </w:r>
      <w:r w:rsidRPr="00310F5F">
        <w:rPr>
          <w:rFonts w:eastAsia="Times New Roman" w:cs="Times New Roman"/>
          <w:szCs w:val="24"/>
        </w:rPr>
        <w:t xml:space="preserve">ν ανάγουν σε διεκδικητικό πολιτικό αίτημα. Μήπως οι μεγάλοι δάσκαλοι του υπαρκτού σοσιαλισμού έκαναν κάποιο λάθος; </w:t>
      </w:r>
    </w:p>
    <w:p w14:paraId="2C0FBEF3"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Τι να πούμε, όμως, για κάποιους αυτοαποκαλούμενους μαρξιστές που αποδέχονται την άποψη της επιλογής; Αφήνουμε το γεγονός, βέβαια, ότι κάθε υ</w:t>
      </w:r>
      <w:r w:rsidRPr="00310F5F">
        <w:rPr>
          <w:rFonts w:eastAsia="Times New Roman" w:cs="Times New Roman"/>
          <w:szCs w:val="24"/>
        </w:rPr>
        <w:t xml:space="preserve">ποκειμενική επιλογή είναι κοινωνικά καθορισμένη. </w:t>
      </w:r>
    </w:p>
    <w:p w14:paraId="2C0FBEF4"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Η αναπαραγωγή μαζί με τη διατροφή-</w:t>
      </w:r>
      <w:proofErr w:type="spellStart"/>
      <w:r w:rsidRPr="00310F5F">
        <w:rPr>
          <w:rFonts w:eastAsia="Times New Roman" w:cs="Times New Roman"/>
          <w:szCs w:val="24"/>
        </w:rPr>
        <w:t>αφοτερίωση</w:t>
      </w:r>
      <w:proofErr w:type="spellEnd"/>
      <w:r w:rsidRPr="00310F5F">
        <w:rPr>
          <w:rFonts w:eastAsia="Times New Roman" w:cs="Times New Roman"/>
          <w:szCs w:val="24"/>
        </w:rPr>
        <w:t xml:space="preserve"> είναι φαινόμενα ταυτόσημα με την έννοια της ζωής. Είναι η ίδια η ζωή. Δεν θα υπήρχε ζωή χωρίς τη διαρκή </w:t>
      </w:r>
      <w:proofErr w:type="spellStart"/>
      <w:r w:rsidRPr="00310F5F">
        <w:rPr>
          <w:rFonts w:eastAsia="Times New Roman" w:cs="Times New Roman"/>
          <w:szCs w:val="24"/>
        </w:rPr>
        <w:t>αυτοανανέωσή</w:t>
      </w:r>
      <w:proofErr w:type="spellEnd"/>
      <w:r w:rsidRPr="00310F5F">
        <w:rPr>
          <w:rFonts w:eastAsia="Times New Roman" w:cs="Times New Roman"/>
          <w:szCs w:val="24"/>
        </w:rPr>
        <w:t xml:space="preserve"> της. Και αυτό στον άνθρωπο και στους άλλους </w:t>
      </w:r>
      <w:r w:rsidRPr="00310F5F">
        <w:rPr>
          <w:rFonts w:eastAsia="Times New Roman" w:cs="Times New Roman"/>
          <w:szCs w:val="24"/>
        </w:rPr>
        <w:t xml:space="preserve">ανώτερους οργανισμούς γίνεται μόνο με τη συνεύρεση αρσενικού και θηλυκού. Επομένως, αυτή η συνεύρεση είναι νόμος της ζωής, δεν είναι τυχαία επιλογή. </w:t>
      </w:r>
    </w:p>
    <w:p w14:paraId="2C0FBEF5"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 xml:space="preserve">(Στο σημείο αυτό </w:t>
      </w:r>
      <w:r>
        <w:rPr>
          <w:rFonts w:eastAsia="Times New Roman" w:cs="Times New Roman"/>
          <w:szCs w:val="24"/>
        </w:rPr>
        <w:t>κ</w:t>
      </w:r>
      <w:r w:rsidRPr="00310F5F">
        <w:rPr>
          <w:rFonts w:eastAsia="Times New Roman" w:cs="Times New Roman"/>
          <w:szCs w:val="24"/>
        </w:rPr>
        <w:t>τυπάει το κουδούνι λήξεως του χρόνου ομιλίας του κυρίου Βουλευτή)</w:t>
      </w:r>
    </w:p>
    <w:p w14:paraId="2C0FBEF6"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Ένα λεπτό ακόμα, κύριε</w:t>
      </w:r>
      <w:r w:rsidRPr="00310F5F">
        <w:rPr>
          <w:rFonts w:eastAsia="Times New Roman" w:cs="Times New Roman"/>
          <w:szCs w:val="24"/>
        </w:rPr>
        <w:t xml:space="preserve"> Πρόεδρε.</w:t>
      </w:r>
    </w:p>
    <w:p w14:paraId="2C0FBEF7"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 xml:space="preserve">Παρ’ όλα αυτά, εάν κάποια μικροαστικά στοιχεία επιμένουν να αναγάγουν την ομοφυλία σχεδόν σε αρετή, εμάς δεν μας παραξενεύει καθόλου. Ούτε μας παραξενεύει το γεγονός ότι οι αριστερές ηγεσίες και ο δήθεν </w:t>
      </w:r>
      <w:proofErr w:type="spellStart"/>
      <w:r w:rsidRPr="00310F5F">
        <w:rPr>
          <w:rFonts w:eastAsia="Times New Roman" w:cs="Times New Roman"/>
          <w:szCs w:val="24"/>
        </w:rPr>
        <w:t>δεξιούλης</w:t>
      </w:r>
      <w:proofErr w:type="spellEnd"/>
      <w:r w:rsidRPr="00310F5F">
        <w:rPr>
          <w:rFonts w:eastAsia="Times New Roman" w:cs="Times New Roman"/>
          <w:szCs w:val="24"/>
        </w:rPr>
        <w:t xml:space="preserve"> μικροαστικός </w:t>
      </w:r>
      <w:proofErr w:type="spellStart"/>
      <w:r w:rsidRPr="00310F5F">
        <w:rPr>
          <w:rFonts w:eastAsia="Times New Roman" w:cs="Times New Roman"/>
          <w:szCs w:val="24"/>
        </w:rPr>
        <w:t>επαναστατισμός</w:t>
      </w:r>
      <w:proofErr w:type="spellEnd"/>
      <w:r w:rsidRPr="00310F5F">
        <w:rPr>
          <w:rFonts w:eastAsia="Times New Roman" w:cs="Times New Roman"/>
          <w:szCs w:val="24"/>
        </w:rPr>
        <w:t xml:space="preserve"> θέλου</w:t>
      </w:r>
      <w:r w:rsidRPr="00310F5F">
        <w:rPr>
          <w:rFonts w:eastAsia="Times New Roman" w:cs="Times New Roman"/>
          <w:szCs w:val="24"/>
        </w:rPr>
        <w:t>ν να εμπλουτίσουν το πρόγραμμά τους με τα δικαιώματα των ομοφυλόφιλων. Ο πολιτικός ερμαφροδιτισμός, άλλωστε, σ’ αυτήν εδώ τη χώρα πάει πακέτο με κάθε λογής ερμαφροδιτισμό.</w:t>
      </w:r>
    </w:p>
    <w:p w14:paraId="2C0FBEF8"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szCs w:val="24"/>
        </w:rPr>
        <w:t>Ευχαριστώ.</w:t>
      </w:r>
    </w:p>
    <w:p w14:paraId="2C0FBEF9" w14:textId="77777777" w:rsidR="0032345F" w:rsidRDefault="00CA05C6">
      <w:pPr>
        <w:spacing w:after="0" w:line="600" w:lineRule="auto"/>
        <w:ind w:firstLine="720"/>
        <w:contextualSpacing/>
        <w:jc w:val="center"/>
        <w:rPr>
          <w:rFonts w:eastAsia="Times New Roman" w:cs="Times New Roman"/>
          <w:szCs w:val="24"/>
        </w:rPr>
      </w:pPr>
      <w:r w:rsidRPr="00310F5F">
        <w:rPr>
          <w:rFonts w:eastAsia="Times New Roman" w:cs="Times New Roman"/>
          <w:szCs w:val="24"/>
        </w:rPr>
        <w:t>(Χειροκροτήματα από την πτέρυγα της Χρυσής Αυγής)</w:t>
      </w:r>
    </w:p>
    <w:p w14:paraId="2C0FBEFA" w14:textId="77777777" w:rsidR="0032345F" w:rsidRDefault="00CA05C6">
      <w:pPr>
        <w:spacing w:after="0" w:line="600" w:lineRule="auto"/>
        <w:ind w:firstLine="720"/>
        <w:contextualSpacing/>
        <w:jc w:val="both"/>
        <w:rPr>
          <w:rFonts w:eastAsia="Times New Roman" w:cs="Times New Roman"/>
          <w:szCs w:val="24"/>
        </w:rPr>
      </w:pPr>
      <w:r w:rsidRPr="00310F5F">
        <w:rPr>
          <w:rFonts w:eastAsia="Times New Roman" w:cs="Times New Roman"/>
          <w:b/>
          <w:szCs w:val="24"/>
        </w:rPr>
        <w:t xml:space="preserve">ΠΡΟΕΔΡΕΥΩΝ (Γεώργιος </w:t>
      </w:r>
      <w:proofErr w:type="spellStart"/>
      <w:r w:rsidRPr="00310F5F">
        <w:rPr>
          <w:rFonts w:eastAsia="Times New Roman" w:cs="Times New Roman"/>
          <w:b/>
          <w:szCs w:val="24"/>
        </w:rPr>
        <w:t>Λα</w:t>
      </w:r>
      <w:r w:rsidRPr="00310F5F">
        <w:rPr>
          <w:rFonts w:eastAsia="Times New Roman" w:cs="Times New Roman"/>
          <w:b/>
          <w:szCs w:val="24"/>
        </w:rPr>
        <w:t>μπρούλης</w:t>
      </w:r>
      <w:proofErr w:type="spellEnd"/>
      <w:r w:rsidRPr="00310F5F">
        <w:rPr>
          <w:rFonts w:eastAsia="Times New Roman" w:cs="Times New Roman"/>
          <w:b/>
          <w:szCs w:val="24"/>
        </w:rPr>
        <w:t xml:space="preserve">): </w:t>
      </w:r>
      <w:r w:rsidRPr="00310F5F">
        <w:rPr>
          <w:rFonts w:eastAsia="Times New Roman" w:cs="Times New Roman"/>
          <w:szCs w:val="24"/>
        </w:rPr>
        <w:t>Συνεχίζουμε με τον κ. Οδυσσέα Κωνσταντινόπουλο εκ μέρους της Δημοκρατικής Συμπαράταξης.</w:t>
      </w:r>
    </w:p>
    <w:p w14:paraId="2C0FBEFB"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b/>
          <w:szCs w:val="24"/>
        </w:rPr>
        <w:t>ΟΔΥΣΣΕΑΣ ΚΩΝΣΤΑΝΤΙΝΟΠΟΥΛΟΣ:</w:t>
      </w:r>
      <w:r w:rsidRPr="000D69FA">
        <w:rPr>
          <w:rFonts w:eastAsia="Times New Roman" w:cs="Times New Roman"/>
          <w:szCs w:val="24"/>
        </w:rPr>
        <w:t xml:space="preserve"> Κυρίες και κύριοι συνάδελφοι, δυστυχώς, η ακροδεξιά συνύπαρξη στην Κυβέρνηση έδωσε άλλοθι στους νεοναζί.</w:t>
      </w:r>
    </w:p>
    <w:p w14:paraId="2C0FBEFC" w14:textId="77777777" w:rsidR="0032345F" w:rsidRDefault="00CA05C6">
      <w:pPr>
        <w:spacing w:after="0" w:line="600" w:lineRule="auto"/>
        <w:ind w:firstLine="709"/>
        <w:jc w:val="center"/>
        <w:rPr>
          <w:rFonts w:eastAsia="Times New Roman" w:cs="Times New Roman"/>
          <w:szCs w:val="24"/>
        </w:rPr>
      </w:pPr>
      <w:r w:rsidRPr="000D69FA">
        <w:rPr>
          <w:rFonts w:eastAsia="Times New Roman" w:cs="Times New Roman"/>
          <w:szCs w:val="24"/>
        </w:rPr>
        <w:t>(Γέλωτες από την πτέρυγα</w:t>
      </w:r>
      <w:r w:rsidRPr="000D69FA">
        <w:rPr>
          <w:rFonts w:eastAsia="Times New Roman" w:cs="Times New Roman"/>
          <w:szCs w:val="24"/>
        </w:rPr>
        <w:t xml:space="preserve"> της Χρυσής Αυγής)</w:t>
      </w:r>
    </w:p>
    <w:p w14:paraId="2C0FBEFD"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Τι είναι νεοναζί, γιατί έφυγαν τα παιδιά. Ποιοι είναι οι νεοναζί σήμερα και τι λένε; </w:t>
      </w:r>
    </w:p>
    <w:p w14:paraId="2C0FBEFE"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Είναι αυτοί που θέλουν να είναι πατριώτες, αλλά χαιρετούν το ίδιο με τον Χίτλερ. Τι θα έκαναν αν βρίσκονταν σε εκείνη την εποχή; </w:t>
      </w:r>
    </w:p>
    <w:p w14:paraId="2C0FBEFF"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Είναι οι ίδιοι οι </w:t>
      </w:r>
      <w:r w:rsidRPr="000D69FA">
        <w:rPr>
          <w:rFonts w:eastAsia="Times New Roman" w:cs="Times New Roman"/>
          <w:szCs w:val="24"/>
        </w:rPr>
        <w:t>νεοναζί, οι οποίοι λένε για τα παιδιά με ειδικές ανάγκες, που μπορεί να είναι αδέρφια των παιδιών που μας επισκέπτονται, φίλοι, ότι «αυτά δεν χρειάζονται, πρέπει να τους ρίξουμε στον Καιάδα».</w:t>
      </w:r>
    </w:p>
    <w:p w14:paraId="2C0FBF00"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b/>
          <w:szCs w:val="24"/>
        </w:rPr>
        <w:t>ΔΗΜΗΤΡΙΟΣ ΚΟΥΚΟΥΤΣΗΣ:</w:t>
      </w:r>
      <w:r w:rsidRPr="000D69FA">
        <w:rPr>
          <w:rFonts w:eastAsia="Times New Roman" w:cs="Times New Roman"/>
          <w:szCs w:val="24"/>
        </w:rPr>
        <w:t xml:space="preserve"> Δεν ντρέπεσαι λιγάκι;</w:t>
      </w:r>
    </w:p>
    <w:p w14:paraId="2C0FBF01"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b/>
          <w:szCs w:val="24"/>
        </w:rPr>
        <w:t xml:space="preserve">ΟΔΥΣΣΕΑΣ </w:t>
      </w:r>
      <w:r w:rsidRPr="000D69FA">
        <w:rPr>
          <w:rFonts w:eastAsia="Times New Roman" w:cs="Times New Roman"/>
          <w:b/>
          <w:szCs w:val="24"/>
        </w:rPr>
        <w:t>ΚΩΝΣΤΑΝΤΙΝΟΠΟΥΛΟΣ:</w:t>
      </w:r>
      <w:r w:rsidRPr="000D69FA">
        <w:rPr>
          <w:rFonts w:eastAsia="Times New Roman" w:cs="Times New Roman"/>
          <w:szCs w:val="24"/>
        </w:rPr>
        <w:t xml:space="preserve"> Και ευτυχώς οι </w:t>
      </w:r>
      <w:proofErr w:type="spellStart"/>
      <w:r w:rsidRPr="000D69FA">
        <w:rPr>
          <w:rFonts w:eastAsia="Times New Roman" w:cs="Times New Roman"/>
          <w:szCs w:val="24"/>
        </w:rPr>
        <w:t>Παραολυμπιονίκες</w:t>
      </w:r>
      <w:proofErr w:type="spellEnd"/>
      <w:r w:rsidRPr="000D69FA">
        <w:rPr>
          <w:rFonts w:eastAsia="Times New Roman" w:cs="Times New Roman"/>
          <w:szCs w:val="24"/>
        </w:rPr>
        <w:t xml:space="preserve"> μας τους έστειλαν το σωστό μήνυμα.</w:t>
      </w:r>
    </w:p>
    <w:p w14:paraId="2C0FBF02"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Δυστυχώς, κύριοι της Κυβέρνησης, πείτε μας τους φίλους σας να σας πούμε ποιοι είσαστε και οι φίλοι σας και συνεργάτες σας σήμερα έδωσαν ένα </w:t>
      </w:r>
      <w:proofErr w:type="spellStart"/>
      <w:r w:rsidRPr="000D69FA">
        <w:rPr>
          <w:rFonts w:eastAsia="Times New Roman" w:cs="Times New Roman"/>
          <w:szCs w:val="24"/>
        </w:rPr>
        <w:t>ομοφοβικό</w:t>
      </w:r>
      <w:proofErr w:type="spellEnd"/>
      <w:r w:rsidRPr="000D69FA">
        <w:rPr>
          <w:rFonts w:eastAsia="Times New Roman" w:cs="Times New Roman"/>
          <w:szCs w:val="24"/>
        </w:rPr>
        <w:t xml:space="preserve"> ρεσιτάλ, εδώ και έξω</w:t>
      </w:r>
      <w:r w:rsidRPr="000D69FA">
        <w:rPr>
          <w:rFonts w:eastAsia="Times New Roman" w:cs="Times New Roman"/>
          <w:szCs w:val="24"/>
        </w:rPr>
        <w:t>, για μερικά «</w:t>
      </w:r>
      <w:proofErr w:type="spellStart"/>
      <w:r w:rsidRPr="000D69FA">
        <w:rPr>
          <w:rFonts w:eastAsia="Times New Roman" w:cs="Times New Roman"/>
          <w:szCs w:val="24"/>
        </w:rPr>
        <w:t>ψηφαλάκια</w:t>
      </w:r>
      <w:proofErr w:type="spellEnd"/>
      <w:r w:rsidRPr="000D69FA">
        <w:rPr>
          <w:rFonts w:eastAsia="Times New Roman" w:cs="Times New Roman"/>
          <w:szCs w:val="24"/>
        </w:rPr>
        <w:t>». Αυτοί είσαστε: πάνω από όλα η καρέκλα, η Κυβέρνηση. Θα το αποδεχτείτε και αυτό!</w:t>
      </w:r>
    </w:p>
    <w:p w14:paraId="2C0FBF03"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Κυρίες και κύριοι, ανέβηκα εδώ σήμερα να μιλήσουμε για την τροπολογία που κατέθεσε χθες ο κ. </w:t>
      </w:r>
      <w:proofErr w:type="spellStart"/>
      <w:r w:rsidRPr="000D69FA">
        <w:rPr>
          <w:rFonts w:eastAsia="Times New Roman" w:cs="Times New Roman"/>
          <w:szCs w:val="24"/>
        </w:rPr>
        <w:t>Χαρίτσης</w:t>
      </w:r>
      <w:proofErr w:type="spellEnd"/>
      <w:r w:rsidRPr="000D69FA">
        <w:rPr>
          <w:rFonts w:eastAsia="Times New Roman" w:cs="Times New Roman"/>
          <w:szCs w:val="24"/>
        </w:rPr>
        <w:t>. Έφερε μία τροπολογία, δέκα λεπτά πριν από το τέ</w:t>
      </w:r>
      <w:r w:rsidRPr="000D69FA">
        <w:rPr>
          <w:rFonts w:eastAsia="Times New Roman" w:cs="Times New Roman"/>
          <w:szCs w:val="24"/>
        </w:rPr>
        <w:t>λος του νομοσχεδίου. Όλα τα κόμματα -και εγώ και ο κ. Λοβέρδος από τη Δημοκρατική Συμπαράταξη- ζητήσαμε να μας δοθεί χρόνος να τη διαβάσουμε, γιατί πιστεύαμε ότι κάτι κρύβει. Και πραγματικά, παρ’ ότι στηρίξαμε με όλες μας τις δυνάμεις το νομοσχέδιο και πισ</w:t>
      </w:r>
      <w:r w:rsidRPr="000D69FA">
        <w:rPr>
          <w:rFonts w:eastAsia="Times New Roman" w:cs="Times New Roman"/>
          <w:szCs w:val="24"/>
        </w:rPr>
        <w:t xml:space="preserve">τεύαμε ότι μπορεί να έχει μια διαφορετική αντίληψη για τα πράγματα, για ακόμη μία φορά πέσαμε έξω και με τον κ. </w:t>
      </w:r>
      <w:proofErr w:type="spellStart"/>
      <w:r w:rsidRPr="000D69FA">
        <w:rPr>
          <w:rFonts w:eastAsia="Times New Roman" w:cs="Times New Roman"/>
          <w:szCs w:val="24"/>
        </w:rPr>
        <w:t>Χαρίτση</w:t>
      </w:r>
      <w:proofErr w:type="spellEnd"/>
      <w:r w:rsidRPr="000D69FA">
        <w:rPr>
          <w:rFonts w:eastAsia="Times New Roman" w:cs="Times New Roman"/>
          <w:szCs w:val="24"/>
        </w:rPr>
        <w:t>.</w:t>
      </w:r>
    </w:p>
    <w:p w14:paraId="2C0FBF04"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Τι συμβαίνει, όμως, με το άρθρο που αφορά τις </w:t>
      </w:r>
      <w:r>
        <w:rPr>
          <w:rFonts w:eastAsia="Times New Roman" w:cs="Times New Roman"/>
          <w:szCs w:val="24"/>
        </w:rPr>
        <w:t>δ</w:t>
      </w:r>
      <w:r w:rsidRPr="000D69FA">
        <w:rPr>
          <w:rFonts w:eastAsia="Times New Roman" w:cs="Times New Roman"/>
          <w:szCs w:val="24"/>
        </w:rPr>
        <w:t xml:space="preserve">ημοτικές </w:t>
      </w:r>
      <w:r>
        <w:rPr>
          <w:rFonts w:eastAsia="Times New Roman" w:cs="Times New Roman"/>
          <w:szCs w:val="24"/>
        </w:rPr>
        <w:t>ε</w:t>
      </w:r>
      <w:r w:rsidRPr="000D69FA">
        <w:rPr>
          <w:rFonts w:eastAsia="Times New Roman" w:cs="Times New Roman"/>
          <w:szCs w:val="24"/>
        </w:rPr>
        <w:t xml:space="preserve">πιχειρήσεις </w:t>
      </w:r>
      <w:r>
        <w:rPr>
          <w:rFonts w:eastAsia="Times New Roman" w:cs="Times New Roman"/>
          <w:szCs w:val="24"/>
        </w:rPr>
        <w:t>ύ</w:t>
      </w:r>
      <w:r w:rsidRPr="000D69FA">
        <w:rPr>
          <w:rFonts w:eastAsia="Times New Roman" w:cs="Times New Roman"/>
          <w:szCs w:val="24"/>
        </w:rPr>
        <w:t xml:space="preserve">δρευσης και </w:t>
      </w:r>
      <w:r>
        <w:rPr>
          <w:rFonts w:eastAsia="Times New Roman" w:cs="Times New Roman"/>
          <w:szCs w:val="24"/>
        </w:rPr>
        <w:t>α</w:t>
      </w:r>
      <w:r w:rsidRPr="000D69FA">
        <w:rPr>
          <w:rFonts w:eastAsia="Times New Roman" w:cs="Times New Roman"/>
          <w:szCs w:val="24"/>
        </w:rPr>
        <w:t>ποχέτευσης; Τόσον καιρό λέγατε για το παραμύθι ότι ε</w:t>
      </w:r>
      <w:r w:rsidRPr="000D69FA">
        <w:rPr>
          <w:rFonts w:eastAsia="Times New Roman" w:cs="Times New Roman"/>
          <w:szCs w:val="24"/>
        </w:rPr>
        <w:t>ίσαστε πρώτοι σε απορρόφηση σε όλη την Ευρώπη και σας λέγαμε, κύριοι, ότι θα χάσετε 1,3 δισεκατομμύρι</w:t>
      </w:r>
      <w:r>
        <w:rPr>
          <w:rFonts w:eastAsia="Times New Roman" w:cs="Times New Roman"/>
          <w:szCs w:val="24"/>
        </w:rPr>
        <w:t>ο</w:t>
      </w:r>
      <w:r w:rsidRPr="000D69FA">
        <w:rPr>
          <w:rFonts w:eastAsia="Times New Roman" w:cs="Times New Roman"/>
          <w:szCs w:val="24"/>
        </w:rPr>
        <w:t xml:space="preserve">. Έρχεται ο κ. </w:t>
      </w:r>
      <w:proofErr w:type="spellStart"/>
      <w:r w:rsidRPr="000D69FA">
        <w:rPr>
          <w:rFonts w:eastAsia="Times New Roman" w:cs="Times New Roman"/>
          <w:szCs w:val="24"/>
        </w:rPr>
        <w:t>Χαρίτσης</w:t>
      </w:r>
      <w:proofErr w:type="spellEnd"/>
      <w:r w:rsidRPr="000D69FA">
        <w:rPr>
          <w:rFonts w:eastAsia="Times New Roman" w:cs="Times New Roman"/>
          <w:szCs w:val="24"/>
        </w:rPr>
        <w:t xml:space="preserve"> σήμερα και μας βάζει τα έργα τα οποία ήταν με κοινοτικούς πόρους από πόρους του Προγράμματος Δημοσίων Επενδύσεων. Και βεβαίως, ο κ</w:t>
      </w:r>
      <w:r w:rsidRPr="000D69FA">
        <w:rPr>
          <w:rFonts w:eastAsia="Times New Roman" w:cs="Times New Roman"/>
          <w:szCs w:val="24"/>
        </w:rPr>
        <w:t>. Σταθάκης, στην αίτηση κατάθεσης εγγράφων μου, μου είπε τον Μάρτιο ότι χίλια τετρακόσια τριάντα ένα έργα του ΕΣΠΑ, ύψους 1,3 δισεκατομμυρί</w:t>
      </w:r>
      <w:r>
        <w:rPr>
          <w:rFonts w:eastAsia="Times New Roman" w:cs="Times New Roman"/>
          <w:szCs w:val="24"/>
        </w:rPr>
        <w:t>ου</w:t>
      </w:r>
      <w:r w:rsidRPr="000D69FA">
        <w:rPr>
          <w:rFonts w:eastAsia="Times New Roman" w:cs="Times New Roman"/>
          <w:szCs w:val="24"/>
        </w:rPr>
        <w:t xml:space="preserve">, δεν ολοκληρώθηκαν σε αυτήν την περίοδο. </w:t>
      </w:r>
    </w:p>
    <w:p w14:paraId="2C0FBF05"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Είναι εδώ μέσα, σε αυτόν τον πίνακα, τα έργα, κύριοι. Αυτά τα έργα που φ</w:t>
      </w:r>
      <w:r w:rsidRPr="000D69FA">
        <w:rPr>
          <w:rFonts w:eastAsia="Times New Roman" w:cs="Times New Roman"/>
          <w:szCs w:val="24"/>
        </w:rPr>
        <w:t xml:space="preserve">έρνετε σήμερα από την πίσω πόρτα, γιατί η κ. Κρέτσου σας έχει πει και έχετε συμφωνήσει μαζί της, ότι όσα έργα δεν έχουν ολοκληρωθεί ως 31-12-2015, θα καλυφθούν από εθνικούς πόρους, τα φέρνετε τώρα. </w:t>
      </w:r>
    </w:p>
    <w:p w14:paraId="2C0FBF06"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Πείτε μας πόσα είναι αυτά τα έργα; Και γιατί βάζετε μόνο </w:t>
      </w:r>
      <w:r w:rsidRPr="000D69FA">
        <w:rPr>
          <w:rFonts w:eastAsia="Times New Roman" w:cs="Times New Roman"/>
          <w:szCs w:val="24"/>
        </w:rPr>
        <w:t xml:space="preserve">αυτά τα έργα, αφού θα φέρετε και τα υπόλοιπα, και δεν βάζετε και άλλα έργα, τα οποία είναι πολύ πιο σημαντικά –ή πείτε το ανάλογα- για τη χώρα; </w:t>
      </w:r>
    </w:p>
    <w:p w14:paraId="2C0FBF07"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Αγαπητοί συνάδελφοι της Νέας Δημοκρατίας, επειδή δεν σας έχω ακούσει, θέλω να ξέρω ποια είναι η άποψή σας. Θα σ</w:t>
      </w:r>
      <w:r w:rsidRPr="000D69FA">
        <w:rPr>
          <w:rFonts w:eastAsia="Times New Roman" w:cs="Times New Roman"/>
          <w:szCs w:val="24"/>
        </w:rPr>
        <w:t xml:space="preserve">υμφωνήσουν και τα υπόλοιπα κόμματα σε μια τροπολογία, όπου στέλνουν τον λογαριασμό στους πολίτες και το παραμύθι του κ. Τσίπρα ότι είμαστε πρώτοι σε απορροφητικότητα έληξε σήμερα; </w:t>
      </w:r>
    </w:p>
    <w:p w14:paraId="2C0FBF08"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Καλούμε τα κόμματα της Αντιπολίτευσης να μην ψηφίσουν αυτήν την τροπολογία.</w:t>
      </w:r>
      <w:r w:rsidRPr="000D69FA">
        <w:rPr>
          <w:rFonts w:eastAsia="Times New Roman" w:cs="Times New Roman"/>
          <w:szCs w:val="24"/>
        </w:rPr>
        <w:t xml:space="preserve"> Αυτή η τροπολογία δίνει άλλοθι στα παραμύθια της Κυβέρνησης και του κ. Τσίπρα. Δυστυχώς, κύριοι συνάδελφοι, και αυτό το παραμύθι του ΣΥΡΙΖΑ είχε τον δικό του δράκο.</w:t>
      </w:r>
    </w:p>
    <w:p w14:paraId="2C0FBF09"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Σας ευχαριστώ πολύ.</w:t>
      </w:r>
    </w:p>
    <w:p w14:paraId="2C0FBF0A"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(Χειροκροτήματα από την πτέρυγα της Δημοκρατικής Συμπαράταξης ΠΑΣΟΚ-ΔΗ</w:t>
      </w:r>
      <w:r w:rsidRPr="000D69FA">
        <w:rPr>
          <w:rFonts w:eastAsia="Times New Roman" w:cs="Times New Roman"/>
          <w:szCs w:val="24"/>
        </w:rPr>
        <w:t>ΜΑΡ)</w:t>
      </w:r>
    </w:p>
    <w:p w14:paraId="2C0FBF0B"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b/>
          <w:szCs w:val="24"/>
        </w:rPr>
        <w:t xml:space="preserve">ΠΡΟΕΔΡΕΥΩΝ (Γεώργιος </w:t>
      </w:r>
      <w:proofErr w:type="spellStart"/>
      <w:r w:rsidRPr="000D69FA">
        <w:rPr>
          <w:rFonts w:eastAsia="Times New Roman" w:cs="Times New Roman"/>
          <w:b/>
          <w:szCs w:val="24"/>
        </w:rPr>
        <w:t>Λαμπρούλης</w:t>
      </w:r>
      <w:proofErr w:type="spellEnd"/>
      <w:r w:rsidRPr="000D69FA">
        <w:rPr>
          <w:rFonts w:eastAsia="Times New Roman" w:cs="Times New Roman"/>
          <w:b/>
          <w:szCs w:val="24"/>
        </w:rPr>
        <w:t>):</w:t>
      </w:r>
      <w:r w:rsidRPr="000D69FA">
        <w:rPr>
          <w:rFonts w:eastAsia="Times New Roman" w:cs="Times New Roman"/>
          <w:szCs w:val="24"/>
        </w:rPr>
        <w:t xml:space="preserve"> Ευχαριστούμε τον κ. Κωνσταντινόπουλο και για την οικονομία του χρόνου.</w:t>
      </w:r>
    </w:p>
    <w:p w14:paraId="2C0FBF0C"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Τον λόγο έχει ο κ. Γεώργιος Πάλλης από τον ΣΥΡΙΖΑ.</w:t>
      </w:r>
    </w:p>
    <w:p w14:paraId="2C0FBF0D"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Κύριε Πάλλη, έχετε τον λόγο.</w:t>
      </w:r>
    </w:p>
    <w:p w14:paraId="2C0FBF0E"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b/>
          <w:szCs w:val="24"/>
        </w:rPr>
        <w:t xml:space="preserve">ΓΕΩΡΓΙΟΣ ΠΑΛΛΗΣ: </w:t>
      </w:r>
      <w:r w:rsidRPr="000D69FA">
        <w:rPr>
          <w:rFonts w:eastAsia="Times New Roman" w:cs="Times New Roman"/>
          <w:szCs w:val="24"/>
        </w:rPr>
        <w:t>Κυρίες και κύριοι συνάδελφοι, Ψηφίζουμε ένα νομοσ</w:t>
      </w:r>
      <w:r w:rsidRPr="000D69FA">
        <w:rPr>
          <w:rFonts w:eastAsia="Times New Roman" w:cs="Times New Roman"/>
          <w:szCs w:val="24"/>
        </w:rPr>
        <w:t xml:space="preserve">χέδιο σήμερα ως Σώμα του Κοινοβουλίου, το οποίο, κατ’ αρχάς, έρχεται να προσαρμόσει τρεις </w:t>
      </w:r>
      <w:r>
        <w:rPr>
          <w:rFonts w:eastAsia="Times New Roman" w:cs="Times New Roman"/>
          <w:szCs w:val="24"/>
        </w:rPr>
        <w:t>ο</w:t>
      </w:r>
      <w:r w:rsidRPr="000D69FA">
        <w:rPr>
          <w:rFonts w:eastAsia="Times New Roman" w:cs="Times New Roman"/>
          <w:szCs w:val="24"/>
        </w:rPr>
        <w:t xml:space="preserve">δηγίες και προσπαθεί να τις κωδικοποιήσει. Αφορούν την εφαρμογή της ίσης μεταχείρισης προσώπων ασχέτως φυλετικής, </w:t>
      </w:r>
      <w:proofErr w:type="spellStart"/>
      <w:r w:rsidRPr="000D69FA">
        <w:rPr>
          <w:rFonts w:eastAsia="Times New Roman" w:cs="Times New Roman"/>
          <w:szCs w:val="24"/>
        </w:rPr>
        <w:t>εθνοτικής</w:t>
      </w:r>
      <w:proofErr w:type="spellEnd"/>
      <w:r w:rsidRPr="000D69FA">
        <w:rPr>
          <w:rFonts w:eastAsia="Times New Roman" w:cs="Times New Roman"/>
          <w:szCs w:val="24"/>
        </w:rPr>
        <w:t xml:space="preserve"> τους καταγωγής, τη διαμόρφωση γενικού πλα</w:t>
      </w:r>
      <w:r w:rsidRPr="000D69FA">
        <w:rPr>
          <w:rFonts w:eastAsia="Times New Roman" w:cs="Times New Roman"/>
          <w:szCs w:val="24"/>
        </w:rPr>
        <w:t>ισίου για την ίση μεταχείριση στην απασχόληση και την εργασία και στα μέτρα, που διευκολύνουν την άσκηση των δικαιωμάτων των εργαζομένων στο πλαίσιο της ελεύθερης κυκλοφορίας των εργαζομένων.</w:t>
      </w:r>
    </w:p>
    <w:p w14:paraId="2C0FBF0F"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Επιλέγεται να καταργηθεί ο ν.3304/2005 με σκοπό τη δημιουργία εν</w:t>
      </w:r>
      <w:r w:rsidRPr="000D69FA">
        <w:rPr>
          <w:rFonts w:eastAsia="Times New Roman" w:cs="Times New Roman"/>
          <w:szCs w:val="24"/>
        </w:rPr>
        <w:t>ός ενιαίου, νομικού, άρτιου και σαφούς πλαισίου εφαρμογής της ίσης μεταχείρισης και αυτό νομίζω ότι το αναγνωρίζουμε όλοι διακομματικά και μπορούμε να αναφέρουμε εδώ πέρα ότι από το Υπουργείο Δικαιοσύνης όλο αυτό το διάστημα έχουμε δει άρτια νομοσχέδια, πο</w:t>
      </w:r>
      <w:r w:rsidRPr="000D69FA">
        <w:rPr>
          <w:rFonts w:eastAsia="Times New Roman" w:cs="Times New Roman"/>
          <w:szCs w:val="24"/>
        </w:rPr>
        <w:t xml:space="preserve">υ διευκολύνουν και τη δουλειά μας στις </w:t>
      </w:r>
      <w:r>
        <w:rPr>
          <w:rFonts w:eastAsia="Times New Roman" w:cs="Times New Roman"/>
          <w:szCs w:val="24"/>
        </w:rPr>
        <w:t>ε</w:t>
      </w:r>
      <w:r w:rsidRPr="000D69FA">
        <w:rPr>
          <w:rFonts w:eastAsia="Times New Roman" w:cs="Times New Roman"/>
          <w:szCs w:val="24"/>
        </w:rPr>
        <w:t xml:space="preserve">πιτροπές. </w:t>
      </w:r>
    </w:p>
    <w:p w14:paraId="2C0FBF10"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Όσον αφορά την ανάλυση της έννοιας της </w:t>
      </w:r>
      <w:proofErr w:type="spellStart"/>
      <w:r w:rsidRPr="000D69FA">
        <w:rPr>
          <w:rFonts w:eastAsia="Times New Roman" w:cs="Times New Roman"/>
          <w:szCs w:val="24"/>
        </w:rPr>
        <w:t>εθνοφυλετικής</w:t>
      </w:r>
      <w:proofErr w:type="spellEnd"/>
      <w:r w:rsidRPr="000D69FA">
        <w:rPr>
          <w:rFonts w:eastAsia="Times New Roman" w:cs="Times New Roman"/>
          <w:szCs w:val="24"/>
        </w:rPr>
        <w:t xml:space="preserve"> καταγωγής, εισάγουμε όρους πέρα από την </w:t>
      </w:r>
      <w:r>
        <w:rPr>
          <w:rFonts w:eastAsia="Times New Roman" w:cs="Times New Roman"/>
          <w:szCs w:val="24"/>
        </w:rPr>
        <w:t>ο</w:t>
      </w:r>
      <w:r w:rsidRPr="000D69FA">
        <w:rPr>
          <w:rFonts w:eastAsia="Times New Roman" w:cs="Times New Roman"/>
          <w:szCs w:val="24"/>
        </w:rPr>
        <w:t xml:space="preserve">δηγία, φυλή, χρώμα, εθνική καταγωγή, γενεαλογικές καταβολές -η </w:t>
      </w:r>
      <w:r>
        <w:rPr>
          <w:rFonts w:eastAsia="Times New Roman" w:cs="Times New Roman"/>
          <w:szCs w:val="24"/>
        </w:rPr>
        <w:t>ο</w:t>
      </w:r>
      <w:r w:rsidRPr="000D69FA">
        <w:rPr>
          <w:rFonts w:eastAsia="Times New Roman" w:cs="Times New Roman"/>
          <w:szCs w:val="24"/>
        </w:rPr>
        <w:t>δηγία δεν περιέχει θρησκεία και άλλες πεποιθήσε</w:t>
      </w:r>
      <w:r w:rsidRPr="000D69FA">
        <w:rPr>
          <w:rFonts w:eastAsia="Times New Roman" w:cs="Times New Roman"/>
          <w:szCs w:val="24"/>
        </w:rPr>
        <w:t>ις- όπως εισάγεται και η έννοια της χρόνιας ασθένειας, οικογενειακής κατάστασης, κοινωνικής κατάστασης, ο όρος «γενετήσιος προσανατολισμός». Ο όρος «σεξουαλικός προσανατολισμός», η ταυτότητα φύλου και τα χαρακτηριστικά φύλου αναφέρονται ρητά σε αυτό το νομ</w:t>
      </w:r>
      <w:r w:rsidRPr="000D69FA">
        <w:rPr>
          <w:rFonts w:eastAsia="Times New Roman" w:cs="Times New Roman"/>
          <w:szCs w:val="24"/>
        </w:rPr>
        <w:t>οσχέδιο.</w:t>
      </w:r>
    </w:p>
    <w:p w14:paraId="2C0FBF11"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Ο όρος «οικογενειακή κατάσταση», που επιλέχθηκε για να προστατεύσει τους ισχυρούς ιδιωτικούς δεσμούς, που αναπτύσσονται μεταξύ ενός ζεύγους οποιουδήποτε τύπου ένωσης και αν έχει επιλέξει, ενώ ο όρος «κοινωνικής κατάστασης» περιλαμβάνει συμπολίτες </w:t>
      </w:r>
      <w:r w:rsidRPr="000D69FA">
        <w:rPr>
          <w:rFonts w:eastAsia="Times New Roman" w:cs="Times New Roman"/>
          <w:szCs w:val="24"/>
        </w:rPr>
        <w:t>μας που έχουν τυχόν στιγματιστεί. Και αυτό το γνωρίζουμε όλοι μας πάρα πολύ καλά με ανθρώπους</w:t>
      </w:r>
      <w:r>
        <w:rPr>
          <w:rFonts w:eastAsia="Times New Roman" w:cs="Times New Roman"/>
          <w:szCs w:val="24"/>
        </w:rPr>
        <w:t>,</w:t>
      </w:r>
      <w:r w:rsidRPr="000D69FA">
        <w:rPr>
          <w:rFonts w:eastAsia="Times New Roman" w:cs="Times New Roman"/>
          <w:szCs w:val="24"/>
        </w:rPr>
        <w:t xml:space="preserve"> που ενδεχομένως έχουν περάσει από την φυλακή ή είναι </w:t>
      </w:r>
      <w:proofErr w:type="spellStart"/>
      <w:r w:rsidRPr="000D69FA">
        <w:rPr>
          <w:rFonts w:eastAsia="Times New Roman" w:cs="Times New Roman"/>
          <w:szCs w:val="24"/>
        </w:rPr>
        <w:t>τοξικοεξαρτημένοι</w:t>
      </w:r>
      <w:proofErr w:type="spellEnd"/>
      <w:r w:rsidRPr="000D69FA">
        <w:rPr>
          <w:rFonts w:eastAsia="Times New Roman" w:cs="Times New Roman"/>
          <w:szCs w:val="24"/>
        </w:rPr>
        <w:t xml:space="preserve"> και άλλες κατηγορίες πολλών συνανθρώπων μας που όντως όλοι γνωρίζουμε τι βιώνουν.</w:t>
      </w:r>
    </w:p>
    <w:p w14:paraId="2C0FBF12"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Στη συνέ</w:t>
      </w:r>
      <w:r w:rsidRPr="000D69FA">
        <w:rPr>
          <w:rFonts w:eastAsia="Times New Roman" w:cs="Times New Roman"/>
          <w:szCs w:val="24"/>
        </w:rPr>
        <w:t xml:space="preserve">χεια, το νομοσχέδιο ορίζει τον ενιαίο φορέα παρακολούθησης, προώθησης και εφαρμογής της αρχής της ίσης μεταχείρισης για όλους τους λόγους, που αναφέρονται στο νομοσχέδιο, και για τον ιδιωτικό και τον δημόσιο και τον ευρύτερο δημόσιο τομέα. Εδώ πέρα πρέπει </w:t>
      </w:r>
      <w:r w:rsidRPr="000D69FA">
        <w:rPr>
          <w:rFonts w:eastAsia="Times New Roman" w:cs="Times New Roman"/>
          <w:szCs w:val="24"/>
        </w:rPr>
        <w:t>να κατανοήσουμε όλοι ότι με το παρόν νομοσχέδιο κάνουμε κάτι, το οποίο κάποιες παρατάξεις δεν επιθυμούν να γίνει σε αυτή την χώρα. Επιθυμούν την πλήρη κυριαρχία των εργοδοτών και μόνο.</w:t>
      </w:r>
    </w:p>
    <w:p w14:paraId="2C0FBF13"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Όμως, έχουμε και δύο τμήματα, που αφορούν τον Συνήγορο του Πολίτη. Ο Συ</w:t>
      </w:r>
      <w:r w:rsidRPr="000D69FA">
        <w:rPr>
          <w:rFonts w:eastAsia="Times New Roman" w:cs="Times New Roman"/>
          <w:szCs w:val="24"/>
        </w:rPr>
        <w:t xml:space="preserve">νήγορος του Πολίτη πληροί –και νομίζω ότι όλοι συμφωνούμε εδώ πέρα- τις προϋποθέσεις, που θέτουν οι </w:t>
      </w:r>
      <w:r>
        <w:rPr>
          <w:rFonts w:eastAsia="Times New Roman" w:cs="Times New Roman"/>
          <w:szCs w:val="24"/>
        </w:rPr>
        <w:t>ο</w:t>
      </w:r>
      <w:r w:rsidRPr="000D69FA">
        <w:rPr>
          <w:rFonts w:eastAsia="Times New Roman" w:cs="Times New Roman"/>
          <w:szCs w:val="24"/>
        </w:rPr>
        <w:t>δηγίες για την παροχή ανεξάρτητης συνδρομής προς τα θύματα διακρίσεων. Όταν καταγγέλλουν διακριτική μεταχείριση, μπορεί να διενεργεί ανεξάρτητες έρευνες, α</w:t>
      </w:r>
      <w:r w:rsidRPr="000D69FA">
        <w:rPr>
          <w:rFonts w:eastAsia="Times New Roman" w:cs="Times New Roman"/>
          <w:szCs w:val="24"/>
        </w:rPr>
        <w:t>λλά αποκτά και έναν επιπλέον ρόλο και γι’ αυτόν τον ρόλο φροντίζουμε και για την ενίσχυση του Συνηγόρου του Πολίτη. Αποκτά έναν ρόλο στο τέταρτο μέρος του νομοσχεδίου σε σχέση με τη σύσταση του εθνικού μηχανισμού διερεύνησης περιστατικών αυθαιρεσίας στα Σώ</w:t>
      </w:r>
      <w:r w:rsidRPr="000D69FA">
        <w:rPr>
          <w:rFonts w:eastAsia="Times New Roman" w:cs="Times New Roman"/>
          <w:szCs w:val="24"/>
        </w:rPr>
        <w:t>ματα Ασφαλείας και τους υπαλλήλους των καταστημάτων κράτησης.</w:t>
      </w:r>
    </w:p>
    <w:p w14:paraId="2C0FBF14"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szCs w:val="24"/>
        </w:rPr>
        <w:t xml:space="preserve">Εδώ θα πρέπει να πούμε, συνάδελφοι και </w:t>
      </w:r>
      <w:proofErr w:type="spellStart"/>
      <w:r w:rsidRPr="000D69FA">
        <w:rPr>
          <w:rFonts w:eastAsia="Times New Roman" w:cs="Times New Roman"/>
          <w:szCs w:val="24"/>
        </w:rPr>
        <w:t>συναδέλφισσες</w:t>
      </w:r>
      <w:proofErr w:type="spellEnd"/>
      <w:r w:rsidRPr="000D69FA">
        <w:rPr>
          <w:rFonts w:eastAsia="Times New Roman" w:cs="Times New Roman"/>
          <w:szCs w:val="24"/>
        </w:rPr>
        <w:t>, ότι είναι κατανοητό, ότι σε αυτό το Κοινοβούλιο είναι δύο κόσμοι υπαρκτοί, πολιτικοί κόσμοι, -και όχι μόνο- και κοινωνικοί, οι οποίοι πρέπει</w:t>
      </w:r>
      <w:r w:rsidRPr="000D69FA">
        <w:rPr>
          <w:rFonts w:eastAsia="Times New Roman" w:cs="Times New Roman"/>
          <w:szCs w:val="24"/>
        </w:rPr>
        <w:t xml:space="preserve"> να αποφασίσουν πώς θα πάμε παραπέρα. Υπάρχει ένας κόσμος συντηρητικός, έως σκοτεινός, και πρέπει να το αναγνωρίσουμε αυτό. Έχουμε ακραίες φωνές πια. Στην κοινωνία μας αναπτύσσονται πέρα και έξω από το Κοινοβούλιο. Υπάρχει ένας κόσμος, που δεν μπορεί να κα</w:t>
      </w:r>
      <w:r w:rsidRPr="000D69FA">
        <w:rPr>
          <w:rFonts w:eastAsia="Times New Roman" w:cs="Times New Roman"/>
          <w:szCs w:val="24"/>
        </w:rPr>
        <w:t xml:space="preserve">τανοήσει αυτά που συμβαίνουν γύρω του και προσπαθεί να </w:t>
      </w:r>
      <w:proofErr w:type="spellStart"/>
      <w:r w:rsidRPr="000D69FA">
        <w:rPr>
          <w:rFonts w:eastAsia="Times New Roman" w:cs="Times New Roman"/>
          <w:szCs w:val="24"/>
        </w:rPr>
        <w:t>συντηρητικοποιήσει</w:t>
      </w:r>
      <w:proofErr w:type="spellEnd"/>
      <w:r w:rsidRPr="000D69FA">
        <w:rPr>
          <w:rFonts w:eastAsia="Times New Roman" w:cs="Times New Roman"/>
          <w:szCs w:val="24"/>
        </w:rPr>
        <w:t xml:space="preserve"> και άλλο την κοινωνία για να τα κρύψει, να κρύψει τον φόβο του ουσιαστικά για πράγματα, τα οποία όλοι μας αναγνωρίζουμε. Υπάρχει και ένας προοδευτικός κόσμος και εδώ καλούμαστε να ψη</w:t>
      </w:r>
      <w:r w:rsidRPr="000D69FA">
        <w:rPr>
          <w:rFonts w:eastAsia="Times New Roman" w:cs="Times New Roman"/>
          <w:szCs w:val="24"/>
        </w:rPr>
        <w:t xml:space="preserve">φίσουμε όλοι μας και ως </w:t>
      </w:r>
      <w:r>
        <w:rPr>
          <w:rFonts w:eastAsia="Times New Roman" w:cs="Times New Roman"/>
          <w:szCs w:val="24"/>
        </w:rPr>
        <w:t>κ</w:t>
      </w:r>
      <w:r w:rsidRPr="000D69FA">
        <w:rPr>
          <w:rFonts w:eastAsia="Times New Roman" w:cs="Times New Roman"/>
          <w:szCs w:val="24"/>
        </w:rPr>
        <w:t xml:space="preserve">όμματα και ως άτομα ποια όχθη θα διαλέξουμε. </w:t>
      </w:r>
    </w:p>
    <w:p w14:paraId="2C0FBF15" w14:textId="77777777" w:rsidR="0032345F" w:rsidRDefault="00CA05C6">
      <w:pPr>
        <w:spacing w:after="0" w:line="600" w:lineRule="auto"/>
        <w:ind w:firstLine="720"/>
        <w:jc w:val="both"/>
        <w:rPr>
          <w:rFonts w:eastAsia="Times New Roman" w:cs="Times New Roman"/>
          <w:szCs w:val="24"/>
        </w:rPr>
      </w:pPr>
      <w:r w:rsidRPr="000D69FA">
        <w:rPr>
          <w:rFonts w:eastAsia="Times New Roman" w:cs="Times New Roman"/>
          <w:b/>
          <w:szCs w:val="24"/>
        </w:rPr>
        <w:t>ΚΩΝΣΤΑΝΤΙΝΟΣ ΤΖΑΒΑΡΑΣ:</w:t>
      </w:r>
      <w:r w:rsidRPr="000D69FA">
        <w:rPr>
          <w:rFonts w:eastAsia="Times New Roman" w:cs="Times New Roman"/>
          <w:szCs w:val="24"/>
        </w:rPr>
        <w:t xml:space="preserve"> Φωτεινός ο προοδευτικός, με φωτοστέφανο!</w:t>
      </w:r>
    </w:p>
    <w:p w14:paraId="2C0FBF16" w14:textId="77777777" w:rsidR="0032345F" w:rsidRDefault="00CA05C6">
      <w:pPr>
        <w:spacing w:after="0" w:line="600" w:lineRule="auto"/>
        <w:ind w:firstLine="851"/>
        <w:jc w:val="both"/>
        <w:rPr>
          <w:rFonts w:eastAsia="Times New Roman" w:cs="Times New Roman"/>
        </w:rPr>
      </w:pPr>
      <w:r w:rsidRPr="00B44D19">
        <w:rPr>
          <w:rFonts w:eastAsia="Times New Roman" w:cs="Times New Roman"/>
          <w:b/>
        </w:rPr>
        <w:t xml:space="preserve">ΓΕΩΡΓΙΟΣ ΠΑΛΛΗΣ: </w:t>
      </w:r>
      <w:r w:rsidRPr="00B44D19">
        <w:rPr>
          <w:rFonts w:eastAsia="Times New Roman" w:cs="Times New Roman"/>
        </w:rPr>
        <w:t xml:space="preserve">Θα κάνω δύο σχόλια και θα κλείσω την ομιλία μου. Ακούστηκε ότι τα Σώματα Ασφαλείας </w:t>
      </w:r>
      <w:r w:rsidRPr="00B44D19">
        <w:rPr>
          <w:rFonts w:eastAsia="Times New Roman"/>
          <w:bCs/>
        </w:rPr>
        <w:t>είναι</w:t>
      </w:r>
      <w:r w:rsidRPr="00B44D19">
        <w:rPr>
          <w:rFonts w:eastAsia="Times New Roman" w:cs="Times New Roman"/>
        </w:rPr>
        <w:t xml:space="preserve"> στα κεραμίδια με αυτό που φέρνουμε. Νομίζω ότι όποιοι ξεστομίζουν τέτοιες κουβέντες προσβάλλουν τα ίδια τα Σώματα Ασφαλείας. Όλοι γνωρίζουμε τα περιστατικά που όντως </w:t>
      </w:r>
      <w:proofErr w:type="spellStart"/>
      <w:r w:rsidRPr="00B44D19">
        <w:rPr>
          <w:rFonts w:eastAsia="Times New Roman" w:cs="Times New Roman"/>
        </w:rPr>
        <w:t>συνέβαιναν</w:t>
      </w:r>
      <w:proofErr w:type="spellEnd"/>
      <w:r w:rsidRPr="00B44D19">
        <w:rPr>
          <w:rFonts w:eastAsia="Times New Roman" w:cs="Times New Roman"/>
        </w:rPr>
        <w:t xml:space="preserve"> όλα αυτά τα χρόνια. Υπήρχε μια </w:t>
      </w:r>
      <w:r w:rsidRPr="00B44D19">
        <w:rPr>
          <w:rFonts w:eastAsia="Times New Roman"/>
        </w:rPr>
        <w:t>διαδικασία,</w:t>
      </w:r>
      <w:r w:rsidRPr="00B44D19">
        <w:rPr>
          <w:rFonts w:eastAsia="Times New Roman" w:cs="Times New Roman"/>
        </w:rPr>
        <w:t xml:space="preserve"> η οποία </w:t>
      </w:r>
      <w:r w:rsidRPr="00B44D19">
        <w:rPr>
          <w:rFonts w:eastAsia="Times New Roman"/>
          <w:bCs/>
        </w:rPr>
        <w:t>είναι</w:t>
      </w:r>
      <w:r w:rsidRPr="00B44D19">
        <w:rPr>
          <w:rFonts w:eastAsia="Times New Roman" w:cs="Times New Roman"/>
        </w:rPr>
        <w:t xml:space="preserve"> προβληματική. Δεν λει</w:t>
      </w:r>
      <w:r w:rsidRPr="00B44D19">
        <w:rPr>
          <w:rFonts w:eastAsia="Times New Roman" w:cs="Times New Roman"/>
        </w:rPr>
        <w:t xml:space="preserve">τούργησε ο νόμος του 2011. Δεν τον εφαρμόσατε. Δεν μπορείτε να επικαλείστε ότι πρέπει να έρθουμε τώρα εμείς να τον εφαρμόσουμε. Απέτυχε και πρέπει να νομοθετήσουμε όλοι μας κάτι καινούριο. Δεν μπορεί, λοιπόν, να χρησιμοποιούμε τέτοιες εκφράσεις. </w:t>
      </w:r>
    </w:p>
    <w:p w14:paraId="2C0FBF17" w14:textId="77777777" w:rsidR="0032345F" w:rsidRDefault="00CA05C6">
      <w:pPr>
        <w:spacing w:after="0" w:line="600" w:lineRule="auto"/>
        <w:ind w:firstLine="851"/>
        <w:jc w:val="both"/>
        <w:rPr>
          <w:rFonts w:eastAsia="Times New Roman" w:cs="Times New Roman"/>
        </w:rPr>
      </w:pPr>
      <w:r w:rsidRPr="00B44D19">
        <w:rPr>
          <w:rFonts w:eastAsia="Times New Roman" w:cs="Times New Roman"/>
        </w:rPr>
        <w:t>Από την ά</w:t>
      </w:r>
      <w:r w:rsidRPr="00B44D19">
        <w:rPr>
          <w:rFonts w:eastAsia="Times New Roman" w:cs="Times New Roman"/>
        </w:rPr>
        <w:t xml:space="preserve">λλη, </w:t>
      </w:r>
      <w:r w:rsidRPr="00B44D19">
        <w:rPr>
          <w:rFonts w:eastAsia="Times New Roman" w:cs="Times New Roman"/>
          <w:bCs/>
          <w:shd w:val="clear" w:color="auto" w:fill="FFFFFF"/>
        </w:rPr>
        <w:t>όμως,</w:t>
      </w:r>
      <w:r w:rsidRPr="00B44D19">
        <w:rPr>
          <w:rFonts w:eastAsia="Times New Roman" w:cs="Times New Roman"/>
        </w:rPr>
        <w:t xml:space="preserve"> όλοι γνωρίζουν πάρα πολύ καλά…</w:t>
      </w:r>
    </w:p>
    <w:p w14:paraId="2C0FBF18" w14:textId="77777777" w:rsidR="0032345F" w:rsidRDefault="00CA05C6">
      <w:pPr>
        <w:spacing w:after="0" w:line="600" w:lineRule="auto"/>
        <w:ind w:firstLine="851"/>
        <w:jc w:val="both"/>
        <w:rPr>
          <w:rFonts w:eastAsia="Times New Roman" w:cs="Times New Roman"/>
        </w:rPr>
      </w:pPr>
      <w:r w:rsidRPr="00B44D19">
        <w:rPr>
          <w:rFonts w:eastAsia="Times New Roman" w:cs="Times New Roman"/>
          <w:b/>
        </w:rPr>
        <w:t>ΔΗΜΗΤΡΙΟΣ ΚΥΡΙΑΖΙΔΗΣ:</w:t>
      </w:r>
      <w:r w:rsidRPr="00B44D19">
        <w:rPr>
          <w:rFonts w:eastAsia="Times New Roman" w:cs="Times New Roman"/>
        </w:rPr>
        <w:t xml:space="preserve"> Έχετε καμμία επαφή;</w:t>
      </w:r>
    </w:p>
    <w:p w14:paraId="2C0FBF19" w14:textId="77777777" w:rsidR="0032345F" w:rsidRDefault="00CA05C6">
      <w:pPr>
        <w:spacing w:after="0" w:line="600" w:lineRule="auto"/>
        <w:ind w:firstLine="851"/>
        <w:jc w:val="both"/>
        <w:rPr>
          <w:rFonts w:eastAsia="Times New Roman" w:cs="Times New Roman"/>
        </w:rPr>
      </w:pPr>
      <w:r w:rsidRPr="00B44D19">
        <w:rPr>
          <w:rFonts w:eastAsia="Times New Roman" w:cs="Times New Roman"/>
          <w:b/>
        </w:rPr>
        <w:t>ΓΕΩΡΓΙΟΣ ΠΑΛΛΗΣ:</w:t>
      </w:r>
      <w:r w:rsidRPr="00B44D19">
        <w:rPr>
          <w:rFonts w:eastAsia="Times New Roman" w:cs="Times New Roman"/>
        </w:rPr>
        <w:t xml:space="preserve"> Πάρα πολλές επαφές, κύριε Κυριαζίδη. </w:t>
      </w:r>
    </w:p>
    <w:p w14:paraId="2C0FBF1A" w14:textId="77777777" w:rsidR="0032345F" w:rsidRDefault="00CA05C6">
      <w:pPr>
        <w:spacing w:after="0" w:line="600" w:lineRule="auto"/>
        <w:ind w:firstLine="851"/>
        <w:jc w:val="both"/>
        <w:rPr>
          <w:rFonts w:eastAsia="Times New Roman" w:cs="Times New Roman"/>
        </w:rPr>
      </w:pPr>
      <w:r w:rsidRPr="00B44D19">
        <w:rPr>
          <w:rFonts w:eastAsia="Times New Roman" w:cs="Times New Roman"/>
        </w:rPr>
        <w:t xml:space="preserve">Και το πιο σημαντικό από όλα, που πρέπει να κατανοήσουμε, </w:t>
      </w:r>
      <w:r w:rsidRPr="00B44D19">
        <w:rPr>
          <w:rFonts w:eastAsia="Times New Roman"/>
          <w:bCs/>
        </w:rPr>
        <w:t>είναι</w:t>
      </w:r>
      <w:r w:rsidRPr="00B44D19">
        <w:rPr>
          <w:rFonts w:eastAsia="Times New Roman" w:cs="Times New Roman"/>
        </w:rPr>
        <w:t xml:space="preserve"> γιατί πολλές φορές δεν καταγγέλλονται τέτοια περιστατ</w:t>
      </w:r>
      <w:r w:rsidRPr="00B44D19">
        <w:rPr>
          <w:rFonts w:eastAsia="Times New Roman" w:cs="Times New Roman"/>
        </w:rPr>
        <w:t xml:space="preserve">ικά. Αν θέλετε την πραγματική αλήθεια, βρίσκεται κάπου εκεί, λοιπόν. </w:t>
      </w:r>
      <w:r w:rsidRPr="00B44D19">
        <w:rPr>
          <w:rFonts w:eastAsia="Times New Roman"/>
          <w:bCs/>
        </w:rPr>
        <w:t>Έχει</w:t>
      </w:r>
      <w:r w:rsidRPr="00B44D19">
        <w:rPr>
          <w:rFonts w:eastAsia="Times New Roman" w:cs="Times New Roman"/>
        </w:rPr>
        <w:t xml:space="preserve"> απογοητευτεί και η κοινωνία και οι πολίτες από όλα αυτά που έχουν γίνει τα τελευταία χρόνια και οφείλουμε όχι μόνο να θεσμοθετήσουμε κάτι, αλλά και να το εφαρμόσουμε. </w:t>
      </w:r>
    </w:p>
    <w:p w14:paraId="2C0FBF1B" w14:textId="77777777" w:rsidR="0032345F" w:rsidRDefault="00CA05C6">
      <w:pPr>
        <w:spacing w:after="0" w:line="600" w:lineRule="auto"/>
        <w:ind w:firstLine="851"/>
        <w:jc w:val="both"/>
        <w:rPr>
          <w:rFonts w:eastAsia="Times New Roman" w:cs="Times New Roman"/>
        </w:rPr>
      </w:pPr>
      <w:r w:rsidRPr="00B44D19">
        <w:rPr>
          <w:rFonts w:eastAsia="Times New Roman" w:cs="Times New Roman"/>
        </w:rPr>
        <w:t>Θα κλείσω, λέγοντας το εξής. Ακούσαμε για τη χθεσινή τροπολογία, η οποία μας βάζει σε ένα πλαίσιο να αμφισβητήσουμε κατά πόσον απορροφήσαμε έργα. Θα έπρεπε να ντρέπεται ο συνάδελφος ο οποίος μας λέει ότι δεν κάνουμε αυτό που πρέπει. Αυτό που κάνουμε, για ν</w:t>
      </w:r>
      <w:r w:rsidRPr="00B44D19">
        <w:rPr>
          <w:rFonts w:eastAsia="Times New Roman" w:cs="Times New Roman"/>
        </w:rPr>
        <w:t xml:space="preserve">α είμαστε </w:t>
      </w:r>
      <w:proofErr w:type="spellStart"/>
      <w:r w:rsidRPr="00B44D19">
        <w:rPr>
          <w:rFonts w:eastAsia="Times New Roman" w:cs="Times New Roman"/>
        </w:rPr>
        <w:t>συνεννοημένοι</w:t>
      </w:r>
      <w:proofErr w:type="spellEnd"/>
      <w:r w:rsidRPr="00B44D19">
        <w:rPr>
          <w:rFonts w:eastAsia="Times New Roman" w:cs="Times New Roman"/>
        </w:rPr>
        <w:t xml:space="preserve"> όλοι μεταξύ μας, </w:t>
      </w:r>
      <w:r w:rsidRPr="00B44D19">
        <w:rPr>
          <w:rFonts w:eastAsia="Times New Roman"/>
          <w:bCs/>
        </w:rPr>
        <w:t>είναι</w:t>
      </w:r>
      <w:r w:rsidRPr="00B44D19">
        <w:rPr>
          <w:rFonts w:eastAsia="Times New Roman" w:cs="Times New Roman"/>
        </w:rPr>
        <w:t xml:space="preserve"> τα </w:t>
      </w:r>
      <w:r w:rsidRPr="00B44D19">
        <w:rPr>
          <w:rFonts w:eastAsia="Times New Roman"/>
          <w:bCs/>
        </w:rPr>
        <w:t>έ</w:t>
      </w:r>
      <w:r w:rsidRPr="00B44D19">
        <w:rPr>
          <w:rFonts w:eastAsia="Times New Roman" w:cs="Times New Roman"/>
        </w:rPr>
        <w:t xml:space="preserve">ργα που για χρόνια δεν ξεκινούσαν ή λίμναζαν και δεν πρόλαβαν να τελειώσουν να τα ολοκληρώσουμε, για να μην μείνουν σε μια κοινωνία μισά και άχρηστα. Το λέω, για να είμαστε εξηγημένοι, δηλαδή. </w:t>
      </w:r>
    </w:p>
    <w:p w14:paraId="2C0FBF1C" w14:textId="77777777" w:rsidR="0032345F" w:rsidRDefault="00CA05C6">
      <w:pPr>
        <w:spacing w:after="0" w:line="600" w:lineRule="auto"/>
        <w:ind w:firstLine="851"/>
        <w:jc w:val="both"/>
        <w:rPr>
          <w:rFonts w:eastAsia="Times New Roman" w:cs="Times New Roman"/>
        </w:rPr>
      </w:pPr>
      <w:r w:rsidRPr="00B44D19">
        <w:rPr>
          <w:rFonts w:eastAsia="Times New Roman" w:cs="Times New Roman"/>
        </w:rPr>
        <w:t>Ευχαριστώ π</w:t>
      </w:r>
      <w:r w:rsidRPr="00B44D19">
        <w:rPr>
          <w:rFonts w:eastAsia="Times New Roman" w:cs="Times New Roman"/>
        </w:rPr>
        <w:t xml:space="preserve">άρα πολύ. </w:t>
      </w:r>
    </w:p>
    <w:p w14:paraId="2C0FBF1D" w14:textId="77777777" w:rsidR="0032345F" w:rsidRDefault="00CA05C6">
      <w:pPr>
        <w:spacing w:after="0" w:line="600" w:lineRule="auto"/>
        <w:ind w:firstLine="709"/>
        <w:jc w:val="center"/>
        <w:rPr>
          <w:rFonts w:eastAsia="Times New Roman" w:cs="Times New Roman"/>
        </w:rPr>
      </w:pPr>
      <w:r w:rsidRPr="00B44D19">
        <w:rPr>
          <w:rFonts w:eastAsia="Times New Roman" w:cs="Times New Roman"/>
        </w:rPr>
        <w:t>(Χειροκροτήματα από την πτέρυγα του ΣΥΡΙΖΑ)</w:t>
      </w:r>
    </w:p>
    <w:p w14:paraId="2C0FBF1E" w14:textId="77777777" w:rsidR="0032345F" w:rsidRDefault="00CA05C6">
      <w:pPr>
        <w:spacing w:after="0" w:line="600" w:lineRule="auto"/>
        <w:ind w:firstLine="851"/>
        <w:jc w:val="both"/>
        <w:rPr>
          <w:rFonts w:eastAsia="Times New Roman"/>
          <w:bCs/>
          <w:shd w:val="clear" w:color="auto" w:fill="FFFFFF"/>
        </w:rPr>
      </w:pPr>
      <w:r w:rsidRPr="00B44D19">
        <w:rPr>
          <w:rFonts w:eastAsia="Times New Roman" w:cs="Times New Roman"/>
        </w:rPr>
        <w:t xml:space="preserve"> </w:t>
      </w:r>
      <w:r w:rsidRPr="00B44D19">
        <w:rPr>
          <w:rFonts w:eastAsia="Times New Roman"/>
          <w:b/>
          <w:bCs/>
          <w:shd w:val="clear" w:color="auto" w:fill="FFFFFF"/>
        </w:rPr>
        <w:t xml:space="preserve">ΠΡΟΕΔΡΕΥΩΝ (Γεώργιος </w:t>
      </w:r>
      <w:proofErr w:type="spellStart"/>
      <w:r w:rsidRPr="00B44D19">
        <w:rPr>
          <w:rFonts w:eastAsia="Times New Roman"/>
          <w:b/>
          <w:bCs/>
          <w:shd w:val="clear" w:color="auto" w:fill="FFFFFF"/>
        </w:rPr>
        <w:t>Λαμπρούλης</w:t>
      </w:r>
      <w:proofErr w:type="spellEnd"/>
      <w:r w:rsidRPr="00B44D19">
        <w:rPr>
          <w:rFonts w:eastAsia="Times New Roman"/>
          <w:b/>
          <w:bCs/>
          <w:shd w:val="clear" w:color="auto" w:fill="FFFFFF"/>
        </w:rPr>
        <w:t xml:space="preserve">): </w:t>
      </w:r>
      <w:r w:rsidRPr="00B44D19">
        <w:rPr>
          <w:rFonts w:eastAsia="Times New Roman"/>
          <w:bCs/>
          <w:shd w:val="clear" w:color="auto" w:fill="FFFFFF"/>
        </w:rPr>
        <w:t>Τον λόγο έχει η κυρία Ελένη Σταματάκη από τον ΣΥΡΙΖΑ.</w:t>
      </w:r>
    </w:p>
    <w:p w14:paraId="2C0FBF1F" w14:textId="77777777" w:rsidR="0032345F" w:rsidRDefault="00CA05C6">
      <w:pPr>
        <w:spacing w:after="0" w:line="600" w:lineRule="auto"/>
        <w:ind w:firstLine="851"/>
        <w:jc w:val="both"/>
        <w:rPr>
          <w:rFonts w:eastAsia="Times New Roman"/>
          <w:bCs/>
          <w:shd w:val="clear" w:color="auto" w:fill="FFFFFF"/>
        </w:rPr>
      </w:pPr>
      <w:r w:rsidRPr="00B44D19">
        <w:rPr>
          <w:rFonts w:eastAsia="Times New Roman"/>
          <w:b/>
          <w:bCs/>
          <w:shd w:val="clear" w:color="auto" w:fill="FFFFFF"/>
        </w:rPr>
        <w:t xml:space="preserve">ΕΛΕΝΗ ΣΤΑΜΑΤΑΚΗ: </w:t>
      </w:r>
      <w:r w:rsidRPr="00B44D19">
        <w:rPr>
          <w:rFonts w:eastAsia="Times New Roman"/>
          <w:bCs/>
          <w:shd w:val="clear" w:color="auto" w:fill="FFFFFF"/>
        </w:rPr>
        <w:t xml:space="preserve">Ευχαριστώ πολύ, κύριε Πρόεδρε. </w:t>
      </w:r>
    </w:p>
    <w:p w14:paraId="2C0FBF20" w14:textId="77777777" w:rsidR="0032345F" w:rsidRDefault="00CA05C6">
      <w:pPr>
        <w:spacing w:after="0" w:line="600" w:lineRule="auto"/>
        <w:ind w:firstLine="851"/>
        <w:jc w:val="both"/>
        <w:rPr>
          <w:rFonts w:eastAsia="Times New Roman"/>
          <w:bCs/>
          <w:shd w:val="clear" w:color="auto" w:fill="FFFFFF"/>
        </w:rPr>
      </w:pPr>
      <w:r w:rsidRPr="00B44D19">
        <w:rPr>
          <w:rFonts w:eastAsia="Times New Roman"/>
          <w:bCs/>
          <w:shd w:val="clear" w:color="auto" w:fill="FFFFFF"/>
        </w:rPr>
        <w:t>Κύριε Υπουργέ, κυρίες και κύριοι συνάδελφοι, είναι ιδιαίτερα θε</w:t>
      </w:r>
      <w:r w:rsidRPr="00B44D19">
        <w:rPr>
          <w:rFonts w:eastAsia="Times New Roman"/>
          <w:bCs/>
          <w:shd w:val="clear" w:color="auto" w:fill="FFFFFF"/>
        </w:rPr>
        <w:t>τικό ότι το σχέδιο νόμου που θα ψηφίσουμε έρχεται όχι μόνο για να ενισχύσει το θεσμικό πλαίσιο για την αρχή της ίσης μεταχείρισης και την καταπολέμηση των διακρίσεων, αλλά και να διευρύνει όλο αυτό το πλαίσιο, συμπεριλαμβάνοντας την ταυτότητα και τα χαρακτ</w:t>
      </w:r>
      <w:r w:rsidRPr="00B44D19">
        <w:rPr>
          <w:rFonts w:eastAsia="Times New Roman"/>
          <w:bCs/>
          <w:shd w:val="clear" w:color="auto" w:fill="FFFFFF"/>
        </w:rPr>
        <w:t xml:space="preserve">ηριστικά φύλου, την οικογενειακή και την κοινωνική κατάσταση. Επιπλέον, ενσωματώνεται η κοινοτική νομοθεσία για τους ισότιμους όρους πρόσβασης στην εργασία. </w:t>
      </w:r>
    </w:p>
    <w:p w14:paraId="2C0FBF21" w14:textId="77777777" w:rsidR="0032345F" w:rsidRDefault="00CA05C6">
      <w:pPr>
        <w:spacing w:after="0" w:line="600" w:lineRule="auto"/>
        <w:ind w:firstLine="851"/>
        <w:jc w:val="both"/>
        <w:rPr>
          <w:rFonts w:eastAsia="Times New Roman"/>
          <w:bCs/>
          <w:shd w:val="clear" w:color="auto" w:fill="FFFFFF"/>
        </w:rPr>
      </w:pPr>
      <w:r w:rsidRPr="00B44D19">
        <w:rPr>
          <w:rFonts w:eastAsia="Times New Roman"/>
          <w:bCs/>
          <w:shd w:val="clear" w:color="auto" w:fill="FFFFFF"/>
        </w:rPr>
        <w:t>Παρ’ ότι έχουμε έναν ψηφισμένο νόμο από το 2005, η μέχρι σήμερα εμπειρία μάς αποδεικνύει ότι χρειά</w:t>
      </w:r>
      <w:r w:rsidRPr="00B44D19">
        <w:rPr>
          <w:rFonts w:eastAsia="Times New Roman"/>
          <w:bCs/>
          <w:shd w:val="clear" w:color="auto" w:fill="FFFFFF"/>
        </w:rPr>
        <w:t xml:space="preserve">ζεται περαιτέρω μέριμνα για την εφαρμογή του νόμου και την καλλιέργεια μιας κουλτούρας </w:t>
      </w:r>
      <w:r>
        <w:rPr>
          <w:rFonts w:eastAsia="Times New Roman"/>
          <w:bCs/>
          <w:shd w:val="clear" w:color="auto" w:fill="FFFFFF"/>
        </w:rPr>
        <w:t>με</w:t>
      </w:r>
      <w:r w:rsidRPr="00B44D19">
        <w:rPr>
          <w:rFonts w:eastAsia="Times New Roman"/>
          <w:bCs/>
          <w:shd w:val="clear" w:color="auto" w:fill="FFFFFF"/>
        </w:rPr>
        <w:t xml:space="preserve"> υπόβαθρο τη</w:t>
      </w:r>
      <w:r>
        <w:rPr>
          <w:rFonts w:eastAsia="Times New Roman"/>
          <w:bCs/>
          <w:shd w:val="clear" w:color="auto" w:fill="FFFFFF"/>
        </w:rPr>
        <w:t>ν</w:t>
      </w:r>
      <w:r w:rsidRPr="00B44D19">
        <w:rPr>
          <w:rFonts w:eastAsia="Times New Roman"/>
          <w:bCs/>
          <w:shd w:val="clear" w:color="auto" w:fill="FFFFFF"/>
        </w:rPr>
        <w:t xml:space="preserve"> άνευ όρων ισότιμη μεταχείριση στην εργασία, στην πρόσβαση σε αγαθά και υπηρεσίες, στην εκπαίδευση, στην υγεία, στη στέγαση και στην οικογενειακή ζωή. </w:t>
      </w:r>
    </w:p>
    <w:p w14:paraId="2C0FBF22" w14:textId="77777777" w:rsidR="0032345F" w:rsidRDefault="00CA05C6">
      <w:pPr>
        <w:spacing w:after="0" w:line="600" w:lineRule="auto"/>
        <w:ind w:firstLine="851"/>
        <w:jc w:val="both"/>
        <w:rPr>
          <w:rFonts w:eastAsia="Times New Roman"/>
          <w:bCs/>
          <w:shd w:val="clear" w:color="auto" w:fill="FFFFFF"/>
        </w:rPr>
      </w:pPr>
      <w:r w:rsidRPr="00B44D19">
        <w:rPr>
          <w:rFonts w:eastAsia="Times New Roman"/>
          <w:bCs/>
          <w:shd w:val="clear" w:color="auto" w:fill="FFFFFF"/>
        </w:rPr>
        <w:t>Οι</w:t>
      </w:r>
      <w:r w:rsidRPr="00B44D19">
        <w:rPr>
          <w:rFonts w:eastAsia="Times New Roman"/>
          <w:bCs/>
          <w:shd w:val="clear" w:color="auto" w:fill="FFFFFF"/>
        </w:rPr>
        <w:t xml:space="preserve"> ευάλωτες ομάδες πληθυσμού, δηλαδή οι μετανάστες, οι πρόσφυγες, τα οροθετικά άτομα, τα ομοφυλόφιλα άτομα, τα </w:t>
      </w:r>
      <w:proofErr w:type="spellStart"/>
      <w:r w:rsidRPr="00B44D19">
        <w:rPr>
          <w:rFonts w:eastAsia="Times New Roman"/>
          <w:bCs/>
          <w:shd w:val="clear" w:color="auto" w:fill="FFFFFF"/>
        </w:rPr>
        <w:t>τρανς</w:t>
      </w:r>
      <w:proofErr w:type="spellEnd"/>
      <w:r w:rsidRPr="00B44D19">
        <w:rPr>
          <w:rFonts w:eastAsia="Times New Roman"/>
          <w:bCs/>
          <w:shd w:val="clear" w:color="auto" w:fill="FFFFFF"/>
        </w:rPr>
        <w:t xml:space="preserve"> άτομα, οι πρώην κρατούμενοι, οι πρώην χρήστες ουσιών τείνουν να παρουσιάζουν και το υψηλότερο ποσοστό ανεργίας και φτώχειας από τον υπόλοιπο </w:t>
      </w:r>
      <w:r w:rsidRPr="00B44D19">
        <w:rPr>
          <w:rFonts w:eastAsia="Times New Roman"/>
          <w:bCs/>
          <w:shd w:val="clear" w:color="auto" w:fill="FFFFFF"/>
        </w:rPr>
        <w:t xml:space="preserve">πληθυσμό. Αυτό είναι συνέπεια των εμποδίων που αντιμετωπίζουν σε διάφορα στάδια της κοινωνικής και οικογενειακής τους ζωής. </w:t>
      </w:r>
    </w:p>
    <w:p w14:paraId="2C0FBF23" w14:textId="77777777" w:rsidR="0032345F" w:rsidRDefault="00CA05C6">
      <w:pPr>
        <w:spacing w:after="0" w:line="600" w:lineRule="auto"/>
        <w:ind w:firstLine="851"/>
        <w:jc w:val="both"/>
        <w:rPr>
          <w:rFonts w:eastAsia="Times New Roman"/>
          <w:bCs/>
          <w:shd w:val="clear" w:color="auto" w:fill="FFFFFF"/>
        </w:rPr>
      </w:pPr>
      <w:r w:rsidRPr="00B44D19">
        <w:rPr>
          <w:rFonts w:eastAsia="Times New Roman"/>
          <w:bCs/>
          <w:shd w:val="clear" w:color="auto" w:fill="FFFFFF"/>
        </w:rPr>
        <w:t>Παρ</w:t>
      </w:r>
      <w:r>
        <w:rPr>
          <w:rFonts w:eastAsia="Times New Roman"/>
          <w:bCs/>
          <w:shd w:val="clear" w:color="auto" w:fill="FFFFFF"/>
        </w:rPr>
        <w:t xml:space="preserve">’ </w:t>
      </w:r>
      <w:r w:rsidRPr="00B44D19">
        <w:rPr>
          <w:rFonts w:eastAsia="Times New Roman"/>
          <w:bCs/>
          <w:shd w:val="clear" w:color="auto" w:fill="FFFFFF"/>
        </w:rPr>
        <w:t>όλο που υπάρχουν σε κοινοτικό και εθνικό επίπεδο νομοθετικές πρωτοβουλίες</w:t>
      </w:r>
      <w:r>
        <w:rPr>
          <w:rFonts w:eastAsia="Times New Roman"/>
          <w:bCs/>
          <w:shd w:val="clear" w:color="auto" w:fill="FFFFFF"/>
        </w:rPr>
        <w:t>,</w:t>
      </w:r>
      <w:r w:rsidRPr="00B44D19">
        <w:rPr>
          <w:rFonts w:eastAsia="Times New Roman"/>
          <w:bCs/>
          <w:shd w:val="clear" w:color="auto" w:fill="FFFFFF"/>
        </w:rPr>
        <w:t xml:space="preserve"> που αναγνωρίζουν την ευθύνη της πολιτείας να διασφαλίζει ίσες ευκαιρίες για όλα τα άτομα, είναι ανάγκη να προχωρήσουμε αποφασιστικά στην αποκατάσταση της ισονομίας, της ισότητας και της δικαιοσύνης. </w:t>
      </w:r>
    </w:p>
    <w:p w14:paraId="2C0FBF24" w14:textId="77777777" w:rsidR="0032345F" w:rsidRDefault="00CA05C6">
      <w:pPr>
        <w:spacing w:after="0" w:line="600" w:lineRule="auto"/>
        <w:ind w:firstLine="851"/>
        <w:jc w:val="both"/>
        <w:rPr>
          <w:rFonts w:eastAsia="Times New Roman"/>
          <w:bCs/>
          <w:shd w:val="clear" w:color="auto" w:fill="FFFFFF"/>
        </w:rPr>
      </w:pPr>
      <w:r w:rsidRPr="00B44D19">
        <w:rPr>
          <w:rFonts w:eastAsia="Times New Roman"/>
          <w:bCs/>
          <w:shd w:val="clear" w:color="auto" w:fill="FFFFFF"/>
        </w:rPr>
        <w:t>Εδώ θα ήθελα να δώσω έμφαση κυρίως σε δύο κοινωνικές ομ</w:t>
      </w:r>
      <w:r w:rsidRPr="00B44D19">
        <w:rPr>
          <w:rFonts w:eastAsia="Times New Roman"/>
          <w:bCs/>
          <w:shd w:val="clear" w:color="auto" w:fill="FFFFFF"/>
        </w:rPr>
        <w:t>άδες για διαφορετικούς λόγους. Η πρώτη ομάδα είναι οι πρώην κρατούμενοι, πρώτα απ’ όλα, επειδή μεγάλο ποσοστό των ανθρώπων που φυλακίζονται έχουν χαμηλή κοινωνικοοικονομική ταξική προέλευση, αλλά και συχνά δεν είχαν την ευκαιρία της εκπαίδευσης και της από</w:t>
      </w:r>
      <w:r w:rsidRPr="00B44D19">
        <w:rPr>
          <w:rFonts w:eastAsia="Times New Roman"/>
          <w:bCs/>
          <w:shd w:val="clear" w:color="auto" w:fill="FFFFFF"/>
        </w:rPr>
        <w:t xml:space="preserve">κτησης δεξιοτήτων. </w:t>
      </w:r>
    </w:p>
    <w:p w14:paraId="2C0FBF25" w14:textId="77777777" w:rsidR="0032345F" w:rsidRDefault="00CA05C6">
      <w:pPr>
        <w:spacing w:after="0" w:line="600" w:lineRule="auto"/>
        <w:ind w:firstLine="851"/>
        <w:jc w:val="both"/>
        <w:rPr>
          <w:rFonts w:eastAsia="Times New Roman" w:cs="Times New Roman"/>
        </w:rPr>
      </w:pPr>
      <w:r w:rsidRPr="00B44D19">
        <w:rPr>
          <w:rFonts w:eastAsia="Times New Roman"/>
          <w:bCs/>
          <w:shd w:val="clear" w:color="auto" w:fill="FFFFFF"/>
        </w:rPr>
        <w:t>Οι άνθρωποι αυτοί βρέθηκαν σε κατάσταση εγκλεισμού, αλλά κάποιοι από αυτούς απέκτησαν θέληση και τους δόθηκε η ευκαιρία να συμμετέχουν σε εποικοδομητικές δραστηριότητες, εκπαιδευτικές και καλλιτεχνικές. Πριν από λίγο καιρό, είχαμε την ε</w:t>
      </w:r>
      <w:r w:rsidRPr="00B44D19">
        <w:rPr>
          <w:rFonts w:eastAsia="Times New Roman"/>
          <w:bCs/>
          <w:shd w:val="clear" w:color="auto" w:fill="FFFFFF"/>
        </w:rPr>
        <w:t xml:space="preserve">υκαιρία σε έκθεση που έγινε υπό την αιγίδα του Υπουργείου Δικαιοσύνης να δούμε έργα κρατουμένων στις φυλακές, στα εργαστήρια των φυλακών, όπου εκεί οι άνθρωποι αποκτούν και έναν επαγγελματικό προσανατολισμό. </w:t>
      </w:r>
    </w:p>
    <w:p w14:paraId="2C0FBF26"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Μετά την αποφυλάκισή τους, οι πρώην κρατούμενοι</w:t>
      </w:r>
      <w:r w:rsidRPr="00101A28">
        <w:rPr>
          <w:rFonts w:eastAsia="Times New Roman" w:cs="Times New Roman"/>
          <w:szCs w:val="24"/>
        </w:rPr>
        <w:t xml:space="preserve"> αντιμετωπίζουν δυσκολίες, πολλές δύσκολες καταστάσεις. Ένας σημαντικός παράγοντας για την ομαλή ένταξη των αποφυλακισμένων είναι η κατάσταση στην αγορά εργασίας. Η εξεύρεση νόμιμης απασχόλησης με μισθό που να επαρκεί για τις ανάγκες του αποφυλακισμένου εί</w:t>
      </w:r>
      <w:r w:rsidRPr="00101A28">
        <w:rPr>
          <w:rFonts w:eastAsia="Times New Roman" w:cs="Times New Roman"/>
          <w:szCs w:val="24"/>
        </w:rPr>
        <w:t xml:space="preserve">ναι εξαιρετικά δύσκολη, ειδικά σε μια χώρα με υψηλό ποσοστό ανεργίας, ενώ το κοινωνικό στίγμα περιορίζει πολύ τη δράση και τις ευκαιρίες. </w:t>
      </w:r>
    </w:p>
    <w:p w14:paraId="2C0FBF27"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 xml:space="preserve">Από την άλλη, υπάρχουν και θεσμικά εμπόδια στην άσκηση διαφόρων επαγγελμάτων. Η πολιτεία οφείλει να υποστηρίξει τους </w:t>
      </w:r>
      <w:r w:rsidRPr="00101A28">
        <w:rPr>
          <w:rFonts w:eastAsia="Times New Roman" w:cs="Times New Roman"/>
          <w:szCs w:val="24"/>
        </w:rPr>
        <w:t>πρώην κρατούμενους, να διασφαλίσει το θεσμικό πλαίσιο για την επανένταξή τους στην οικονομική και κοινωνική ζωή χωρίς εξαρτήσεις από την έτσι κι αλλιώς εξασθενημένη επιδοματική πολιτική. Χρειάζεται όλα τα Υπουργεία, ιδιαίτερα το Υπουργείο Εσωτερικών, να πρ</w:t>
      </w:r>
      <w:r w:rsidRPr="00101A28">
        <w:rPr>
          <w:rFonts w:eastAsia="Times New Roman" w:cs="Times New Roman"/>
          <w:szCs w:val="24"/>
        </w:rPr>
        <w:t xml:space="preserve">οσαρμοστούν με διατάξεις σε αυτό το νομοθέτημα. </w:t>
      </w:r>
    </w:p>
    <w:p w14:paraId="2C0FBF28"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 xml:space="preserve">Η δεύτερη ομάδα είναι τα </w:t>
      </w:r>
      <w:r w:rsidRPr="00101A28">
        <w:rPr>
          <w:rFonts w:eastAsia="Times New Roman" w:cs="Times New Roman"/>
          <w:szCs w:val="24"/>
          <w:lang w:val="en-US"/>
        </w:rPr>
        <w:t>trans</w:t>
      </w:r>
      <w:r w:rsidRPr="00101A28">
        <w:rPr>
          <w:rFonts w:eastAsia="Times New Roman" w:cs="Times New Roman"/>
          <w:szCs w:val="24"/>
        </w:rPr>
        <w:t xml:space="preserve"> άτομα. Είναι πολύ σημαντικό που το νομοσχέδιο επεκτείνεται στην απαγόρευση των διακρίσεων, στην εργασία με βάση την ταυτότητα και τα χαρακτηριστικά φύλου. Είναι σημαντικό γιατί</w:t>
      </w:r>
      <w:r w:rsidRPr="00101A28">
        <w:rPr>
          <w:rFonts w:eastAsia="Times New Roman" w:cs="Times New Roman"/>
          <w:szCs w:val="24"/>
        </w:rPr>
        <w:t xml:space="preserve"> ακόμα τον 21</w:t>
      </w:r>
      <w:r w:rsidRPr="00101A28">
        <w:rPr>
          <w:rFonts w:eastAsia="Times New Roman" w:cs="Times New Roman"/>
          <w:szCs w:val="24"/>
          <w:vertAlign w:val="superscript"/>
        </w:rPr>
        <w:t>ο</w:t>
      </w:r>
      <w:r w:rsidRPr="00101A28">
        <w:rPr>
          <w:rFonts w:eastAsia="Times New Roman" w:cs="Times New Roman"/>
          <w:szCs w:val="24"/>
        </w:rPr>
        <w:t xml:space="preserve"> αιώνα ο κίνδυνος διάκρισης λόγω ταυτότητας φύλου είναι έντονα υπαρκτός. Το νομοσχέδιο δεν καλύπτει πλήρως τα άτομα για την κάλυψη τους. Πιστεύουμε όμως το επικείμενο νομοσχέδιο για την ταυτότητα του φύλου μπορεί να αποτελέσει ένα σημαντικό α</w:t>
      </w:r>
      <w:r w:rsidRPr="00101A28">
        <w:rPr>
          <w:rFonts w:eastAsia="Times New Roman" w:cs="Times New Roman"/>
          <w:szCs w:val="24"/>
        </w:rPr>
        <w:t xml:space="preserve">νάχωμα στις επιθέσεις και τις διακρίσεις εναντίον τους. </w:t>
      </w:r>
    </w:p>
    <w:p w14:paraId="2C0FBF29"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 xml:space="preserve">Τα </w:t>
      </w:r>
      <w:r w:rsidRPr="00101A28">
        <w:rPr>
          <w:rFonts w:eastAsia="Times New Roman" w:cs="Times New Roman"/>
          <w:szCs w:val="24"/>
          <w:lang w:val="en-US"/>
        </w:rPr>
        <w:t>trans</w:t>
      </w:r>
      <w:r w:rsidRPr="00101A28">
        <w:rPr>
          <w:rFonts w:eastAsia="Times New Roman" w:cs="Times New Roman"/>
          <w:szCs w:val="24"/>
        </w:rPr>
        <w:t xml:space="preserve"> άτομα αντιμετωπίζουν προβλήματα γραφειοκρατικής φύσης, αφού συχνά τα επίσημα έγγραφά τους εμφανίζουν εντελώς διαφορετικά στοιχεία για το άτομο από την ταυτότητα που αυτό φέρει στην κοινωνική</w:t>
      </w:r>
      <w:r w:rsidRPr="00101A28">
        <w:rPr>
          <w:rFonts w:eastAsia="Times New Roman" w:cs="Times New Roman"/>
          <w:szCs w:val="24"/>
        </w:rPr>
        <w:t xml:space="preserve"> του ζωή, ενώ οι φραγμοί στην εκπαίδευση και στην εργασία σε συνδυασμό με τον αντίκτυπο που έχει ο στιγματισμός στην ψυχοκοινωνική κατάσταση του ατόμου συχνά τους σπρώχνει παρά τη θέλησή τους στη σεξουαλική εργασία. Οφείλουμε να προστατεύσουμε ως πολιτεία </w:t>
      </w:r>
      <w:r w:rsidRPr="00101A28">
        <w:rPr>
          <w:rFonts w:eastAsia="Times New Roman" w:cs="Times New Roman"/>
          <w:szCs w:val="24"/>
        </w:rPr>
        <w:t xml:space="preserve">τα άτομα αυτά και να δημιουργήσουμε τις προϋποθέσεις μιας ομαλής κοινωνικής ζωής. </w:t>
      </w:r>
    </w:p>
    <w:p w14:paraId="2C0FBF2A"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Τέλος, η δημιουργία μηχανισμού διερ</w:t>
      </w:r>
      <w:r>
        <w:rPr>
          <w:rFonts w:eastAsia="Times New Roman" w:cs="Times New Roman"/>
          <w:szCs w:val="24"/>
        </w:rPr>
        <w:t>εύ</w:t>
      </w:r>
      <w:r w:rsidRPr="00101A28">
        <w:rPr>
          <w:rFonts w:eastAsia="Times New Roman" w:cs="Times New Roman"/>
          <w:szCs w:val="24"/>
        </w:rPr>
        <w:t>ν</w:t>
      </w:r>
      <w:r>
        <w:rPr>
          <w:rFonts w:eastAsia="Times New Roman" w:cs="Times New Roman"/>
          <w:szCs w:val="24"/>
        </w:rPr>
        <w:t>η</w:t>
      </w:r>
      <w:r w:rsidRPr="00101A28">
        <w:rPr>
          <w:rFonts w:eastAsia="Times New Roman" w:cs="Times New Roman"/>
          <w:szCs w:val="24"/>
        </w:rPr>
        <w:t>σης περιστατικών αυθαιρεσίας των Σωμάτων Ασφαλείας που ρυθμίζονται στο Τέταρτο Μέρος του σχεδίου νόμου αποτελεί ένα σημαντικό μέτρο γι</w:t>
      </w:r>
      <w:r w:rsidRPr="00101A28">
        <w:rPr>
          <w:rFonts w:eastAsia="Times New Roman" w:cs="Times New Roman"/>
          <w:szCs w:val="24"/>
        </w:rPr>
        <w:t xml:space="preserve">α την αντιμετώπιση της βίας από τους κρατικούς μηχανισμούς. </w:t>
      </w:r>
    </w:p>
    <w:p w14:paraId="2C0FBF2B"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Δεν είναι λίγες οι γνωστές και άγνωστες πράξεις βίας από ένστολο προσωπικό και από προσωπικό των Σωμάτων Ασφαλείας και από σωφρονιστικούς υπαλλήλους. Ήδη, υπάρχουν πάρα πολλές καταγγελίες. Για κά</w:t>
      </w:r>
      <w:r w:rsidRPr="00101A28">
        <w:rPr>
          <w:rFonts w:eastAsia="Times New Roman" w:cs="Times New Roman"/>
          <w:szCs w:val="24"/>
        </w:rPr>
        <w:t xml:space="preserve">ποιες από αυτές, η χώρα μας έχει καταδικαστεί από το Ευρωπαϊκό Δικαστήριο Ανθρωπίνων Δικαιωμάτων. Άρα λοιπόν, πρέπει και σε αυτόν τον τομέα να νομοθετήσουμε και να είμαστε πολύ πιο ανεκτικοί και πιο σύμφωνοι με τα διεθνή δικαστήρια. </w:t>
      </w:r>
    </w:p>
    <w:p w14:paraId="2C0FBF2C"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 xml:space="preserve">Οφείλουμε, κυρίες και </w:t>
      </w:r>
      <w:r w:rsidRPr="00101A28">
        <w:rPr>
          <w:rFonts w:eastAsia="Times New Roman" w:cs="Times New Roman"/>
          <w:szCs w:val="24"/>
        </w:rPr>
        <w:t xml:space="preserve">κύριοι συνάδελφοι, ως Κοινοβούλιο, ως πολιτεία να διασφαλίσουμε τα δημοκρατικά δικαιώματα όλων των πολιτών χωρίς εξαιρέσεις και χωρίς φοβίες. Και αυτό το νομοσχέδιο είναι προς αυτήν την κατεύθυνση. </w:t>
      </w:r>
    </w:p>
    <w:p w14:paraId="2C0FBF2D"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 xml:space="preserve">Ευχαριστώ πολύ. </w:t>
      </w:r>
    </w:p>
    <w:p w14:paraId="2C0FBF2E" w14:textId="77777777" w:rsidR="0032345F" w:rsidRDefault="00CA05C6">
      <w:pPr>
        <w:spacing w:after="0" w:line="600" w:lineRule="auto"/>
        <w:ind w:firstLine="720"/>
        <w:jc w:val="center"/>
        <w:rPr>
          <w:rFonts w:eastAsia="Times New Roman" w:cs="Times New Roman"/>
          <w:szCs w:val="24"/>
        </w:rPr>
      </w:pPr>
      <w:r w:rsidRPr="00101A28">
        <w:rPr>
          <w:rFonts w:eastAsia="Times New Roman" w:cs="Times New Roman"/>
          <w:szCs w:val="24"/>
        </w:rPr>
        <w:t>(Χειροκροτήματα από την πτέρυγα του ΣΥΡΙ</w:t>
      </w:r>
      <w:r w:rsidRPr="00101A28">
        <w:rPr>
          <w:rFonts w:eastAsia="Times New Roman" w:cs="Times New Roman"/>
          <w:szCs w:val="24"/>
        </w:rPr>
        <w:t>ΖΑ)</w:t>
      </w:r>
    </w:p>
    <w:p w14:paraId="2C0FBF2F"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b/>
          <w:szCs w:val="24"/>
        </w:rPr>
        <w:t xml:space="preserve">ΠΡΟΕΔΡΕΥΩΝ (Γεώργιος </w:t>
      </w:r>
      <w:proofErr w:type="spellStart"/>
      <w:r w:rsidRPr="00101A28">
        <w:rPr>
          <w:rFonts w:eastAsia="Times New Roman" w:cs="Times New Roman"/>
          <w:b/>
          <w:szCs w:val="24"/>
        </w:rPr>
        <w:t>Λαμπρούλης</w:t>
      </w:r>
      <w:proofErr w:type="spellEnd"/>
      <w:r w:rsidRPr="00101A28">
        <w:rPr>
          <w:rFonts w:eastAsia="Times New Roman" w:cs="Times New Roman"/>
          <w:b/>
          <w:szCs w:val="24"/>
        </w:rPr>
        <w:t>):</w:t>
      </w:r>
      <w:r w:rsidRPr="00101A28">
        <w:rPr>
          <w:rFonts w:eastAsia="Times New Roman" w:cs="Times New Roman"/>
          <w:szCs w:val="24"/>
        </w:rPr>
        <w:t xml:space="preserve"> Πριν δώσουμε τον λόγο στον κοινοβουλευτικό εκπρόσωπο του ΣΥΡΙΖΑ, τον κ. Τσίρκα, ήρθε στο Προεδρείο αίτημα από δύο Βουλευτές της Δημοκρατικής Συμπαράταξης και συγκεκριμένα από τον κ. </w:t>
      </w:r>
      <w:proofErr w:type="spellStart"/>
      <w:r w:rsidRPr="00101A28">
        <w:rPr>
          <w:rFonts w:eastAsia="Times New Roman" w:cs="Times New Roman"/>
          <w:szCs w:val="24"/>
        </w:rPr>
        <w:t>Κεγκέρογλου</w:t>
      </w:r>
      <w:proofErr w:type="spellEnd"/>
      <w:r w:rsidRPr="00101A28">
        <w:rPr>
          <w:rFonts w:eastAsia="Times New Roman" w:cs="Times New Roman"/>
          <w:szCs w:val="24"/>
        </w:rPr>
        <w:t xml:space="preserve"> και τον κ. Παπαθεοδώρου,</w:t>
      </w:r>
      <w:r w:rsidRPr="00101A28">
        <w:rPr>
          <w:rFonts w:eastAsia="Times New Roman" w:cs="Times New Roman"/>
          <w:szCs w:val="24"/>
        </w:rPr>
        <w:t xml:space="preserve"> όπου ένας εκ των δύο ζητούν τον λόγο με βάση το άρθρο 67 παράγραφο</w:t>
      </w:r>
      <w:r>
        <w:rPr>
          <w:rFonts w:eastAsia="Times New Roman" w:cs="Times New Roman"/>
          <w:szCs w:val="24"/>
        </w:rPr>
        <w:t>ι</w:t>
      </w:r>
      <w:r w:rsidRPr="00101A28">
        <w:rPr>
          <w:rFonts w:eastAsia="Times New Roman" w:cs="Times New Roman"/>
          <w:szCs w:val="24"/>
        </w:rPr>
        <w:t xml:space="preserve"> 2 και 3 για παραβίαση του άρθρου 87 και του άρθρου 88. </w:t>
      </w:r>
    </w:p>
    <w:p w14:paraId="2C0FBF30"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 xml:space="preserve">Κύριε </w:t>
      </w:r>
      <w:proofErr w:type="spellStart"/>
      <w:r w:rsidRPr="00101A28">
        <w:rPr>
          <w:rFonts w:eastAsia="Times New Roman" w:cs="Times New Roman"/>
          <w:szCs w:val="24"/>
        </w:rPr>
        <w:t>Κεγκέρογλου</w:t>
      </w:r>
      <w:proofErr w:type="spellEnd"/>
      <w:r w:rsidRPr="00101A28">
        <w:rPr>
          <w:rFonts w:eastAsia="Times New Roman" w:cs="Times New Roman"/>
          <w:szCs w:val="24"/>
        </w:rPr>
        <w:t xml:space="preserve">, έχετε τον λόγο για τρία λεπτά. </w:t>
      </w:r>
    </w:p>
    <w:p w14:paraId="2C0FBF31"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b/>
          <w:szCs w:val="24"/>
        </w:rPr>
        <w:t xml:space="preserve">ΒΑΣΙΛΕΙΟΣ ΚΕΓΚΕΡΟΓΛΟΥ: </w:t>
      </w:r>
      <w:r w:rsidRPr="00101A28">
        <w:rPr>
          <w:rFonts w:eastAsia="Times New Roman" w:cs="Times New Roman"/>
          <w:szCs w:val="24"/>
        </w:rPr>
        <w:t xml:space="preserve">Ευχαριστώ, κύριε Πρόεδρε. </w:t>
      </w:r>
    </w:p>
    <w:p w14:paraId="2C0FBF32" w14:textId="77777777" w:rsidR="0032345F" w:rsidRDefault="00CA05C6">
      <w:pPr>
        <w:spacing w:after="0" w:line="600" w:lineRule="auto"/>
        <w:ind w:firstLine="720"/>
        <w:jc w:val="both"/>
        <w:rPr>
          <w:rFonts w:eastAsia="Times New Roman" w:cs="Times New Roman"/>
          <w:szCs w:val="24"/>
        </w:rPr>
      </w:pPr>
      <w:r w:rsidRPr="00101A28">
        <w:rPr>
          <w:rFonts w:eastAsia="Times New Roman" w:cs="Times New Roman"/>
          <w:szCs w:val="24"/>
        </w:rPr>
        <w:t>Θέλω να αναφερθώ σε δύο τροπολογίες, εκ των οποίων η μία είναι υπουργική και η άλλη βουλευτική. Η υπουργική είναι αυτή, η οποία αποσύρθηκε χθες και επανήλθε σήμερα. Η παραβίαση συνίσταται στο τριήμερο και στο εκπρόθεσμο, πράγμα που σημαίνει ότι πρέπει να τ</w:t>
      </w:r>
      <w:r w:rsidRPr="00101A28">
        <w:rPr>
          <w:rFonts w:eastAsia="Times New Roman" w:cs="Times New Roman"/>
          <w:szCs w:val="24"/>
        </w:rPr>
        <w:t xml:space="preserve">εθεί στην Ολομέλεια για να συζητηθεί όπως ακριβώς και η βουλευτική. </w:t>
      </w:r>
    </w:p>
    <w:p w14:paraId="2C0FBF33"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szCs w:val="24"/>
        </w:rPr>
        <w:t xml:space="preserve">Ιδιαίτερα η βουλευτική είναι σε άσχετο νομοσχέδιο. Δεν είναι τρεις μέρες πριν. Πρέπει να τεθεί στην Ολομέλεια για να συζητηθεί. Εμείς ζητάμε να αποσυρθεί τελείως η βουλευτική. </w:t>
      </w:r>
    </w:p>
    <w:p w14:paraId="2C0FBF34"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szCs w:val="24"/>
        </w:rPr>
        <w:t>Για την άλ</w:t>
      </w:r>
      <w:r w:rsidRPr="00101A28">
        <w:rPr>
          <w:rFonts w:eastAsia="Times New Roman"/>
          <w:szCs w:val="24"/>
        </w:rPr>
        <w:t xml:space="preserve">λη, όμως, υπάρχει ένα σοβαρό θέμα. Ξεκινάω από αυτή, από την υπουργική. Είπα ότι δεν την υπογράφει ο αρμόδιος Υπουργός. Ο αρμόδιος Υπουργός είναι ο Υπουργός Εσωτερικών για τις ΔΕΥΑ. Ρώτησα τον κ. </w:t>
      </w:r>
      <w:proofErr w:type="spellStart"/>
      <w:r w:rsidRPr="00101A28">
        <w:rPr>
          <w:rFonts w:eastAsia="Times New Roman"/>
          <w:szCs w:val="24"/>
        </w:rPr>
        <w:t>Χαρίτση</w:t>
      </w:r>
      <w:proofErr w:type="spellEnd"/>
      <w:r w:rsidRPr="00101A28">
        <w:rPr>
          <w:rFonts w:eastAsia="Times New Roman"/>
          <w:szCs w:val="24"/>
        </w:rPr>
        <w:t xml:space="preserve"> και μου είπε ότι χθες υπέγραψε. Στα Πρακτικά της Βου</w:t>
      </w:r>
      <w:r w:rsidRPr="00101A28">
        <w:rPr>
          <w:rFonts w:eastAsia="Times New Roman"/>
          <w:szCs w:val="24"/>
        </w:rPr>
        <w:t xml:space="preserve">λής, λοιπόν, αναφέρεται ότι υπέγραψε ο κύριος Υπουργός Εσωτερικών ύστερα από ερώτημα δικό μου προς τον κ. </w:t>
      </w:r>
      <w:proofErr w:type="spellStart"/>
      <w:r w:rsidRPr="00101A28">
        <w:rPr>
          <w:rFonts w:eastAsia="Times New Roman"/>
          <w:szCs w:val="24"/>
        </w:rPr>
        <w:t>Χαρίτση</w:t>
      </w:r>
      <w:proofErr w:type="spellEnd"/>
      <w:r w:rsidRPr="00101A28">
        <w:rPr>
          <w:rFonts w:eastAsia="Times New Roman"/>
          <w:szCs w:val="24"/>
        </w:rPr>
        <w:t xml:space="preserve">. </w:t>
      </w:r>
    </w:p>
    <w:p w14:paraId="2C0FBF35"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szCs w:val="24"/>
        </w:rPr>
        <w:t>Θεωρώ ότι και γι’ αυτό το θέμα δεν πρέπει η υπουργική τροπολογία που δεν έχει υπογράψει ο κύριος Υπουργός Εσωτερικών, ο κ. Σκουρλέτης, να μπ</w:t>
      </w:r>
      <w:r w:rsidRPr="00101A28">
        <w:rPr>
          <w:rFonts w:eastAsia="Times New Roman"/>
          <w:szCs w:val="24"/>
        </w:rPr>
        <w:t xml:space="preserve">ει σε ψηφοφορία. </w:t>
      </w:r>
    </w:p>
    <w:p w14:paraId="2C0FBF36"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szCs w:val="24"/>
        </w:rPr>
        <w:t xml:space="preserve">Επίσης, δεν πρέπει να γίνει δεκτή και να μπει σε συζήτηση και ψηφοφορία η εκπρόθεσμος </w:t>
      </w:r>
      <w:r>
        <w:rPr>
          <w:rFonts w:eastAsia="Times New Roman"/>
          <w:szCs w:val="24"/>
        </w:rPr>
        <w:t>τροπολογία</w:t>
      </w:r>
      <w:r w:rsidRPr="00101A28">
        <w:rPr>
          <w:rFonts w:eastAsia="Times New Roman"/>
          <w:szCs w:val="24"/>
        </w:rPr>
        <w:t xml:space="preserve"> της συναδέλφου Βουλευτού με γενικό αριθμό 785 και ειδικό  αριθμό 53, γιατί έχει εμφανώς κόστος για τον </w:t>
      </w:r>
      <w:r>
        <w:rPr>
          <w:rFonts w:eastAsia="Times New Roman"/>
          <w:szCs w:val="24"/>
        </w:rPr>
        <w:t>π</w:t>
      </w:r>
      <w:r w:rsidRPr="00101A28">
        <w:rPr>
          <w:rFonts w:eastAsia="Times New Roman"/>
          <w:szCs w:val="24"/>
        </w:rPr>
        <w:t>ροϋπολογισμό. Δεν έχει ζητήσει ο Υπου</w:t>
      </w:r>
      <w:r w:rsidRPr="00101A28">
        <w:rPr>
          <w:rFonts w:eastAsia="Times New Roman"/>
          <w:szCs w:val="24"/>
        </w:rPr>
        <w:t>ργός σύμφωνα με την παράγραφο 5 του άρθρου 88 από το Γενικό Λογιστήριο του Κράτους έκθεση και αν…</w:t>
      </w:r>
    </w:p>
    <w:p w14:paraId="2C0FBF37"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b/>
          <w:szCs w:val="24"/>
        </w:rPr>
        <w:t>ΜΑΥΡΟΥΔΗΣ ΒΟΡΙΔΗΣ:</w:t>
      </w:r>
      <w:r w:rsidRPr="00101A28">
        <w:rPr>
          <w:rFonts w:eastAsia="Times New Roman"/>
          <w:szCs w:val="24"/>
        </w:rPr>
        <w:t xml:space="preserve"> Ποια είναι αυτή;</w:t>
      </w:r>
    </w:p>
    <w:p w14:paraId="2C0FBF38"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ΒΑΣΙΛΕΙΟΣ ΚΕΓΚΕΡΟΓΛΟΥ:</w:t>
      </w:r>
      <w:r w:rsidRPr="00101A28">
        <w:rPr>
          <w:rFonts w:eastAsia="Times New Roman"/>
          <w:szCs w:val="24"/>
        </w:rPr>
        <w:t xml:space="preserve"> Είναι η βουλευτική τροπολογία με αριθμό 785/53, η οποία κάνει και προσλήψεις και χαρίζει. </w:t>
      </w:r>
    </w:p>
    <w:p w14:paraId="2C0FBF39"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szCs w:val="24"/>
        </w:rPr>
        <w:t>Αυτή, λο</w:t>
      </w:r>
      <w:r w:rsidRPr="00101A28">
        <w:rPr>
          <w:rFonts w:eastAsia="Times New Roman"/>
          <w:szCs w:val="24"/>
        </w:rPr>
        <w:t xml:space="preserve">ιπόν, κατά την άποψή μου, πρέπει να αποσυρθεί. Πρέπει να την μελετήσουμε και βεβαίως να έρθει επεξεργασμένη από τον Υπουργό. Και ζητάμε και από την πλειοψηφία του ΣΥΡΙΖΑ να το δει αυτό. Δεν είναι ούτε </w:t>
      </w:r>
      <w:proofErr w:type="spellStart"/>
      <w:r w:rsidRPr="00101A28">
        <w:rPr>
          <w:rFonts w:eastAsia="Times New Roman"/>
          <w:szCs w:val="24"/>
        </w:rPr>
        <w:t>προαπαιτούμενο</w:t>
      </w:r>
      <w:proofErr w:type="spellEnd"/>
      <w:r w:rsidRPr="00101A28">
        <w:rPr>
          <w:rFonts w:eastAsia="Times New Roman"/>
          <w:szCs w:val="24"/>
        </w:rPr>
        <w:t xml:space="preserve"> ούτε έχει σχέση με το νομοσχέδιο, ούτε έ</w:t>
      </w:r>
      <w:r w:rsidRPr="00101A28">
        <w:rPr>
          <w:rFonts w:eastAsia="Times New Roman"/>
          <w:szCs w:val="24"/>
        </w:rPr>
        <w:t xml:space="preserve">χουμε εξετάσει αν είναι κάτι που πρέπει να ψηφίσουμε. </w:t>
      </w:r>
    </w:p>
    <w:p w14:paraId="2C0FBF3A"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szCs w:val="24"/>
        </w:rPr>
        <w:t>Ευχαριστώ.</w:t>
      </w:r>
    </w:p>
    <w:p w14:paraId="2C0FBF3B"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 xml:space="preserve">ΠΡΟΕΔΡΕΥΩΝ (Γεώργιος </w:t>
      </w:r>
      <w:proofErr w:type="spellStart"/>
      <w:r w:rsidRPr="00101A28">
        <w:rPr>
          <w:rFonts w:eastAsia="Times New Roman"/>
          <w:b/>
          <w:szCs w:val="24"/>
        </w:rPr>
        <w:t>Λαμπρούλης</w:t>
      </w:r>
      <w:proofErr w:type="spellEnd"/>
      <w:r w:rsidRPr="00101A28">
        <w:rPr>
          <w:rFonts w:eastAsia="Times New Roman"/>
          <w:b/>
          <w:szCs w:val="24"/>
        </w:rPr>
        <w:t xml:space="preserve">): </w:t>
      </w:r>
      <w:r w:rsidRPr="00101A28">
        <w:rPr>
          <w:rFonts w:eastAsia="Times New Roman"/>
          <w:szCs w:val="24"/>
        </w:rPr>
        <w:t xml:space="preserve">Ευχαριστούμε τον κ. </w:t>
      </w:r>
      <w:proofErr w:type="spellStart"/>
      <w:r w:rsidRPr="00101A28">
        <w:rPr>
          <w:rFonts w:eastAsia="Times New Roman"/>
          <w:szCs w:val="24"/>
        </w:rPr>
        <w:t>Κεγκέρογλου</w:t>
      </w:r>
      <w:proofErr w:type="spellEnd"/>
      <w:r w:rsidRPr="00101A28">
        <w:rPr>
          <w:rFonts w:eastAsia="Times New Roman"/>
          <w:szCs w:val="24"/>
        </w:rPr>
        <w:t>.</w:t>
      </w:r>
    </w:p>
    <w:p w14:paraId="2C0FBF3C"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szCs w:val="24"/>
        </w:rPr>
        <w:t>Κύριε Υπουργέ, θέλετε να δώσετε κάποια απάντηση;</w:t>
      </w:r>
    </w:p>
    <w:p w14:paraId="2C0FBF3D"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b/>
          <w:szCs w:val="24"/>
        </w:rPr>
        <w:t>ΣΤΑΥΡΟΣ ΚΟΝΤΟΝΗΣ (Υπουργός Δικαιοσύνης, Διαφάνειας και Ανθρωπίνων Δικαιωμά</w:t>
      </w:r>
      <w:r w:rsidRPr="00101A28">
        <w:rPr>
          <w:rFonts w:eastAsia="Times New Roman"/>
          <w:b/>
          <w:szCs w:val="24"/>
        </w:rPr>
        <w:t>των):</w:t>
      </w:r>
      <w:r w:rsidRPr="00101A28">
        <w:rPr>
          <w:rFonts w:eastAsia="Times New Roman"/>
          <w:szCs w:val="24"/>
        </w:rPr>
        <w:t xml:space="preserve"> Όχι, θα μιλήσω μετά.</w:t>
      </w:r>
    </w:p>
    <w:p w14:paraId="2C0FBF3E"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b/>
          <w:szCs w:val="24"/>
        </w:rPr>
        <w:t xml:space="preserve">ΠΡΟΕΔΡΕΥΩΝ (Γεώργιος </w:t>
      </w:r>
      <w:proofErr w:type="spellStart"/>
      <w:r w:rsidRPr="00101A28">
        <w:rPr>
          <w:rFonts w:eastAsia="Times New Roman"/>
          <w:b/>
          <w:szCs w:val="24"/>
        </w:rPr>
        <w:t>Λαμπρούλης</w:t>
      </w:r>
      <w:proofErr w:type="spellEnd"/>
      <w:r w:rsidRPr="00101A28">
        <w:rPr>
          <w:rFonts w:eastAsia="Times New Roman"/>
          <w:b/>
          <w:szCs w:val="24"/>
        </w:rPr>
        <w:t xml:space="preserve">): </w:t>
      </w:r>
      <w:r w:rsidRPr="00101A28">
        <w:rPr>
          <w:rFonts w:eastAsia="Times New Roman"/>
          <w:szCs w:val="24"/>
        </w:rPr>
        <w:t>Ναι, αλλά οφείλουμε…</w:t>
      </w:r>
    </w:p>
    <w:p w14:paraId="2C0FBF3F"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b/>
          <w:szCs w:val="24"/>
        </w:rPr>
        <w:t>ΜΑΥΡΟΥΔΗΣ ΒΟΡΙΔΗΣ:</w:t>
      </w:r>
      <w:r w:rsidRPr="00101A28">
        <w:rPr>
          <w:rFonts w:eastAsia="Times New Roman"/>
          <w:szCs w:val="24"/>
        </w:rPr>
        <w:t xml:space="preserve"> Από την στιγμή που τίθεται θέμα Κανονισμού πρέπει να πάρει απάντηση.</w:t>
      </w:r>
    </w:p>
    <w:p w14:paraId="2C0FBF40"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 xml:space="preserve">ΠΡΟΕΔΡΕΥΩΝ (Γεώργιος </w:t>
      </w:r>
      <w:proofErr w:type="spellStart"/>
      <w:r w:rsidRPr="00101A28">
        <w:rPr>
          <w:rFonts w:eastAsia="Times New Roman"/>
          <w:b/>
          <w:szCs w:val="24"/>
        </w:rPr>
        <w:t>Λαμπρούλης</w:t>
      </w:r>
      <w:proofErr w:type="spellEnd"/>
      <w:r w:rsidRPr="00101A28">
        <w:rPr>
          <w:rFonts w:eastAsia="Times New Roman"/>
          <w:b/>
          <w:szCs w:val="24"/>
        </w:rPr>
        <w:t xml:space="preserve">): </w:t>
      </w:r>
      <w:r w:rsidRPr="00101A28">
        <w:rPr>
          <w:rFonts w:eastAsia="Times New Roman"/>
          <w:szCs w:val="24"/>
        </w:rPr>
        <w:t xml:space="preserve">Το Προεδρείο έχει γνώση. </w:t>
      </w:r>
    </w:p>
    <w:p w14:paraId="2C0FBF41"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szCs w:val="24"/>
        </w:rPr>
        <w:t xml:space="preserve">Λέω αν ο Υπουργός σε ό,τι </w:t>
      </w:r>
      <w:r w:rsidRPr="00101A28">
        <w:rPr>
          <w:rFonts w:eastAsia="Times New Roman"/>
          <w:szCs w:val="24"/>
        </w:rPr>
        <w:t>αφορά τις τροπολογίες θέλει να κάνει κάποια παρέμβαση. Διαφορετικά σε ό,τι αφορά το Προεδρείο και τον Κανονισμό…</w:t>
      </w:r>
    </w:p>
    <w:p w14:paraId="2C0FBF42"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b/>
          <w:szCs w:val="24"/>
        </w:rPr>
        <w:t>ΣΤΑΥΡΟΣ ΚΟΝΤΟΝΗΣ (Υπουργός Δικαιοσύνης, Διαφάνειας και Ανθρωπίνων Δικαιωμάτων):</w:t>
      </w:r>
      <w:r w:rsidRPr="00101A28">
        <w:rPr>
          <w:rFonts w:eastAsia="Times New Roman"/>
          <w:szCs w:val="24"/>
        </w:rPr>
        <w:t xml:space="preserve"> Κοιτάξτε, όσον αφορά τη βουλευτική τροπολογία γνωρίζετε πολύ κα</w:t>
      </w:r>
      <w:r w:rsidRPr="00101A28">
        <w:rPr>
          <w:rFonts w:eastAsia="Times New Roman"/>
          <w:szCs w:val="24"/>
        </w:rPr>
        <w:t xml:space="preserve">λά ότι δεν χρειάζεται να υπάρχει έκθεση οικονομικών συνεπειών. </w:t>
      </w:r>
    </w:p>
    <w:p w14:paraId="2C0FBF43"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ΒΑΣΙΛΕΙΟΣ ΚΕΓΚΕΡΟΓΛΟΥ:</w:t>
      </w:r>
      <w:r w:rsidRPr="00101A28">
        <w:rPr>
          <w:rFonts w:eastAsia="Times New Roman"/>
          <w:szCs w:val="24"/>
        </w:rPr>
        <w:t xml:space="preserve"> Κάνετε λάθος! </w:t>
      </w:r>
    </w:p>
    <w:p w14:paraId="2C0FBF44"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b/>
          <w:szCs w:val="24"/>
        </w:rPr>
        <w:t>ΣΤΑΥΡΟΣ ΚΟΝΤΟΝΗΣ (Υπουργός Δικαιοσύνης, Διαφάνειας και Ανθρωπίνων Δικαιωμάτων):</w:t>
      </w:r>
      <w:r w:rsidRPr="00101A28">
        <w:rPr>
          <w:rFonts w:eastAsia="Times New Roman"/>
          <w:szCs w:val="24"/>
        </w:rPr>
        <w:t xml:space="preserve"> Σας ακούσαμε. </w:t>
      </w:r>
    </w:p>
    <w:p w14:paraId="2C0FBF45"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ΒΑΣΙΛΕΙΟΣ ΚΕΓΚΕΡΟΓΛΟΥ:</w:t>
      </w:r>
      <w:r w:rsidRPr="00101A28">
        <w:rPr>
          <w:rFonts w:eastAsia="Times New Roman"/>
          <w:szCs w:val="24"/>
        </w:rPr>
        <w:t xml:space="preserve"> Πρέπει να ζητήσει ο Υπουργός αν θέλε</w:t>
      </w:r>
      <w:r w:rsidRPr="00101A28">
        <w:rPr>
          <w:rFonts w:eastAsia="Times New Roman"/>
          <w:szCs w:val="24"/>
        </w:rPr>
        <w:t xml:space="preserve">ι να συζητηθεί. Κι αν περάσουν τρεις μέρες και δεν στείλει το </w:t>
      </w:r>
      <w:r>
        <w:rPr>
          <w:rFonts w:eastAsia="Times New Roman"/>
          <w:szCs w:val="24"/>
        </w:rPr>
        <w:t>λ</w:t>
      </w:r>
      <w:r w:rsidRPr="00101A28">
        <w:rPr>
          <w:rFonts w:eastAsia="Times New Roman"/>
          <w:szCs w:val="24"/>
        </w:rPr>
        <w:t>ογιστήριο, τότε συζητείται. Είναι σαφέστατος ο Κανονισμός. Παρακαλώ να διαβαστεί το άρθρο 88 παρ</w:t>
      </w:r>
      <w:r>
        <w:rPr>
          <w:rFonts w:eastAsia="Times New Roman"/>
          <w:szCs w:val="24"/>
        </w:rPr>
        <w:t>άγραφος</w:t>
      </w:r>
      <w:r w:rsidRPr="00101A28">
        <w:rPr>
          <w:rFonts w:eastAsia="Times New Roman"/>
          <w:szCs w:val="24"/>
        </w:rPr>
        <w:t xml:space="preserve"> 5.</w:t>
      </w:r>
    </w:p>
    <w:p w14:paraId="2C0FBF46"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 xml:space="preserve">ΠΡΟΕΔΡΕΥΩΝ (Γεώργιος </w:t>
      </w:r>
      <w:proofErr w:type="spellStart"/>
      <w:r w:rsidRPr="00101A28">
        <w:rPr>
          <w:rFonts w:eastAsia="Times New Roman"/>
          <w:b/>
          <w:szCs w:val="24"/>
        </w:rPr>
        <w:t>Λαμπρούλης</w:t>
      </w:r>
      <w:proofErr w:type="spellEnd"/>
      <w:r w:rsidRPr="00101A28">
        <w:rPr>
          <w:rFonts w:eastAsia="Times New Roman"/>
          <w:b/>
          <w:szCs w:val="24"/>
        </w:rPr>
        <w:t xml:space="preserve">): </w:t>
      </w:r>
      <w:r w:rsidRPr="00101A28">
        <w:rPr>
          <w:rFonts w:eastAsia="Times New Roman"/>
          <w:szCs w:val="24"/>
        </w:rPr>
        <w:t>Ορίστε, κύριε Υπουργέ.</w:t>
      </w:r>
    </w:p>
    <w:p w14:paraId="2C0FBF47"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b/>
          <w:szCs w:val="24"/>
        </w:rPr>
        <w:t>ΣΤΑΥΡΟΣ ΚΟΝΤΟΝΗΣ (Υπουργός Δι</w:t>
      </w:r>
      <w:r w:rsidRPr="00101A28">
        <w:rPr>
          <w:rFonts w:eastAsia="Times New Roman"/>
          <w:b/>
          <w:szCs w:val="24"/>
        </w:rPr>
        <w:t>καιοσύνης, Διαφάνειας και Ανθρωπίνων Δικαιωμάτων):</w:t>
      </w:r>
      <w:r w:rsidRPr="00101A28">
        <w:rPr>
          <w:rFonts w:eastAsia="Times New Roman"/>
          <w:szCs w:val="24"/>
        </w:rPr>
        <w:t xml:space="preserve"> Όσον αφορά το ζήτημα για την υπουργική τροπολογία, έχω ζητήσει από τον κ. </w:t>
      </w:r>
      <w:proofErr w:type="spellStart"/>
      <w:r w:rsidRPr="00101A28">
        <w:rPr>
          <w:rFonts w:eastAsia="Times New Roman"/>
          <w:szCs w:val="24"/>
        </w:rPr>
        <w:t>Χαρίτση</w:t>
      </w:r>
      <w:proofErr w:type="spellEnd"/>
      <w:r w:rsidRPr="00101A28">
        <w:rPr>
          <w:rFonts w:eastAsia="Times New Roman"/>
          <w:szCs w:val="24"/>
        </w:rPr>
        <w:t xml:space="preserve"> διευκρινίσεις. Τον αναμένω γι’ αυτό το ζήτημα το οποίο τέθηκε.</w:t>
      </w:r>
    </w:p>
    <w:p w14:paraId="2C0FBF48"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b/>
          <w:szCs w:val="24"/>
        </w:rPr>
        <w:t xml:space="preserve">ΠΡΟΕΔΡΕΥΩΝ (Γεώργιος </w:t>
      </w:r>
      <w:proofErr w:type="spellStart"/>
      <w:r w:rsidRPr="00101A28">
        <w:rPr>
          <w:rFonts w:eastAsia="Times New Roman"/>
          <w:b/>
          <w:szCs w:val="24"/>
        </w:rPr>
        <w:t>Λαμπρούλης</w:t>
      </w:r>
      <w:proofErr w:type="spellEnd"/>
      <w:r w:rsidRPr="00101A28">
        <w:rPr>
          <w:rFonts w:eastAsia="Times New Roman"/>
          <w:b/>
          <w:szCs w:val="24"/>
        </w:rPr>
        <w:t xml:space="preserve">): </w:t>
      </w:r>
      <w:r w:rsidRPr="00101A28">
        <w:rPr>
          <w:rFonts w:eastAsia="Times New Roman"/>
          <w:szCs w:val="24"/>
        </w:rPr>
        <w:t>Ευχαριστούμε τον κύριο Υπο</w:t>
      </w:r>
      <w:r w:rsidRPr="00101A28">
        <w:rPr>
          <w:rFonts w:eastAsia="Times New Roman"/>
          <w:szCs w:val="24"/>
        </w:rPr>
        <w:t>υργό.</w:t>
      </w:r>
    </w:p>
    <w:p w14:paraId="2C0FBF49"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szCs w:val="24"/>
        </w:rPr>
        <w:t xml:space="preserve">Τώρα σε ό,τι αφορά, κύριε </w:t>
      </w:r>
      <w:proofErr w:type="spellStart"/>
      <w:r w:rsidRPr="00101A28">
        <w:rPr>
          <w:rFonts w:eastAsia="Times New Roman"/>
          <w:szCs w:val="24"/>
        </w:rPr>
        <w:t>Κεγκέρογλου</w:t>
      </w:r>
      <w:proofErr w:type="spellEnd"/>
      <w:r w:rsidRPr="00101A28">
        <w:rPr>
          <w:rFonts w:eastAsia="Times New Roman"/>
          <w:szCs w:val="24"/>
        </w:rPr>
        <w:t xml:space="preserve">, την ένστασή σας με βάση τα άρθρα του Κανονισμού που επικαλείστε, και πιο συγκεκριμένα σε ό,τι αφορά τις τροπολογίες που αναφέρατε για το εκπρόθεσμο και όλες αυτές τις αιτιάσεις που καταθέσατε προηγουμένως, σας </w:t>
      </w:r>
      <w:r w:rsidRPr="00101A28">
        <w:rPr>
          <w:rFonts w:eastAsia="Times New Roman"/>
          <w:szCs w:val="24"/>
        </w:rPr>
        <w:t>ενημερώνω, όπως πολύ καλά το ξέρετε κι εσείς και με βάση τον Κανονισμό και να σας διαβάσω, όχι εσάς προσωπικά, αλλά να το ακούσουν και στο Σώμα το άρθρο 87 παρ</w:t>
      </w:r>
      <w:r>
        <w:rPr>
          <w:rFonts w:eastAsia="Times New Roman"/>
          <w:szCs w:val="24"/>
        </w:rPr>
        <w:t>άγραφος</w:t>
      </w:r>
      <w:r w:rsidRPr="00101A28">
        <w:rPr>
          <w:rFonts w:eastAsia="Times New Roman"/>
          <w:szCs w:val="24"/>
        </w:rPr>
        <w:t xml:space="preserve"> 2. </w:t>
      </w:r>
    </w:p>
    <w:p w14:paraId="2C0FBF4A"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szCs w:val="24"/>
        </w:rPr>
        <w:t>Δεν σας το διαβάζω όλο για οικονομία χρόνου: «Σε περίπτωση αμφισβήτησης, ο Πρόεδρος ε</w:t>
      </w:r>
      <w:r w:rsidRPr="00101A28">
        <w:rPr>
          <w:rFonts w:eastAsia="Times New Roman"/>
          <w:szCs w:val="24"/>
        </w:rPr>
        <w:t xml:space="preserve">ρωτά τη Βουλή που αποφαίνεται αποκλειστικά με ανάταση ή έγερση και χωρίς συζήτηση». </w:t>
      </w:r>
    </w:p>
    <w:p w14:paraId="2C0FBF4B" w14:textId="77777777" w:rsidR="0032345F" w:rsidRDefault="00CA05C6">
      <w:pPr>
        <w:tabs>
          <w:tab w:val="left" w:pos="2820"/>
        </w:tabs>
        <w:spacing w:after="0" w:line="600" w:lineRule="auto"/>
        <w:ind w:firstLine="720"/>
        <w:jc w:val="both"/>
        <w:rPr>
          <w:rFonts w:eastAsia="Times New Roman"/>
          <w:szCs w:val="24"/>
        </w:rPr>
      </w:pPr>
      <w:r w:rsidRPr="00101A28">
        <w:rPr>
          <w:rFonts w:eastAsia="Times New Roman"/>
          <w:szCs w:val="24"/>
        </w:rPr>
        <w:t xml:space="preserve">Άρα, λοιπόν, εάν επιμένετε, ενδεχομένως να περιμένουμε και τον κ. </w:t>
      </w:r>
      <w:proofErr w:type="spellStart"/>
      <w:r w:rsidRPr="00101A28">
        <w:rPr>
          <w:rFonts w:eastAsia="Times New Roman"/>
          <w:szCs w:val="24"/>
        </w:rPr>
        <w:t>Χαρίτση</w:t>
      </w:r>
      <w:proofErr w:type="spellEnd"/>
      <w:r w:rsidRPr="00101A28">
        <w:rPr>
          <w:rFonts w:eastAsia="Times New Roman"/>
          <w:szCs w:val="24"/>
        </w:rPr>
        <w:t xml:space="preserve">, όπως είπε ο κ. Κοντονής, σε ό,τι αφορά την υπουργική τροπολογία που αναφερθήκατε κι εσείς, να </w:t>
      </w:r>
      <w:r w:rsidRPr="00101A28">
        <w:rPr>
          <w:rFonts w:eastAsia="Times New Roman"/>
          <w:szCs w:val="24"/>
        </w:rPr>
        <w:t>δώσει κάποιες διευκρινίσεις.</w:t>
      </w:r>
    </w:p>
    <w:p w14:paraId="2C0FBF4C"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ΒΑΣΙΛΕΙΟΣ ΚΕΓΚΕΡΟΓΛΟΥ:</w:t>
      </w:r>
      <w:r w:rsidRPr="00101A28">
        <w:rPr>
          <w:rFonts w:eastAsia="Times New Roman"/>
          <w:szCs w:val="24"/>
        </w:rPr>
        <w:t xml:space="preserve"> Για το άρθρο 88 παρ</w:t>
      </w:r>
      <w:r>
        <w:rPr>
          <w:rFonts w:eastAsia="Times New Roman"/>
          <w:szCs w:val="24"/>
        </w:rPr>
        <w:t>άγραφος</w:t>
      </w:r>
      <w:r w:rsidRPr="00101A28">
        <w:rPr>
          <w:rFonts w:eastAsia="Times New Roman"/>
          <w:szCs w:val="24"/>
        </w:rPr>
        <w:t xml:space="preserve"> 5; Δεν το διαβάσατε, κύριε Πρόεδρε.</w:t>
      </w:r>
    </w:p>
    <w:p w14:paraId="2C0FBF4D"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 xml:space="preserve">ΠΡΟΕΔΡΕΥΩΝ (Γεώργιος </w:t>
      </w:r>
      <w:proofErr w:type="spellStart"/>
      <w:r w:rsidRPr="00101A28">
        <w:rPr>
          <w:rFonts w:eastAsia="Times New Roman"/>
          <w:b/>
          <w:szCs w:val="24"/>
        </w:rPr>
        <w:t>Λαμπρούλης</w:t>
      </w:r>
      <w:proofErr w:type="spellEnd"/>
      <w:r w:rsidRPr="00101A28">
        <w:rPr>
          <w:rFonts w:eastAsia="Times New Roman"/>
          <w:b/>
          <w:szCs w:val="24"/>
        </w:rPr>
        <w:t xml:space="preserve">): </w:t>
      </w:r>
      <w:r w:rsidRPr="00101A28">
        <w:rPr>
          <w:rFonts w:eastAsia="Times New Roman"/>
          <w:szCs w:val="24"/>
        </w:rPr>
        <w:t>Οπότε προχωράμε με τον Κοινοβουλευτικό Εκπρόσωπο του ΣΥΡΙΖΑ τον κ. Τσίρκα.</w:t>
      </w:r>
    </w:p>
    <w:p w14:paraId="2C0FBF4E" w14:textId="77777777" w:rsidR="0032345F" w:rsidRDefault="00CA05C6">
      <w:pPr>
        <w:tabs>
          <w:tab w:val="left" w:pos="2608"/>
        </w:tabs>
        <w:spacing w:after="0" w:line="600" w:lineRule="auto"/>
        <w:ind w:firstLine="720"/>
        <w:jc w:val="both"/>
        <w:rPr>
          <w:rFonts w:eastAsia="Times New Roman"/>
          <w:szCs w:val="24"/>
        </w:rPr>
      </w:pPr>
      <w:r w:rsidRPr="00101A28">
        <w:rPr>
          <w:rFonts w:eastAsia="Times New Roman"/>
          <w:b/>
          <w:szCs w:val="24"/>
        </w:rPr>
        <w:t xml:space="preserve">ΒΑΣΙΛΕΙΟΣ ΤΣΙΡΚΑΣ: </w:t>
      </w:r>
      <w:r w:rsidRPr="00101A28">
        <w:rPr>
          <w:rFonts w:eastAsia="Times New Roman"/>
          <w:szCs w:val="24"/>
        </w:rPr>
        <w:t>Κύριε Υπουργέ</w:t>
      </w:r>
      <w:r w:rsidRPr="00101A28">
        <w:rPr>
          <w:rFonts w:eastAsia="Times New Roman"/>
          <w:szCs w:val="24"/>
        </w:rPr>
        <w:t xml:space="preserve">, κυρίες και κύριοι συνάδελφοι, το παρόν νομοσχέδιο περιλαμβάνει ουσιαστικές ρυθμίσεις με την ενσωμάτωση </w:t>
      </w:r>
      <w:r>
        <w:rPr>
          <w:rFonts w:eastAsia="Times New Roman"/>
          <w:szCs w:val="24"/>
        </w:rPr>
        <w:t>ο</w:t>
      </w:r>
      <w:r w:rsidRPr="00101A28">
        <w:rPr>
          <w:rFonts w:eastAsia="Times New Roman"/>
          <w:szCs w:val="24"/>
        </w:rPr>
        <w:t>δηγιών που μεταρρυθμίζουν την ισχύουσα ως τώρα νομοθεσία με νέες διατάξεις του Υπουργείου Δικαιοσύνης.</w:t>
      </w:r>
    </w:p>
    <w:p w14:paraId="2C0FBF4F" w14:textId="77777777" w:rsidR="0032345F" w:rsidRDefault="00CA05C6">
      <w:pPr>
        <w:spacing w:after="0" w:line="600" w:lineRule="auto"/>
        <w:ind w:firstLine="720"/>
        <w:jc w:val="both"/>
        <w:rPr>
          <w:rFonts w:eastAsia="Times New Roman"/>
          <w:szCs w:val="24"/>
        </w:rPr>
      </w:pPr>
      <w:r w:rsidRPr="00561540">
        <w:rPr>
          <w:rFonts w:eastAsia="Times New Roman"/>
          <w:szCs w:val="24"/>
        </w:rPr>
        <w:t>Κινείται στην ίδια προοδευτική κατεύθυνση με μί</w:t>
      </w:r>
      <w:r w:rsidRPr="00561540">
        <w:rPr>
          <w:rFonts w:eastAsia="Times New Roman"/>
          <w:szCs w:val="24"/>
        </w:rPr>
        <w:t>α σειρά πρόσφατων μεταρρυθμίσεων που έχουν προηγηθεί, όπως η καθιέρωση του συμφώνου συμβίωσης και η ενίσχυση της αντιρατσιστικής νομοθεσίας. Επιβεβαιώνεται και με το παρόν νομοθέτημα η προσήλωσή μας στην αξία της ισότητας ως πολιτιστικό και ιστορικό στοιχε</w:t>
      </w:r>
      <w:r w:rsidRPr="00561540">
        <w:rPr>
          <w:rFonts w:eastAsia="Times New Roman"/>
          <w:szCs w:val="24"/>
        </w:rPr>
        <w:t xml:space="preserve">ίο της χώρας, στοιχείο της </w:t>
      </w:r>
      <w:r>
        <w:rPr>
          <w:rFonts w:eastAsia="Times New Roman"/>
          <w:szCs w:val="24"/>
        </w:rPr>
        <w:t>δ</w:t>
      </w:r>
      <w:r w:rsidRPr="00561540">
        <w:rPr>
          <w:rFonts w:eastAsia="Times New Roman"/>
          <w:szCs w:val="24"/>
        </w:rPr>
        <w:t>ημοκρατίας.</w:t>
      </w:r>
    </w:p>
    <w:p w14:paraId="2C0FBF50" w14:textId="77777777" w:rsidR="0032345F" w:rsidRDefault="00CA05C6">
      <w:pPr>
        <w:spacing w:after="0" w:line="600" w:lineRule="auto"/>
        <w:ind w:firstLine="720"/>
        <w:jc w:val="both"/>
        <w:rPr>
          <w:rFonts w:eastAsia="Times New Roman"/>
          <w:szCs w:val="24"/>
        </w:rPr>
      </w:pPr>
      <w:r w:rsidRPr="00561540">
        <w:rPr>
          <w:rFonts w:eastAsia="Times New Roman"/>
          <w:szCs w:val="24"/>
        </w:rPr>
        <w:t>Το νομοθέτημα διαιρείται σε τέσσερα μέρη: Το πρώτο μέρος αφορά στην εφαρμογή της αρχής της ισότητας και βασικός στόχος του νομοσχεδίου αποτελεί η δημιουργία ενός σαφούς νομικού πλαισίου εφαρμογής της αρχής της ίσης μ</w:t>
      </w:r>
      <w:r w:rsidRPr="00561540">
        <w:rPr>
          <w:rFonts w:eastAsia="Times New Roman"/>
          <w:szCs w:val="24"/>
        </w:rPr>
        <w:t xml:space="preserve">εταχείρισης. </w:t>
      </w:r>
    </w:p>
    <w:p w14:paraId="2C0FBF51" w14:textId="77777777" w:rsidR="0032345F" w:rsidRDefault="00CA05C6">
      <w:pPr>
        <w:spacing w:after="0" w:line="600" w:lineRule="auto"/>
        <w:ind w:firstLine="720"/>
        <w:jc w:val="both"/>
        <w:rPr>
          <w:rFonts w:eastAsia="Times New Roman"/>
          <w:szCs w:val="24"/>
        </w:rPr>
      </w:pPr>
      <w:r w:rsidRPr="00561540">
        <w:rPr>
          <w:rFonts w:eastAsia="Times New Roman"/>
          <w:szCs w:val="24"/>
        </w:rPr>
        <w:t>Εισάγονται νέα κριτήρια αναγνώρισης της δυσμενούς διάκρισης με την προσθήκη νέων όρων, όπως φυλή, χρώμα, εθνική καταγωγή, γενεαλογικές καταβολές, ενώ προστίθενται ως νέοι λόγοι ενδεχόμενης δυσμενούς διάκρισης η χρόνια ασθένεια, η οικογενειακή</w:t>
      </w:r>
      <w:r w:rsidRPr="00561540">
        <w:rPr>
          <w:rFonts w:eastAsia="Times New Roman"/>
          <w:szCs w:val="24"/>
        </w:rPr>
        <w:t xml:space="preserve"> κατάσταση και η κοινωνική κατάσταση. </w:t>
      </w:r>
    </w:p>
    <w:p w14:paraId="2C0FBF52" w14:textId="77777777" w:rsidR="0032345F" w:rsidRDefault="00CA05C6">
      <w:pPr>
        <w:spacing w:after="0" w:line="600" w:lineRule="auto"/>
        <w:ind w:firstLine="720"/>
        <w:jc w:val="both"/>
        <w:rPr>
          <w:rFonts w:eastAsia="Times New Roman"/>
          <w:szCs w:val="24"/>
        </w:rPr>
      </w:pPr>
      <w:r w:rsidRPr="00561540">
        <w:rPr>
          <w:rFonts w:eastAsia="Times New Roman"/>
          <w:szCs w:val="24"/>
        </w:rPr>
        <w:t>Ο παλιότερος όρος «γενετήσιος προσανατολισμός» αντικαθίσταται από τον όρο «σεξουαλικός προσανατολισμός», αφού ο όρος αυτός αφορά ευρύτερα στη συμπεριφορά του ανθρώπου σε ερωτικά θέματα και επιπλέον αναφέρονται ρητά ως</w:t>
      </w:r>
      <w:r w:rsidRPr="00561540">
        <w:rPr>
          <w:rFonts w:eastAsia="Times New Roman"/>
          <w:szCs w:val="24"/>
        </w:rPr>
        <w:t xml:space="preserve"> λόγοι διάκρισης και η ταυτότητα φύλου και τα χαρακτηριστικά φύλου.</w:t>
      </w:r>
    </w:p>
    <w:p w14:paraId="2C0FBF53" w14:textId="77777777" w:rsidR="0032345F" w:rsidRDefault="00CA05C6">
      <w:pPr>
        <w:spacing w:after="0" w:line="600" w:lineRule="auto"/>
        <w:ind w:firstLine="720"/>
        <w:jc w:val="both"/>
        <w:rPr>
          <w:rFonts w:eastAsia="Times New Roman"/>
          <w:szCs w:val="24"/>
        </w:rPr>
      </w:pPr>
      <w:r w:rsidRPr="00561540">
        <w:rPr>
          <w:rFonts w:eastAsia="Times New Roman"/>
          <w:szCs w:val="24"/>
        </w:rPr>
        <w:t xml:space="preserve">Η αρμοδιότητα παρακολούθησης και προώθησης της εφαρμογής της κατά των διακρίσεων λόγω φυλής, χρώματος, εθνικής ή </w:t>
      </w:r>
      <w:proofErr w:type="spellStart"/>
      <w:r w:rsidRPr="00561540">
        <w:rPr>
          <w:rFonts w:eastAsia="Times New Roman"/>
          <w:szCs w:val="24"/>
        </w:rPr>
        <w:t>εθνοτικής</w:t>
      </w:r>
      <w:proofErr w:type="spellEnd"/>
      <w:r w:rsidRPr="00561540">
        <w:rPr>
          <w:rFonts w:eastAsia="Times New Roman"/>
          <w:szCs w:val="24"/>
        </w:rPr>
        <w:t xml:space="preserve"> καταγωγής, θρησκευτικών ή άλλων πεποιθήσεων, χρόνιας ασθένειας, η</w:t>
      </w:r>
      <w:r w:rsidRPr="00561540">
        <w:rPr>
          <w:rFonts w:eastAsia="Times New Roman"/>
          <w:szCs w:val="24"/>
        </w:rPr>
        <w:t xml:space="preserve">λικίας, οικογενειακής κατάστασης, σεξουαλικού προσανατολισμού και ταυτότητας φύλου στον τομέα της απασχόλησης και της εργασίας ανατίθεται στον Συνήγορο του Πολίτη. Με τον τρόπο αυτόν καταργείται η </w:t>
      </w:r>
      <w:r>
        <w:rPr>
          <w:rFonts w:eastAsia="Times New Roman"/>
          <w:szCs w:val="24"/>
        </w:rPr>
        <w:t>ε</w:t>
      </w:r>
      <w:r w:rsidRPr="00561540">
        <w:rPr>
          <w:rFonts w:eastAsia="Times New Roman"/>
          <w:szCs w:val="24"/>
        </w:rPr>
        <w:t>πιτροπή που προβλεπόταν από τη μέχρι τώρα ισχύουσα νομοθεσ</w:t>
      </w:r>
      <w:r w:rsidRPr="00561540">
        <w:rPr>
          <w:rFonts w:eastAsia="Times New Roman"/>
          <w:szCs w:val="24"/>
        </w:rPr>
        <w:t>ία να λειτουργεί στο πλαίσιο του Υπουργείο Δικαιοσύνης και συνιστώνται με τον τρόπο αυτόν δέκα θέσεις απασχολούμενων στον Συνήγορο του Πολίτη. Ο Συνήγορος του Πολίτη ασκεί πλέον ουσιαστικά καθήκοντα και παίζει σημαντικό ρόλο στο πεδίο αυτό.</w:t>
      </w:r>
    </w:p>
    <w:p w14:paraId="2C0FBF54" w14:textId="77777777" w:rsidR="0032345F" w:rsidRDefault="00CA05C6">
      <w:pPr>
        <w:spacing w:after="0" w:line="600" w:lineRule="auto"/>
        <w:ind w:firstLine="720"/>
        <w:jc w:val="both"/>
        <w:rPr>
          <w:rFonts w:eastAsia="Times New Roman"/>
          <w:szCs w:val="24"/>
        </w:rPr>
      </w:pPr>
      <w:r w:rsidRPr="00561540">
        <w:rPr>
          <w:rFonts w:eastAsia="Times New Roman"/>
          <w:szCs w:val="24"/>
        </w:rPr>
        <w:t>Η μεταφορά αυτή</w:t>
      </w:r>
      <w:r w:rsidRPr="00561540">
        <w:rPr>
          <w:rFonts w:eastAsia="Times New Roman"/>
          <w:szCs w:val="24"/>
        </w:rPr>
        <w:t xml:space="preserve"> των αρμοδιοτήτων για την καταπολέμηση των διακρίσεων από την </w:t>
      </w:r>
      <w:r>
        <w:rPr>
          <w:rFonts w:eastAsia="Times New Roman"/>
          <w:szCs w:val="24"/>
        </w:rPr>
        <w:t>ε</w:t>
      </w:r>
      <w:r w:rsidRPr="00561540">
        <w:rPr>
          <w:rFonts w:eastAsia="Times New Roman"/>
          <w:szCs w:val="24"/>
        </w:rPr>
        <w:t xml:space="preserve">πιτροπή </w:t>
      </w:r>
      <w:r>
        <w:rPr>
          <w:rFonts w:eastAsia="Times New Roman"/>
          <w:szCs w:val="24"/>
        </w:rPr>
        <w:t>ί</w:t>
      </w:r>
      <w:r w:rsidRPr="00561540">
        <w:rPr>
          <w:rFonts w:eastAsia="Times New Roman"/>
          <w:szCs w:val="24"/>
        </w:rPr>
        <w:t xml:space="preserve">σης </w:t>
      </w:r>
      <w:r>
        <w:rPr>
          <w:rFonts w:eastAsia="Times New Roman"/>
          <w:szCs w:val="24"/>
        </w:rPr>
        <w:t>μ</w:t>
      </w:r>
      <w:r w:rsidRPr="00561540">
        <w:rPr>
          <w:rFonts w:eastAsia="Times New Roman"/>
          <w:szCs w:val="24"/>
        </w:rPr>
        <w:t xml:space="preserve">εταχείρισης αποκαθιστά -θα μπορούσε να πει κανείς- και τη σύνδεση με την κοινωνία των πολιτών στο πλαίσιο μιας </w:t>
      </w:r>
      <w:proofErr w:type="spellStart"/>
      <w:r w:rsidRPr="00561540">
        <w:rPr>
          <w:rFonts w:eastAsia="Times New Roman"/>
          <w:szCs w:val="24"/>
        </w:rPr>
        <w:t>αξιακής</w:t>
      </w:r>
      <w:proofErr w:type="spellEnd"/>
      <w:r w:rsidRPr="00561540">
        <w:rPr>
          <w:rFonts w:eastAsia="Times New Roman"/>
          <w:szCs w:val="24"/>
        </w:rPr>
        <w:t xml:space="preserve"> </w:t>
      </w:r>
      <w:proofErr w:type="spellStart"/>
      <w:r w:rsidRPr="00561540">
        <w:rPr>
          <w:rFonts w:eastAsia="Times New Roman"/>
          <w:szCs w:val="24"/>
        </w:rPr>
        <w:t>αναθεμελίωσης</w:t>
      </w:r>
      <w:proofErr w:type="spellEnd"/>
      <w:r w:rsidRPr="00561540">
        <w:rPr>
          <w:rFonts w:eastAsia="Times New Roman"/>
          <w:szCs w:val="24"/>
        </w:rPr>
        <w:t xml:space="preserve"> των δημοκρατικών αρχών της μη διάκρισης του σε</w:t>
      </w:r>
      <w:r w:rsidRPr="00561540">
        <w:rPr>
          <w:rFonts w:eastAsia="Times New Roman"/>
          <w:szCs w:val="24"/>
        </w:rPr>
        <w:t xml:space="preserve">βασμού της διαφορετικότητας στην ελληνική κοινωνία. Η επιλογή αυτή αποτελεί εχέγγυο για τη μέγιστη δυνατή </w:t>
      </w:r>
      <w:proofErr w:type="spellStart"/>
      <w:r w:rsidRPr="00561540">
        <w:rPr>
          <w:rFonts w:eastAsia="Times New Roman"/>
          <w:szCs w:val="24"/>
        </w:rPr>
        <w:t>θεσμοποίηση</w:t>
      </w:r>
      <w:proofErr w:type="spellEnd"/>
      <w:r w:rsidRPr="00561540">
        <w:rPr>
          <w:rFonts w:eastAsia="Times New Roman"/>
          <w:szCs w:val="24"/>
        </w:rPr>
        <w:t xml:space="preserve"> της εποπτείας εφαρμογής της αρχής της ισότητας.</w:t>
      </w:r>
    </w:p>
    <w:p w14:paraId="2C0FBF55" w14:textId="77777777" w:rsidR="0032345F" w:rsidRDefault="00CA05C6">
      <w:pPr>
        <w:spacing w:after="0" w:line="600" w:lineRule="auto"/>
        <w:ind w:firstLine="720"/>
        <w:jc w:val="both"/>
        <w:rPr>
          <w:rFonts w:eastAsia="Times New Roman"/>
          <w:szCs w:val="24"/>
        </w:rPr>
      </w:pPr>
      <w:r w:rsidRPr="00561540">
        <w:rPr>
          <w:rFonts w:eastAsia="Times New Roman"/>
          <w:szCs w:val="24"/>
        </w:rPr>
        <w:t>Πράγματι, λοιπόν, πρόκειται για μια πολύ σημαντική και κρίσιμη πρωτοβουλία, που έχει, βέβα</w:t>
      </w:r>
      <w:r w:rsidRPr="00561540">
        <w:rPr>
          <w:rFonts w:eastAsia="Times New Roman"/>
          <w:szCs w:val="24"/>
        </w:rPr>
        <w:t>ια, ως άξονα και την εναρμόνιση της ελληνικής νομοθεσίας με την ευρωπαϊκή νομοθεσία και το ευρωπαϊκό κεκτημένο και δίνει απαντήσεις σε κρίσιμα ζητήματα θωράκισης -θα έλεγε κανείς- δημοκρατικών αξιών.</w:t>
      </w:r>
    </w:p>
    <w:p w14:paraId="2C0FBF56" w14:textId="77777777" w:rsidR="0032345F" w:rsidRDefault="00CA05C6">
      <w:pPr>
        <w:spacing w:after="0" w:line="600" w:lineRule="auto"/>
        <w:ind w:firstLine="720"/>
        <w:jc w:val="both"/>
        <w:rPr>
          <w:rFonts w:eastAsia="Times New Roman"/>
          <w:szCs w:val="24"/>
        </w:rPr>
      </w:pPr>
      <w:r w:rsidRPr="00561540">
        <w:rPr>
          <w:rFonts w:eastAsia="Times New Roman"/>
          <w:szCs w:val="24"/>
        </w:rPr>
        <w:t>Οι διατάξεις του παρόντος νομοσχεδίου οδηγούν και σε εξί</w:t>
      </w:r>
      <w:r w:rsidRPr="00561540">
        <w:rPr>
          <w:rFonts w:eastAsia="Times New Roman"/>
          <w:szCs w:val="24"/>
        </w:rPr>
        <w:t>σωση του συμφώνου συμβίωσης με τον γάμο, αναγνωρίζοντας ουσιαστικά τα ίδια δικαιώματα στον εργασιακό χώρο και, άρα, μπορούν να διεκδικήσουν και συνυπηρέτηση, οικογενειακά επιδόματα και πολλά άλλα, που μέχρι πρότινος ήταν ακατόρθωτο.</w:t>
      </w:r>
    </w:p>
    <w:p w14:paraId="2C0FBF57" w14:textId="77777777" w:rsidR="0032345F" w:rsidRDefault="00CA05C6">
      <w:pPr>
        <w:spacing w:after="0" w:line="600" w:lineRule="auto"/>
        <w:ind w:firstLine="720"/>
        <w:jc w:val="both"/>
        <w:rPr>
          <w:rFonts w:eastAsia="Times New Roman"/>
          <w:szCs w:val="24"/>
        </w:rPr>
      </w:pPr>
      <w:r w:rsidRPr="00561540">
        <w:rPr>
          <w:rFonts w:eastAsia="Times New Roman"/>
          <w:szCs w:val="24"/>
        </w:rPr>
        <w:t xml:space="preserve">Τόσο στον ιδιωτικό όσο </w:t>
      </w:r>
      <w:r w:rsidRPr="00561540">
        <w:rPr>
          <w:rFonts w:eastAsia="Times New Roman"/>
          <w:szCs w:val="24"/>
        </w:rPr>
        <w:t>και στον δημόσιο τομέα εισάγονται προστατευτικές ρυθμίσεις, που αφορούν στην απαγόρευση των διακρίσεων, στην επαγγελματική εκπαίδευση και κατάρτιση, σε ζητήματα αποδοχών, απολύσεων, υγείας και ασφάλειας κατά την εργασία, επανένταξης και εκ νέου απασχόλησης</w:t>
      </w:r>
      <w:r w:rsidRPr="00561540">
        <w:rPr>
          <w:rFonts w:eastAsia="Times New Roman"/>
          <w:szCs w:val="24"/>
        </w:rPr>
        <w:t xml:space="preserve"> μετά από περιόδους ανεργίας, αλλά και στη συνδικαλιστική συμμετοχή των εργαζομένων.</w:t>
      </w:r>
    </w:p>
    <w:p w14:paraId="2C0FBF58" w14:textId="77777777" w:rsidR="0032345F" w:rsidRDefault="00CA05C6">
      <w:pPr>
        <w:spacing w:after="0" w:line="600" w:lineRule="auto"/>
        <w:ind w:firstLine="720"/>
        <w:jc w:val="both"/>
        <w:rPr>
          <w:rFonts w:eastAsia="Times New Roman"/>
          <w:szCs w:val="24"/>
        </w:rPr>
      </w:pPr>
      <w:r w:rsidRPr="00561540">
        <w:rPr>
          <w:rFonts w:eastAsia="Times New Roman"/>
          <w:szCs w:val="24"/>
        </w:rPr>
        <w:t>Προβλέπεται, επίσης, ότι σε περιπτώσεις που διαπιστώνεται δυσμενής μεταχείριση του εργοδότη προς τον εργαζόμενο και το αντίθετο, κάνοντας διάκριση λόγω φύλου, θρησκείας κα</w:t>
      </w:r>
      <w:r w:rsidRPr="00561540">
        <w:rPr>
          <w:rFonts w:eastAsia="Times New Roman"/>
          <w:szCs w:val="24"/>
        </w:rPr>
        <w:t>ι όλα τα υπόλοιπα που ανέφερα προηγουμένως, προβλέπεται φυλάκιση έξι μηνών έως τριών ετών και χρηματική ποινή από 1.000 ευρώ έως 5.000 ευρώ μετά από καταγγελία στον Συνήγορο του Πολίτη, που αποκτά διαμεσολαβητικό ρόλο για αποκατάσταση του προβλήματος που δ</w:t>
      </w:r>
      <w:r w:rsidRPr="00561540">
        <w:rPr>
          <w:rFonts w:eastAsia="Times New Roman"/>
          <w:szCs w:val="24"/>
        </w:rPr>
        <w:t>ημιουργήθηκε, όπως απόλυση ή υποβάθμιση.</w:t>
      </w:r>
    </w:p>
    <w:p w14:paraId="2C0FBF59" w14:textId="77777777" w:rsidR="0032345F" w:rsidRDefault="00CA05C6">
      <w:pPr>
        <w:spacing w:after="0" w:line="600" w:lineRule="auto"/>
        <w:ind w:firstLine="720"/>
        <w:jc w:val="both"/>
        <w:rPr>
          <w:rFonts w:eastAsia="Times New Roman"/>
          <w:szCs w:val="24"/>
        </w:rPr>
      </w:pPr>
      <w:r w:rsidRPr="00561540">
        <w:rPr>
          <w:rFonts w:eastAsia="Times New Roman"/>
          <w:szCs w:val="24"/>
        </w:rPr>
        <w:t>Είναι πολύ σημαντικό, λοιπόν, στοιχείο του νομοσχεδίου η διεύρυνση στο πεδίο προστασίας, δηλαδή</w:t>
      </w:r>
      <w:r>
        <w:rPr>
          <w:rFonts w:eastAsia="Times New Roman"/>
          <w:szCs w:val="24"/>
        </w:rPr>
        <w:t>,</w:t>
      </w:r>
      <w:r w:rsidRPr="00561540">
        <w:rPr>
          <w:rFonts w:eastAsia="Times New Roman"/>
          <w:szCs w:val="24"/>
        </w:rPr>
        <w:t xml:space="preserve"> το γεγονός ότι προστίθεται στο σημερνό ελλειμματικό νομοθετικό πλαίσιο και άλλες κατηγορίες για απαγόρευση διακρίσεων.</w:t>
      </w:r>
    </w:p>
    <w:p w14:paraId="2C0FBF5A" w14:textId="77777777" w:rsidR="0032345F" w:rsidRDefault="00CA05C6">
      <w:pPr>
        <w:spacing w:after="0" w:line="600" w:lineRule="auto"/>
        <w:ind w:firstLine="720"/>
        <w:jc w:val="both"/>
        <w:rPr>
          <w:rFonts w:eastAsia="Times New Roman"/>
          <w:szCs w:val="24"/>
        </w:rPr>
      </w:pPr>
      <w:r w:rsidRPr="00561540">
        <w:rPr>
          <w:rFonts w:eastAsia="Times New Roman"/>
          <w:szCs w:val="24"/>
        </w:rPr>
        <w:t>Με το δεύτερο μέρος του παρόντος νομοσχεδίου ενσωματώνεται στην ελληνική έννομη τάξη η ευρωπαϊκή οδηγία 57/2014, με την οποία καλύπτεται είτε ένα ευρύ φάσμα χρηματοπιστωτικών μέσων που είναι εισηγμένα, είτε έχει υποβληθεί σχετική αίτηση εισαγωγής τους προ</w:t>
      </w:r>
      <w:r w:rsidRPr="00561540">
        <w:rPr>
          <w:rFonts w:eastAsia="Times New Roman"/>
          <w:szCs w:val="24"/>
        </w:rPr>
        <w:t>ς διαπραγμάτευση στη ρυθμιζόμενη αγορά, ενώ περιλαμβάνονται και συμπεριφορές σχετικές με πλειστηριασμούς, που βασίζονται στα δικαιώματα αυτών, ακόμα και σε πλειστηριασμούς που δεν αφορούν, όμως, τα χρηματοπιστωτικά μέσα.</w:t>
      </w:r>
    </w:p>
    <w:p w14:paraId="2C0FBF5B"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Στο ίδιο μέρος περιλαμβάνονται ποιν</w:t>
      </w:r>
      <w:r w:rsidRPr="0060217B">
        <w:rPr>
          <w:rFonts w:eastAsia="Times New Roman" w:cs="Times New Roman"/>
          <w:szCs w:val="24"/>
        </w:rPr>
        <w:t xml:space="preserve">ικές διατάξεις που προστατεύουν την ορθή λειτουργία της αγοράς από πράξεις κατάχρησης, με σκοπό να μην θιγεί η ακεραιότητα των χρηματοπιστωτικών αγορών και η εμπιστοσύνη του κοινού στις κινητές αξίες, στα παράγωγα μέσα και στα κριτήρια αξιολόγησης. </w:t>
      </w:r>
    </w:p>
    <w:p w14:paraId="2C0FBF5C"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 xml:space="preserve">Είναι </w:t>
      </w:r>
      <w:r w:rsidRPr="0060217B">
        <w:rPr>
          <w:rFonts w:eastAsia="Times New Roman" w:cs="Times New Roman"/>
          <w:szCs w:val="24"/>
        </w:rPr>
        <w:t>προφανές πως η σημασία της οργανωμένης αγοράς ως μέσου συγκέντρωσης τέτοιων επιχειρηματικών κεφαλαίων και ανάπτυξης δημόσιων και ιδιωτικών επιχειρήσεων είναι κεφαλαιώδης για την εθνική οικονομία και είναι αναγκαίο να προστατευτεί και να ρυθμιστεί αυτό το π</w:t>
      </w:r>
      <w:r w:rsidRPr="0060217B">
        <w:rPr>
          <w:rFonts w:eastAsia="Times New Roman" w:cs="Times New Roman"/>
          <w:szCs w:val="24"/>
        </w:rPr>
        <w:t xml:space="preserve">εδίο. </w:t>
      </w:r>
    </w:p>
    <w:p w14:paraId="2C0FBF5D"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 xml:space="preserve">Για πρώτη φορά </w:t>
      </w:r>
      <w:proofErr w:type="spellStart"/>
      <w:r w:rsidRPr="0060217B">
        <w:rPr>
          <w:rFonts w:eastAsia="Times New Roman" w:cs="Times New Roman"/>
          <w:szCs w:val="24"/>
        </w:rPr>
        <w:t>ποινικοποιείται</w:t>
      </w:r>
      <w:proofErr w:type="spellEnd"/>
      <w:r w:rsidRPr="0060217B">
        <w:rPr>
          <w:rFonts w:eastAsia="Times New Roman" w:cs="Times New Roman"/>
          <w:szCs w:val="24"/>
        </w:rPr>
        <w:t xml:space="preserve"> η σύσταση για διενέργεια χρηματοπιστωτικών συναλλαγών με χρήση προνομιακών πληροφοριών, καθώς και η παράνομη ανακοίνωση τέτοιων προνομιακών πληροφοριών. Πρόκειται για ποινικοποίηση συμπεριφορών</w:t>
      </w:r>
      <w:r>
        <w:rPr>
          <w:rFonts w:eastAsia="Times New Roman" w:cs="Times New Roman"/>
          <w:szCs w:val="24"/>
        </w:rPr>
        <w:t>,</w:t>
      </w:r>
      <w:r w:rsidRPr="0060217B">
        <w:rPr>
          <w:rFonts w:eastAsia="Times New Roman" w:cs="Times New Roman"/>
          <w:szCs w:val="24"/>
        </w:rPr>
        <w:t xml:space="preserve"> που προσβάλλουν την ορθ</w:t>
      </w:r>
      <w:r w:rsidRPr="0060217B">
        <w:rPr>
          <w:rFonts w:eastAsia="Times New Roman" w:cs="Times New Roman"/>
          <w:szCs w:val="24"/>
        </w:rPr>
        <w:t xml:space="preserve">ή λειτουργία της κεφαλαιαγοράς και την εμπιστοσύνη του επενδυτικού κοινού σε αυτή τη λειτουργία. </w:t>
      </w:r>
    </w:p>
    <w:p w14:paraId="2C0FBF5E"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Προφανώς, η επισκόπηση κάποιων από τα άρθρα του σημερινού νομοσχεδίου μας οδηγεί σε χρήσιμες επισημάνσεις για τα ζητήματα αυτά, όπως για παράδειγμα το ότι για</w:t>
      </w:r>
      <w:r w:rsidRPr="0060217B">
        <w:rPr>
          <w:rFonts w:eastAsia="Times New Roman" w:cs="Times New Roman"/>
          <w:szCs w:val="24"/>
        </w:rPr>
        <w:t xml:space="preserve"> την πλήρωση της αντικειμενικής υπόστασης τέτοιων εγκλημάτων είναι απαραίτητη η απόκτηση ή διάθεση τέτοιων χρηματοπιστωτικών μέσων και δεν αρκεί ένας σκοπός απόκτησης ή διάθεσής τους. </w:t>
      </w:r>
    </w:p>
    <w:p w14:paraId="2C0FBF5F"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Περιγράφεται και μια ιδιαίτερα διακεκριμένη κακουργηματική περίπτωση κα</w:t>
      </w:r>
      <w:r w:rsidRPr="0060217B">
        <w:rPr>
          <w:rFonts w:eastAsia="Times New Roman" w:cs="Times New Roman"/>
          <w:szCs w:val="24"/>
        </w:rPr>
        <w:t xml:space="preserve">τάχρησης τέτοιων προνομιακών πληροφοριών, όταν ο δράστης των σχετικών εγκλημάτων είναι μέλος εγκληματικής οργάνωσης, κατά την κοινή έννοια του άρθρου 187 του Ποινικού Κώδικα. </w:t>
      </w:r>
    </w:p>
    <w:p w14:paraId="2C0FBF60"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 xml:space="preserve">Περιλαμβάνονται, λοιπόν, λεπτομερείς και συγκεκριμένες διαδικαστικές ρυθμίσεις, που διευκολύνουν την παραπάνω πρόοδο της διαδικασίας και μεταβατικές διατάξεις. </w:t>
      </w:r>
    </w:p>
    <w:p w14:paraId="2C0FBF61"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Επίσης, επαναδιατυπώνονται οι βασικές διατάξεις του καταργούμενου άρθρου 18 του ν.</w:t>
      </w:r>
      <w:r w:rsidRPr="0060217B">
        <w:rPr>
          <w:rFonts w:eastAsia="Times New Roman" w:cs="Times New Roman"/>
          <w:szCs w:val="24"/>
        </w:rPr>
        <w:t>3340/2015, που προβλέπει την καταγραφή και την αρχειοθέτηση όλων των εντολών που δίνουν πελάτες για κατάρτιση συναλλαγών επί χρηματοπιστωτικών μέσων, ακόμα και τηλεφωνικώς. Η καταγραφή αυτή γίνεται με τρόπο που να διασφαλίζει την αξιοπιστία, την ακρίβεια κ</w:t>
      </w:r>
      <w:r w:rsidRPr="0060217B">
        <w:rPr>
          <w:rFonts w:eastAsia="Times New Roman" w:cs="Times New Roman"/>
          <w:szCs w:val="24"/>
        </w:rPr>
        <w:t xml:space="preserve">αι την πληρότητα των καταγεγραμμένων στοιχείων. </w:t>
      </w:r>
    </w:p>
    <w:p w14:paraId="2C0FBF62"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 xml:space="preserve">Το τρίτο μέρος του νομοσχεδίου ενσωματώνει στην ελληνική νομοθεσία ρυθμίσεις για την παραχάραξη και την κιβδηλεία, σύμφωνα με τις προβλέψεις της </w:t>
      </w:r>
      <w:r>
        <w:rPr>
          <w:rFonts w:eastAsia="Times New Roman" w:cs="Times New Roman"/>
          <w:szCs w:val="24"/>
        </w:rPr>
        <w:t>ο</w:t>
      </w:r>
      <w:r w:rsidRPr="0060217B">
        <w:rPr>
          <w:rFonts w:eastAsia="Times New Roman" w:cs="Times New Roman"/>
          <w:szCs w:val="24"/>
        </w:rPr>
        <w:t>δηγίας, οι οποίες επιτρέπουν να εμπίπτουν στο πεδίο του αξιόπ</w:t>
      </w:r>
      <w:r w:rsidRPr="0060217B">
        <w:rPr>
          <w:rFonts w:eastAsia="Times New Roman" w:cs="Times New Roman"/>
          <w:szCs w:val="24"/>
        </w:rPr>
        <w:t xml:space="preserve">οινου και μια σειρά από άλλες πράξεις, οι οποίες απηχούν σύγχρονες τεχνολογικές εξελίξεις και μπορούν να θίξουν το Ευρώ ή κάποιο άλλο νόμισμα. </w:t>
      </w:r>
    </w:p>
    <w:p w14:paraId="2C0FBF63"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Στο τελευταίο μέρος του νομοσχεδίου θεσπίζεται ανεξάρτητος Μηχανισμός Διερεύνησης Περιστατικών Αυθαιρεσίας στα Σ</w:t>
      </w:r>
      <w:r w:rsidRPr="0060217B">
        <w:rPr>
          <w:rFonts w:eastAsia="Times New Roman" w:cs="Times New Roman"/>
          <w:szCs w:val="24"/>
        </w:rPr>
        <w:t xml:space="preserve">ώματα Ασφαλείας και τους υπαλλήλους των φυλακών, ο Εθνικός  Μηχανισμός Διερεύνησης Περιστατικών Αυθαιρεσίας. </w:t>
      </w:r>
    </w:p>
    <w:p w14:paraId="2C0FBF64"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Είναι γνωστό ότι για τέτοια περιστατικά η χώρα μας έχει καταδικαστεί από το Ευρωπαϊκό Δικαστήριο Δικαιωμάτων του Ανθρώπου για παραβιάσεις των άρθρ</w:t>
      </w:r>
      <w:r w:rsidRPr="0060217B">
        <w:rPr>
          <w:rFonts w:eastAsia="Times New Roman" w:cs="Times New Roman"/>
          <w:szCs w:val="24"/>
        </w:rPr>
        <w:t xml:space="preserve">ων 2 και 3 της Ευρωπαϊκής Σύμβασης Δικαιωμάτων του Ανθρώπου. </w:t>
      </w:r>
    </w:p>
    <w:p w14:paraId="2C0FBF65"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Είναι γεγονός ότι για το κράτος που παλεύουμε να οικοδομήσουμε είναι αναγκαίο, μεταξύ άλλων, να ληφθούν και μέτρα που να διασφαλίζουν τη δίκαιη διερεύνηση τέτοιων καταγγελιών για τέτοια περιστατ</w:t>
      </w:r>
      <w:r w:rsidRPr="0060217B">
        <w:rPr>
          <w:rFonts w:eastAsia="Times New Roman" w:cs="Times New Roman"/>
          <w:szCs w:val="24"/>
        </w:rPr>
        <w:t xml:space="preserve">ικά και να υφίσταται το κατάλληλο θεσμικό και νομικό πλαίσιο για να μην υπάρχει ούτε καν υπόνοια συγκάλυψης ή ατιμωρησίας. Και είναι πάγιο αίτημα της ελληνικής κοινωνίας να μην υπάρχει καμία ανοχή σε τέτοια περιστατικά αυθαιρεσίας. </w:t>
      </w:r>
    </w:p>
    <w:p w14:paraId="2C0FBF66"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Με το παρόν νομοσχέδιο,</w:t>
      </w:r>
      <w:r w:rsidRPr="0060217B">
        <w:rPr>
          <w:rFonts w:eastAsia="Times New Roman" w:cs="Times New Roman"/>
          <w:szCs w:val="24"/>
        </w:rPr>
        <w:t xml:space="preserve"> λοιπόν, ο Συνήγορος του Πολίτη, μια συνταγματικά κατοχυρωμένη </w:t>
      </w:r>
      <w:r>
        <w:rPr>
          <w:rFonts w:eastAsia="Times New Roman" w:cs="Times New Roman"/>
          <w:szCs w:val="24"/>
        </w:rPr>
        <w:t>α</w:t>
      </w:r>
      <w:r w:rsidRPr="0060217B">
        <w:rPr>
          <w:rFonts w:eastAsia="Times New Roman" w:cs="Times New Roman"/>
          <w:szCs w:val="24"/>
        </w:rPr>
        <w:t xml:space="preserve">νεξάρτητη </w:t>
      </w:r>
      <w:r>
        <w:rPr>
          <w:rFonts w:eastAsia="Times New Roman" w:cs="Times New Roman"/>
          <w:szCs w:val="24"/>
        </w:rPr>
        <w:t>α</w:t>
      </w:r>
      <w:r w:rsidRPr="0060217B">
        <w:rPr>
          <w:rFonts w:eastAsia="Times New Roman" w:cs="Times New Roman"/>
          <w:szCs w:val="24"/>
        </w:rPr>
        <w:t xml:space="preserve">ρχή αναλαμβάνει τη διερεύνηση των καταγγελιών, με σκοπό να διασφαλίζεται ο ανεξάρτητος, αξιόπιστος, αποτελεσματικός χαρακτήρας του εν λόγω </w:t>
      </w:r>
      <w:r>
        <w:rPr>
          <w:rFonts w:eastAsia="Times New Roman" w:cs="Times New Roman"/>
          <w:szCs w:val="24"/>
        </w:rPr>
        <w:t>μ</w:t>
      </w:r>
      <w:r w:rsidRPr="0060217B">
        <w:rPr>
          <w:rFonts w:eastAsia="Times New Roman" w:cs="Times New Roman"/>
          <w:szCs w:val="24"/>
        </w:rPr>
        <w:t>ηχανισμού, ώστε και η κοινωνία να αποκτήσ</w:t>
      </w:r>
      <w:r w:rsidRPr="0060217B">
        <w:rPr>
          <w:rFonts w:eastAsia="Times New Roman" w:cs="Times New Roman"/>
          <w:szCs w:val="24"/>
        </w:rPr>
        <w:t xml:space="preserve">ει ξανά την εμπιστοσύνη της απέναντι στους θεσμούς. Και είναι σημαντικό να πούμε ότι αυτός ο νέος Εθνικός  Μηχανισμός Διερεύνησης Περιστατικών Αυθαιρεσίας δεν υποκαθιστά τον δικαστικό και πειθαρχικό έλεγχο, αλλά θα λειτουργεί παράλληλα και συμπληρωματικά. </w:t>
      </w:r>
    </w:p>
    <w:p w14:paraId="2C0FBF67"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 xml:space="preserve">Κυρίες και κύριοι Βουλευτές, είναι κατανοητό σε όλους ότι με το υπό συζήτηση νομοσχέδιο θεσπίζουμε ένα αυστηρό πλαίσιο που θα απαλείψει πρακτικές περιθωριοποίησης και απομονωτισμού συμπολιτών μας στους χώρους εργασίας και όχι μόνο. </w:t>
      </w:r>
    </w:p>
    <w:p w14:paraId="2C0FBF68" w14:textId="77777777" w:rsidR="0032345F" w:rsidRDefault="00CA05C6">
      <w:pPr>
        <w:spacing w:after="0" w:line="600" w:lineRule="auto"/>
        <w:ind w:firstLine="720"/>
        <w:jc w:val="both"/>
        <w:rPr>
          <w:rFonts w:eastAsia="Times New Roman" w:cs="Times New Roman"/>
          <w:szCs w:val="24"/>
        </w:rPr>
      </w:pPr>
      <w:r w:rsidRPr="0060217B">
        <w:rPr>
          <w:rFonts w:eastAsia="Times New Roman" w:cs="Times New Roman"/>
          <w:szCs w:val="24"/>
        </w:rPr>
        <w:t>Κλείνει ένας ακόμη κύκ</w:t>
      </w:r>
      <w:r w:rsidRPr="0060217B">
        <w:rPr>
          <w:rFonts w:eastAsia="Times New Roman" w:cs="Times New Roman"/>
          <w:szCs w:val="24"/>
        </w:rPr>
        <w:t>λος αρνήσεων και περιθωριοποίησης για ένα μεγάλο κομμάτι συμπολιτών μας και είναι καθήκον μας η επιμονή στην προστασία των δικαιωμάτων, σπάζοντας στερεότυπα και δογματισμούς. Γεφυρώνουμε ένα κοινωνικό χάσμα που οι προηγούμενες κυβερνήσεις επέτρεψαν να οξυν</w:t>
      </w:r>
      <w:r w:rsidRPr="0060217B">
        <w:rPr>
          <w:rFonts w:eastAsia="Times New Roman" w:cs="Times New Roman"/>
          <w:szCs w:val="24"/>
        </w:rPr>
        <w:t xml:space="preserve">θεί, συμβάλλοντας στην ύπαρξη πολιτών δύο ταχυτήτων. </w:t>
      </w:r>
    </w:p>
    <w:p w14:paraId="2C0FBF69"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 xml:space="preserve">Συνεχίζουμε να νομοθετούμε στο όνομα μεγάλων πανανθρώπινων αξιών και οραμάτων, στο όνομα της κοινωνικής δικαιοσύνης και της κοινωνικής ισότητας, γιατί η ισότητα είναι ένας από τους ακρογωνιαίους λίθους </w:t>
      </w:r>
      <w:r w:rsidRPr="00CF41D7">
        <w:rPr>
          <w:rFonts w:eastAsia="Times New Roman" w:cs="Times New Roman"/>
          <w:szCs w:val="24"/>
        </w:rPr>
        <w:t xml:space="preserve">της δημοκρατίας που δεν πρέπει να διαβρωθεί και δεν πρέπει να το επιτρέψουμε σε κανέναν αυτό να την διαβρώσει. </w:t>
      </w:r>
    </w:p>
    <w:p w14:paraId="2C0FBF6A"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Σε αντίθεση με ελάχιστους, ευτυχώς, κήρυκες του φόβου και της μισαλλοδοξίας, η κοινωνία απέδειξε ότι ταυτίζεται με το κράτος δικαίου και δεν παρ</w:t>
      </w:r>
      <w:r w:rsidRPr="00CF41D7">
        <w:rPr>
          <w:rFonts w:eastAsia="Times New Roman" w:cs="Times New Roman"/>
          <w:szCs w:val="24"/>
        </w:rPr>
        <w:t xml:space="preserve">ασύρεται από τέτοια κηρύγματα, αλλά χρειάζεται διαρκής και ανυποχώρητος αγώνας για την προάσπιση των ανθρωπίνων δικαιωμάτων. </w:t>
      </w:r>
    </w:p>
    <w:p w14:paraId="2C0FBF6B"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Συνεχίζουμε λοιπόν να λύνουμε προβλήματα που αφορούν και στην καθημερινότητα των συμπολιτών μας και έχουμε αποδείξει, από την αρχή</w:t>
      </w:r>
      <w:r w:rsidRPr="00CF41D7">
        <w:rPr>
          <w:rFonts w:eastAsia="Times New Roman" w:cs="Times New Roman"/>
          <w:szCs w:val="24"/>
        </w:rPr>
        <w:t xml:space="preserve"> αυτής της διακυβέρνησης, ότι δίνουμε τη μάχη ενάντια σε κάθε μορφή διάκρισης, ρατσισμού και φασισμού. Χωρίς όμως τον εκδημοκρατισμό και τις μεγάλες θεσμικές δομές, που χρειάζεται, ο τόπος δεν μπορούμε να πάμε μακριά, δεν μπορούμε να τα καταφέρουμε. </w:t>
      </w:r>
    </w:p>
    <w:p w14:paraId="2C0FBF6C"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Ευχαρ</w:t>
      </w:r>
      <w:r w:rsidRPr="00CF41D7">
        <w:rPr>
          <w:rFonts w:eastAsia="Times New Roman" w:cs="Times New Roman"/>
          <w:szCs w:val="24"/>
        </w:rPr>
        <w:t xml:space="preserve">ιστώ πολύ. </w:t>
      </w:r>
    </w:p>
    <w:p w14:paraId="2C0FBF6D" w14:textId="77777777" w:rsidR="0032345F" w:rsidRDefault="00CA05C6">
      <w:pPr>
        <w:spacing w:after="0" w:line="600" w:lineRule="auto"/>
        <w:ind w:firstLine="720"/>
        <w:jc w:val="center"/>
        <w:rPr>
          <w:rFonts w:eastAsia="Times New Roman" w:cs="Times New Roman"/>
          <w:szCs w:val="24"/>
        </w:rPr>
      </w:pPr>
      <w:r w:rsidRPr="00CF41D7">
        <w:rPr>
          <w:rFonts w:eastAsia="Times New Roman" w:cs="Times New Roman"/>
          <w:szCs w:val="24"/>
        </w:rPr>
        <w:t>(Χειροκροτήματα από την πτέρυγα του ΣΥΡΙΖΑ)</w:t>
      </w:r>
    </w:p>
    <w:p w14:paraId="2C0FBF6E"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b/>
          <w:szCs w:val="24"/>
        </w:rPr>
        <w:t xml:space="preserve">ΠΡΟΕΔΡΕΥΩΝ (Γεώργιος </w:t>
      </w:r>
      <w:proofErr w:type="spellStart"/>
      <w:r w:rsidRPr="00CF41D7">
        <w:rPr>
          <w:rFonts w:eastAsia="Times New Roman" w:cs="Times New Roman"/>
          <w:b/>
          <w:szCs w:val="24"/>
        </w:rPr>
        <w:t>Λαμπρούλης</w:t>
      </w:r>
      <w:proofErr w:type="spellEnd"/>
      <w:r w:rsidRPr="00CF41D7">
        <w:rPr>
          <w:rFonts w:eastAsia="Times New Roman" w:cs="Times New Roman"/>
          <w:b/>
          <w:szCs w:val="24"/>
        </w:rPr>
        <w:t xml:space="preserve">): </w:t>
      </w:r>
      <w:r w:rsidRPr="00CF41D7">
        <w:rPr>
          <w:rFonts w:eastAsia="Times New Roman" w:cs="Times New Roman"/>
          <w:szCs w:val="24"/>
        </w:rPr>
        <w:t xml:space="preserve">Τον λόγο έχει ο κ. Τσόγκας από το ΣΥΡΙΖΑ. </w:t>
      </w:r>
    </w:p>
    <w:p w14:paraId="2C0FBF6F"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b/>
          <w:szCs w:val="24"/>
        </w:rPr>
        <w:t xml:space="preserve">ΓΕΩΡΓΙΟΣ ΤΣΟΓΚΑΣ: </w:t>
      </w:r>
      <w:r w:rsidRPr="00CF41D7">
        <w:rPr>
          <w:rFonts w:eastAsia="Times New Roman" w:cs="Times New Roman"/>
          <w:szCs w:val="24"/>
        </w:rPr>
        <w:t xml:space="preserve">Ευχαριστώ, κύριε Πρόεδρε. </w:t>
      </w:r>
    </w:p>
    <w:p w14:paraId="2C0FBF70"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 xml:space="preserve">Κύριε Υπουργέ, </w:t>
      </w:r>
      <w:r w:rsidRPr="00CF41D7">
        <w:rPr>
          <w:rFonts w:eastAsia="Times New Roman" w:cs="Times New Roman"/>
        </w:rPr>
        <w:t>κυρίες και κύριοι συνάδελφοι,</w:t>
      </w:r>
      <w:r w:rsidRPr="00CF41D7">
        <w:rPr>
          <w:rFonts w:eastAsia="Times New Roman" w:cs="Times New Roman"/>
          <w:szCs w:val="24"/>
        </w:rPr>
        <w:t xml:space="preserve"> συζητάμε σήμερα ένα νομοσχέδιο πο</w:t>
      </w:r>
      <w:r w:rsidRPr="00CF41D7">
        <w:rPr>
          <w:rFonts w:eastAsia="Times New Roman" w:cs="Times New Roman"/>
          <w:szCs w:val="24"/>
        </w:rPr>
        <w:t xml:space="preserve">υ διαιρείται σε τέσσερα μέρη. </w:t>
      </w:r>
    </w:p>
    <w:p w14:paraId="2C0FBF71"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 xml:space="preserve">Στο πρώτο εξ αυτών συζητάμε την ενσωμάτωση τριών </w:t>
      </w:r>
      <w:r>
        <w:rPr>
          <w:rFonts w:eastAsia="Times New Roman" w:cs="Times New Roman"/>
          <w:szCs w:val="24"/>
        </w:rPr>
        <w:t>ο</w:t>
      </w:r>
      <w:r w:rsidRPr="00CF41D7">
        <w:rPr>
          <w:rFonts w:eastAsia="Times New Roman" w:cs="Times New Roman"/>
          <w:szCs w:val="24"/>
        </w:rPr>
        <w:t>δηγιών που θα καταστούν εσωτερικό δίκαιο, την με αριθμό 43/2000, την με αριθμό 78/2000 και την με αριθμό 54/2014. Προσβλέπει στο δίκαιο τρόπο εφαρμογής της αρχής της ίσης μετα</w:t>
      </w:r>
      <w:r w:rsidRPr="00CF41D7">
        <w:rPr>
          <w:rFonts w:eastAsia="Times New Roman" w:cs="Times New Roman"/>
          <w:szCs w:val="24"/>
        </w:rPr>
        <w:t xml:space="preserve">χείρισης προσώπων ανεξάρτητα από την εθνική ή φυλετική τους καταγωγή, τη διαμόρφωση γενικού πλαισίου για την ίση μεταχείριση στην απασχόληση και την εργασία και τα μέτρα που διευκολύνουν την άσκηση των δικαιωμάτων των εργαζομένων στο πλαίσιο της ελεύθερης </w:t>
      </w:r>
      <w:r w:rsidRPr="00CF41D7">
        <w:rPr>
          <w:rFonts w:eastAsia="Times New Roman" w:cs="Times New Roman"/>
          <w:szCs w:val="24"/>
        </w:rPr>
        <w:t xml:space="preserve">διακίνησης των εργαζομένων στην Ευρωπαϊκή Ένωση. </w:t>
      </w:r>
    </w:p>
    <w:p w14:paraId="2C0FBF72"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 xml:space="preserve">Το δεύτερο μέρος αφορά την ενσωμάτωση του </w:t>
      </w:r>
      <w:r>
        <w:rPr>
          <w:rFonts w:eastAsia="Times New Roman" w:cs="Times New Roman"/>
          <w:szCs w:val="24"/>
        </w:rPr>
        <w:t>κ</w:t>
      </w:r>
      <w:r w:rsidRPr="00CF41D7">
        <w:rPr>
          <w:rFonts w:eastAsia="Times New Roman" w:cs="Times New Roman"/>
          <w:szCs w:val="24"/>
        </w:rPr>
        <w:t xml:space="preserve">ανονισμού 596/2014 σχετικά με την κατάχρηση της αγοράς και την κατάργηση της </w:t>
      </w:r>
      <w:r>
        <w:rPr>
          <w:rFonts w:eastAsia="Times New Roman" w:cs="Times New Roman"/>
          <w:szCs w:val="24"/>
        </w:rPr>
        <w:t>ο</w:t>
      </w:r>
      <w:r w:rsidRPr="00CF41D7">
        <w:rPr>
          <w:rFonts w:eastAsia="Times New Roman" w:cs="Times New Roman"/>
          <w:szCs w:val="24"/>
        </w:rPr>
        <w:t xml:space="preserve">δηγίας 6/2003 και την ενσωμάτωση της </w:t>
      </w:r>
      <w:r>
        <w:rPr>
          <w:rFonts w:eastAsia="Times New Roman" w:cs="Times New Roman"/>
          <w:szCs w:val="24"/>
        </w:rPr>
        <w:t>ο</w:t>
      </w:r>
      <w:r w:rsidRPr="00CF41D7">
        <w:rPr>
          <w:rFonts w:eastAsia="Times New Roman" w:cs="Times New Roman"/>
          <w:szCs w:val="24"/>
        </w:rPr>
        <w:t>δηγίας 57/2014 περί ποινικών κυρώσεων για την κ</w:t>
      </w:r>
      <w:r w:rsidRPr="00CF41D7">
        <w:rPr>
          <w:rFonts w:eastAsia="Times New Roman" w:cs="Times New Roman"/>
          <w:szCs w:val="24"/>
        </w:rPr>
        <w:t xml:space="preserve">ατάχρηση της αγοράς. </w:t>
      </w:r>
    </w:p>
    <w:p w14:paraId="2C0FBF73"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 xml:space="preserve">Το τρίτο μέρος αφορά την ενσωμάτωση της </w:t>
      </w:r>
      <w:r>
        <w:rPr>
          <w:rFonts w:eastAsia="Times New Roman" w:cs="Times New Roman"/>
          <w:szCs w:val="24"/>
        </w:rPr>
        <w:t>ο</w:t>
      </w:r>
      <w:r w:rsidRPr="00CF41D7">
        <w:rPr>
          <w:rFonts w:eastAsia="Times New Roman" w:cs="Times New Roman"/>
          <w:szCs w:val="24"/>
        </w:rPr>
        <w:t xml:space="preserve">δηγίας 62/2014 σχετικά με την προστασία του ευρώ και άλλων νομισμάτων από την παραχάραξη και την κιβδηλεία μέσω του ποινικού δικαίου. </w:t>
      </w:r>
    </w:p>
    <w:p w14:paraId="2C0FBF74"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 xml:space="preserve">Στο τέταρτο μέρος γίνεται αναφορά στη σύσταση του Εθνικού </w:t>
      </w:r>
      <w:r w:rsidRPr="00CF41D7">
        <w:rPr>
          <w:rFonts w:eastAsia="Times New Roman" w:cs="Times New Roman"/>
          <w:szCs w:val="24"/>
        </w:rPr>
        <w:t xml:space="preserve">Μηχανισμού Διερεύνησης Περιστατικών Αυθαιρεσίας στα Σώματα Ασφαλείας και τους υπαλλήλους καταστημάτων κράτησης. </w:t>
      </w:r>
    </w:p>
    <w:p w14:paraId="2C0FBF75"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Κυρίες και κύριοι Βουλευτές, η αρχή της ίσης μεταχείρισης πηγάζει απευθείας από την ιδέα της ίδιας της δικαιοσύνης και αποτελεί αναπόσπαστο τμή</w:t>
      </w:r>
      <w:r w:rsidRPr="00CF41D7">
        <w:rPr>
          <w:rFonts w:eastAsia="Times New Roman" w:cs="Times New Roman"/>
          <w:szCs w:val="24"/>
        </w:rPr>
        <w:t>μα της έννομης τάξης, ρυθμιστής της οποίας είναι το ίδιο το Σύνταγμα. Η δε κατοχύρωση της αρχής της ισότητας απέναντι στο νόμο, άρθρο 4 παράγραφος 1 του Συντάγματος, εισάγει σε όλο το χώρο του θετικού δικαίου την επιταγή για ίση μεταχείριση όλων των οργανι</w:t>
      </w:r>
      <w:r w:rsidRPr="00CF41D7">
        <w:rPr>
          <w:rFonts w:eastAsia="Times New Roman" w:cs="Times New Roman"/>
          <w:szCs w:val="24"/>
        </w:rPr>
        <w:t xml:space="preserve">κά συνδεδεμένων κοινωνιών. </w:t>
      </w:r>
    </w:p>
    <w:p w14:paraId="2C0FBF7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Δεν υπάρχει </w:t>
      </w:r>
      <w:proofErr w:type="spellStart"/>
      <w:r>
        <w:rPr>
          <w:rFonts w:eastAsia="Times New Roman" w:cs="Times New Roman"/>
          <w:szCs w:val="24"/>
        </w:rPr>
        <w:t>δικαι</w:t>
      </w:r>
      <w:r>
        <w:rPr>
          <w:rFonts w:eastAsia="Times New Roman" w:cs="Times New Roman"/>
          <w:szCs w:val="24"/>
        </w:rPr>
        <w:t>ϊ</w:t>
      </w:r>
      <w:r w:rsidRPr="00CF41D7">
        <w:rPr>
          <w:rFonts w:eastAsia="Times New Roman" w:cs="Times New Roman"/>
          <w:szCs w:val="24"/>
        </w:rPr>
        <w:t>κός</w:t>
      </w:r>
      <w:proofErr w:type="spellEnd"/>
      <w:r w:rsidRPr="00CF41D7">
        <w:rPr>
          <w:rFonts w:eastAsia="Times New Roman" w:cs="Times New Roman"/>
          <w:szCs w:val="24"/>
        </w:rPr>
        <w:t xml:space="preserve"> κλάδος στον οποίο να μην εμφανίζεται ζήτημα εφαρμογής της αρχής της ισότητας και της εξ αυτής της αρχής της ίσης μεταχείρισης, ακόμα και σε κλάδους του ιδιωτικού δικαίου όπου κυριαρχεί η συμβατική ελευθερία</w:t>
      </w:r>
      <w:r w:rsidRPr="00CF41D7">
        <w:rPr>
          <w:rFonts w:eastAsia="Times New Roman" w:cs="Times New Roman"/>
          <w:szCs w:val="24"/>
        </w:rPr>
        <w:t xml:space="preserve"> και η αυτονομία της ιδιωτικής βούλησης. ‘</w:t>
      </w:r>
    </w:p>
    <w:p w14:paraId="2C0FBF77" w14:textId="77777777" w:rsidR="0032345F" w:rsidRDefault="00CA05C6">
      <w:pPr>
        <w:spacing w:after="0" w:line="600" w:lineRule="auto"/>
        <w:ind w:firstLine="720"/>
        <w:jc w:val="both"/>
        <w:rPr>
          <w:rFonts w:eastAsia="Times New Roman" w:cs="Times New Roman"/>
          <w:szCs w:val="24"/>
        </w:rPr>
      </w:pPr>
      <w:r w:rsidRPr="00CF41D7">
        <w:rPr>
          <w:rFonts w:eastAsia="Times New Roman" w:cs="Times New Roman"/>
          <w:szCs w:val="24"/>
        </w:rPr>
        <w:t>Έτσι, με το πρώτο μέρος του παρόντος νομοσχεδίου, ο ν.</w:t>
      </w:r>
      <w:r w:rsidRPr="00CF41D7">
        <w:rPr>
          <w:rFonts w:eastAsia="Times New Roman" w:cs="Times New Roman"/>
          <w:szCs w:val="24"/>
        </w:rPr>
        <w:t xml:space="preserve">3204/2005 που αρχικά θέσπισε το πλαίσιο για την εφαρμογή της αρχής της ίσης μεταχείρισης αδιαφόρως της φυλετικής ή </w:t>
      </w:r>
      <w:proofErr w:type="spellStart"/>
      <w:r w:rsidRPr="00CF41D7">
        <w:rPr>
          <w:rFonts w:eastAsia="Times New Roman" w:cs="Times New Roman"/>
          <w:szCs w:val="24"/>
        </w:rPr>
        <w:t>εθνοτικής</w:t>
      </w:r>
      <w:proofErr w:type="spellEnd"/>
      <w:r w:rsidRPr="00CF41D7">
        <w:rPr>
          <w:rFonts w:eastAsia="Times New Roman" w:cs="Times New Roman"/>
          <w:szCs w:val="24"/>
        </w:rPr>
        <w:t xml:space="preserve"> καταγωγής, θρησκευτικών ή άλλων πεποιθήσεων, αναπηρίας, ηλικίας ή γενετήσιου προσανατολισμού αντικαθίσταται για λόγους κανονιστικής</w:t>
      </w:r>
      <w:r w:rsidRPr="00CF41D7">
        <w:rPr>
          <w:rFonts w:eastAsia="Times New Roman" w:cs="Times New Roman"/>
          <w:szCs w:val="24"/>
        </w:rPr>
        <w:t xml:space="preserve"> προσαρμογής, αλλά και αρτιότερης εναρμόνισης με την </w:t>
      </w:r>
      <w:proofErr w:type="spellStart"/>
      <w:r w:rsidRPr="00CF41D7">
        <w:rPr>
          <w:rFonts w:eastAsia="Times New Roman" w:cs="Times New Roman"/>
          <w:szCs w:val="24"/>
        </w:rPr>
        <w:t>ενωσιακή</w:t>
      </w:r>
      <w:proofErr w:type="spellEnd"/>
      <w:r w:rsidRPr="00CF41D7">
        <w:rPr>
          <w:rFonts w:eastAsia="Times New Roman" w:cs="Times New Roman"/>
          <w:szCs w:val="24"/>
        </w:rPr>
        <w:t xml:space="preserve"> νομοθεσία και επιδιώκεται η κωδικοποίηση των διατάξεων, όπως αναφέραμε, των τριών ευρωπαϊκών οδηγιών με σκοπό, δια της ενίσχυσης του υφιστάμενου θεσμικού πλαισίου, την καταπολέμηση των διακρίσεω</w:t>
      </w:r>
      <w:r w:rsidRPr="00CF41D7">
        <w:rPr>
          <w:rFonts w:eastAsia="Times New Roman" w:cs="Times New Roman"/>
          <w:szCs w:val="24"/>
        </w:rPr>
        <w:t xml:space="preserve">ν και την προώθηση της εφαρμογής της ίσης μεταχείρισης και στόχο τη δημιουργία ενός ενιαίου σαφούς και άρτιου νομικού πλαισίου, έχοντας πάντα υπόψη τη σχετική νομολογία του </w:t>
      </w:r>
      <w:r>
        <w:rPr>
          <w:rFonts w:eastAsia="Times New Roman" w:cs="Times New Roman"/>
          <w:szCs w:val="24"/>
        </w:rPr>
        <w:t>δ</w:t>
      </w:r>
      <w:r w:rsidRPr="00CF41D7">
        <w:rPr>
          <w:rFonts w:eastAsia="Times New Roman" w:cs="Times New Roman"/>
          <w:szCs w:val="24"/>
        </w:rPr>
        <w:t>ικαστηρίου της Ευρωπαϊκής Ένωσης, τις θέσεις της Ευρωπαϊκής Επιτροπής, τις συστάσε</w:t>
      </w:r>
      <w:r w:rsidRPr="00CF41D7">
        <w:rPr>
          <w:rFonts w:eastAsia="Times New Roman" w:cs="Times New Roman"/>
          <w:szCs w:val="24"/>
        </w:rPr>
        <w:t>ις των διεθνών οργανισμών και τις εκθέσεις των διεθνών φορέων.</w:t>
      </w:r>
    </w:p>
    <w:p w14:paraId="2C0FBF7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Υπό τη σκέπη αυτών των προβληματισμών, η ανάθεση της αρμοδιότητας της παρακολούθησης και της προώθησης της εφαρμογής της αρχής της ίσης μεταχείρισης, ασχέτως φυλής, χρώματος, εθνικής καταγωγής,</w:t>
      </w:r>
      <w:r>
        <w:rPr>
          <w:rFonts w:eastAsia="Times New Roman" w:cs="Times New Roman"/>
          <w:szCs w:val="24"/>
        </w:rPr>
        <w:t xml:space="preserve"> θρησκευτικών ή άλλων πεποιθήσεων, αναπηρίας ή χρόνιας ασθένειας, ηλικίας, οικογενειακής ή κοινωνικής κατάστασης, σεξουαλικού προσανατολισμού, ταυτότητας ή χαρακτηριστικών φύλου, στον Συνήγορο του Πολίτη και μάλιστα, ενιαία για τον δημόσιο και τον ευρύτερο</w:t>
      </w:r>
      <w:r>
        <w:rPr>
          <w:rFonts w:eastAsia="Times New Roman" w:cs="Times New Roman"/>
          <w:szCs w:val="24"/>
        </w:rPr>
        <w:t xml:space="preserve"> δημόσιο τομέα και τον ιδιωτικό, ήταν επιβεβλημένη, αφού η τοιαύτη ως άνω μεταφορά αρμοδιοτήτων στον Συνήγορο του Πολίτη αναντίλεκτα συνιστά κυρίαρχη νομοθετική παρέμβαση, δεδομένου ότι ο Συνήγορος του Πολίτη διαθέτει, ως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εκτενές πεδίο αρμ</w:t>
      </w:r>
      <w:r>
        <w:rPr>
          <w:rFonts w:eastAsia="Times New Roman" w:cs="Times New Roman"/>
          <w:szCs w:val="24"/>
        </w:rPr>
        <w:t>οδιοτήτων, κατοχυρωμένη ανεξαρτησία με ευρεία νομιμοποίηση, στοιχεία που εδραιώνουν τη βεβαιότητα και την αποτελεσματικότητα στην εκτέλεση των καθηκόντων του, ως εποπτεύοντος φορέα της αρχής της ίσης μεταχείρισης και του ως εγγυητή της εφαρμογής του περιεχ</w:t>
      </w:r>
      <w:r>
        <w:rPr>
          <w:rFonts w:eastAsia="Times New Roman" w:cs="Times New Roman"/>
          <w:szCs w:val="24"/>
        </w:rPr>
        <w:t xml:space="preserve">ομένου των </w:t>
      </w:r>
      <w:r>
        <w:rPr>
          <w:rFonts w:eastAsia="Times New Roman" w:cs="Times New Roman"/>
          <w:szCs w:val="24"/>
        </w:rPr>
        <w:t>ο</w:t>
      </w:r>
      <w:r>
        <w:rPr>
          <w:rFonts w:eastAsia="Times New Roman" w:cs="Times New Roman"/>
          <w:szCs w:val="24"/>
        </w:rPr>
        <w:t>δηγιών 43, 78 και 54.</w:t>
      </w:r>
    </w:p>
    <w:p w14:paraId="2C0FBF7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Αναλυτικότερα, το πρώτο μέρος του παρόντος νόμου αποτελείται από έξι κεφάλαια και είκοσι τέσσερα άρθρα με συνεχή αρίθμηση. </w:t>
      </w:r>
    </w:p>
    <w:p w14:paraId="2C0FBF7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Στα άρθρα 1 και 2 προβλέπεται ο σκοπός αυτού και αναλύεται η έννοια των διακρίσεων. Ειδικότερα, στο άρθρο 1 αναδεικνύεται η ευρύτητα του παρόντος σχεδίου νόμου σε σχέση με τον </w:t>
      </w:r>
      <w:proofErr w:type="spellStart"/>
      <w:r>
        <w:rPr>
          <w:rFonts w:eastAsia="Times New Roman" w:cs="Times New Roman"/>
          <w:szCs w:val="24"/>
        </w:rPr>
        <w:t>προϊσχύσαντα</w:t>
      </w:r>
      <w:proofErr w:type="spellEnd"/>
      <w:r>
        <w:rPr>
          <w:rFonts w:eastAsia="Times New Roman" w:cs="Times New Roman"/>
          <w:szCs w:val="24"/>
        </w:rPr>
        <w:t xml:space="preserve"> νόμο 3304, η οποία βρίσκει έδαφος υλοποίησης με την ενσωμάτωση της </w:t>
      </w:r>
      <w:r>
        <w:rPr>
          <w:rFonts w:eastAsia="Times New Roman" w:cs="Times New Roman"/>
          <w:szCs w:val="24"/>
        </w:rPr>
        <w:t>ο</w:t>
      </w:r>
      <w:r>
        <w:rPr>
          <w:rFonts w:eastAsia="Times New Roman" w:cs="Times New Roman"/>
          <w:szCs w:val="24"/>
        </w:rPr>
        <w:t xml:space="preserve">δηγίας 54/2014 για τη διευκόλυνση της ελευθερίας της κυκλοφορίας των εργαζομένων της Ευρωπαϊκής Ένωσης, τη διασάφηση της έννοιας της </w:t>
      </w:r>
      <w:proofErr w:type="spellStart"/>
      <w:r>
        <w:rPr>
          <w:rFonts w:eastAsia="Times New Roman" w:cs="Times New Roman"/>
          <w:szCs w:val="24"/>
        </w:rPr>
        <w:t>εθνοφυλετικής</w:t>
      </w:r>
      <w:proofErr w:type="spellEnd"/>
      <w:r>
        <w:rPr>
          <w:rFonts w:eastAsia="Times New Roman" w:cs="Times New Roman"/>
          <w:szCs w:val="24"/>
        </w:rPr>
        <w:t xml:space="preserve"> καταγωγής, σύμφωνα με την </w:t>
      </w:r>
      <w:r>
        <w:rPr>
          <w:rFonts w:eastAsia="Times New Roman" w:cs="Times New Roman"/>
          <w:szCs w:val="24"/>
        </w:rPr>
        <w:t>ο</w:t>
      </w:r>
      <w:r>
        <w:rPr>
          <w:rFonts w:eastAsia="Times New Roman" w:cs="Times New Roman"/>
          <w:szCs w:val="24"/>
        </w:rPr>
        <w:t xml:space="preserve">δηγία 43/2000, αλλά και την ένταξη νέων λόγων διάκρισης στο πεδίο της </w:t>
      </w:r>
      <w:r>
        <w:rPr>
          <w:rFonts w:eastAsia="Times New Roman" w:cs="Times New Roman"/>
          <w:szCs w:val="24"/>
        </w:rPr>
        <w:t>ο</w:t>
      </w:r>
      <w:r>
        <w:rPr>
          <w:rFonts w:eastAsia="Times New Roman" w:cs="Times New Roman"/>
          <w:szCs w:val="24"/>
        </w:rPr>
        <w:t>δηγίας 78/</w:t>
      </w:r>
      <w:r>
        <w:rPr>
          <w:rFonts w:eastAsia="Times New Roman" w:cs="Times New Roman"/>
          <w:szCs w:val="24"/>
        </w:rPr>
        <w:t xml:space="preserve">2000, </w:t>
      </w:r>
      <w:proofErr w:type="spellStart"/>
      <w:r>
        <w:rPr>
          <w:rFonts w:eastAsia="Times New Roman" w:cs="Times New Roman"/>
          <w:szCs w:val="24"/>
        </w:rPr>
        <w:t>αφορώντας</w:t>
      </w:r>
      <w:proofErr w:type="spellEnd"/>
      <w:r>
        <w:rPr>
          <w:rFonts w:eastAsia="Times New Roman" w:cs="Times New Roman"/>
          <w:szCs w:val="24"/>
        </w:rPr>
        <w:t xml:space="preserve"> στον τομέα της εργασίας και της απασχόλησης, όπως οι όροι «χρόνια ασθένεια» που συμπληρώνεται με αυτή της αναπηρίας, «οικογενειακή κατάσταση» που στοχεύει στην προστασία στον χώρο της απασχόλησης και της εργασίας, των ισχυρών βιοτικών δεσμώ</w:t>
      </w:r>
      <w:r>
        <w:rPr>
          <w:rFonts w:eastAsia="Times New Roman" w:cs="Times New Roman"/>
          <w:szCs w:val="24"/>
        </w:rPr>
        <w:t>ν που αναπτύσσονται στο πλαίσιο της οικογενειακής ζωής, ανεξάρτητα από το είδος της συνύπαρξης του ζεύγους, την «κοινωνική κατάσταση» ως λόγου διάκρισης κοινωνικού στιγματισμού εξαιτίας της συμμετοχής ως μέλους ενός ιδιαίτερου κοινωνικού υποσυνόλου, όπως π</w:t>
      </w:r>
      <w:r>
        <w:rPr>
          <w:rFonts w:eastAsia="Times New Roman" w:cs="Times New Roman"/>
          <w:szCs w:val="24"/>
        </w:rPr>
        <w:t xml:space="preserve">ρώην χρήστες ουσιών ή πρώην φυλακισμένοι, ο «σεξουαλικός προσανατολισμός» αντί του αναχρονιστικού όρου «γενετήσιος προσανατολισμός», «ταυτότητα φύλου» που αναφέρεται σε </w:t>
      </w:r>
      <w:proofErr w:type="spellStart"/>
      <w:r>
        <w:rPr>
          <w:rFonts w:eastAsia="Times New Roman" w:cs="Times New Roman"/>
          <w:szCs w:val="24"/>
        </w:rPr>
        <w:t>διεμφυλικά</w:t>
      </w:r>
      <w:proofErr w:type="spellEnd"/>
      <w:r>
        <w:rPr>
          <w:rFonts w:eastAsia="Times New Roman" w:cs="Times New Roman"/>
          <w:szCs w:val="24"/>
        </w:rPr>
        <w:t xml:space="preserve"> άτομα των οποίων η ταυτότητα είναι άλλη από αυτή της γέννησής τους.</w:t>
      </w:r>
    </w:p>
    <w:p w14:paraId="2C0FBF7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άρθρ</w:t>
      </w:r>
      <w:r>
        <w:rPr>
          <w:rFonts w:eastAsia="Times New Roman" w:cs="Times New Roman"/>
          <w:szCs w:val="24"/>
        </w:rPr>
        <w:t xml:space="preserve">ο 2 οι έννοιες περί της άμεσης και έμμεσης διάκρισης του ν.3304 και των </w:t>
      </w:r>
      <w:r>
        <w:rPr>
          <w:rFonts w:eastAsia="Times New Roman" w:cs="Times New Roman"/>
          <w:szCs w:val="24"/>
        </w:rPr>
        <w:t>ο</w:t>
      </w:r>
      <w:r>
        <w:rPr>
          <w:rFonts w:eastAsia="Times New Roman" w:cs="Times New Roman"/>
          <w:szCs w:val="24"/>
        </w:rPr>
        <w:t xml:space="preserve">δηγιών 43 και 78 εμπλουτίζονται με την είσοδο νέων ορισμών διακρίσεων, όπως της διάκρισης λόγω σχέσης, της διάκρισης λόγω </w:t>
      </w:r>
      <w:proofErr w:type="spellStart"/>
      <w:r>
        <w:rPr>
          <w:rFonts w:eastAsia="Times New Roman" w:cs="Times New Roman"/>
          <w:szCs w:val="24"/>
        </w:rPr>
        <w:t>νομιζόμενων</w:t>
      </w:r>
      <w:proofErr w:type="spellEnd"/>
      <w:r>
        <w:rPr>
          <w:rFonts w:eastAsia="Times New Roman" w:cs="Times New Roman"/>
          <w:szCs w:val="24"/>
        </w:rPr>
        <w:t xml:space="preserve"> χαρακτηριστικών, καθώς και της πολλαπλής διάκριση</w:t>
      </w:r>
      <w:r>
        <w:rPr>
          <w:rFonts w:eastAsia="Times New Roman" w:cs="Times New Roman"/>
          <w:szCs w:val="24"/>
        </w:rPr>
        <w:t>ς.</w:t>
      </w:r>
    </w:p>
    <w:p w14:paraId="2C0FBF7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δεύτερο κεφάλαιο, άρθρα 3 ως 7, με τίτλο «Ίση Μεταχείριση» προβλέπονται οι περιπτώσεις της </w:t>
      </w:r>
      <w:proofErr w:type="spellStart"/>
      <w:r>
        <w:rPr>
          <w:rFonts w:eastAsia="Times New Roman" w:cs="Times New Roman"/>
          <w:szCs w:val="24"/>
        </w:rPr>
        <w:t>δεδικαιολογημένης</w:t>
      </w:r>
      <w:proofErr w:type="spellEnd"/>
      <w:r>
        <w:rPr>
          <w:rFonts w:eastAsia="Times New Roman" w:cs="Times New Roman"/>
          <w:szCs w:val="24"/>
        </w:rPr>
        <w:t xml:space="preserve"> διαφορετικής μεταχείρισης και ξεκαθαρίζονται τα περί ιθαγένειας και της ρήτρας εξαίρεσης του ν.3304/2005. </w:t>
      </w:r>
    </w:p>
    <w:p w14:paraId="2C0FBF7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Με το δεύτερο μέρος του παρόντος </w:t>
      </w:r>
      <w:r>
        <w:rPr>
          <w:rFonts w:eastAsia="Times New Roman" w:cs="Times New Roman"/>
          <w:szCs w:val="24"/>
        </w:rPr>
        <w:t xml:space="preserve">νόμου ενσωματώνεται στην εθνική έννομη τάξη η </w:t>
      </w:r>
      <w:r>
        <w:rPr>
          <w:rFonts w:eastAsia="Times New Roman" w:cs="Times New Roman"/>
          <w:szCs w:val="24"/>
        </w:rPr>
        <w:t>ο</w:t>
      </w:r>
      <w:r>
        <w:rPr>
          <w:rFonts w:eastAsia="Times New Roman" w:cs="Times New Roman"/>
          <w:szCs w:val="24"/>
        </w:rPr>
        <w:t xml:space="preserve">δηγία 57/2014 του Ευρωπαϊκού Κοινοβουλίου περί των ποινικών κυρώσεων στα άρθρα 25 ως 33 και συμπληρώνεται το νομοθετικό πλαίσιο για την κατάχρηση της αγοράς. </w:t>
      </w:r>
    </w:p>
    <w:p w14:paraId="2C0FBF7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Προβλέπονται μέτρα για την προστασία της χρηματαγο</w:t>
      </w:r>
      <w:r>
        <w:rPr>
          <w:rFonts w:eastAsia="Times New Roman" w:cs="Times New Roman"/>
          <w:szCs w:val="24"/>
        </w:rPr>
        <w:t>ράς, των χρηματιστηριακών συναλλαγών της Επιτροπής Κεφαλαιαγοράς, προκειμένου να αποτρέπεται η χειραγώγηση της αγοράς, δηλαδή</w:t>
      </w:r>
      <w:r>
        <w:rPr>
          <w:rFonts w:eastAsia="Times New Roman" w:cs="Times New Roman"/>
          <w:szCs w:val="24"/>
        </w:rPr>
        <w:t>,</w:t>
      </w:r>
      <w:r>
        <w:rPr>
          <w:rFonts w:eastAsia="Times New Roman" w:cs="Times New Roman"/>
          <w:szCs w:val="24"/>
        </w:rPr>
        <w:t xml:space="preserve"> κάθε ενέργεια που σχετίζεται είτε με την εκμετάλλευση εμπιστευτικής πληροφορίας είτε με τη χειραγώγηση της αγοράς.</w:t>
      </w:r>
    </w:p>
    <w:p w14:paraId="2C0FBF7F" w14:textId="77777777" w:rsidR="0032345F" w:rsidRDefault="00CA05C6">
      <w:pPr>
        <w:spacing w:after="0" w:line="600" w:lineRule="auto"/>
        <w:ind w:firstLine="720"/>
        <w:jc w:val="both"/>
        <w:rPr>
          <w:rFonts w:eastAsia="Times New Roman"/>
          <w:bCs/>
        </w:rPr>
      </w:pPr>
      <w:r>
        <w:rPr>
          <w:rFonts w:eastAsia="Times New Roman"/>
          <w:bCs/>
        </w:rPr>
        <w:t>(Στο σημείο αυ</w:t>
      </w:r>
      <w:r>
        <w:rPr>
          <w:rFonts w:eastAsia="Times New Roman"/>
          <w:bCs/>
        </w:rPr>
        <w:t>τό κτυπάει το κουδούνι λήξεως του χρόνου ομιλίας του κυρίου Βουλευτή)</w:t>
      </w:r>
    </w:p>
    <w:p w14:paraId="2C0FBF80" w14:textId="77777777" w:rsidR="0032345F" w:rsidRDefault="00CA05C6">
      <w:pPr>
        <w:spacing w:after="0" w:line="600" w:lineRule="auto"/>
        <w:ind w:firstLine="720"/>
        <w:jc w:val="both"/>
        <w:rPr>
          <w:rFonts w:eastAsia="Times New Roman"/>
          <w:bCs/>
        </w:rPr>
      </w:pPr>
      <w:r>
        <w:rPr>
          <w:rFonts w:eastAsia="Times New Roman"/>
          <w:bCs/>
        </w:rPr>
        <w:t>Μισό λεπτό, κύριε Πρόεδρε.</w:t>
      </w:r>
    </w:p>
    <w:p w14:paraId="2C0FBF8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συνεχίζεται με τις διατάξεις για την παραχάραξη και την κιβδηλεία και τέλος με το άρθρο 56 για τη σύσταση του εθνικού μηχανισμού περιστατικών αυθαιρεσίας τ</w:t>
      </w:r>
      <w:r>
        <w:rPr>
          <w:rFonts w:eastAsia="Times New Roman" w:cs="Times New Roman"/>
          <w:szCs w:val="24"/>
        </w:rPr>
        <w:t>ων σωμάτων ασφαλείας.</w:t>
      </w:r>
    </w:p>
    <w:p w14:paraId="2C0FBF8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τελειώνοντας, θέλω να πω ότι πρόκειται για ένα περίτεχνο νομοσχέδιο, ουσιαστικά και τεχνικά, με βαθιά επιστημονική πολιτική και κοινωνική παιδεία. Οι ρυθμίσεις του είναι απόλυτα αναγκαίες για την κοινωνία </w:t>
      </w:r>
      <w:r>
        <w:rPr>
          <w:rFonts w:eastAsia="Times New Roman" w:cs="Times New Roman"/>
          <w:szCs w:val="24"/>
        </w:rPr>
        <w:t>μας και πρέπει να τις ψηφίσουμε.</w:t>
      </w:r>
    </w:p>
    <w:p w14:paraId="2C0FBF8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w:t>
      </w:r>
    </w:p>
    <w:p w14:paraId="2C0FBF84"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0FBF85" w14:textId="77777777" w:rsidR="0032345F" w:rsidRDefault="00CA05C6">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Τσόγκα.</w:t>
      </w:r>
    </w:p>
    <w:p w14:paraId="2C0FBF8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Πριν δώσουμε τον λόγο στον επόμενο ομιλητή, γνωστοποιούμε στο Σώμα πως έχει κατατεθεί αίτημα ονομαστικής ψ</w:t>
      </w:r>
      <w:r>
        <w:rPr>
          <w:rFonts w:eastAsia="Times New Roman" w:cs="Times New Roman"/>
          <w:szCs w:val="24"/>
        </w:rPr>
        <w:t>ηφοφορίας από δεκαεπτά Βουλευτές για τα άρθρα 1, 2, 3 και 4 του νομοσχεδίου που συζητούμε σήμερα και η ονομαστική ψηφοφορία θα διεξαχθεί αύριο στις 10.30΄.</w:t>
      </w:r>
    </w:p>
    <w:p w14:paraId="2C0FBF87" w14:textId="77777777" w:rsidR="0032345F" w:rsidRDefault="00CA05C6">
      <w:pPr>
        <w:spacing w:after="0" w:line="600" w:lineRule="auto"/>
        <w:ind w:firstLine="720"/>
        <w:jc w:val="both"/>
        <w:rPr>
          <w:rFonts w:eastAsia="Times New Roman" w:cs="Times New Roman"/>
        </w:rPr>
      </w:pPr>
      <w:r>
        <w:rPr>
          <w:rFonts w:eastAsia="Times New Roman" w:cs="Times New Roman"/>
          <w:szCs w:val="24"/>
        </w:rPr>
        <w:t xml:space="preserve">Επίσης, </w:t>
      </w:r>
      <w:r>
        <w:rPr>
          <w:rFonts w:eastAsia="Times New Roman" w:cs="Times New Roman"/>
        </w:rPr>
        <w:t>έχω την τιμή να ανακοινώσω στο Σώμα ότι τη συνεδρίασή μας παρακολουθούν από τα άνω δυτικά θε</w:t>
      </w:r>
      <w:r>
        <w:rPr>
          <w:rFonts w:eastAsia="Times New Roman" w:cs="Times New Roman"/>
        </w:rPr>
        <w:t>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τρεις εκπαιδευτικοί συνοδοί τους α</w:t>
      </w:r>
      <w:r>
        <w:rPr>
          <w:rFonts w:eastAsia="Times New Roman" w:cs="Times New Roman"/>
        </w:rPr>
        <w:t>πό το 5</w:t>
      </w:r>
      <w:r>
        <w:rPr>
          <w:rFonts w:eastAsia="Times New Roman" w:cs="Times New Roman"/>
          <w:vertAlign w:val="superscript"/>
        </w:rPr>
        <w:t>ο</w:t>
      </w:r>
      <w:r>
        <w:rPr>
          <w:rFonts w:eastAsia="Times New Roman" w:cs="Times New Roman"/>
        </w:rPr>
        <w:t xml:space="preserve"> Γυμνάσιο Πάτρας. </w:t>
      </w:r>
    </w:p>
    <w:p w14:paraId="2C0FBF88" w14:textId="77777777" w:rsidR="0032345F" w:rsidRDefault="00CA05C6">
      <w:pPr>
        <w:spacing w:after="0" w:line="600" w:lineRule="auto"/>
        <w:ind w:firstLine="720"/>
        <w:jc w:val="both"/>
        <w:rPr>
          <w:rFonts w:eastAsia="Times New Roman" w:cs="Times New Roman"/>
        </w:rPr>
      </w:pPr>
      <w:r>
        <w:rPr>
          <w:rFonts w:eastAsia="Times New Roman" w:cs="Times New Roman"/>
        </w:rPr>
        <w:t xml:space="preserve">Η Βουλή σάς καλωσορίζει, παιδιά. </w:t>
      </w:r>
    </w:p>
    <w:p w14:paraId="2C0FBF89" w14:textId="77777777" w:rsidR="0032345F" w:rsidRDefault="00CA05C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C0FBF8A" w14:textId="77777777" w:rsidR="0032345F" w:rsidRDefault="00CA05C6">
      <w:pPr>
        <w:spacing w:after="0" w:line="600" w:lineRule="auto"/>
        <w:ind w:firstLine="720"/>
        <w:jc w:val="both"/>
        <w:rPr>
          <w:rFonts w:eastAsia="Times New Roman" w:cs="Times New Roman"/>
        </w:rPr>
      </w:pPr>
      <w:r>
        <w:rPr>
          <w:rFonts w:eastAsia="Times New Roman" w:cs="Times New Roman"/>
        </w:rPr>
        <w:t>Ο κ. Βορίδης έχει τον λόγο.</w:t>
      </w:r>
    </w:p>
    <w:p w14:paraId="2C0FBF8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θα ήθελα τον λόγο!</w:t>
      </w:r>
    </w:p>
    <w:p w14:paraId="2C0FBF8C" w14:textId="77777777" w:rsidR="0032345F" w:rsidRDefault="00CA05C6">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Ορίστε, κύριε </w:t>
      </w:r>
      <w:proofErr w:type="spellStart"/>
      <w:r>
        <w:rPr>
          <w:rFonts w:eastAsia="Times New Roman" w:cs="Times New Roman"/>
          <w:szCs w:val="24"/>
        </w:rPr>
        <w:t>Κατσίκη</w:t>
      </w:r>
      <w:proofErr w:type="spellEnd"/>
      <w:r>
        <w:rPr>
          <w:rFonts w:eastAsia="Times New Roman" w:cs="Times New Roman"/>
          <w:szCs w:val="24"/>
        </w:rPr>
        <w:t>, τι θα θέλατε;</w:t>
      </w:r>
    </w:p>
    <w:p w14:paraId="2C0FBF8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Θα παρακαλούσα να μου δώσετε τον λόγο…</w:t>
      </w:r>
    </w:p>
    <w:p w14:paraId="2C0FBF8E" w14:textId="77777777" w:rsidR="0032345F" w:rsidRDefault="00CA05C6">
      <w:pPr>
        <w:spacing w:after="0" w:line="600" w:lineRule="auto"/>
        <w:ind w:firstLine="720"/>
        <w:jc w:val="center"/>
        <w:rPr>
          <w:rFonts w:eastAsia="Times New Roman"/>
          <w:bCs/>
        </w:rPr>
      </w:pPr>
      <w:r>
        <w:rPr>
          <w:rFonts w:eastAsia="Times New Roman"/>
          <w:bCs/>
        </w:rPr>
        <w:t>(Θόρυβος στην Αίθουσα)</w:t>
      </w:r>
    </w:p>
    <w:p w14:paraId="2C0FBF8F" w14:textId="77777777" w:rsidR="0032345F" w:rsidRDefault="00CA05C6">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Παρακαλώ, λίγη ησυχία. Τι ακριβώς θέλετε, κύριε </w:t>
      </w:r>
      <w:proofErr w:type="spellStart"/>
      <w:r>
        <w:rPr>
          <w:rFonts w:eastAsia="Times New Roman" w:cs="Times New Roman"/>
          <w:szCs w:val="24"/>
        </w:rPr>
        <w:t>Κατσίκη</w:t>
      </w:r>
      <w:proofErr w:type="spellEnd"/>
      <w:r>
        <w:rPr>
          <w:rFonts w:eastAsia="Times New Roman" w:cs="Times New Roman"/>
          <w:szCs w:val="24"/>
        </w:rPr>
        <w:t>;</w:t>
      </w:r>
    </w:p>
    <w:p w14:paraId="2C0FBF9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Θα παρακαλούσα να</w:t>
      </w:r>
      <w:r>
        <w:rPr>
          <w:rFonts w:eastAsia="Times New Roman" w:cs="Times New Roman"/>
          <w:szCs w:val="24"/>
        </w:rPr>
        <w:t xml:space="preserve"> μου επιτρέψετε, κύριε Πρόεδρε, να προβώ σε νομοτεχνική βελτίωση επί της τροπολογίας της Υπουργού Τουρισμού κ. Κουντουρά με γενικό αριθμό 788 και ειδικό 56, η οποία κατατέθηκε…</w:t>
      </w:r>
    </w:p>
    <w:p w14:paraId="2C0FBF9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Μα, με </w:t>
      </w:r>
      <w:proofErr w:type="spellStart"/>
      <w:r>
        <w:rPr>
          <w:rFonts w:eastAsia="Times New Roman" w:cs="Times New Roman"/>
          <w:szCs w:val="24"/>
        </w:rPr>
        <w:t>συγχωρείτε</w:t>
      </w:r>
      <w:proofErr w:type="spellEnd"/>
      <w:r>
        <w:rPr>
          <w:rFonts w:eastAsia="Times New Roman" w:cs="Times New Roman"/>
          <w:szCs w:val="24"/>
        </w:rPr>
        <w:t xml:space="preserve">. Εσείς είστε </w:t>
      </w:r>
      <w:r>
        <w:rPr>
          <w:rFonts w:eastAsia="Times New Roman" w:cs="Times New Roman"/>
          <w:szCs w:val="24"/>
        </w:rPr>
        <w:t>ε</w:t>
      </w:r>
      <w:r>
        <w:rPr>
          <w:rFonts w:eastAsia="Times New Roman" w:cs="Times New Roman"/>
          <w:szCs w:val="24"/>
        </w:rPr>
        <w:t>ισηγητής. Πρέ</w:t>
      </w:r>
      <w:r>
        <w:rPr>
          <w:rFonts w:eastAsia="Times New Roman" w:cs="Times New Roman"/>
          <w:szCs w:val="24"/>
        </w:rPr>
        <w:t>πει να έρθει η κ. Κουντουρά ή τέλος πάντων ο Υπουργός ενδεχομένως…</w:t>
      </w:r>
    </w:p>
    <w:p w14:paraId="2C0FBF9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Ζητώ συγγνώμη, κύριε Πρόεδρε. </w:t>
      </w:r>
    </w:p>
    <w:p w14:paraId="2C0FBF93"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0FBF9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Μπορεί να έκανα ένα λάθος, αλλά μη διακόπτετε έτσι.</w:t>
      </w:r>
    </w:p>
    <w:p w14:paraId="2C0FBF95"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0FBF9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Κωνσταντινόπουλε, αν θέλετε να αντικαταστήσετε το Προεδρείο, ελάτε επάνω! </w:t>
      </w:r>
    </w:p>
    <w:p w14:paraId="2C0FBF9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 κύριε Πρόεδρε.</w:t>
      </w:r>
    </w:p>
    <w:p w14:paraId="2C0FBF9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τώρα!</w:t>
      </w:r>
    </w:p>
    <w:p w14:paraId="2C0FBF9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Κύριε Πρόεδρε, αν δεν μου επιτρέπετε, ζητώ συγγνώμ</w:t>
      </w:r>
      <w:r>
        <w:rPr>
          <w:rFonts w:eastAsia="Times New Roman" w:cs="Times New Roman"/>
          <w:szCs w:val="24"/>
        </w:rPr>
        <w:t>η που παρεμβαίνω.</w:t>
      </w:r>
    </w:p>
    <w:p w14:paraId="2C0FBF9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Όχι, δεν είπα ότι δεν σας επιτρέπω.</w:t>
      </w:r>
    </w:p>
    <w:p w14:paraId="2C0FBF9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Ζητώ συγγνώμη.</w:t>
      </w:r>
    </w:p>
    <w:p w14:paraId="2C0FBF9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Δεν επιτρέπεται από τον Κανονισμό. Εγώ γιατί να μη σας επιτρέψω; Κοντά στο νου και η γνώση τώρα</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w:t>
      </w:r>
    </w:p>
    <w:p w14:paraId="2C0FBF9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Ορίστε, κύριε Βορίδη, έχετε τον λόγο.</w:t>
      </w:r>
    </w:p>
    <w:p w14:paraId="2C0FBF9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κύριε Πρόεδρε.</w:t>
      </w:r>
    </w:p>
    <w:p w14:paraId="2C0FBF9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Έχουμε την τιμή να είναι μαζί μας σήμερα ο νυν Υπουργός Δικαιοσύνης, αλλά και ο πρώην Υπουργός Δικαιοσύνης. Επιτρέψτε μου να ξεκινήσω από ορισμένα που θεωρο</w:t>
      </w:r>
      <w:r>
        <w:rPr>
          <w:rFonts w:eastAsia="Times New Roman" w:cs="Times New Roman"/>
          <w:szCs w:val="24"/>
        </w:rPr>
        <w:t>ύνται ταπεινά.</w:t>
      </w:r>
    </w:p>
    <w:p w14:paraId="2C0FBFA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διαβάζω ένα μήνυμα που πήρα πριν λίγες ημέρες από έναν πολίτη. Το μήνυμα αυτό έχει συνημμένες δύο φωτογραφίες από τις τουαλέτες της Σχολής </w:t>
      </w:r>
      <w:proofErr w:type="spellStart"/>
      <w:r>
        <w:rPr>
          <w:rFonts w:eastAsia="Times New Roman" w:cs="Times New Roman"/>
          <w:szCs w:val="24"/>
        </w:rPr>
        <w:t>Ευελπίδων</w:t>
      </w:r>
      <w:proofErr w:type="spellEnd"/>
      <w:r>
        <w:rPr>
          <w:rFonts w:eastAsia="Times New Roman" w:cs="Times New Roman"/>
          <w:szCs w:val="24"/>
        </w:rPr>
        <w:t xml:space="preserve"> και από τον χώρο αποθηκεύσεως δικογραφιών της Σχολής </w:t>
      </w:r>
      <w:proofErr w:type="spellStart"/>
      <w:r>
        <w:rPr>
          <w:rFonts w:eastAsia="Times New Roman" w:cs="Times New Roman"/>
          <w:szCs w:val="24"/>
        </w:rPr>
        <w:t>Ευελπίδων</w:t>
      </w:r>
      <w:proofErr w:type="spellEnd"/>
      <w:r>
        <w:rPr>
          <w:rFonts w:eastAsia="Times New Roman" w:cs="Times New Roman"/>
          <w:szCs w:val="24"/>
        </w:rPr>
        <w:t>. Σας διαβά</w:t>
      </w:r>
      <w:r>
        <w:rPr>
          <w:rFonts w:eastAsia="Times New Roman" w:cs="Times New Roman"/>
          <w:szCs w:val="24"/>
        </w:rPr>
        <w:t xml:space="preserve">ζω: «Μάκη, καλησπέρα. Είχα την ευκαιρία να επισκεφτώ –ευτυχώς ως μάρτυρας υπεράσπισης- τα Δικαστήρια της Σχολής </w:t>
      </w:r>
      <w:proofErr w:type="spellStart"/>
      <w:r>
        <w:rPr>
          <w:rFonts w:eastAsia="Times New Roman" w:cs="Times New Roman"/>
          <w:szCs w:val="24"/>
        </w:rPr>
        <w:t>Ευελπίδων</w:t>
      </w:r>
      <w:proofErr w:type="spellEnd"/>
      <w:r>
        <w:rPr>
          <w:rFonts w:eastAsia="Times New Roman" w:cs="Times New Roman"/>
          <w:szCs w:val="24"/>
        </w:rPr>
        <w:t xml:space="preserve"> εχθές, το κτήριο 5. Δεν ένιωσα πολύ περήφανος. Δεν ξέρω πώς ήταν παλαιότερα, αλλά ειλικρινά τέτοιο χάλι δεν νομίζω να υπάρχει σε χώρα </w:t>
      </w:r>
      <w:r>
        <w:rPr>
          <w:rFonts w:eastAsia="Times New Roman" w:cs="Times New Roman"/>
          <w:szCs w:val="24"/>
        </w:rPr>
        <w:t>της Ευρωπαϊκής Ένωσης.»</w:t>
      </w:r>
    </w:p>
    <w:p w14:paraId="2C0FBFA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Σήμερα είχα υπόθεση στη Σχολή </w:t>
      </w:r>
      <w:proofErr w:type="spellStart"/>
      <w:r>
        <w:rPr>
          <w:rFonts w:eastAsia="Times New Roman" w:cs="Times New Roman"/>
          <w:szCs w:val="24"/>
        </w:rPr>
        <w:t>Ευελπίδων</w:t>
      </w:r>
      <w:proofErr w:type="spellEnd"/>
      <w:r>
        <w:rPr>
          <w:rFonts w:eastAsia="Times New Roman" w:cs="Times New Roman"/>
          <w:szCs w:val="24"/>
        </w:rPr>
        <w:t>. Τελείωσε η διαδικασία και έτσι,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μίας αβροφροσύνης και παίρνοντας μία άδεια προσωπική, η </w:t>
      </w:r>
      <w:r>
        <w:rPr>
          <w:rFonts w:eastAsia="Times New Roman" w:cs="Times New Roman"/>
          <w:szCs w:val="24"/>
        </w:rPr>
        <w:t>π</w:t>
      </w:r>
      <w:r>
        <w:rPr>
          <w:rFonts w:eastAsia="Times New Roman" w:cs="Times New Roman"/>
          <w:szCs w:val="24"/>
        </w:rPr>
        <w:t>ρόεδρος του δικαστηρίου αναφέρθηκε σε αυτό που παρατηρούσαμε όλοι οι παράγοντες της δίκης.</w:t>
      </w:r>
      <w:r>
        <w:rPr>
          <w:rFonts w:eastAsia="Times New Roman" w:cs="Times New Roman"/>
          <w:szCs w:val="24"/>
        </w:rPr>
        <w:t xml:space="preserve"> Δεν είχε ηλεκτρικό, δεν είχε θέρμανση και δεν λειτουργούσαν τα καλά μικρόφωνα προκειμένου να γίνει η καταγραφή των μαρτύρων. </w:t>
      </w:r>
    </w:p>
    <w:p w14:paraId="2C0FBFA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Αφού λύσουμε τα μεγάλα θέματα της ισότητας και των μεγάλων ιδεών και αξιών, να καταπιαστούμε και με αυτά που απασχολούν καθημερινά τους πολίτες. Μπορεί να μας φαίνονται μικρά, αλλά είναι πολύ σημαντικά. Δεν γίνεται να υπάρχει αυτή η κτηριακή κατάσταση στο </w:t>
      </w:r>
      <w:r>
        <w:rPr>
          <w:rFonts w:eastAsia="Times New Roman" w:cs="Times New Roman"/>
          <w:szCs w:val="24"/>
        </w:rPr>
        <w:t xml:space="preserve">μεγαλύτερο </w:t>
      </w:r>
      <w:r>
        <w:rPr>
          <w:rFonts w:eastAsia="Times New Roman" w:cs="Times New Roman"/>
          <w:szCs w:val="24"/>
        </w:rPr>
        <w:t>π</w:t>
      </w:r>
      <w:r>
        <w:rPr>
          <w:rFonts w:eastAsia="Times New Roman" w:cs="Times New Roman"/>
          <w:szCs w:val="24"/>
        </w:rPr>
        <w:t xml:space="preserve">ρωτοδικείο της χώρας. Δυστυχώς, αντίστοιχη κατάσταση υπάρχει και στο </w:t>
      </w:r>
      <w:r>
        <w:rPr>
          <w:rFonts w:eastAsia="Times New Roman" w:cs="Times New Roman"/>
          <w:szCs w:val="24"/>
        </w:rPr>
        <w:t>ε</w:t>
      </w:r>
      <w:r>
        <w:rPr>
          <w:rFonts w:eastAsia="Times New Roman" w:cs="Times New Roman"/>
          <w:szCs w:val="24"/>
        </w:rPr>
        <w:t>φετείο.</w:t>
      </w:r>
    </w:p>
    <w:p w14:paraId="2C0FBFA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αναφερθώ τώρα στο νομοσχέδιο. Θα σας στενοχωρήσω πάλι. Θέλετε να κάνετε μία μεγάλη διαφοροποίηση, μία μεγάλη σύγκρουση, ανάμεσα σ’ αυτούς που υποστηρίζουν την ισότ</w:t>
      </w:r>
      <w:r>
        <w:rPr>
          <w:rFonts w:eastAsia="Times New Roman" w:cs="Times New Roman"/>
          <w:szCs w:val="24"/>
        </w:rPr>
        <w:t xml:space="preserve">ητα και σε αυτούς που είναι εναντίον της ισότητας. Δεν προσφέρεται το νομοσχέδιο, διότι είναι στην πραγματικότητα ενσωματωμένη </w:t>
      </w:r>
      <w:r>
        <w:rPr>
          <w:rFonts w:eastAsia="Times New Roman" w:cs="Times New Roman"/>
          <w:szCs w:val="24"/>
        </w:rPr>
        <w:t>ο</w:t>
      </w:r>
      <w:r>
        <w:rPr>
          <w:rFonts w:eastAsia="Times New Roman" w:cs="Times New Roman"/>
          <w:szCs w:val="24"/>
        </w:rPr>
        <w:t>δηγία με προηγούμενο νόμο, με ελάχιστες σημειακές διαφοροποιήσεις που δεν δίνουν τη δυνατότητα τέτοιου είδους μεγάλων συζητήσεων</w:t>
      </w:r>
      <w:r>
        <w:rPr>
          <w:rFonts w:eastAsia="Times New Roman" w:cs="Times New Roman"/>
          <w:szCs w:val="24"/>
        </w:rPr>
        <w:t xml:space="preserve">. </w:t>
      </w:r>
    </w:p>
    <w:p w14:paraId="2C0FBFA4" w14:textId="77777777" w:rsidR="0032345F" w:rsidRDefault="00CA05C6">
      <w:pPr>
        <w:spacing w:after="0" w:line="600" w:lineRule="auto"/>
        <w:ind w:firstLine="709"/>
        <w:jc w:val="both"/>
        <w:rPr>
          <w:rFonts w:eastAsia="Times New Roman" w:cs="Times New Roman"/>
          <w:szCs w:val="24"/>
        </w:rPr>
      </w:pPr>
      <w:r>
        <w:rPr>
          <w:rFonts w:eastAsia="Times New Roman" w:cs="Times New Roman"/>
          <w:szCs w:val="24"/>
        </w:rPr>
        <w:t>Ακούω ότι αντικαθίσταται ο όρος «γενετήσιος προσανατολισμός» με τον όρο «σεξουαλικός». Μάλιστα. Διαβάζω στην αιτιολογική έκθεση ότι το «σεξουαλικός» είναι καλύτερο, γιατί δεν προσανατολίζεται σε αναπαραγωγική διαδικασία, αλλά στην ερωτική επιθυμία. Νομι</w:t>
      </w:r>
      <w:r>
        <w:rPr>
          <w:rFonts w:eastAsia="Times New Roman" w:cs="Times New Roman"/>
          <w:szCs w:val="24"/>
        </w:rPr>
        <w:t>κά η προηγούμενη διατύπωση δεν ήταν διατύπωση που ουσιαστικά έλεγε, «Απαγορεύονται οι διακρίσεις ανάμεσα σε ετερόφυλους και ομοφυλόφιλους»; Το ίδιο δεν ήταν το νομικό αποτέλεσμα ή μήπως υπάρχει ισχυρισμός ότι η προηγούμενη διατύπωση περί γενετήσιου προσανα</w:t>
      </w:r>
      <w:r>
        <w:rPr>
          <w:rFonts w:eastAsia="Times New Roman" w:cs="Times New Roman"/>
          <w:szCs w:val="24"/>
        </w:rPr>
        <w:t xml:space="preserve">τολισμού αφορούσε μόνο ετερόφυλους -δηλαδή, αν κάποιος προτιμούσε ξανθές ή μελαχρινές- και γι’ αυτό δεν έπρεπε να γίνεται διάκριση; Δεν ήταν αυτή ακριβώς νομικά η έννοια της διακρίσεως; Ποια είναι η προστιθέμενη αξία; Μηδέν! </w:t>
      </w:r>
      <w:r>
        <w:rPr>
          <w:rFonts w:eastAsia="Times New Roman" w:cs="Times New Roman"/>
          <w:szCs w:val="24"/>
        </w:rPr>
        <w:t>Ακούω ότι είναι μεγάλο θέμα -αυ</w:t>
      </w:r>
      <w:r>
        <w:rPr>
          <w:rFonts w:eastAsia="Times New Roman" w:cs="Times New Roman"/>
          <w:szCs w:val="24"/>
        </w:rPr>
        <w:t xml:space="preserve">τό το ανέδειξε ο κ. </w:t>
      </w:r>
      <w:proofErr w:type="spellStart"/>
      <w:r>
        <w:rPr>
          <w:rFonts w:eastAsia="Times New Roman" w:cs="Times New Roman"/>
          <w:szCs w:val="24"/>
        </w:rPr>
        <w:t>Κατσίκης</w:t>
      </w:r>
      <w:proofErr w:type="spellEnd"/>
      <w:r>
        <w:rPr>
          <w:rFonts w:eastAsia="Times New Roman" w:cs="Times New Roman"/>
          <w:szCs w:val="24"/>
        </w:rPr>
        <w:t xml:space="preserve">- το ότι ενσωματώνεται κάποια σύσταση του Συμβουλίου της Ευρώπης και αυτό αφορά την ατομική </w:t>
      </w:r>
      <w:proofErr w:type="spellStart"/>
      <w:r>
        <w:rPr>
          <w:rFonts w:eastAsia="Times New Roman" w:cs="Times New Roman"/>
          <w:szCs w:val="24"/>
        </w:rPr>
        <w:t>τεκνοθεσία</w:t>
      </w:r>
      <w:proofErr w:type="spellEnd"/>
      <w:r>
        <w:rPr>
          <w:rFonts w:eastAsia="Times New Roman" w:cs="Times New Roman"/>
          <w:szCs w:val="24"/>
        </w:rPr>
        <w:t xml:space="preserve">. </w:t>
      </w:r>
      <w:r>
        <w:rPr>
          <w:rFonts w:eastAsia="Times New Roman" w:cs="Times New Roman"/>
          <w:szCs w:val="24"/>
        </w:rPr>
        <w:t>Δεν ξέρω, η σύσταση μπορεί να λέει ό,τι λέει, εδώ όμως δεν ενσωματώνεται τουλάχιστον αυτό το κομμάτι της συγκεκριμένης συστά</w:t>
      </w:r>
      <w:r>
        <w:rPr>
          <w:rFonts w:eastAsia="Times New Roman" w:cs="Times New Roman"/>
          <w:szCs w:val="24"/>
        </w:rPr>
        <w:t xml:space="preserve">σεως. Τι να κάνουμε; Δεν ενσωματώνεται. </w:t>
      </w:r>
    </w:p>
    <w:p w14:paraId="2C0FBFA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Όμως, εδώ -επιτρέψτε μου- τίθεται ένα άλλο ερώτημα: Υπάρχει κάποιος σε αυτήν την Αίθουσα που να υποστηρίζει ότι ανάλογα με την ερωτική επιλογή ενός εκάστου πρέπει να υφίστανται διακρίσεις; Δεν μιλάω για τα σύμφωνα σ</w:t>
      </w:r>
      <w:r>
        <w:rPr>
          <w:rFonts w:eastAsia="Times New Roman" w:cs="Times New Roman"/>
          <w:szCs w:val="24"/>
        </w:rPr>
        <w:t xml:space="preserve">υμβιώσεως. Μιλάω για το ατομικό δικαίωμα. Δηλαδή, υπάρχει κάποια τέτοια άποψη; </w:t>
      </w:r>
    </w:p>
    <w:p w14:paraId="2C0FBFA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υποστηρίζετε κάτι τέτοιο;</w:t>
      </w:r>
    </w:p>
    <w:p w14:paraId="2C0FBFA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Όχι.</w:t>
      </w:r>
    </w:p>
    <w:p w14:paraId="2C0FBFA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υπάρχει, λοιπόν, κάποιος που το υποστηρίζει αυτό. Δεν έχει νόημα να το συζητήσουμε.</w:t>
      </w:r>
    </w:p>
    <w:p w14:paraId="2C0FBFA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Πάμε τώρα στο σύμφωνο.</w:t>
      </w:r>
    </w:p>
    <w:p w14:paraId="2C0FBFAA" w14:textId="77777777" w:rsidR="0032345F" w:rsidRDefault="00CA05C6">
      <w:pPr>
        <w:spacing w:after="0" w:line="600" w:lineRule="auto"/>
        <w:ind w:firstLine="720"/>
        <w:jc w:val="center"/>
        <w:rPr>
          <w:rFonts w:eastAsia="Times New Roman"/>
          <w:bCs/>
        </w:rPr>
      </w:pPr>
      <w:r>
        <w:rPr>
          <w:rFonts w:eastAsia="Times New Roman"/>
          <w:bCs/>
        </w:rPr>
        <w:t>(Θόρυβος στην Αίθουσα)</w:t>
      </w:r>
    </w:p>
    <w:p w14:paraId="2C0FBFA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Τι να σας πω; Λέει όχι, πάντως. Εγώ κρατώ το θετικό από αυτό που λέει. </w:t>
      </w:r>
    </w:p>
    <w:p w14:paraId="2C0FBFA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w:t>
      </w:r>
    </w:p>
    <w:p w14:paraId="2C0FBFA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Έρχομαι στο σύμφωνο, για να δούμε αν το συγκεκριμένο νομοσχέδιο συζητάει το σύμφωνο. </w:t>
      </w:r>
    </w:p>
    <w:p w14:paraId="2C0FBFA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Τελειώσαμε με το πρώτο θέμα. </w:t>
      </w:r>
      <w:proofErr w:type="spellStart"/>
      <w:r>
        <w:rPr>
          <w:rFonts w:eastAsia="Times New Roman" w:cs="Times New Roman"/>
          <w:szCs w:val="24"/>
        </w:rPr>
        <w:t>Λήξ</w:t>
      </w:r>
      <w:r>
        <w:rPr>
          <w:rFonts w:eastAsia="Times New Roman" w:cs="Times New Roman"/>
          <w:szCs w:val="24"/>
        </w:rPr>
        <w:t>ι</w:t>
      </w:r>
      <w:r>
        <w:rPr>
          <w:rFonts w:eastAsia="Times New Roman" w:cs="Times New Roman"/>
          <w:szCs w:val="24"/>
        </w:rPr>
        <w:t>ς</w:t>
      </w:r>
      <w:proofErr w:type="spellEnd"/>
      <w:r>
        <w:rPr>
          <w:rFonts w:eastAsia="Times New Roman" w:cs="Times New Roman"/>
          <w:szCs w:val="24"/>
        </w:rPr>
        <w:t>!</w:t>
      </w:r>
    </w:p>
    <w:p w14:paraId="2C0FBFAF"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0FBFB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κάντε ησυχία.</w:t>
      </w:r>
    </w:p>
    <w:p w14:paraId="2C0FBFB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Δεν θέλετε να καταλάβετε, κύρι</w:t>
      </w:r>
      <w:r>
        <w:rPr>
          <w:rFonts w:eastAsia="Times New Roman" w:cs="Times New Roman"/>
          <w:szCs w:val="24"/>
        </w:rPr>
        <w:t xml:space="preserve">ε </w:t>
      </w:r>
      <w:proofErr w:type="spellStart"/>
      <w:r>
        <w:rPr>
          <w:rFonts w:eastAsia="Times New Roman" w:cs="Times New Roman"/>
          <w:szCs w:val="24"/>
        </w:rPr>
        <w:t>Αμυρά</w:t>
      </w:r>
      <w:proofErr w:type="spellEnd"/>
      <w:r>
        <w:rPr>
          <w:rFonts w:eastAsia="Times New Roman" w:cs="Times New Roman"/>
          <w:szCs w:val="24"/>
        </w:rPr>
        <w:t xml:space="preserve">, και το ξέρετε. </w:t>
      </w:r>
    </w:p>
    <w:p w14:paraId="2C0FBFB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Θα σας απαντήσω από το Βήμα.</w:t>
      </w:r>
    </w:p>
    <w:p w14:paraId="2C0FBFB3" w14:textId="77777777" w:rsidR="0032345F" w:rsidRDefault="00CA05C6">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Θα σας απαντήσω και εγώ.</w:t>
      </w:r>
      <w:r>
        <w:rPr>
          <w:rFonts w:eastAsia="Times New Roman" w:cs="Times New Roman"/>
          <w:b/>
          <w:szCs w:val="24"/>
        </w:rPr>
        <w:t xml:space="preserve"> </w:t>
      </w:r>
    </w:p>
    <w:p w14:paraId="2C0FBFB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μην διακόπτετε.</w:t>
      </w:r>
    </w:p>
    <w:p w14:paraId="2C0FBFB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Κατέληξαν ότι δεν συμφωνούν. </w:t>
      </w:r>
    </w:p>
    <w:p w14:paraId="2C0FBFB6"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0FBFB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τ</w:t>
      </w:r>
      <w:r>
        <w:rPr>
          <w:rFonts w:eastAsia="Times New Roman" w:cs="Times New Roman"/>
          <w:szCs w:val="24"/>
        </w:rPr>
        <w:t>ο διευκρινίσετε εν συνεχεία.</w:t>
      </w:r>
    </w:p>
    <w:p w14:paraId="2C0FBFB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Κρατάτε τον χρόνο μου, κύριε Πρόεδρε.</w:t>
      </w:r>
    </w:p>
    <w:p w14:paraId="2C0FBFB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Βορίδη, συνεχίστε.</w:t>
      </w:r>
    </w:p>
    <w:p w14:paraId="2C0FBFB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Εγώ, πάντως, κρατώ αυτό που λέει ο κ. </w:t>
      </w:r>
      <w:proofErr w:type="spellStart"/>
      <w:r>
        <w:rPr>
          <w:rFonts w:eastAsia="Times New Roman" w:cs="Times New Roman"/>
          <w:szCs w:val="24"/>
        </w:rPr>
        <w:t>Κατσίκης</w:t>
      </w:r>
      <w:proofErr w:type="spellEnd"/>
      <w:r>
        <w:rPr>
          <w:rFonts w:eastAsia="Times New Roman" w:cs="Times New Roman"/>
          <w:szCs w:val="24"/>
        </w:rPr>
        <w:t xml:space="preserve"> που είχε εγείρει τα συγκεκριμένα θέματα. </w:t>
      </w:r>
    </w:p>
    <w:p w14:paraId="2C0FBFB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Πάμε, όμως, στο </w:t>
      </w:r>
      <w:r>
        <w:rPr>
          <w:rFonts w:eastAsia="Times New Roman" w:cs="Times New Roman"/>
          <w:szCs w:val="24"/>
        </w:rPr>
        <w:t>σύμφωνο. Λέει τώρα εδώ η επιχειρηματολογία, την οποία ακούω, ότι διευρύνεται γιατί χρησιμοποιούνται δύο έννοιες, η οικογενειακή κατάσταση και η κοινωνική κατάσταση.</w:t>
      </w:r>
    </w:p>
    <w:p w14:paraId="2C0FBFB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Παρακαλώ -το ξαναλέω- τα ζητήματα που έχουν σχέση με τη συγκεκριμένη εξομοίωση δεν γίνονται</w:t>
      </w:r>
      <w:r>
        <w:rPr>
          <w:rFonts w:eastAsia="Times New Roman" w:cs="Times New Roman"/>
          <w:szCs w:val="24"/>
        </w:rPr>
        <w:t xml:space="preserve"> με αυτό το νομοσχέδιο, έχουν γίνει με τον ν.4356/2015 που αφορά στο σύμφωνο. Τι λέει εκεί; Παραδείγματος χάρ</w:t>
      </w:r>
      <w:r>
        <w:rPr>
          <w:rFonts w:eastAsia="Times New Roman" w:cs="Times New Roman"/>
          <w:szCs w:val="24"/>
        </w:rPr>
        <w:t>ιν</w:t>
      </w:r>
      <w:r>
        <w:rPr>
          <w:rFonts w:eastAsia="Times New Roman" w:cs="Times New Roman"/>
          <w:szCs w:val="24"/>
        </w:rPr>
        <w:t>, ρυθμίζει τις σχέσεις των μερών. Εφαρμόζονται αναλόγως οι διατάξεις για τη σχέση των συζύγων από τον γάμο. Αυτό είναι το άρθρο 5. Εσείς στην τοπ</w:t>
      </w:r>
      <w:r>
        <w:rPr>
          <w:rFonts w:eastAsia="Times New Roman" w:cs="Times New Roman"/>
          <w:szCs w:val="24"/>
        </w:rPr>
        <w:t xml:space="preserve">οθέτησή σας, κύριε </w:t>
      </w:r>
      <w:proofErr w:type="spellStart"/>
      <w:r>
        <w:rPr>
          <w:rFonts w:eastAsia="Times New Roman" w:cs="Times New Roman"/>
          <w:szCs w:val="24"/>
        </w:rPr>
        <w:t>Κατσίκη</w:t>
      </w:r>
      <w:proofErr w:type="spellEnd"/>
      <w:r>
        <w:rPr>
          <w:rFonts w:eastAsia="Times New Roman" w:cs="Times New Roman"/>
          <w:szCs w:val="24"/>
        </w:rPr>
        <w:t xml:space="preserve">, είπατε, το κληρονομικό. Το κληρονομικό είναι στο άρθρο 8 του συγκεκριμένου νόμου. Δεν είναι εδώ. Λέτε, το ασφαλιστικό, το εργασιακό, το φορολογικό. Είναι στο άρθρο 12 εκείνου του νόμου. </w:t>
      </w:r>
    </w:p>
    <w:p w14:paraId="2C0FBFB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Ποια είναι η προστιθέμενη αξία αυτού του </w:t>
      </w:r>
      <w:r>
        <w:rPr>
          <w:rFonts w:eastAsia="Times New Roman" w:cs="Times New Roman"/>
          <w:szCs w:val="24"/>
        </w:rPr>
        <w:t>νόμου; Είναι μία και μόνο μία. Ρητώς ο συγκεκριμένος νόμος εξαιρεί την εφαρμογή της ισότητας από την κοινωνική προστασία, την κοινωνική ασφάλιση, την υγειονομική περίθαλψη, τις κοινωνικές παροχές, τις φορολογικές διευκολύνσεις - πλεονεκτήματα, την εκπαίδευ</w:t>
      </w:r>
      <w:r>
        <w:rPr>
          <w:rFonts w:eastAsia="Times New Roman" w:cs="Times New Roman"/>
          <w:szCs w:val="24"/>
        </w:rPr>
        <w:t>ση, την πρόσβαση στη διάθεση - παροχή αγαθών. Ρητώς εξαιρείται. Δεν εφαρμόζεται ο συγκεκριμένος. Δεν λέω ότι δεν καλύπτεται. Καλύπτεται από άλλες διατάξεις, ενδεχομένως, αλλά δεν καλύπτεται από αυτό. Και επεκτείνει στο ζήτημα της εργασίας, όπου ήδη το σύμφ</w:t>
      </w:r>
      <w:r>
        <w:rPr>
          <w:rFonts w:eastAsia="Times New Roman" w:cs="Times New Roman"/>
          <w:szCs w:val="24"/>
        </w:rPr>
        <w:t>ωνο έχει πει ότι εντός έξι μηνών από την έναρξη ισχύος του παρόντος νόμου, μπορεί να προσαρμόζονται, όπου αυτό απαιτείται, οι κείμενες διατάξεις του εργατικού δικαίου και του δικαίου κοινωνικής ασφάλισης στις απαιτήσεις του παρόντος άρθρου.</w:t>
      </w:r>
    </w:p>
    <w:p w14:paraId="2C0FBFBE" w14:textId="77777777" w:rsidR="0032345F" w:rsidRDefault="00CA05C6">
      <w:pPr>
        <w:spacing w:after="0" w:line="600" w:lineRule="auto"/>
        <w:ind w:firstLine="720"/>
        <w:jc w:val="both"/>
        <w:rPr>
          <w:rFonts w:eastAsia="Times New Roman" w:cs="Times New Roman"/>
          <w:szCs w:val="24"/>
        </w:rPr>
      </w:pPr>
      <w:proofErr w:type="spellStart"/>
      <w:r>
        <w:rPr>
          <w:rFonts w:eastAsia="Times New Roman" w:cs="Times New Roman"/>
          <w:szCs w:val="24"/>
        </w:rPr>
        <w:t>Ερωτητέο</w:t>
      </w:r>
      <w:proofErr w:type="spellEnd"/>
      <w:r>
        <w:rPr>
          <w:rFonts w:eastAsia="Times New Roman" w:cs="Times New Roman"/>
          <w:szCs w:val="24"/>
        </w:rPr>
        <w:t xml:space="preserve"> είναι </w:t>
      </w:r>
      <w:r>
        <w:rPr>
          <w:rFonts w:eastAsia="Times New Roman" w:cs="Times New Roman"/>
          <w:szCs w:val="24"/>
        </w:rPr>
        <w:t xml:space="preserve">η προστιθέμενη αξία. </w:t>
      </w:r>
      <w:proofErr w:type="spellStart"/>
      <w:r>
        <w:rPr>
          <w:rFonts w:eastAsia="Times New Roman" w:cs="Times New Roman"/>
          <w:szCs w:val="24"/>
        </w:rPr>
        <w:t>Ερωτητέο</w:t>
      </w:r>
      <w:proofErr w:type="spellEnd"/>
      <w:r>
        <w:rPr>
          <w:rFonts w:eastAsia="Times New Roman" w:cs="Times New Roman"/>
          <w:szCs w:val="24"/>
        </w:rPr>
        <w:t xml:space="preserve"> είναι ότι ενδεχομένως, με βάση τις διατάξεις του παρόντος νόμου, μπορεί κανείς, επικαλούμενός τες, να αξιώσει την εφαρμογή, χωρίς την έκδοση προεδρικού διατάγματος. Λέω </w:t>
      </w:r>
      <w:proofErr w:type="spellStart"/>
      <w:r>
        <w:rPr>
          <w:rFonts w:eastAsia="Times New Roman" w:cs="Times New Roman"/>
          <w:szCs w:val="24"/>
        </w:rPr>
        <w:t>ερωτητέο</w:t>
      </w:r>
      <w:proofErr w:type="spellEnd"/>
      <w:r>
        <w:rPr>
          <w:rFonts w:eastAsia="Times New Roman" w:cs="Times New Roman"/>
          <w:szCs w:val="24"/>
        </w:rPr>
        <w:t>, γιατί αυτό πρέπει να το αποφανθούν τελικώς οι υ</w:t>
      </w:r>
      <w:r>
        <w:rPr>
          <w:rFonts w:eastAsia="Times New Roman" w:cs="Times New Roman"/>
          <w:szCs w:val="24"/>
        </w:rPr>
        <w:t xml:space="preserve">πηρεσίες. Και οι υπηρεσίες για να το κάνουν, θα πρέπει να κάτσουν και να βγάλουν εγκυκλίους. </w:t>
      </w:r>
    </w:p>
    <w:p w14:paraId="2C0FBFB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Να σας στεναχωρήσω, λοιπόν, και τους μεν και τους δε. Προστιθέμενη αξία δεν υφίσταται. Τα πράγματα είναι απλά. Δεν γίνεται κάτι με αυτό. Ενσωματώνεται μια </w:t>
      </w:r>
      <w:r>
        <w:rPr>
          <w:rFonts w:eastAsia="Times New Roman" w:cs="Times New Roman"/>
          <w:szCs w:val="24"/>
        </w:rPr>
        <w:t>ο</w:t>
      </w:r>
      <w:r>
        <w:rPr>
          <w:rFonts w:eastAsia="Times New Roman" w:cs="Times New Roman"/>
          <w:szCs w:val="24"/>
        </w:rPr>
        <w:t>δηγία,</w:t>
      </w:r>
      <w:r>
        <w:rPr>
          <w:rFonts w:eastAsia="Times New Roman" w:cs="Times New Roman"/>
          <w:szCs w:val="24"/>
        </w:rPr>
        <w:t xml:space="preserve"> η οποία είχε ήδη ενσωματωθεί. Τα υπόλοιπα, κύριε </w:t>
      </w:r>
      <w:proofErr w:type="spellStart"/>
      <w:r>
        <w:rPr>
          <w:rFonts w:eastAsia="Times New Roman" w:cs="Times New Roman"/>
          <w:szCs w:val="24"/>
        </w:rPr>
        <w:t>Κατσίκη</w:t>
      </w:r>
      <w:proofErr w:type="spellEnd"/>
      <w:r>
        <w:rPr>
          <w:rFonts w:eastAsia="Times New Roman" w:cs="Times New Roman"/>
          <w:szCs w:val="24"/>
        </w:rPr>
        <w:t>, έχουν γίνει με το σύμφωνο.</w:t>
      </w:r>
    </w:p>
    <w:p w14:paraId="2C0FBFC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Έρχομαι στο τελευταίο θέμα που αφορά το «Γραφείο». Περιστατικά αυθαιρεσίας. Αντιμετωπίζονται, ναι ή όχι; Υπάρχουν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συστάσεις, υπάρχουν καταδίκες, υπάρχουν εκκρε</w:t>
      </w:r>
      <w:r>
        <w:rPr>
          <w:rFonts w:eastAsia="Times New Roman" w:cs="Times New Roman"/>
          <w:szCs w:val="24"/>
        </w:rPr>
        <w:t>μότητες, υπάρχουν επισημάνσεις που πρέπει να ληφθούν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p>
    <w:p w14:paraId="2C0FBFC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Ένα ερώτημα που πρέπει να μας απασχολήσει όλους είναι το εξής: Αν υπάρξει αυτή τη στιγμή ένα από τα περιστατικά που εξιστορούνται στο εύρος το νοηματικό που καλύπτουν οι συγκεκριμένες διατάξει</w:t>
      </w:r>
      <w:r>
        <w:rPr>
          <w:rFonts w:eastAsia="Times New Roman" w:cs="Times New Roman"/>
          <w:szCs w:val="24"/>
        </w:rPr>
        <w:t>ς; Τι, δηλαδή; Βασανιστήρια, σωματικές βλάβες εκ προθέσεως, ανθρωποκτονία εκ προθέσεως και ρατσιστικά εγκλήματα. Και είναι και ένα άλλο στη διάταξη που δεν το θυμάμαι απ’ έξω. Αυτό είναι το νοηματικό εύρος της διατάξεως. Αυτά τα αδικήματα καλύπτει.</w:t>
      </w:r>
    </w:p>
    <w:p w14:paraId="2C0FBFC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Εδώ, λο</w:t>
      </w:r>
      <w:r>
        <w:rPr>
          <w:rFonts w:eastAsia="Times New Roman" w:cs="Times New Roman"/>
          <w:szCs w:val="24"/>
        </w:rPr>
        <w:t xml:space="preserve">ιπόν, τίθεται μια ερώτηση συγκεκριμένη. Τι γίνεται; Πώς ελέγχονται; Πρώτον, ασκείται ποινική δίωξη. Άρα, ποινική διαδικασία. Δεύτερον, οι ελεγχόμενοι υφίστανται διοικητικές κυρώσεις -συνήθως στερήσεις μισθών- και τίθενται εκτός υπηρεσίας. Τρίτον, κινείται </w:t>
      </w:r>
      <w:r>
        <w:rPr>
          <w:rFonts w:eastAsia="Times New Roman" w:cs="Times New Roman"/>
          <w:szCs w:val="24"/>
        </w:rPr>
        <w:t xml:space="preserve">η πειθαρχική διαδικασία. Μάλιστα, οι διοικητικές κυρώσεις παραμένουν καθ’ όλη τη διάρκεια που ουσιαστικά κινείται η πειθαρχική διαδικασία. </w:t>
      </w:r>
    </w:p>
    <w:p w14:paraId="2C0FBFC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Ερχόμαστε, λοιπόν, τώρα και λέμε ότι θέλουμε και κάτι παραπάνω. Ποιο είναι το παραπάνω; Βάζουμε και μια τρίτη διαδικ</w:t>
      </w:r>
      <w:r>
        <w:rPr>
          <w:rFonts w:eastAsia="Times New Roman" w:cs="Times New Roman"/>
          <w:szCs w:val="24"/>
        </w:rPr>
        <w:t>ασία που τη συνδέουμε με την πειθαρχική, αναστέλλοντας όσο εκκρεμεί η τρίτη διαδικασία στο Συνήγορο του Πολίτη, την εξέλιξη της πειθαρχικής διαδικασίας κατ’ ελάχιστον για έξι μήνες, τρεις και τρεις με τη νομοτεχνική βελτίωση που φέρνει ο Υπουργός. Επομένως</w:t>
      </w:r>
      <w:r>
        <w:rPr>
          <w:rFonts w:eastAsia="Times New Roman" w:cs="Times New Roman"/>
          <w:szCs w:val="24"/>
        </w:rPr>
        <w:t>, δημιουργούμε την υποχρέωση στον ελεγχόμενο να απολογείται στην ποινική δικαιοσύνη, στην πειθαρχική δικαιοσύνη, στον Συνήγορο του Πολίτη. Κάνουμε μια μίξη πειθαρχικής διαδικασίας και διαδικασίας ενώπιον του Συνηγόρου του Πολίτη και τίθεται το εξής ερώτημα</w:t>
      </w:r>
      <w:r>
        <w:rPr>
          <w:rFonts w:eastAsia="Times New Roman" w:cs="Times New Roman"/>
          <w:szCs w:val="24"/>
        </w:rPr>
        <w:t xml:space="preserve">: Πρώτον, αυτό είναι αποτελεσματικό; Δεύτερον, μήπως είναι πλέον υπερβολικό; </w:t>
      </w:r>
    </w:p>
    <w:p w14:paraId="2C0FBFC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Βορίδη, πρέπει να ολοκληρώσετε.</w:t>
      </w:r>
    </w:p>
    <w:p w14:paraId="2C0FBFC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Τελειώνω, κύριε Πρόεδρε.</w:t>
      </w:r>
    </w:p>
    <w:p w14:paraId="2C0FBFC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Τρίτον, ακόμα και για αυτούς που ανησυχούν, γιατί σε τελευταία ανάλυση δεν ενεργοποιείται η διαδικασία του Γραφείου, που με μια </w:t>
      </w:r>
      <w:proofErr w:type="spellStart"/>
      <w:r>
        <w:rPr>
          <w:rFonts w:eastAsia="Times New Roman" w:cs="Times New Roman"/>
          <w:szCs w:val="24"/>
        </w:rPr>
        <w:t>διαταξούλα</w:t>
      </w:r>
      <w:proofErr w:type="spellEnd"/>
      <w:r>
        <w:rPr>
          <w:rFonts w:eastAsia="Times New Roman" w:cs="Times New Roman"/>
          <w:szCs w:val="24"/>
        </w:rPr>
        <w:t xml:space="preserve"> μπορούσε να θεσπιστεί η λειτουργική του ανεξαρτησία; </w:t>
      </w:r>
    </w:p>
    <w:p w14:paraId="2C0FBFC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τελικώς, το βασικό ερώτημα είναι αν θα τρέχουν παράλληλα τ</w:t>
      </w:r>
      <w:r>
        <w:rPr>
          <w:rFonts w:eastAsia="Times New Roman" w:cs="Times New Roman"/>
          <w:szCs w:val="24"/>
        </w:rPr>
        <w:t xml:space="preserve">ρεις διαδικασίες. </w:t>
      </w:r>
    </w:p>
    <w:p w14:paraId="2C0FBFC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Αυτό, λοιπόν, είναι μια υπερβολική διαδικασία για τους </w:t>
      </w:r>
      <w:proofErr w:type="spellStart"/>
      <w:r>
        <w:rPr>
          <w:rFonts w:eastAsia="Times New Roman" w:cs="Times New Roman"/>
          <w:szCs w:val="24"/>
        </w:rPr>
        <w:t>βαρυνομένους</w:t>
      </w:r>
      <w:proofErr w:type="spellEnd"/>
      <w:r>
        <w:rPr>
          <w:rFonts w:eastAsia="Times New Roman" w:cs="Times New Roman"/>
          <w:szCs w:val="24"/>
        </w:rPr>
        <w:t xml:space="preserve"> ειδικά εξαιτίας των δυσμενών συνεπειών. </w:t>
      </w:r>
    </w:p>
    <w:p w14:paraId="2C0FBFC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Εμείς λέμε ή ότι πρέπει να υπάρχει μια διαδικασία στην οποία ούτως ή άλλως ο Συνήγορος του Πολίτη έχει νομοθετική αρμοδιότητα κα</w:t>
      </w:r>
      <w:r>
        <w:rPr>
          <w:rFonts w:eastAsia="Times New Roman" w:cs="Times New Roman"/>
          <w:szCs w:val="24"/>
        </w:rPr>
        <w:t xml:space="preserve">ι δεν χρειάζεται να του την προσθέσουμε -γιατί αφορά παραβιάσεις ανθρωπίνων δικαιωμάτων και επομένως έχει ούτως ή άλλως καθ’ ύλην αρμοδιότητα ο </w:t>
      </w:r>
      <w:r>
        <w:rPr>
          <w:rFonts w:eastAsia="Times New Roman" w:cs="Times New Roman"/>
          <w:szCs w:val="24"/>
        </w:rPr>
        <w:t>σ</w:t>
      </w:r>
      <w:r>
        <w:rPr>
          <w:rFonts w:eastAsia="Times New Roman" w:cs="Times New Roman"/>
          <w:szCs w:val="24"/>
        </w:rPr>
        <w:t>υνήγορος και δεν την αποκτά τώρα- ή πρέπει να πείτε ότι παίρνετε πάντα το βήμα μιας ανεξάρτητης αρχής στην οποί</w:t>
      </w:r>
      <w:r>
        <w:rPr>
          <w:rFonts w:eastAsia="Times New Roman" w:cs="Times New Roman"/>
          <w:szCs w:val="24"/>
        </w:rPr>
        <w:t xml:space="preserve">α εκχωρήσατε την πειθαρχική δικαιοδοσία. Όμως, αυτό πρέπει να είναι καθαρό. Θα εκχωρήσετε σε μια ανεξάρτητη αρχή την πειθαρχική δικαιοδοσία. </w:t>
      </w:r>
    </w:p>
    <w:p w14:paraId="2C0FBFC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Τέλος, όσον αφορά τους ΟΤΑ και την τροπολογία την οποία κάνατε, αναγνωρίζουμε, κύριε Υπουργέ, ότι ρυθμίζει σημαντι</w:t>
      </w:r>
      <w:r>
        <w:rPr>
          <w:rFonts w:eastAsia="Times New Roman" w:cs="Times New Roman"/>
          <w:szCs w:val="24"/>
        </w:rPr>
        <w:t>κό θέμα, αναγνωρίζουμε ότι υπάρχει ζήτημα. Όμως, αυτό δεν μπορεί να γίνει με μια βουλευτική τροπολογία, χωρίς να υπάρχει μια εκτίμηση του κόστους αυτής της ρυθμίσεως από το Γενικό Λογιστήριο του Κράτους. Δεν είναι τυπικό μόνο –είναι και τυπικό- το ζήτημα π</w:t>
      </w:r>
      <w:r>
        <w:rPr>
          <w:rFonts w:eastAsia="Times New Roman" w:cs="Times New Roman"/>
          <w:szCs w:val="24"/>
        </w:rPr>
        <w:t xml:space="preserve">ου ανέδειξε ο κ. </w:t>
      </w:r>
      <w:proofErr w:type="spellStart"/>
      <w:r>
        <w:rPr>
          <w:rFonts w:eastAsia="Times New Roman" w:cs="Times New Roman"/>
          <w:szCs w:val="24"/>
        </w:rPr>
        <w:t>Κεγκέρολγου</w:t>
      </w:r>
      <w:proofErr w:type="spellEnd"/>
      <w:r>
        <w:rPr>
          <w:rFonts w:eastAsia="Times New Roman" w:cs="Times New Roman"/>
          <w:szCs w:val="24"/>
        </w:rPr>
        <w:t xml:space="preserve">. Εγώ σας λέω ότι είναι και τυπικό το ζήτημα που ανέδειξε ο κ. </w:t>
      </w:r>
      <w:proofErr w:type="spellStart"/>
      <w:r>
        <w:rPr>
          <w:rFonts w:eastAsia="Times New Roman" w:cs="Times New Roman"/>
          <w:szCs w:val="24"/>
        </w:rPr>
        <w:t>Κεγκέρογλου</w:t>
      </w:r>
      <w:proofErr w:type="spellEnd"/>
      <w:r>
        <w:rPr>
          <w:rFonts w:eastAsia="Times New Roman" w:cs="Times New Roman"/>
          <w:szCs w:val="24"/>
        </w:rPr>
        <w:t xml:space="preserve">, είναι, όμως, και ουσιαστικό. Τι κόστος μεταφέρεται στους ΟΤΑ με αυτήν την επιλογή; Αυτό είναι το ένα. </w:t>
      </w:r>
    </w:p>
    <w:p w14:paraId="2C0FBFC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Δεύτερον, έχετε μέσα διαγραφή. Υπάρχει κόστος για</w:t>
      </w:r>
      <w:r>
        <w:rPr>
          <w:rFonts w:eastAsia="Times New Roman" w:cs="Times New Roman"/>
          <w:szCs w:val="24"/>
        </w:rPr>
        <w:t xml:space="preserve"> το δημόσιο, συνάδελφοι, στη ρύθμιση αυτή. Εκείνο το οποίο κάνει αυτή η τροπολογία, πέραν των άλλων, είναι ότι παίρνει τα οφειλόμενα των εταιρειών των ΟΤΑ…</w:t>
      </w:r>
    </w:p>
    <w:p w14:paraId="2C0FBFC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Βορίδη, θα πρέπει να ολοκληρώσετε.</w:t>
      </w:r>
    </w:p>
    <w:p w14:paraId="2C0FBFC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w:t>
      </w:r>
      <w:r>
        <w:rPr>
          <w:rFonts w:eastAsia="Times New Roman" w:cs="Times New Roman"/>
          <w:szCs w:val="24"/>
        </w:rPr>
        <w:t xml:space="preserve">Πρόεδρε, απλώς εξηγώ αυτό το τελευταίο σημείο και τελειώνω. </w:t>
      </w:r>
    </w:p>
    <w:p w14:paraId="2C0FBFC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Υπάρχουν οφειλές των εταιρειών των ΟΤΑ προς το ελληνικό δημόσιο. Σε αυτές τις οφειλές υπάρχει κεφάλαιο, αλλά υπάρχουν προσαυξήσεις και πρόστιμα. Η ρύθμιση αυτή μεταφέρει την υποχρέωση των εταιρει</w:t>
      </w:r>
      <w:r>
        <w:rPr>
          <w:rFonts w:eastAsia="Times New Roman" w:cs="Times New Roman"/>
          <w:szCs w:val="24"/>
        </w:rPr>
        <w:t>ών προς το δημόσιο στους ΟΤΑ, αλλά καταργεί, εξαφανίζει τις υποχρεώσεις τους από πρόστιμα και τόκους. Αυτό, όμως, είναι κόστος για το ελληνικό δημόσιο. Είναι απώλεια χρημάτων. Αυτό δεν μπορείτε να το κάνετε και να ζητάτε έγκριση από την Εθνική Αντιπροσωπεί</w:t>
      </w:r>
      <w:r>
        <w:rPr>
          <w:rFonts w:eastAsia="Times New Roman" w:cs="Times New Roman"/>
          <w:szCs w:val="24"/>
        </w:rPr>
        <w:t xml:space="preserve">α, χωρίς να υπάρχει μια εκτίμηση σχετικά με το τι κόστος μεταφέρεται. Γι’ αυτό λέω ότι εδώ η Έκθεση του Γενικού Λογιστηρίου είναι πολύ σημαντική. </w:t>
      </w:r>
    </w:p>
    <w:p w14:paraId="2C0FBFC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Επομένως -και καταλήγοντας- θα καταψηφίσουμε το άρθρο 56. Στενοχωρώντας σας θα πω ότι τα υπόλοιπα είναι μεγάλ</w:t>
      </w:r>
      <w:r>
        <w:rPr>
          <w:rFonts w:eastAsia="Times New Roman" w:cs="Times New Roman"/>
          <w:szCs w:val="24"/>
        </w:rPr>
        <w:t>α και παχιά λόγια, αλλά χωρίς αντικείμενο. Είναι μια ενσωμάτωση με βελτιωτικές διατάξεις. Μην το κάνουμε μεγάλο θέμα. Και από εκεί και πέρα, παρ’ ό,τι η τροπολογία έχει αντικειμενικό θέμα, πρέπει να έρθει με τον σωστό τρόπο.</w:t>
      </w:r>
    </w:p>
    <w:p w14:paraId="2C0FBFD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0FBFD1"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BFD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Αϊβατίδης</w:t>
      </w:r>
      <w:proofErr w:type="spellEnd"/>
      <w:r>
        <w:rPr>
          <w:rFonts w:eastAsia="Times New Roman" w:cs="Times New Roman"/>
          <w:szCs w:val="24"/>
        </w:rPr>
        <w:t xml:space="preserve"> από την Χρυσή Αυγή. </w:t>
      </w:r>
    </w:p>
    <w:p w14:paraId="2C0FBFD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Κύριε Πρόεδρε, θα μπορούσα να έχω τον </w:t>
      </w:r>
      <w:r>
        <w:rPr>
          <w:rFonts w:eastAsia="Times New Roman" w:cs="Times New Roman"/>
          <w:szCs w:val="24"/>
        </w:rPr>
        <w:t xml:space="preserve">λόγο για ένα λεπτό; </w:t>
      </w:r>
    </w:p>
    <w:p w14:paraId="2C0FBFD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Αϊβατίδη</w:t>
      </w:r>
      <w:proofErr w:type="spellEnd"/>
      <w:r>
        <w:rPr>
          <w:rFonts w:eastAsia="Times New Roman" w:cs="Times New Roman"/>
          <w:szCs w:val="24"/>
        </w:rPr>
        <w:t xml:space="preserve">, μισό λεπτό παρακαλώ. </w:t>
      </w:r>
    </w:p>
    <w:p w14:paraId="2C0FBFD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2C0FBFD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Θα ήθελα τον λόγο για ένα λεπτό, κύριε Πρόεδρε, για να πω το εξής: </w:t>
      </w:r>
    </w:p>
    <w:p w14:paraId="2C0FBFD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Πράγματι στο Πρωτοδικείο Αθηνών, στο οποίο αναφέρθηκε ο κ. Βορίδης πριν από λίγο, είχαμε σοβαρότατο πρόβλημα εξαιτίας της νεροποντής των προηγούμενων ημερών. Ενημερώθηκα αμέσως από τον προ</w:t>
      </w:r>
      <w:r>
        <w:rPr>
          <w:rFonts w:eastAsia="Times New Roman" w:cs="Times New Roman"/>
          <w:szCs w:val="24"/>
        </w:rPr>
        <w:t xml:space="preserve">ϊστάμενο του </w:t>
      </w:r>
      <w:r>
        <w:rPr>
          <w:rFonts w:eastAsia="Times New Roman" w:cs="Times New Roman"/>
          <w:szCs w:val="24"/>
        </w:rPr>
        <w:t>π</w:t>
      </w:r>
      <w:r>
        <w:rPr>
          <w:rFonts w:eastAsia="Times New Roman" w:cs="Times New Roman"/>
          <w:szCs w:val="24"/>
        </w:rPr>
        <w:t xml:space="preserve">ρωτοδικείου. Υπέμνησα ότι η Κυβέρνηση είναι στο πλευρό του προϊσταμένου και εγώ και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για να δούμε </w:t>
      </w:r>
      <w:r>
        <w:rPr>
          <w:rFonts w:eastAsia="Times New Roman" w:cs="Times New Roman"/>
          <w:szCs w:val="24"/>
        </w:rPr>
        <w:t xml:space="preserve">άμεσα </w:t>
      </w:r>
      <w:r>
        <w:rPr>
          <w:rFonts w:eastAsia="Times New Roman" w:cs="Times New Roman"/>
          <w:szCs w:val="24"/>
        </w:rPr>
        <w:t>την εύρυθμη λειτουργία του συνόλου των υπηρεσιών. Οι ζημιές είναι σοβαρές εξαιτίας της νεροποντής.</w:t>
      </w:r>
    </w:p>
    <w:p w14:paraId="2C0FBFD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Θέλω, όμως, να πω </w:t>
      </w:r>
      <w:r>
        <w:rPr>
          <w:rFonts w:eastAsia="Times New Roman" w:cs="Times New Roman"/>
          <w:szCs w:val="24"/>
        </w:rPr>
        <w:t xml:space="preserve">ότι είναι και ανάγκη να καταλάβουν και οι διοικήσεις των </w:t>
      </w:r>
      <w:r>
        <w:rPr>
          <w:rFonts w:eastAsia="Times New Roman" w:cs="Times New Roman"/>
          <w:szCs w:val="24"/>
        </w:rPr>
        <w:t>π</w:t>
      </w:r>
      <w:r>
        <w:rPr>
          <w:rFonts w:eastAsia="Times New Roman" w:cs="Times New Roman"/>
          <w:szCs w:val="24"/>
        </w:rPr>
        <w:t>ρωτοδικείων και όλων των δικαστηρίων της χώρας, ότι κονδύλια τα οποία έχουν στα χέρια τους πρέπει να τα αξιοποιούν. Η αυτοδιοίκηση των δικαστηρίων δεν περιορίζεται μόνο στη συγκρότηση των δικαστηρίω</w:t>
      </w:r>
      <w:r>
        <w:rPr>
          <w:rFonts w:eastAsia="Times New Roman" w:cs="Times New Roman"/>
          <w:szCs w:val="24"/>
        </w:rPr>
        <w:t xml:space="preserve">ν που δικάζουν </w:t>
      </w:r>
      <w:r>
        <w:rPr>
          <w:rFonts w:eastAsia="Times New Roman" w:cs="Times New Roman"/>
          <w:szCs w:val="24"/>
        </w:rPr>
        <w:t>ή</w:t>
      </w:r>
      <w:r>
        <w:rPr>
          <w:rFonts w:eastAsia="Times New Roman" w:cs="Times New Roman"/>
          <w:szCs w:val="24"/>
        </w:rPr>
        <w:t xml:space="preserve"> στην κατανομή της ύλης. Είναι αυτή καθ’ εαυτή και η διοίκηση, η υλικοτεχνική υποδομή που πρέπει να προσέχουν κοκ. </w:t>
      </w:r>
    </w:p>
    <w:p w14:paraId="2C0FBFD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μπορούν να το κάνουν αυτό. </w:t>
      </w:r>
    </w:p>
    <w:p w14:paraId="2C0FBFD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w:t>
      </w:r>
      <w:r>
        <w:rPr>
          <w:rFonts w:eastAsia="Times New Roman" w:cs="Times New Roman"/>
          <w:b/>
          <w:szCs w:val="24"/>
        </w:rPr>
        <w:t xml:space="preserve">άτων): </w:t>
      </w:r>
      <w:r>
        <w:rPr>
          <w:rFonts w:eastAsia="Times New Roman" w:cs="Times New Roman"/>
          <w:szCs w:val="24"/>
        </w:rPr>
        <w:t xml:space="preserve">Όχι, κάνετε λάθος. </w:t>
      </w:r>
    </w:p>
    <w:p w14:paraId="2C0FBFD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Πρέπει, λοιπόν, και να ενημερωθούμε για το αναγκαίο χρηματικό ποσό, το οποίο πρέπει να αποδοθεί στα δικαστήρια. Και θα πρέπει -επαναλαμβάνω- και στο πλαίσιο των διοικητικών, </w:t>
      </w:r>
      <w:proofErr w:type="spellStart"/>
      <w:r>
        <w:rPr>
          <w:rFonts w:eastAsia="Times New Roman" w:cs="Times New Roman"/>
          <w:szCs w:val="24"/>
        </w:rPr>
        <w:t>αυτοδιοικητικών</w:t>
      </w:r>
      <w:proofErr w:type="spellEnd"/>
      <w:r>
        <w:rPr>
          <w:rFonts w:eastAsia="Times New Roman" w:cs="Times New Roman"/>
          <w:szCs w:val="24"/>
        </w:rPr>
        <w:t xml:space="preserve"> καθηκόντων, οι διοικήσεις των δικαστηρί</w:t>
      </w:r>
      <w:r>
        <w:rPr>
          <w:rFonts w:eastAsia="Times New Roman" w:cs="Times New Roman"/>
          <w:szCs w:val="24"/>
        </w:rPr>
        <w:t xml:space="preserve">ων να μεριμνούν, διότι δυστυχώς -ενημερώνω την Εθνική Αντιπροσωπεία και τον Βουλευτή που το ανέφερε- υπάρχουν κονδύλια αδιάθετα σε δικαστήρια, τα οποία εκ των υστέρων τα ανακαλύπτουμε, όταν βρισκόμαστε μπροστά σε τέτοιες καταστάσεις. </w:t>
      </w:r>
    </w:p>
    <w:p w14:paraId="2C0FBFD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Επομένως, θέλω να τον</w:t>
      </w:r>
      <w:r>
        <w:rPr>
          <w:rFonts w:eastAsia="Times New Roman" w:cs="Times New Roman"/>
          <w:szCs w:val="24"/>
        </w:rPr>
        <w:t>ίσω ότι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το πρόβλημα. Ήδη έχουμε ενημερωθεί και ήδη κινούμαστε στην κατεύθυνση της αποκατάστασης των ζημιών επικουρικά προς τη διοίκηση του </w:t>
      </w:r>
      <w:r>
        <w:rPr>
          <w:rFonts w:eastAsia="Times New Roman" w:cs="Times New Roman"/>
          <w:szCs w:val="24"/>
        </w:rPr>
        <w:t>π</w:t>
      </w:r>
      <w:r>
        <w:rPr>
          <w:rFonts w:eastAsia="Times New Roman" w:cs="Times New Roman"/>
          <w:szCs w:val="24"/>
        </w:rPr>
        <w:t>ρωτοδικείου.</w:t>
      </w:r>
    </w:p>
    <w:p w14:paraId="2C0FBFD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2C0FBFD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κύριε Υπουργ</w:t>
      </w:r>
      <w:r>
        <w:rPr>
          <w:rFonts w:eastAsia="Times New Roman" w:cs="Times New Roman"/>
          <w:szCs w:val="24"/>
        </w:rPr>
        <w:t>έ. Ευχαριστούμε.</w:t>
      </w:r>
    </w:p>
    <w:p w14:paraId="2C0FBFD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Αϊβατίδης</w:t>
      </w:r>
      <w:proofErr w:type="spellEnd"/>
      <w:r>
        <w:rPr>
          <w:rFonts w:eastAsia="Times New Roman" w:cs="Times New Roman"/>
          <w:szCs w:val="24"/>
        </w:rPr>
        <w:t xml:space="preserve"> από την Χρυσή Αυγή.</w:t>
      </w:r>
    </w:p>
    <w:p w14:paraId="2C0FBFE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Ακολουθούν άλλοι δύο ομιλητές, με τους οποίους ολοκληρώνεται ο κατάλογος. Δεν ξέρω πότε ο κύριος Υπουργός θέλει να μιλήσει. </w:t>
      </w:r>
    </w:p>
    <w:p w14:paraId="2C0FBFE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θέλατε να μιλήσετε, τελειώνοντας ο κατάλογος των ομιλητών; </w:t>
      </w:r>
    </w:p>
    <w:p w14:paraId="2C0FBFE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Ναι, κύριε Πρόεδρε. </w:t>
      </w:r>
    </w:p>
    <w:p w14:paraId="2C0FBFE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Ωραία. Τότε μετά τον Υπουργό να προγραμματίζονται και δευτερολογίες των εισηγητών - αγορητών, όποιος επιθυμεί βεβαίως. </w:t>
      </w:r>
    </w:p>
    <w:p w14:paraId="2C0FBFE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λάτε, κύριε </w:t>
      </w:r>
      <w:proofErr w:type="spellStart"/>
      <w:r>
        <w:rPr>
          <w:rFonts w:eastAsia="Times New Roman" w:cs="Times New Roman"/>
          <w:szCs w:val="24"/>
        </w:rPr>
        <w:t>Αϊβατίδη</w:t>
      </w:r>
      <w:proofErr w:type="spellEnd"/>
      <w:r>
        <w:rPr>
          <w:rFonts w:eastAsia="Times New Roman" w:cs="Times New Roman"/>
          <w:szCs w:val="24"/>
        </w:rPr>
        <w:t>,</w:t>
      </w:r>
      <w:r>
        <w:rPr>
          <w:rFonts w:eastAsia="Times New Roman" w:cs="Times New Roman"/>
          <w:szCs w:val="24"/>
        </w:rPr>
        <w:t xml:space="preserve"> έχετε τον λόγο. </w:t>
      </w:r>
    </w:p>
    <w:p w14:paraId="2C0FBFE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Αρχικώς, θα ήθελα να τονίσω ότι η </w:t>
      </w:r>
      <w:r>
        <w:rPr>
          <w:rFonts w:eastAsia="Times New Roman" w:cs="Times New Roman"/>
          <w:szCs w:val="24"/>
        </w:rPr>
        <w:t>σ</w:t>
      </w:r>
      <w:r>
        <w:rPr>
          <w:rFonts w:eastAsia="Times New Roman" w:cs="Times New Roman"/>
          <w:szCs w:val="24"/>
        </w:rPr>
        <w:t xml:space="preserve">υγκυβέρνηση λειτουργεί παραπλανητικά στο εξής σημείο: Οι οδηγίες αυτές δεν είναι </w:t>
      </w:r>
      <w:r>
        <w:rPr>
          <w:rFonts w:eastAsia="Times New Roman" w:cs="Times New Roman"/>
          <w:szCs w:val="24"/>
        </w:rPr>
        <w:t>κ</w:t>
      </w:r>
      <w:r>
        <w:rPr>
          <w:rFonts w:eastAsia="Times New Roman" w:cs="Times New Roman"/>
          <w:szCs w:val="24"/>
        </w:rPr>
        <w:t>ανονισμοί της Ευρωπαϊκής Ένωσης, ούτως ώστε να εφαρμόζονται πλήρως και υποχρεωτικ</w:t>
      </w:r>
      <w:r>
        <w:rPr>
          <w:rFonts w:eastAsia="Times New Roman" w:cs="Times New Roman"/>
          <w:szCs w:val="24"/>
        </w:rPr>
        <w:t xml:space="preserve">ώς άμεσα. Αντιθέτως, οι </w:t>
      </w:r>
      <w:r>
        <w:rPr>
          <w:rFonts w:eastAsia="Times New Roman" w:cs="Times New Roman"/>
          <w:szCs w:val="24"/>
        </w:rPr>
        <w:t>ο</w:t>
      </w:r>
      <w:r>
        <w:rPr>
          <w:rFonts w:eastAsia="Times New Roman" w:cs="Times New Roman"/>
          <w:szCs w:val="24"/>
        </w:rPr>
        <w:t xml:space="preserve">δηγίες είναι ένα αντικείμενο μιας </w:t>
      </w:r>
      <w:proofErr w:type="spellStart"/>
      <w:r>
        <w:rPr>
          <w:rFonts w:eastAsia="Times New Roman" w:cs="Times New Roman"/>
          <w:szCs w:val="24"/>
        </w:rPr>
        <w:t>υφολικής</w:t>
      </w:r>
      <w:proofErr w:type="spellEnd"/>
      <w:r>
        <w:rPr>
          <w:rFonts w:eastAsia="Times New Roman" w:cs="Times New Roman"/>
          <w:szCs w:val="24"/>
        </w:rPr>
        <w:t xml:space="preserve"> –θα έλεγα- εθνικής δικαιοδοσίας, για τις οποίες τα κράτη-μέλη δεσμεύονται μόνο από τους στόχους που θέτουν αυτές οι </w:t>
      </w:r>
      <w:r>
        <w:rPr>
          <w:rFonts w:eastAsia="Times New Roman" w:cs="Times New Roman"/>
          <w:szCs w:val="24"/>
        </w:rPr>
        <w:t>ο</w:t>
      </w:r>
      <w:r>
        <w:rPr>
          <w:rFonts w:eastAsia="Times New Roman" w:cs="Times New Roman"/>
          <w:szCs w:val="24"/>
        </w:rPr>
        <w:t>δηγίες και είναι στη διακριτική ευχέρεια των κρατών να τις μεταφέρουν ή</w:t>
      </w:r>
      <w:r>
        <w:rPr>
          <w:rFonts w:eastAsia="Times New Roman" w:cs="Times New Roman"/>
          <w:szCs w:val="24"/>
        </w:rPr>
        <w:t xml:space="preserve"> όχι -και υπό ποιαν μορφή- στο εθνικό τους δίκαιο, λαμβάνοντας υπόψη τις εκάστοτε περιστάσεις. </w:t>
      </w:r>
    </w:p>
    <w:p w14:paraId="2C0FBFE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Δεν έχετε δίκιο. </w:t>
      </w:r>
    </w:p>
    <w:p w14:paraId="2C0FBFE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Κύριε Υπουργέ, οι περιστάσεις οι οποίες συν</w:t>
      </w:r>
      <w:r>
        <w:rPr>
          <w:rFonts w:eastAsia="Times New Roman" w:cs="Times New Roman"/>
          <w:szCs w:val="24"/>
        </w:rPr>
        <w:t>τρέχουν στην παρούσα χρονική περίοδο, είναι η παρατεταμένη και διαρκής ύφεση, η κρίση, η συνεπόμενη υπογεννητικότητα και φυσικά το μεγάλο πρόβλημα της παράνομης μεταναστεύσεως, ένα μικρό υποσύνολο της οποίας αφορά μετακίνηση προσφύγων εντός της Ελλάδος.</w:t>
      </w:r>
    </w:p>
    <w:p w14:paraId="2C0FBFE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ενσωμάτωση αυτή των </w:t>
      </w:r>
      <w:r>
        <w:rPr>
          <w:rFonts w:eastAsia="Times New Roman" w:cs="Times New Roman"/>
          <w:szCs w:val="24"/>
        </w:rPr>
        <w:t>ο</w:t>
      </w:r>
      <w:r>
        <w:rPr>
          <w:rFonts w:eastAsia="Times New Roman" w:cs="Times New Roman"/>
          <w:szCs w:val="24"/>
        </w:rPr>
        <w:t xml:space="preserve">δηγιών της Ευρωπαϊκής Ένωσης περί εφαρμογής της αρχής της ίσης μεταχείρισης προσώπων ασχέτως φυλετικής και </w:t>
      </w:r>
      <w:proofErr w:type="spellStart"/>
      <w:r>
        <w:rPr>
          <w:rFonts w:eastAsia="Times New Roman" w:cs="Times New Roman"/>
          <w:szCs w:val="24"/>
        </w:rPr>
        <w:t>εθνοτικής</w:t>
      </w:r>
      <w:proofErr w:type="spellEnd"/>
      <w:r>
        <w:rPr>
          <w:rFonts w:eastAsia="Times New Roman" w:cs="Times New Roman"/>
          <w:szCs w:val="24"/>
        </w:rPr>
        <w:t xml:space="preserve"> καταγωγής και η συναφής της αρχικής, της 2000/43, είναι αναφανδόν εθνοφθόρες, διότι εφαρμόζονται καταχρηστικά -και αυτ</w:t>
      </w:r>
      <w:r>
        <w:rPr>
          <w:rFonts w:eastAsia="Times New Roman" w:cs="Times New Roman"/>
          <w:szCs w:val="24"/>
        </w:rPr>
        <w:t xml:space="preserve">ό έχει αποδειχθεί σε πολλά κράτη της Ευρώπης- σε βάρος των γηγενών ευρωπαίων. </w:t>
      </w:r>
    </w:p>
    <w:p w14:paraId="2C0FBFE9"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Εν προκειμένω, φοβάμαι ότι θα λειτουργήσουν εναντίον των Ελλήνων. Δυστυχώς, τέτοιες οδηγίες και πολιτικές οδήγησαν σε ένα πολύ μεγάλο σκάνδαλο</w:t>
      </w:r>
      <w:r>
        <w:rPr>
          <w:rFonts w:eastAsia="Times New Roman" w:cs="Times New Roman"/>
          <w:szCs w:val="24"/>
        </w:rPr>
        <w:t>,</w:t>
      </w:r>
      <w:r>
        <w:rPr>
          <w:rFonts w:eastAsia="Times New Roman" w:cs="Times New Roman"/>
          <w:szCs w:val="24"/>
        </w:rPr>
        <w:t xml:space="preserve"> που έλαβε χώρα στη Μεγάλη Βρετανία, στο </w:t>
      </w:r>
      <w:r>
        <w:rPr>
          <w:rFonts w:eastAsia="Times New Roman" w:cs="Times New Roman"/>
          <w:szCs w:val="24"/>
        </w:rPr>
        <w:t>ν</w:t>
      </w:r>
      <w:r>
        <w:rPr>
          <w:rFonts w:eastAsia="Times New Roman" w:cs="Times New Roman"/>
          <w:szCs w:val="24"/>
        </w:rPr>
        <w:t xml:space="preserve">ότιο </w:t>
      </w:r>
      <w:proofErr w:type="spellStart"/>
      <w:r>
        <w:rPr>
          <w:rFonts w:eastAsia="Times New Roman" w:cs="Times New Roman"/>
          <w:szCs w:val="24"/>
        </w:rPr>
        <w:t>Γιορκσάιρ</w:t>
      </w:r>
      <w:proofErr w:type="spellEnd"/>
      <w:r>
        <w:rPr>
          <w:rFonts w:eastAsia="Times New Roman" w:cs="Times New Roman"/>
          <w:szCs w:val="24"/>
        </w:rPr>
        <w:t xml:space="preserve">, στην πόλη </w:t>
      </w:r>
      <w:proofErr w:type="spellStart"/>
      <w:r>
        <w:rPr>
          <w:rFonts w:eastAsia="Times New Roman" w:cs="Times New Roman"/>
          <w:szCs w:val="24"/>
        </w:rPr>
        <w:t>Ρόδεραμ</w:t>
      </w:r>
      <w:proofErr w:type="spellEnd"/>
      <w:r>
        <w:rPr>
          <w:rFonts w:eastAsia="Times New Roman" w:cs="Times New Roman"/>
          <w:szCs w:val="24"/>
        </w:rPr>
        <w:t xml:space="preserve">, Η πόλη </w:t>
      </w:r>
      <w:proofErr w:type="spellStart"/>
      <w:r>
        <w:rPr>
          <w:rFonts w:eastAsia="Times New Roman" w:cs="Times New Roman"/>
          <w:szCs w:val="24"/>
        </w:rPr>
        <w:t>Ρόδεραμ</w:t>
      </w:r>
      <w:proofErr w:type="spellEnd"/>
      <w:r>
        <w:rPr>
          <w:rFonts w:eastAsia="Times New Roman" w:cs="Times New Roman"/>
          <w:szCs w:val="24"/>
        </w:rPr>
        <w:t xml:space="preserve"> είναι μία πόλη </w:t>
      </w:r>
      <w:proofErr w:type="spellStart"/>
      <w:r>
        <w:rPr>
          <w:rFonts w:eastAsia="Times New Roman" w:cs="Times New Roman"/>
          <w:szCs w:val="24"/>
        </w:rPr>
        <w:t>εκατόν</w:t>
      </w:r>
      <w:proofErr w:type="spellEnd"/>
      <w:r>
        <w:rPr>
          <w:rFonts w:eastAsia="Times New Roman" w:cs="Times New Roman"/>
          <w:szCs w:val="24"/>
        </w:rPr>
        <w:t xml:space="preserve"> είκοσι χιλιάδων κατοίκων και μεταξύ 1997 και 2013 χίλια τετρακόσια λευκά κορίτσια είχαν σεξουαλικώς κακοποιηθεί από μία συμμορία-εγκληματική ο</w:t>
      </w:r>
      <w:r>
        <w:rPr>
          <w:rFonts w:eastAsia="Times New Roman" w:cs="Times New Roman"/>
          <w:szCs w:val="24"/>
        </w:rPr>
        <w:t xml:space="preserve">ργάνωση Πακιστανών. Αυτό το σκάνδαλο συγκαλύφθηκε. </w:t>
      </w:r>
    </w:p>
    <w:p w14:paraId="2C0FBFEA"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εγκέφαλος της συγκαλύψεως αυτής ήταν ο </w:t>
      </w:r>
      <w:proofErr w:type="spellStart"/>
      <w:r>
        <w:rPr>
          <w:rFonts w:eastAsia="Times New Roman" w:cs="Times New Roman"/>
          <w:szCs w:val="24"/>
          <w:lang w:val="en-US"/>
        </w:rPr>
        <w:t>Saun</w:t>
      </w:r>
      <w:proofErr w:type="spellEnd"/>
      <w:r>
        <w:rPr>
          <w:rFonts w:eastAsia="Times New Roman" w:cs="Times New Roman"/>
          <w:szCs w:val="24"/>
        </w:rPr>
        <w:t xml:space="preserve"> </w:t>
      </w:r>
      <w:r>
        <w:rPr>
          <w:rFonts w:eastAsia="Times New Roman" w:cs="Times New Roman"/>
          <w:szCs w:val="24"/>
          <w:lang w:val="en-US"/>
        </w:rPr>
        <w:t>Wright</w:t>
      </w:r>
      <w:r>
        <w:rPr>
          <w:rFonts w:eastAsia="Times New Roman" w:cs="Times New Roman"/>
          <w:szCs w:val="24"/>
        </w:rPr>
        <w:t xml:space="preserve">, ο οποίος ανήκε στο Εργατικό Κόμμα, ένα κόμμα το οποίο θα έλεγα ότι είναι ομογάλακτο του ΣΥΡΙΖΑ. </w:t>
      </w:r>
    </w:p>
    <w:p w14:paraId="2C0FBFEB" w14:textId="77777777" w:rsidR="0032345F" w:rsidRDefault="00CA05C6">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0FBFEC"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w:t>
      </w:r>
      <w:r>
        <w:rPr>
          <w:rFonts w:eastAsia="Times New Roman" w:cs="Times New Roman"/>
          <w:b/>
          <w:szCs w:val="24"/>
        </w:rPr>
        <w:t>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2C0FBFED"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Ο συγκεκριμένος λοιπόν πολιτικός, ο οποίος – επαναλαμβάνω- ανήκε στους εργατικούς, παραιτήθηκε όταν γνωστοποιήθηκε, κοινοποιήθηκε και δημοσιοποιήθηκε μια πολύ σημαντική μελέτη από μια καθηγήτρια εκεί, την </w:t>
      </w:r>
      <w:r>
        <w:rPr>
          <w:rFonts w:eastAsia="Times New Roman" w:cs="Times New Roman"/>
          <w:szCs w:val="24"/>
          <w:lang w:val="en-US"/>
        </w:rPr>
        <w:t>Alex</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Jay</w:t>
      </w:r>
      <w:r>
        <w:rPr>
          <w:rFonts w:eastAsia="Times New Roman" w:cs="Times New Roman"/>
          <w:szCs w:val="24"/>
        </w:rPr>
        <w:t xml:space="preserve">, η οποία κατέδειξε το σκάνδαλο αυτό της συγκαλύψεως. Συγκάλυπταν όχι μόνο οι αρχές, με το φόβο να μην κατηγορηθούν ως ρατσιστές, αλλά οι διάφορες συλλογικότητες εκεί, αριστερού βέβαια </w:t>
      </w:r>
      <w:proofErr w:type="spellStart"/>
      <w:r>
        <w:rPr>
          <w:rFonts w:eastAsia="Times New Roman" w:cs="Times New Roman"/>
          <w:szCs w:val="24"/>
        </w:rPr>
        <w:t>πρoσήμου</w:t>
      </w:r>
      <w:proofErr w:type="spellEnd"/>
      <w:r>
        <w:rPr>
          <w:rFonts w:eastAsia="Times New Roman" w:cs="Times New Roman"/>
          <w:szCs w:val="24"/>
        </w:rPr>
        <w:t xml:space="preserve">, στη Βρετανία, οι διάφορες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αλ</w:t>
      </w:r>
      <w:r>
        <w:rPr>
          <w:rFonts w:eastAsia="Times New Roman" w:cs="Times New Roman"/>
          <w:szCs w:val="24"/>
        </w:rPr>
        <w:t>λά και άλλες οργανώσεις, με αποτέλεσμα το σκάνδαλο αυτό να έχει δημιουργήσει ένα τεράστιο κοινωνικό πρόβλημα στη συγκεκριμένη περιοχή.</w:t>
      </w:r>
    </w:p>
    <w:p w14:paraId="2C0FBFEE"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Βεβαίως στα μέσα μαζικής ενημέρωσης στην Ελλάδα δεν το ακούσαμε αυτό- όμως, ο οποιοσδήποτε θελήσει, εύκολα θα το βρει στο</w:t>
      </w:r>
      <w:r>
        <w:rPr>
          <w:rFonts w:eastAsia="Times New Roman" w:cs="Times New Roman"/>
          <w:szCs w:val="24"/>
        </w:rPr>
        <w:t xml:space="preserve"> διαδίκτυο, άλλωστε και το </w:t>
      </w:r>
      <w:r>
        <w:rPr>
          <w:rFonts w:eastAsia="Times New Roman" w:cs="Times New Roman"/>
          <w:szCs w:val="24"/>
        </w:rPr>
        <w:t>«</w:t>
      </w:r>
      <w:r>
        <w:rPr>
          <w:rFonts w:eastAsia="Times New Roman" w:cs="Times New Roman"/>
          <w:szCs w:val="24"/>
          <w:lang w:val="en-US"/>
        </w:rPr>
        <w:t>BBC</w:t>
      </w:r>
      <w:r>
        <w:rPr>
          <w:rFonts w:eastAsia="Times New Roman" w:cs="Times New Roman"/>
          <w:szCs w:val="24"/>
        </w:rPr>
        <w:t>»</w:t>
      </w:r>
      <w:r>
        <w:rPr>
          <w:rFonts w:eastAsia="Times New Roman" w:cs="Times New Roman"/>
          <w:szCs w:val="24"/>
        </w:rPr>
        <w:t xml:space="preserve"> και το </w:t>
      </w:r>
      <w:r>
        <w:rPr>
          <w:rFonts w:eastAsia="Times New Roman" w:cs="Times New Roman"/>
          <w:szCs w:val="24"/>
        </w:rPr>
        <w:t>«</w:t>
      </w:r>
      <w:r>
        <w:rPr>
          <w:rFonts w:eastAsia="Times New Roman" w:cs="Times New Roman"/>
          <w:szCs w:val="24"/>
          <w:lang w:val="en-US"/>
        </w:rPr>
        <w:t>FORBES</w:t>
      </w:r>
      <w:r>
        <w:rPr>
          <w:rFonts w:eastAsia="Times New Roman" w:cs="Times New Roman"/>
          <w:szCs w:val="24"/>
        </w:rPr>
        <w:t>»</w:t>
      </w:r>
      <w:r>
        <w:rPr>
          <w:rFonts w:eastAsia="Times New Roman" w:cs="Times New Roman"/>
          <w:szCs w:val="24"/>
        </w:rPr>
        <w:t xml:space="preserve"> έχουν εκτενή άρθρα για το θέμα αυτό. </w:t>
      </w:r>
    </w:p>
    <w:p w14:paraId="2C0FBFEF"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περάσω στα άρθρα εν συντομία: Στο άρθρο 13 γίνεται λόγος για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οι οποίες στο καταστατικό τους και σε συνεργασία με αυτές θα πρέπει να υπάρχε</w:t>
      </w:r>
      <w:r>
        <w:rPr>
          <w:rFonts w:eastAsia="Times New Roman" w:cs="Times New Roman"/>
          <w:szCs w:val="24"/>
        </w:rPr>
        <w:t>ι αυτή η καταπολέμηση των διακρίσεων λόγω φυλής, χρώματος, εθνικής καταγωγής, θρησκευτικών ή άλλων πεποιθήσεων.</w:t>
      </w:r>
    </w:p>
    <w:p w14:paraId="2C0FBFF0"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πρέπει να θυμίσω ότι τέλη Οκτωβρίου, ήδη είχαν ξεκινήσει προεργασίες, πριν από αυτό, η </w:t>
      </w:r>
      <w:proofErr w:type="spellStart"/>
      <w:r>
        <w:rPr>
          <w:rFonts w:eastAsia="Times New Roman" w:cs="Times New Roman"/>
          <w:szCs w:val="24"/>
        </w:rPr>
        <w:t>ρώσικη</w:t>
      </w:r>
      <w:proofErr w:type="spellEnd"/>
      <w:r>
        <w:rPr>
          <w:rFonts w:eastAsia="Times New Roman" w:cs="Times New Roman"/>
          <w:szCs w:val="24"/>
        </w:rPr>
        <w:t xml:space="preserve"> ομοσπονδία αποβλήθηκε από το Συμβούλιο Ανθρωπίν</w:t>
      </w:r>
      <w:r>
        <w:rPr>
          <w:rFonts w:eastAsia="Times New Roman" w:cs="Times New Roman"/>
          <w:szCs w:val="24"/>
        </w:rPr>
        <w:t xml:space="preserve">ων Δικαιωμάτων των Ηνωμένων Εθνών, μετά από απαίτηση ουσιαστικά, αλλά και ψηφοφορία που έλαβε χώρα, ογδόντα τέτοιων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ργανώσεων, που σαφώς έχουν έναν ύποπτο ρόλο παγκοσμίως, αλλά όσον αφορά στην Ελλάδα κάποιες από αυτές, σαράντα έξι αν δεν κ</w:t>
      </w:r>
      <w:r>
        <w:rPr>
          <w:rFonts w:eastAsia="Times New Roman" w:cs="Times New Roman"/>
          <w:szCs w:val="24"/>
        </w:rPr>
        <w:t xml:space="preserve">άνω λάθος, ήδη βρίσκονται στα χέρια της εισαγγελικής δικογραφίας. </w:t>
      </w:r>
    </w:p>
    <w:p w14:paraId="2C0FBFF1"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παράξενο εδώ είναι ότι, ενώ η Ρωσία αποβλήθηκε, δηλαδή</w:t>
      </w:r>
      <w:r>
        <w:rPr>
          <w:rFonts w:eastAsia="Times New Roman" w:cs="Times New Roman"/>
          <w:szCs w:val="24"/>
        </w:rPr>
        <w:t>,</w:t>
      </w:r>
      <w:r>
        <w:rPr>
          <w:rFonts w:eastAsia="Times New Roman" w:cs="Times New Roman"/>
          <w:szCs w:val="24"/>
        </w:rPr>
        <w:t xml:space="preserve"> δεν υπερψηφίστηκε, για το συγκεκριμένο Συμβούλιο Ανθρωπίνων Δικαιωμάτων, η Σαουδική Αραβία, όπου επικρατεί ο νόμος «</w:t>
      </w:r>
      <w:proofErr w:type="spellStart"/>
      <w:r>
        <w:rPr>
          <w:rFonts w:eastAsia="Times New Roman" w:cs="Times New Roman"/>
          <w:szCs w:val="24"/>
        </w:rPr>
        <w:t>Σαρία</w:t>
      </w:r>
      <w:proofErr w:type="spellEnd"/>
      <w:r>
        <w:rPr>
          <w:rFonts w:eastAsia="Times New Roman" w:cs="Times New Roman"/>
          <w:szCs w:val="24"/>
        </w:rPr>
        <w:t>», υπερψη</w:t>
      </w:r>
      <w:r>
        <w:rPr>
          <w:rFonts w:eastAsia="Times New Roman" w:cs="Times New Roman"/>
          <w:szCs w:val="24"/>
        </w:rPr>
        <w:t xml:space="preserve">φίστηκε. Ο πραγματικός καταστατικός σκοπός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στην Ελλάδα είναι εθνοφθόρος ή αν δεν είναι εθνοφθόρος, είναι ο παράνομος πλουτισμός. Υπάρχει πληθώρα δημοσιεύσεων που αφορούν σε αυτές τις υποθέσεις. </w:t>
      </w:r>
    </w:p>
    <w:p w14:paraId="2C0FBFF2"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Όσον αφορά στο άρθρο 56 για το</w:t>
      </w:r>
      <w:r>
        <w:rPr>
          <w:rFonts w:eastAsia="Times New Roman" w:cs="Times New Roman"/>
          <w:szCs w:val="24"/>
        </w:rPr>
        <w:t xml:space="preserve">ν Εθνικό Μηχανισμό Διερεύνησης Περιστατικών Αυθαιρεσίας στα Σώματα Ασφαλείας και τους υπαλλήλους των καταστημάτων κρατήσεως, σαφώς </w:t>
      </w:r>
      <w:proofErr w:type="spellStart"/>
      <w:r>
        <w:rPr>
          <w:rFonts w:eastAsia="Times New Roman" w:cs="Times New Roman"/>
          <w:szCs w:val="24"/>
        </w:rPr>
        <w:t>στοχοποιούνται</w:t>
      </w:r>
      <w:proofErr w:type="spellEnd"/>
      <w:r>
        <w:rPr>
          <w:rFonts w:eastAsia="Times New Roman" w:cs="Times New Roman"/>
          <w:szCs w:val="24"/>
        </w:rPr>
        <w:t xml:space="preserve"> οι υπηρετούντες στα Σώματα αυτά. Μια απλή ανώνυμη καταγγελία κάλλιστα μπορεί να οδηγήσει σε μια δυσλειτουργία </w:t>
      </w:r>
      <w:r>
        <w:rPr>
          <w:rFonts w:eastAsia="Times New Roman" w:cs="Times New Roman"/>
          <w:szCs w:val="24"/>
        </w:rPr>
        <w:t xml:space="preserve">της ίδιας της υπηρεσίας και μια </w:t>
      </w:r>
      <w:proofErr w:type="spellStart"/>
      <w:r>
        <w:rPr>
          <w:rFonts w:eastAsia="Times New Roman" w:cs="Times New Roman"/>
          <w:szCs w:val="24"/>
        </w:rPr>
        <w:t>πολυεπίπεδη</w:t>
      </w:r>
      <w:proofErr w:type="spellEnd"/>
      <w:r>
        <w:rPr>
          <w:rFonts w:eastAsia="Times New Roman" w:cs="Times New Roman"/>
          <w:szCs w:val="24"/>
        </w:rPr>
        <w:t xml:space="preserve"> δίωξη των υπηρετούντων. </w:t>
      </w:r>
      <w:proofErr w:type="spellStart"/>
      <w:r>
        <w:rPr>
          <w:rFonts w:eastAsia="Times New Roman" w:cs="Times New Roman"/>
          <w:szCs w:val="24"/>
        </w:rPr>
        <w:t>Σημειωτέον</w:t>
      </w:r>
      <w:proofErr w:type="spellEnd"/>
      <w:r>
        <w:rPr>
          <w:rFonts w:eastAsia="Times New Roman" w:cs="Times New Roman"/>
          <w:szCs w:val="24"/>
        </w:rPr>
        <w:t xml:space="preserve"> ότι ο Συνήγορος του Πολίτη, παρ’ ότι έχει δικαιοδοσία, δεν υποχρεούται να γνωστοποιήσει το όνομα του καταγγέλλοντος.</w:t>
      </w:r>
    </w:p>
    <w:p w14:paraId="2C0FBFF3"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2C0FBFF4" w14:textId="77777777" w:rsidR="0032345F" w:rsidRDefault="00CA05C6">
      <w:pPr>
        <w:spacing w:after="0" w:line="600" w:lineRule="auto"/>
        <w:ind w:firstLine="720"/>
        <w:jc w:val="both"/>
        <w:rPr>
          <w:rFonts w:eastAsia="Times New Roman"/>
          <w:szCs w:val="24"/>
        </w:rPr>
      </w:pPr>
      <w:r>
        <w:rPr>
          <w:rFonts w:eastAsia="Times New Roman"/>
          <w:szCs w:val="24"/>
        </w:rPr>
        <w:t>Όμως, είναι γνωστό ότι γενικά στις καταγγελίες υπάρχει κι ένα ποσοστό ψευδών καταγγελιών. Για ποιον λόγο, κύριε Υπουργέ, δεν προβλέπεται ποινή για αυτούς που καταγγέλλουν ψευδώς στον Συνήγο</w:t>
      </w:r>
      <w:r>
        <w:rPr>
          <w:rFonts w:eastAsia="Times New Roman"/>
          <w:szCs w:val="24"/>
        </w:rPr>
        <w:t>ρο του Πολίτη συμβάντα τέτοιου τύπου; Θα πρέπει να γίνει πρόβλεψη.</w:t>
      </w:r>
    </w:p>
    <w:p w14:paraId="2C0FBFF5" w14:textId="77777777" w:rsidR="0032345F" w:rsidRDefault="00CA05C6">
      <w:pPr>
        <w:spacing w:after="0" w:line="600" w:lineRule="auto"/>
        <w:ind w:firstLine="720"/>
        <w:jc w:val="both"/>
        <w:rPr>
          <w:rFonts w:eastAsia="Times New Roman"/>
          <w:szCs w:val="24"/>
        </w:rPr>
      </w:pPr>
      <w:r>
        <w:rPr>
          <w:rFonts w:eastAsia="Times New Roman"/>
          <w:szCs w:val="24"/>
        </w:rPr>
        <w:t>Στο άρθρο 18 υπάρχει μια ιδιότυπη ασυλία, θα έλεγα, στον Συνήγορο του Πολίτη. Αν ο Συνήγορος του Πολίτη αποσιωπήσει μια καταγγελία, δεν θα πάει κατηγορούμενος για παράβαση καθήκοντος. Αν τη</w:t>
      </w:r>
      <w:r>
        <w:rPr>
          <w:rFonts w:eastAsia="Times New Roman"/>
          <w:szCs w:val="24"/>
        </w:rPr>
        <w:t>ν αποσιωπήσει. Ας πούμε ότι γίνεται μια καταγγελία και αποσιωπάται. Δεν επιτρέπει ο νόμος σας, κύριε Υπουργέ, να πάει κατηγορούμενος για παράβαση καθήκοντος, αφού δεν προβλέπεται αυτεπάγγελτη δίωξη, παρά μόνο δίωξη για εξύβριση, συκοφαντική δυσφήμηση και σ</w:t>
      </w:r>
      <w:r>
        <w:rPr>
          <w:rFonts w:eastAsia="Times New Roman"/>
          <w:szCs w:val="24"/>
        </w:rPr>
        <w:t>υναφή. Άρα, θα πρέπει να υπάρξει εδώ πέρα μέριμνα του Υπουργείου για το τι θα γίνει.</w:t>
      </w:r>
    </w:p>
    <w:p w14:paraId="2C0FBFF6" w14:textId="77777777" w:rsidR="0032345F" w:rsidRDefault="00CA05C6">
      <w:pPr>
        <w:spacing w:after="0" w:line="600" w:lineRule="auto"/>
        <w:ind w:firstLine="720"/>
        <w:jc w:val="both"/>
        <w:rPr>
          <w:rFonts w:eastAsia="Times New Roman"/>
          <w:szCs w:val="24"/>
        </w:rPr>
      </w:pPr>
      <w:r>
        <w:rPr>
          <w:rFonts w:eastAsia="Times New Roman"/>
          <w:szCs w:val="24"/>
        </w:rPr>
        <w:t>Για το άρθρο 19, επίσης κάτι πολύ σημαντικό, δεν υπάρχει πρόβλεψη εξαίρεσης για την Αντιτρομοκρατική Υπηρεσία, κύριε Υπουργέ. Πρέπει να κάνετε αυτήν τη βελτίωση. Να συμπεριλαμβάνεται και η Αντιτρομοκρατική Υπηρεσία στις εξαιρέσεις, διότι όλοι γνωρίζουμε ότ</w:t>
      </w:r>
      <w:r>
        <w:rPr>
          <w:rFonts w:eastAsia="Times New Roman"/>
          <w:szCs w:val="24"/>
        </w:rPr>
        <w:t>ι η Ευρώπη δεινοπαθεί από την ισλαμική τρομοκρατία και θα πρέπει η Αντιτρομοκρατική Υπηρεσία να εξαιρεθεί. Θυμηθείτε το αυτό, σας παρακαλώ. Είναι αρκετά σημαντικό.</w:t>
      </w:r>
    </w:p>
    <w:p w14:paraId="2C0FBFF7" w14:textId="77777777" w:rsidR="0032345F" w:rsidRDefault="00CA05C6">
      <w:pPr>
        <w:spacing w:after="0" w:line="600" w:lineRule="auto"/>
        <w:ind w:firstLine="720"/>
        <w:jc w:val="both"/>
        <w:rPr>
          <w:rFonts w:eastAsia="Times New Roman"/>
          <w:szCs w:val="24"/>
        </w:rPr>
      </w:pPr>
      <w:r>
        <w:rPr>
          <w:rFonts w:eastAsia="Times New Roman"/>
          <w:szCs w:val="24"/>
        </w:rPr>
        <w:t>Θα πάω στο άρθρο 53, που κάνει λόγο για μ</w:t>
      </w:r>
      <w:r>
        <w:rPr>
          <w:rFonts w:eastAsia="Times New Roman"/>
          <w:szCs w:val="24"/>
        </w:rPr>
        <w:t>ί</w:t>
      </w:r>
      <w:r>
        <w:rPr>
          <w:rFonts w:eastAsia="Times New Roman"/>
          <w:szCs w:val="24"/>
        </w:rPr>
        <w:t>α χωρίς καθυστέρηση επισύναψη της απόφανσης του Εθ</w:t>
      </w:r>
      <w:r>
        <w:rPr>
          <w:rFonts w:eastAsia="Times New Roman"/>
          <w:szCs w:val="24"/>
        </w:rPr>
        <w:t>νικού Κέντρου Ανάλυσης Κερμάτων, γρήγορα, το ταχύτερο δυνατό, χωρίς καθυστέρηση, λέει το σχετικό άρθρο, σε κάθε περίπτωση δε πριν εκδοθεί τελεσίδικη απόφαση κατά την ποινική διαδικασία. Αυτό δεν συνιστά χωρίς καθυστέρηση. Θα πρέπει να γίνεται αμελλητί αυτή</w:t>
      </w:r>
      <w:r>
        <w:rPr>
          <w:rFonts w:eastAsia="Times New Roman"/>
          <w:szCs w:val="24"/>
        </w:rPr>
        <w:t xml:space="preserve"> η χορήγηση της γνωμοδοτήσεως, της πραγματογνωμοσύνης από το Εθνικό Κέντρο Ανάλυσης Κερμάτων κι όχι να έχει καταδικαστεί κάποιος για κίβδηλο νόμισμα, τη στιγμή που ακόμα δεν υπάρχει η πραγματογνωμοσύνη από το αρμόδιο Εθνικό Κέντρο Ανάλυσης Κερμάτων.</w:t>
      </w:r>
    </w:p>
    <w:p w14:paraId="2C0FBFF8" w14:textId="77777777" w:rsidR="0032345F" w:rsidRDefault="00CA05C6">
      <w:pPr>
        <w:spacing w:after="0" w:line="600" w:lineRule="auto"/>
        <w:ind w:firstLine="720"/>
        <w:jc w:val="both"/>
        <w:rPr>
          <w:rFonts w:eastAsia="Times New Roman"/>
          <w:szCs w:val="24"/>
        </w:rPr>
      </w:pPr>
      <w:r>
        <w:rPr>
          <w:rFonts w:eastAsia="Times New Roman"/>
          <w:szCs w:val="24"/>
        </w:rPr>
        <w:t>Τέλος,</w:t>
      </w:r>
      <w:r>
        <w:rPr>
          <w:rFonts w:eastAsia="Times New Roman"/>
          <w:szCs w:val="24"/>
        </w:rPr>
        <w:t xml:space="preserve"> θα αναφερθώ στο άρθρο 55, στο οποίο λαμβάνει χώρα μια κατάργηση. Είναι ελάχιστες λέξεις. Συνήθως αυτά τα άρθρα έχουν ιδιαίτερο ενδιαφέρον, αν κανείς προσπαθήσει να αναλύσει πού παραπέμπουν. Παραπέμπει, λοιπόν, στον ν.2948/2001 για την κυκλοφορία τραπεζογρ</w:t>
      </w:r>
      <w:r>
        <w:rPr>
          <w:rFonts w:eastAsia="Times New Roman"/>
          <w:szCs w:val="24"/>
        </w:rPr>
        <w:t>αμματίων και κερμάτων ευρώ και καταργείται η παράγραφος 5 του άρθρου 8. Τι προβλέπει, λοιπόν, αυτή η παράγραφος; Η παράγραφος που είναι εν ισχύ ως σήμερα…</w:t>
      </w:r>
    </w:p>
    <w:p w14:paraId="2C0FBFF9"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Αϊβατίδη</w:t>
      </w:r>
      <w:proofErr w:type="spellEnd"/>
      <w:r>
        <w:rPr>
          <w:rFonts w:eastAsia="Times New Roman"/>
          <w:szCs w:val="24"/>
        </w:rPr>
        <w:t>, παρακαλώ ολοκληρώστε.</w:t>
      </w:r>
    </w:p>
    <w:p w14:paraId="2C0FBFFA" w14:textId="77777777" w:rsidR="0032345F" w:rsidRDefault="00CA05C6">
      <w:pPr>
        <w:spacing w:after="0"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Κύριε Πρόε</w:t>
      </w:r>
      <w:r>
        <w:rPr>
          <w:rFonts w:eastAsia="Times New Roman"/>
          <w:szCs w:val="24"/>
        </w:rPr>
        <w:t>δρε, είναι πάρα πολύ σημαντικό. Κλείνω.</w:t>
      </w:r>
    </w:p>
    <w:p w14:paraId="2C0FBFFB"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Σας παρακαλώ να ολοκληρώσετε.</w:t>
      </w:r>
    </w:p>
    <w:p w14:paraId="2C0FBFFC" w14:textId="77777777" w:rsidR="0032345F" w:rsidRDefault="00CA05C6">
      <w:pPr>
        <w:spacing w:after="0"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Μάλιστα. Σας ευχαριστώ θερμώς. Σε ένα λεπτό θα έχω ολοκληρώσει.</w:t>
      </w:r>
    </w:p>
    <w:p w14:paraId="2C0FBFFD" w14:textId="77777777" w:rsidR="0032345F" w:rsidRDefault="00CA05C6">
      <w:pPr>
        <w:spacing w:after="0" w:line="600" w:lineRule="auto"/>
        <w:ind w:firstLine="720"/>
        <w:jc w:val="both"/>
        <w:rPr>
          <w:rFonts w:eastAsia="Times New Roman"/>
          <w:szCs w:val="24"/>
        </w:rPr>
      </w:pPr>
      <w:r>
        <w:rPr>
          <w:rFonts w:eastAsia="Times New Roman"/>
          <w:szCs w:val="24"/>
        </w:rPr>
        <w:t>Η παράγραφος, λοιπόν, αυτή του ν.2948/2001 προβλέπει επιβολή κυρώσεων</w:t>
      </w:r>
      <w:r>
        <w:rPr>
          <w:rFonts w:eastAsia="Times New Roman"/>
          <w:szCs w:val="24"/>
        </w:rPr>
        <w:t xml:space="preserve"> από τον Υπουργό Οικονομικών, χρηματικών και άλλων, στο νομικό πρόσωπο το οποίο εκπροσωπείται νομίμως από κάποιον που είναι διευθυντικό στέλεχος και έχει προβεί σε αξιόποινη πράξη παραχάραξης, κυκλοφορίας παραχαραγμένων χαρτονομισμάτων, προπαρασκευαστικές </w:t>
      </w:r>
      <w:r>
        <w:rPr>
          <w:rFonts w:eastAsia="Times New Roman"/>
          <w:szCs w:val="24"/>
        </w:rPr>
        <w:t>πράξεις κ.λπ.</w:t>
      </w:r>
      <w:r>
        <w:rPr>
          <w:rFonts w:eastAsia="Times New Roman"/>
          <w:szCs w:val="24"/>
        </w:rPr>
        <w:t>.</w:t>
      </w:r>
      <w:r>
        <w:rPr>
          <w:rFonts w:eastAsia="Times New Roman"/>
          <w:szCs w:val="24"/>
        </w:rPr>
        <w:t xml:space="preserve"> Δηλαδή ενώ το διευθυντικό στέλεχος μπορεί να έχει κυρώσεις, εσείς πλέον δεν δίνετε τη δυνατότητα στον Υπουργό Οικονομικών να επιβάλλει κυρώσεις στο νομικό πρόσωπο. Θυμίζω ότι νομικό πρόσωπο με διφυή χαρακτήρα είναι η Τράπεζα της Ελλάδος, κύρ</w:t>
      </w:r>
      <w:r>
        <w:rPr>
          <w:rFonts w:eastAsia="Times New Roman"/>
          <w:szCs w:val="24"/>
        </w:rPr>
        <w:t>ιε Υπουργέ.</w:t>
      </w:r>
    </w:p>
    <w:p w14:paraId="2C0FBFFE" w14:textId="77777777" w:rsidR="0032345F" w:rsidRDefault="00CA05C6">
      <w:pPr>
        <w:spacing w:after="0" w:line="600" w:lineRule="auto"/>
        <w:ind w:firstLine="720"/>
        <w:jc w:val="both"/>
        <w:rPr>
          <w:rFonts w:eastAsia="Times New Roman"/>
          <w:szCs w:val="24"/>
        </w:rPr>
      </w:pPr>
      <w:r>
        <w:rPr>
          <w:rFonts w:eastAsia="Times New Roman"/>
          <w:szCs w:val="24"/>
        </w:rPr>
        <w:t xml:space="preserve">Η εθνική κυβέρνηση της Χρυσής Αυγής όχι μόνο θα αποσύρει αυτόν τον εθνοφθόρο νόμο, αλλά και θα τον απορρίψει σε έναν κάδο επικίνδυνων πολιτικών νομοθετικών αποβλήτων για το καλό του ελληνικού εθνικού κράτους. Γιατί το ελληνικό κράτος είναι και </w:t>
      </w:r>
      <w:r>
        <w:rPr>
          <w:rFonts w:eastAsia="Times New Roman"/>
          <w:szCs w:val="24"/>
        </w:rPr>
        <w:t>θα παραμείνει εθνικό. Δεν είναι πολυεθνικό. Θα παραμείνει εθνικό και η Χρυσή Αυγή με όλες της τις δυνάμεις θα παλέψει προς την κατεύθυνση αυτή.</w:t>
      </w:r>
    </w:p>
    <w:p w14:paraId="2C0FBFFF" w14:textId="77777777" w:rsidR="0032345F" w:rsidRDefault="00CA05C6">
      <w:pPr>
        <w:spacing w:after="0" w:line="600" w:lineRule="auto"/>
        <w:ind w:firstLine="720"/>
        <w:jc w:val="both"/>
        <w:rPr>
          <w:rFonts w:eastAsia="Times New Roman"/>
          <w:szCs w:val="24"/>
        </w:rPr>
      </w:pPr>
      <w:r>
        <w:rPr>
          <w:rFonts w:eastAsia="Times New Roman"/>
          <w:szCs w:val="24"/>
        </w:rPr>
        <w:t>Ευχαριστώ.</w:t>
      </w:r>
    </w:p>
    <w:p w14:paraId="2C0FC000" w14:textId="77777777" w:rsidR="0032345F" w:rsidRDefault="00CA05C6">
      <w:pPr>
        <w:spacing w:after="0"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2C0FC001"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Επόμενος ομιλητής</w:t>
      </w:r>
      <w:r>
        <w:rPr>
          <w:rFonts w:eastAsia="Times New Roman"/>
          <w:szCs w:val="24"/>
        </w:rPr>
        <w:t xml:space="preserve"> είναι ο κ. Κυριαζίδης, από τη Νέα Δημοκρατία.</w:t>
      </w:r>
    </w:p>
    <w:p w14:paraId="2C0FC002" w14:textId="77777777" w:rsidR="0032345F" w:rsidRDefault="00CA05C6">
      <w:pPr>
        <w:spacing w:after="0"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Κύριε Πρόεδρε, η κ. Κουντουρά θα ήθελε να κάνει μ</w:t>
      </w:r>
      <w:r>
        <w:rPr>
          <w:rFonts w:eastAsia="Times New Roman"/>
          <w:szCs w:val="24"/>
        </w:rPr>
        <w:t>ί</w:t>
      </w:r>
      <w:r>
        <w:rPr>
          <w:rFonts w:eastAsia="Times New Roman"/>
          <w:szCs w:val="24"/>
        </w:rPr>
        <w:t>α δήλωση για μ</w:t>
      </w:r>
      <w:r>
        <w:rPr>
          <w:rFonts w:eastAsia="Times New Roman"/>
          <w:szCs w:val="24"/>
        </w:rPr>
        <w:t>ί</w:t>
      </w:r>
      <w:r>
        <w:rPr>
          <w:rFonts w:eastAsia="Times New Roman"/>
          <w:szCs w:val="24"/>
        </w:rPr>
        <w:t>α τροπολογία.</w:t>
      </w:r>
    </w:p>
    <w:p w14:paraId="2C0FC003"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Κυριαζίδη,</w:t>
      </w:r>
      <w:r>
        <w:rPr>
          <w:rFonts w:eastAsia="Times New Roman"/>
          <w:szCs w:val="24"/>
        </w:rPr>
        <w:t xml:space="preserve"> θα κάνετε λίγη υπομονή.</w:t>
      </w:r>
    </w:p>
    <w:p w14:paraId="2C0FC004" w14:textId="77777777" w:rsidR="0032345F" w:rsidRDefault="00CA05C6">
      <w:pPr>
        <w:spacing w:after="0" w:line="600" w:lineRule="auto"/>
        <w:ind w:firstLine="720"/>
        <w:jc w:val="both"/>
        <w:rPr>
          <w:rFonts w:eastAsia="Times New Roman"/>
          <w:szCs w:val="24"/>
        </w:rPr>
      </w:pPr>
      <w:r>
        <w:rPr>
          <w:rFonts w:eastAsia="Times New Roman"/>
          <w:szCs w:val="24"/>
        </w:rPr>
        <w:t>Ελάτε, κυρία Υπουργέ, έχετε τον λόγο.</w:t>
      </w:r>
    </w:p>
    <w:p w14:paraId="2C0FC005" w14:textId="77777777" w:rsidR="0032345F" w:rsidRDefault="00CA05C6">
      <w:pPr>
        <w:spacing w:after="0" w:line="600" w:lineRule="auto"/>
        <w:ind w:firstLine="720"/>
        <w:jc w:val="both"/>
        <w:rPr>
          <w:rFonts w:eastAsia="Times New Roman"/>
          <w:szCs w:val="24"/>
        </w:rPr>
      </w:pPr>
      <w:r>
        <w:rPr>
          <w:rFonts w:eastAsia="Times New Roman"/>
          <w:b/>
          <w:szCs w:val="24"/>
        </w:rPr>
        <w:t xml:space="preserve">ΕΛΕΝΑ ΚΟΥΝΤΟΥΡΑ (Υπουργός Τουρισμού): </w:t>
      </w:r>
      <w:r>
        <w:rPr>
          <w:rFonts w:eastAsia="Times New Roman"/>
          <w:szCs w:val="24"/>
        </w:rPr>
        <w:t>Κύριε Πρόεδρε, θέλω να αποσύρω μια τροπολογία. Είναι η τροπολογία με γενικό αριθμό 788 και ειδικό 56, 30</w:t>
      </w:r>
      <w:r>
        <w:rPr>
          <w:rFonts w:eastAsia="Times New Roman"/>
          <w:szCs w:val="24"/>
        </w:rPr>
        <w:t>-</w:t>
      </w:r>
      <w:r>
        <w:rPr>
          <w:rFonts w:eastAsia="Times New Roman"/>
          <w:szCs w:val="24"/>
        </w:rPr>
        <w:t>11</w:t>
      </w:r>
      <w:r>
        <w:rPr>
          <w:rFonts w:eastAsia="Times New Roman"/>
          <w:szCs w:val="24"/>
        </w:rPr>
        <w:t>-</w:t>
      </w:r>
      <w:r>
        <w:rPr>
          <w:rFonts w:eastAsia="Times New Roman"/>
          <w:szCs w:val="24"/>
        </w:rPr>
        <w:t>2016. Είναι τροπολογία του Υπουργείου Μεταφορών</w:t>
      </w:r>
      <w:r>
        <w:rPr>
          <w:rFonts w:eastAsia="Times New Roman"/>
          <w:szCs w:val="24"/>
        </w:rPr>
        <w:t xml:space="preserve"> και Τουρισμού, ο κ. </w:t>
      </w:r>
      <w:proofErr w:type="spellStart"/>
      <w:r>
        <w:rPr>
          <w:rFonts w:eastAsia="Times New Roman"/>
          <w:szCs w:val="24"/>
        </w:rPr>
        <w:t>Σπίρτζης</w:t>
      </w:r>
      <w:proofErr w:type="spellEnd"/>
      <w:r>
        <w:rPr>
          <w:rFonts w:eastAsia="Times New Roman"/>
          <w:szCs w:val="24"/>
        </w:rPr>
        <w:t xml:space="preserve"> λείπει. Τέθηκαν κάποια θέματα από τους Βουλευτές, από όλες τις παρατάξεις, τα οποία πρέπει να λάβω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μου και γι’ αυτό την αποσύρω και θα επανέλθουμε μέχρι το τέλος του χρόνου.</w:t>
      </w:r>
    </w:p>
    <w:p w14:paraId="2C0FC006"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Άρα η τρο</w:t>
      </w:r>
      <w:r>
        <w:rPr>
          <w:rFonts w:eastAsia="Times New Roman"/>
          <w:szCs w:val="24"/>
        </w:rPr>
        <w:t>πολογία με γενικό αριθμό 788 αποσύρεται.</w:t>
      </w:r>
    </w:p>
    <w:p w14:paraId="2C0FC007" w14:textId="77777777" w:rsidR="0032345F" w:rsidRDefault="00CA05C6">
      <w:pPr>
        <w:spacing w:after="0" w:line="600" w:lineRule="auto"/>
        <w:ind w:firstLine="720"/>
        <w:jc w:val="both"/>
        <w:rPr>
          <w:rFonts w:eastAsia="Times New Roman"/>
          <w:szCs w:val="24"/>
        </w:rPr>
      </w:pPr>
      <w:r>
        <w:rPr>
          <w:rFonts w:eastAsia="Times New Roman"/>
          <w:b/>
          <w:szCs w:val="24"/>
        </w:rPr>
        <w:t xml:space="preserve">ΕΛΕΝΑ ΚΟΥΝΤΟΥΡΑ (Υπουργός Τουρισμού): </w:t>
      </w:r>
      <w:r>
        <w:rPr>
          <w:rFonts w:eastAsia="Times New Roman"/>
          <w:szCs w:val="24"/>
        </w:rPr>
        <w:t xml:space="preserve">Ακριβώς. </w:t>
      </w:r>
    </w:p>
    <w:p w14:paraId="2C0FC008" w14:textId="77777777" w:rsidR="0032345F" w:rsidRDefault="00CA05C6">
      <w:pPr>
        <w:spacing w:after="0" w:line="600" w:lineRule="auto"/>
        <w:ind w:firstLine="720"/>
        <w:jc w:val="both"/>
        <w:rPr>
          <w:rFonts w:eastAsia="Times New Roman"/>
          <w:szCs w:val="24"/>
        </w:rPr>
      </w:pPr>
      <w:r>
        <w:rPr>
          <w:rFonts w:eastAsia="Times New Roman"/>
          <w:szCs w:val="24"/>
        </w:rPr>
        <w:t>Ευχαριστώ πολύ.</w:t>
      </w:r>
    </w:p>
    <w:p w14:paraId="2C0FC009"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κυρία Υπουργό.</w:t>
      </w:r>
    </w:p>
    <w:p w14:paraId="2C0FC00A" w14:textId="77777777" w:rsidR="0032345F" w:rsidRDefault="00CA05C6">
      <w:pPr>
        <w:spacing w:after="0" w:line="600" w:lineRule="auto"/>
        <w:ind w:firstLine="720"/>
        <w:jc w:val="both"/>
        <w:rPr>
          <w:rFonts w:eastAsia="Times New Roman"/>
          <w:szCs w:val="24"/>
        </w:rPr>
      </w:pPr>
      <w:r>
        <w:rPr>
          <w:rFonts w:eastAsia="Times New Roman"/>
          <w:szCs w:val="24"/>
        </w:rPr>
        <w:t>Τον λόγο έχει ο κ. Κυριαζίδης από τη Νέα Δημοκρατία.</w:t>
      </w:r>
    </w:p>
    <w:p w14:paraId="2C0FC00B" w14:textId="77777777" w:rsidR="0032345F" w:rsidRDefault="00CA05C6">
      <w:pPr>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Κύριε Πρόε</w:t>
      </w:r>
      <w:r>
        <w:rPr>
          <w:rFonts w:eastAsia="Times New Roman"/>
          <w:szCs w:val="24"/>
        </w:rPr>
        <w:t xml:space="preserve">δρε, κύριε Υπουργέ, κυρίες και κύριοι συνάδελφοι, κατά τη συζήτηση που διεξήχθη στην </w:t>
      </w:r>
      <w:r>
        <w:rPr>
          <w:rFonts w:eastAsia="Times New Roman"/>
          <w:szCs w:val="24"/>
        </w:rPr>
        <w:t>ε</w:t>
      </w:r>
      <w:r>
        <w:rPr>
          <w:rFonts w:eastAsia="Times New Roman"/>
          <w:szCs w:val="24"/>
        </w:rPr>
        <w:t xml:space="preserve">πιτροπή υπήρξε ένας μακρύς διάλογος για το περιεχόμενο των ρυθμίσεων του υπό συζήτηση σχεδίου νόμου με ιδιαίτερη έμφαση στο άρθρο 56 και επόμενα, σχετικά με τη σύσταση </w:t>
      </w:r>
      <w:r>
        <w:rPr>
          <w:rFonts w:eastAsia="Times New Roman"/>
          <w:szCs w:val="24"/>
        </w:rPr>
        <w:t>εθνικού μηχανισμού διερεύνησης περιστατικών αυθαιρεσίας στα Σώματα Ασφαλείας.</w:t>
      </w:r>
    </w:p>
    <w:p w14:paraId="2C0FC00C" w14:textId="77777777" w:rsidR="0032345F" w:rsidRDefault="00CA05C6">
      <w:pPr>
        <w:spacing w:after="0" w:line="600" w:lineRule="auto"/>
        <w:ind w:firstLine="720"/>
        <w:jc w:val="both"/>
        <w:rPr>
          <w:rFonts w:eastAsia="Times New Roman"/>
          <w:szCs w:val="24"/>
        </w:rPr>
      </w:pPr>
      <w:r>
        <w:rPr>
          <w:rFonts w:eastAsia="Times New Roman"/>
          <w:szCs w:val="24"/>
        </w:rPr>
        <w:t>Επανέρχομαι στο ζήτημα αυτό, γιατί οι διατάξεις που εισάγονται προς ψήφιση είναι στη σύλληψή τους προβληματικές και εκδηλώνουν μ</w:t>
      </w:r>
      <w:r>
        <w:rPr>
          <w:rFonts w:eastAsia="Times New Roman"/>
          <w:szCs w:val="24"/>
        </w:rPr>
        <w:t>ί</w:t>
      </w:r>
      <w:r>
        <w:rPr>
          <w:rFonts w:eastAsia="Times New Roman"/>
          <w:szCs w:val="24"/>
        </w:rPr>
        <w:t>α πρωτόγνωρη εχθρότητα, αν θέλετε, προς τα Σώματα</w:t>
      </w:r>
      <w:r>
        <w:rPr>
          <w:rFonts w:eastAsia="Times New Roman"/>
          <w:szCs w:val="24"/>
        </w:rPr>
        <w:t xml:space="preserve"> Ασφαλείας και το προσωπικό τους. Με αυτό το περιεχόμενο, έχουν πραγματικά προκαλέσει τεράστια αναστάτωση και οργή στους εργαζόμενους των Σωμάτων Ασφαλείας, οι οποίοι νοιώθουν </w:t>
      </w:r>
      <w:proofErr w:type="spellStart"/>
      <w:r>
        <w:rPr>
          <w:rFonts w:eastAsia="Times New Roman"/>
          <w:szCs w:val="24"/>
        </w:rPr>
        <w:t>στοχοποιημένοι</w:t>
      </w:r>
      <w:proofErr w:type="spellEnd"/>
      <w:r>
        <w:rPr>
          <w:rFonts w:eastAsia="Times New Roman"/>
          <w:szCs w:val="24"/>
        </w:rPr>
        <w:t xml:space="preserve"> και εντελώς απροστάτευτοι. Αισθάνονται έτσι δικαιολογημένα, καθώς</w:t>
      </w:r>
      <w:r>
        <w:rPr>
          <w:rFonts w:eastAsia="Times New Roman"/>
          <w:szCs w:val="24"/>
        </w:rPr>
        <w:t xml:space="preserve"> η Κυβέρνηση την ίδια στιγμή που θεσμοθετεί μηχανισμούς αμφίβολης νομιμότητας, με εξουσίες που δεν </w:t>
      </w:r>
      <w:proofErr w:type="spellStart"/>
      <w:r>
        <w:rPr>
          <w:rFonts w:eastAsia="Times New Roman"/>
          <w:szCs w:val="24"/>
        </w:rPr>
        <w:t>προσήκουν</w:t>
      </w:r>
      <w:proofErr w:type="spellEnd"/>
      <w:r>
        <w:rPr>
          <w:rFonts w:eastAsia="Times New Roman"/>
          <w:szCs w:val="24"/>
        </w:rPr>
        <w:t xml:space="preserve"> στη φύση και στον θεσμό του Συνηγόρου του Πολίτη, όπως θα εξηγήσω, ταυτόχρονα αφήνει απροστάτευτους τους εργαζόμενους στα Σώματα Ασφαλείας, χωρίς ν</w:t>
      </w:r>
      <w:r>
        <w:rPr>
          <w:rFonts w:eastAsia="Times New Roman"/>
          <w:szCs w:val="24"/>
        </w:rPr>
        <w:t xml:space="preserve">α ενεργοποιεί αντίστοιχο θεσμικό μηχανισμό υπεράσπισης ή υποστήριξης αυτών. </w:t>
      </w:r>
    </w:p>
    <w:p w14:paraId="2C0FC00D" w14:textId="77777777" w:rsidR="0032345F" w:rsidRDefault="00CA05C6">
      <w:pPr>
        <w:spacing w:after="0" w:line="600" w:lineRule="auto"/>
        <w:ind w:firstLine="720"/>
        <w:jc w:val="both"/>
        <w:rPr>
          <w:rFonts w:eastAsia="Times New Roman"/>
          <w:szCs w:val="24"/>
        </w:rPr>
      </w:pPr>
      <w:r>
        <w:rPr>
          <w:rFonts w:eastAsia="Times New Roman"/>
          <w:szCs w:val="24"/>
        </w:rPr>
        <w:t>Πράγματι, όταν ένας πενιχρά αμειβόμενος δημόσιος λειτουργός δεν μπορεί καν να ανταπεξέλθει στα αυξημένα έξοδα της πειθαρχικής και δικαστικής διερεύνησης ενός περιστατικού, την ίδι</w:t>
      </w:r>
      <w:r>
        <w:rPr>
          <w:rFonts w:eastAsia="Times New Roman"/>
          <w:szCs w:val="24"/>
        </w:rPr>
        <w:t>α στιγμή θεσπίζονται νέα μέτρα, νέα διαδικασία που συνεπάγεται ακόμη περισσότερα έξοδα γι’ αυτόν προς κάλυψη των αμοιβών των νομικών του συμπαραστατών. Αυτό είναι ένα ζήτημα που η Κυβέρνησή σας πρέπει να αντιληφθεί και να συνδράμει κατά τούτο ως ένα όργανο</w:t>
      </w:r>
      <w:r>
        <w:rPr>
          <w:rFonts w:eastAsia="Times New Roman"/>
          <w:szCs w:val="24"/>
        </w:rPr>
        <w:t xml:space="preserve"> της πολιτείας, το οποίο είναι υποχρεωμένο να καταβάλλει εξ ιδίων χρήματα για ενέργειες στις οποίες προέβη κατά την άσκηση των υπηρεσιακών του καθηκόντων και ένεκα αυτών.</w:t>
      </w:r>
    </w:p>
    <w:p w14:paraId="2C0FC00E" w14:textId="77777777" w:rsidR="0032345F" w:rsidRDefault="00CA05C6">
      <w:pPr>
        <w:spacing w:after="0" w:line="600" w:lineRule="auto"/>
        <w:ind w:firstLine="720"/>
        <w:jc w:val="both"/>
        <w:rPr>
          <w:rFonts w:eastAsia="Times New Roman"/>
          <w:szCs w:val="24"/>
        </w:rPr>
      </w:pPr>
      <w:r>
        <w:rPr>
          <w:rFonts w:eastAsia="Times New Roman"/>
          <w:szCs w:val="24"/>
        </w:rPr>
        <w:t xml:space="preserve">Ανεξαρτήτως αυτού, οι προς ψήφιση διατάξεις είναι ελεγχόμενης συνταγματικότητας. </w:t>
      </w:r>
      <w:r>
        <w:rPr>
          <w:rFonts w:eastAsia="Times New Roman"/>
          <w:szCs w:val="24"/>
        </w:rPr>
        <w:t>Α</w:t>
      </w:r>
      <w:r>
        <w:rPr>
          <w:rFonts w:eastAsia="Times New Roman"/>
          <w:szCs w:val="24"/>
        </w:rPr>
        <w:t>υτό</w:t>
      </w:r>
      <w:r>
        <w:rPr>
          <w:rFonts w:eastAsia="Times New Roman"/>
          <w:szCs w:val="24"/>
        </w:rPr>
        <w:t xml:space="preserve"> γιατί; Κατά το άρθρο 1 παράγραφος 1 του ν</w:t>
      </w:r>
      <w:r>
        <w:rPr>
          <w:rFonts w:eastAsia="Times New Roman"/>
          <w:szCs w:val="24"/>
        </w:rPr>
        <w:t>.</w:t>
      </w:r>
      <w:r>
        <w:rPr>
          <w:rFonts w:eastAsia="Times New Roman"/>
          <w:szCs w:val="24"/>
        </w:rPr>
        <w:t>3094/2003, ο Συνήγορος του Πολίτη είναι μ</w:t>
      </w:r>
      <w:r>
        <w:rPr>
          <w:rFonts w:eastAsia="Times New Roman"/>
          <w:szCs w:val="24"/>
        </w:rPr>
        <w:t>ί</w:t>
      </w:r>
      <w:r>
        <w:rPr>
          <w:rFonts w:eastAsia="Times New Roman"/>
          <w:szCs w:val="24"/>
        </w:rPr>
        <w:t>α ανεξάρτητη αρχή με αποστολή τη διαμεσολάβηση μεταξύ των πολιτών και των δημοσίων υπηρεσιών. Τη διαμεσολάβηση και μόνο. Επομένως, από μόνη της η διατύπωση αυτής της διάτα</w:t>
      </w:r>
      <w:r>
        <w:rPr>
          <w:rFonts w:eastAsia="Times New Roman"/>
          <w:szCs w:val="24"/>
        </w:rPr>
        <w:t>ξης, η οποία διατηρείται σχεδόν ως έχει με το άρθρο 18 του παρόντος σχεδίου νόμου, η εκχωρούμενη αρμοδιότητα βρίσκεται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εκτός του κανονιστικού πλαισίου της ως καθ’ ύλην αρμοδιότητα του Συνηγόρου του Πολίτη όπως αυτή προσδιορίζεται στον νόμο.</w:t>
      </w:r>
    </w:p>
    <w:p w14:paraId="2C0FC00F" w14:textId="77777777" w:rsidR="0032345F" w:rsidRDefault="00CA05C6">
      <w:pPr>
        <w:spacing w:after="0" w:line="600" w:lineRule="auto"/>
        <w:ind w:firstLine="720"/>
        <w:jc w:val="both"/>
        <w:rPr>
          <w:rFonts w:eastAsia="Times New Roman"/>
          <w:szCs w:val="24"/>
        </w:rPr>
      </w:pPr>
      <w:r>
        <w:rPr>
          <w:rFonts w:eastAsia="Times New Roman"/>
          <w:szCs w:val="24"/>
        </w:rPr>
        <w:t>Πέρα</w:t>
      </w:r>
      <w:r>
        <w:rPr>
          <w:rFonts w:eastAsia="Times New Roman"/>
          <w:szCs w:val="24"/>
        </w:rPr>
        <w:t xml:space="preserve">ν αυτού, ο Συνήγορος του Πολίτη στερείται κατά το Σύνταγμα εξουσίας να επιλαμβάνεται υποθέσεων που ανάγονται στην άσκηση των υπηρεσιακών καθηκόντων δημοσίων λειτουργών, που εντάσσονται στον σκληρό πυρήνα των κρατικών εξουσιών, ως εν προκειμένω των Σωμάτων </w:t>
      </w:r>
      <w:r>
        <w:rPr>
          <w:rFonts w:eastAsia="Times New Roman"/>
          <w:szCs w:val="24"/>
        </w:rPr>
        <w:t>Ασφαλείας και στερείται εκ των πραγμάτων σχετική δραστηριότητα, καθώς ο Συνήγορος του Πολίτη δομείται και λειτουργεί κατά κύριο λόγο με προσωπικό που δεν εντάσσεται στον σκληρό πυρήνα των κρατικών λειτουργιών, όπως προκύπτει από το άρθρο 5 του ν.3054/2003.</w:t>
      </w:r>
    </w:p>
    <w:p w14:paraId="2C0FC010" w14:textId="77777777" w:rsidR="0032345F" w:rsidRDefault="00CA05C6">
      <w:pPr>
        <w:spacing w:after="0" w:line="600" w:lineRule="auto"/>
        <w:ind w:firstLine="720"/>
        <w:jc w:val="both"/>
        <w:rPr>
          <w:rFonts w:eastAsia="Times New Roman"/>
          <w:szCs w:val="24"/>
        </w:rPr>
      </w:pPr>
      <w:r>
        <w:rPr>
          <w:rFonts w:eastAsia="Times New Roman"/>
          <w:szCs w:val="24"/>
        </w:rPr>
        <w:t xml:space="preserve">Κατά συνέπεια, δεν είναι δυνατόν να επιλαμβάνεται και να κρίνει δημόσιους λειτουργούς που δεν υπάγονται σε αυτήν την υπηρεσιακή κατάσταση και μάλιστα χωρίς το προσωπικό που στελεχώνει την αρχή αυτή να έχει την κατάλληλη εμπειρία και γνώση. Ως προς αυτό </w:t>
      </w:r>
      <w:r>
        <w:rPr>
          <w:rFonts w:eastAsia="Times New Roman"/>
          <w:szCs w:val="24"/>
        </w:rPr>
        <w:t>πρέπει να αναφερθεί ότι η δημόσια τάξη και η κρατική ασφάλεια αποτελούν την κατ</w:t>
      </w:r>
      <w:r>
        <w:rPr>
          <w:rFonts w:eastAsia="Times New Roman"/>
          <w:szCs w:val="24"/>
        </w:rPr>
        <w:t xml:space="preserve">’ </w:t>
      </w:r>
      <w:r>
        <w:rPr>
          <w:rFonts w:eastAsia="Times New Roman"/>
          <w:szCs w:val="24"/>
        </w:rPr>
        <w:t>εξοχήν δημόσια εξουσία και έκφραση κυριαρχίας που δεν δύναται να αποσπαστούν από τον πυρήνα της κρατικής εξουσίας.</w:t>
      </w:r>
    </w:p>
    <w:p w14:paraId="2C0FC011" w14:textId="77777777" w:rsidR="0032345F" w:rsidRDefault="00CA05C6">
      <w:pPr>
        <w:spacing w:after="0" w:line="600" w:lineRule="auto"/>
        <w:ind w:firstLine="720"/>
        <w:jc w:val="both"/>
        <w:rPr>
          <w:rFonts w:eastAsia="Times New Roman"/>
          <w:szCs w:val="24"/>
        </w:rPr>
      </w:pPr>
      <w:r>
        <w:rPr>
          <w:rFonts w:eastAsia="Times New Roman"/>
          <w:szCs w:val="24"/>
        </w:rPr>
        <w:t>Επομένως, μόνο από το κράτος και όχι από ανεξάρτητη αρχή ασκ</w:t>
      </w:r>
      <w:r>
        <w:rPr>
          <w:rFonts w:eastAsia="Times New Roman"/>
          <w:szCs w:val="24"/>
        </w:rPr>
        <w:t>είται ανόθευτα η πειθαρχική εξουσία και ο έλεγχος επί των πράξεων και παραλείψεων των δημοσίων αυτών λειτουργών είτε άνευ της μεσολάβησης ή παρεμβολής άλλης αρχής ή εξουσίας που οργανωτικά δεν εντάσσεται στο φορέα του ελεγχόμενου προσώπου ή στη δικαστική ε</w:t>
      </w:r>
      <w:r>
        <w:rPr>
          <w:rFonts w:eastAsia="Times New Roman"/>
          <w:szCs w:val="24"/>
        </w:rPr>
        <w:t>ξουσία.</w:t>
      </w:r>
    </w:p>
    <w:p w14:paraId="2C0FC012" w14:textId="77777777" w:rsidR="0032345F" w:rsidRDefault="00CA05C6">
      <w:pPr>
        <w:spacing w:after="0" w:line="600" w:lineRule="auto"/>
        <w:ind w:firstLine="720"/>
        <w:jc w:val="both"/>
        <w:rPr>
          <w:rFonts w:eastAsia="Times New Roman"/>
          <w:szCs w:val="24"/>
        </w:rPr>
      </w:pPr>
      <w:r>
        <w:rPr>
          <w:rFonts w:eastAsia="Times New Roman"/>
          <w:szCs w:val="24"/>
        </w:rPr>
        <w:t>Πέραν αυτών των διαπιστώσεων και οι επιμέρους προς ψήφιση διατάξεις δημιουργούν προβληματισμό τόσο ως προς τη σκοπιμότητά τους όσο και ως προς τη νομική τους ορθότητα. Ειδικότερα, η πρόβλεψη της μη ανακοίνωσης του ονόματος του καταγγέλλοντος παραβι</w:t>
      </w:r>
      <w:r>
        <w:rPr>
          <w:rFonts w:eastAsia="Times New Roman"/>
          <w:szCs w:val="24"/>
        </w:rPr>
        <w:t>άζει σειρά δικαιωμάτων του ελεγχόμενου δημόσιου λειτουργού, ενώ θέτει υπό αμφισβήτηση και ενδεχομένως υπό ακυρότητα τη διενεργούμενη εξέταση.</w:t>
      </w:r>
    </w:p>
    <w:p w14:paraId="2C0FC013" w14:textId="77777777" w:rsidR="0032345F" w:rsidRDefault="00CA05C6">
      <w:pPr>
        <w:spacing w:after="0" w:line="600" w:lineRule="auto"/>
        <w:ind w:firstLine="720"/>
        <w:jc w:val="both"/>
        <w:rPr>
          <w:rFonts w:eastAsia="Times New Roman"/>
          <w:szCs w:val="24"/>
        </w:rPr>
      </w:pPr>
      <w:r>
        <w:rPr>
          <w:rFonts w:eastAsia="Times New Roman"/>
          <w:szCs w:val="24"/>
        </w:rPr>
        <w:t xml:space="preserve">Αυτό γιατί; Η μη δημοσιοποίηση του ονόματος του καταγγέλλοντος, εκτός του ότι αποστερεί τη δυνατότητα αντίκρουσης </w:t>
      </w:r>
      <w:r>
        <w:rPr>
          <w:rFonts w:eastAsia="Times New Roman"/>
          <w:szCs w:val="24"/>
        </w:rPr>
        <w:t xml:space="preserve">και λυσιτελούς άσκησης του δικαιώματος υπεράσπισης από τον ελεγχόμενο, αντιβαίνει και στην αρχή της </w:t>
      </w:r>
      <w:proofErr w:type="spellStart"/>
      <w:r>
        <w:rPr>
          <w:rFonts w:eastAsia="Times New Roman"/>
          <w:szCs w:val="24"/>
        </w:rPr>
        <w:t>φανεράς</w:t>
      </w:r>
      <w:proofErr w:type="spellEnd"/>
      <w:r>
        <w:rPr>
          <w:rFonts w:eastAsia="Times New Roman"/>
          <w:szCs w:val="24"/>
        </w:rPr>
        <w:t xml:space="preserve"> δράσεως, μιας θεμελιώδους αρχής και αξίας που διατρέχει το δίκαιό μας και που πραγματώνει την αρχή του κράτους δικαίου και της διαφάνειας. </w:t>
      </w:r>
    </w:p>
    <w:p w14:paraId="2C0FC014" w14:textId="77777777" w:rsidR="0032345F" w:rsidRDefault="00CA05C6">
      <w:pPr>
        <w:spacing w:after="0" w:line="600" w:lineRule="auto"/>
        <w:ind w:firstLine="720"/>
        <w:jc w:val="both"/>
        <w:rPr>
          <w:rFonts w:eastAsia="Times New Roman"/>
          <w:szCs w:val="24"/>
        </w:rPr>
      </w:pPr>
      <w:r>
        <w:rPr>
          <w:rFonts w:eastAsia="Times New Roman"/>
          <w:szCs w:val="24"/>
        </w:rPr>
        <w:t>Περαιτέρ</w:t>
      </w:r>
      <w:r>
        <w:rPr>
          <w:rFonts w:eastAsia="Times New Roman"/>
          <w:szCs w:val="24"/>
        </w:rPr>
        <w:t xml:space="preserve">ω θα ήθελα να σημειώσω ότι η παράγραφος 4 του άρθρου 56 του σχεδίου νόμου, δυνάμει της οποίας τα αρμόδια πειθαρχικά όργανα αναστέλλουν την έκδοση απόφασης έως της κατάθεσης πορίσματος από τον Συνήγορο του Πολίτη, καταστρατηγεί την αρχή της αυτοτέλειας και </w:t>
      </w:r>
      <w:r>
        <w:rPr>
          <w:rFonts w:eastAsia="Times New Roman"/>
          <w:szCs w:val="24"/>
        </w:rPr>
        <w:t>το αυτεξούσιο της πειθαρχικής διαδικασίας, μιας διακριτής και αυτόνομης διαδικασίας που δεν είναι δυνατόν να φαλκιδεύεται, να εξαρτάται ή εν τέλει να περιορίζεται από πράξεις μη δικαστικών αρχών ή διοικητικών αρχών που δεν εντάσσονται στον οργανισμό των Σω</w:t>
      </w:r>
      <w:r>
        <w:rPr>
          <w:rFonts w:eastAsia="Times New Roman"/>
          <w:szCs w:val="24"/>
        </w:rPr>
        <w:t>μάτων Ασφαλείας.</w:t>
      </w:r>
    </w:p>
    <w:p w14:paraId="2C0FC015" w14:textId="77777777" w:rsidR="0032345F" w:rsidRDefault="00CA05C6">
      <w:pPr>
        <w:spacing w:after="0" w:line="600" w:lineRule="auto"/>
        <w:ind w:firstLine="720"/>
        <w:jc w:val="both"/>
        <w:rPr>
          <w:rFonts w:eastAsia="Times New Roman"/>
          <w:szCs w:val="24"/>
        </w:rPr>
      </w:pPr>
      <w:r>
        <w:rPr>
          <w:rFonts w:eastAsia="Times New Roman"/>
          <w:szCs w:val="24"/>
        </w:rPr>
        <w:t>Ακολούθως και σ’ ό,τι αφορά την άσκηση του δικαιώματος ακροάσεως του ελεγχόμενου, προκειμένου αυτό να ασκηθεί αποτελεσματικά, θα πρέπει να σχηματοποιείται κατηγορία ορισμένης φύσεως από τον Συνήγορο του Πολίτη, η οποία όμως, αφότου απαγγελ</w:t>
      </w:r>
      <w:r>
        <w:rPr>
          <w:rFonts w:eastAsia="Times New Roman"/>
          <w:szCs w:val="24"/>
        </w:rPr>
        <w:t xml:space="preserve">θεί ή αποδοθεί, μετατρέπει τον Συνήγορο του Πολίτη σε αυτόνομο ή αν θέλετε, σε </w:t>
      </w:r>
      <w:proofErr w:type="spellStart"/>
      <w:r>
        <w:rPr>
          <w:rFonts w:eastAsia="Times New Roman"/>
          <w:szCs w:val="24"/>
        </w:rPr>
        <w:t>οιονεί</w:t>
      </w:r>
      <w:proofErr w:type="spellEnd"/>
      <w:r>
        <w:rPr>
          <w:rFonts w:eastAsia="Times New Roman"/>
          <w:szCs w:val="24"/>
        </w:rPr>
        <w:t xml:space="preserve"> πειθαρχικό όργανο, ιδιότητα μη επιτρεπτή από το Σύνταγμα και τον νόμο.</w:t>
      </w:r>
    </w:p>
    <w:p w14:paraId="2C0FC016" w14:textId="77777777" w:rsidR="0032345F" w:rsidRDefault="00CA05C6">
      <w:pPr>
        <w:spacing w:after="0" w:line="600" w:lineRule="auto"/>
        <w:ind w:firstLine="720"/>
        <w:jc w:val="both"/>
        <w:rPr>
          <w:rFonts w:eastAsia="Times New Roman"/>
          <w:szCs w:val="24"/>
        </w:rPr>
      </w:pPr>
      <w:r>
        <w:rPr>
          <w:rFonts w:eastAsia="Times New Roman"/>
          <w:szCs w:val="24"/>
        </w:rPr>
        <w:t>Επιπροσθέτως, η δυνατότητα απόκλισης από το πόρισμα του Συνηγόρου μόνο με ειδική και εμπεριστατωμέν</w:t>
      </w:r>
      <w:r>
        <w:rPr>
          <w:rFonts w:eastAsia="Times New Roman"/>
          <w:szCs w:val="24"/>
        </w:rPr>
        <w:t xml:space="preserve">η αιτιολογία καθιστά το πόρισμα κατ’ </w:t>
      </w:r>
      <w:proofErr w:type="spellStart"/>
      <w:r>
        <w:rPr>
          <w:rFonts w:eastAsia="Times New Roman"/>
          <w:szCs w:val="24"/>
        </w:rPr>
        <w:t>ουσίαν</w:t>
      </w:r>
      <w:proofErr w:type="spellEnd"/>
      <w:r>
        <w:rPr>
          <w:rFonts w:eastAsia="Times New Roman"/>
          <w:szCs w:val="24"/>
        </w:rPr>
        <w:t xml:space="preserve"> απρόσβλητο και εν πάση </w:t>
      </w:r>
      <w:proofErr w:type="spellStart"/>
      <w:r>
        <w:rPr>
          <w:rFonts w:eastAsia="Times New Roman"/>
          <w:szCs w:val="24"/>
        </w:rPr>
        <w:t>περιπτώσει</w:t>
      </w:r>
      <w:proofErr w:type="spellEnd"/>
      <w:r>
        <w:rPr>
          <w:rFonts w:eastAsia="Times New Roman"/>
          <w:szCs w:val="24"/>
        </w:rPr>
        <w:t xml:space="preserve"> μιας αυξημένης ισχύος διοικητική διαπίστωση, η οποία όμως, εφόσον αναγνωρίζεται ως τέτοια, αντιστρατεύεται τη φύση, το περιεχόμενο, την έκταση και την ουσία του πειθαρχικού ελέγχ</w:t>
      </w:r>
      <w:r>
        <w:rPr>
          <w:rFonts w:eastAsia="Times New Roman"/>
          <w:szCs w:val="24"/>
        </w:rPr>
        <w:t xml:space="preserve">ου των αρμοδίων κρατικών οργάνων. </w:t>
      </w:r>
    </w:p>
    <w:p w14:paraId="2C0FC017" w14:textId="77777777" w:rsidR="0032345F" w:rsidRDefault="00CA05C6">
      <w:pPr>
        <w:spacing w:after="0" w:line="600" w:lineRule="auto"/>
        <w:ind w:firstLine="720"/>
        <w:jc w:val="both"/>
        <w:rPr>
          <w:rFonts w:eastAsia="Times New Roman"/>
          <w:szCs w:val="24"/>
        </w:rPr>
      </w:pPr>
      <w:r>
        <w:rPr>
          <w:rFonts w:eastAsia="Times New Roman"/>
          <w:szCs w:val="24"/>
        </w:rPr>
        <w:t>Σε σχέση μ’ αυτό πρέπει να σημειωθεί ότι δεν παρέχεται στον ελεγχόμενο δικαίωμα αυτοτελούς προσβολής του πορίσματος ή έστω υποβολής αιτήματος αναθεώρησης και επανεξέτασης.</w:t>
      </w:r>
    </w:p>
    <w:p w14:paraId="2C0FC018" w14:textId="77777777" w:rsidR="0032345F" w:rsidRDefault="00CA05C6">
      <w:pPr>
        <w:spacing w:after="0" w:line="600" w:lineRule="auto"/>
        <w:ind w:firstLine="720"/>
        <w:jc w:val="both"/>
        <w:rPr>
          <w:rFonts w:eastAsia="Times New Roman"/>
          <w:szCs w:val="24"/>
        </w:rPr>
      </w:pPr>
      <w:r>
        <w:rPr>
          <w:rFonts w:eastAsia="Times New Roman"/>
          <w:szCs w:val="24"/>
        </w:rPr>
        <w:t>Ανεξαρτήτως των ανωτέρω, η προβλεπόμενη στις παρα</w:t>
      </w:r>
      <w:r>
        <w:rPr>
          <w:rFonts w:eastAsia="Times New Roman"/>
          <w:szCs w:val="24"/>
        </w:rPr>
        <w:t xml:space="preserve">γράφους 5 και 6 επανεξέταση της υπόθεσης μετά την έκδοση απόφασης από το Ευρωπαϊκό Δικαστήριο Δικαιωμάτων του Ανθρώπου ουσιαστικά παραβιάζει το </w:t>
      </w:r>
      <w:proofErr w:type="spellStart"/>
      <w:r>
        <w:rPr>
          <w:rFonts w:eastAsia="Times New Roman"/>
          <w:szCs w:val="24"/>
        </w:rPr>
        <w:t>δεδικασμένο</w:t>
      </w:r>
      <w:proofErr w:type="spellEnd"/>
      <w:r>
        <w:rPr>
          <w:rFonts w:eastAsia="Times New Roman"/>
          <w:szCs w:val="24"/>
        </w:rPr>
        <w:t xml:space="preserve"> των εσωτερικών δικαστικών ή πειθαρχικών οργάνων εις βάρος του ελεγχόμενου, μια συνέπεια που δεν αναγ</w:t>
      </w:r>
      <w:r>
        <w:rPr>
          <w:rFonts w:eastAsia="Times New Roman"/>
          <w:szCs w:val="24"/>
        </w:rPr>
        <w:t>νωρίζει το διεθνές δίκαιο, ούτε το ευρωπαϊκό κεκτημένο. Τέτοια αναψηλάφηση ουσιαστικά της υπόθεσης θα ήταν νοητή και επιτρεπτή να ενεργηθεί μόνο για την αποκατάσταση του θύματος και όχι για τον εκ νέου έλεγχο ή συμπληρωματικό κολασμό του κρατικού οργάνου π</w:t>
      </w:r>
      <w:r>
        <w:rPr>
          <w:rFonts w:eastAsia="Times New Roman"/>
          <w:szCs w:val="24"/>
        </w:rPr>
        <w:t xml:space="preserve">ου </w:t>
      </w:r>
      <w:proofErr w:type="spellStart"/>
      <w:r>
        <w:rPr>
          <w:rFonts w:eastAsia="Times New Roman"/>
          <w:szCs w:val="24"/>
        </w:rPr>
        <w:t>απηλλάγη</w:t>
      </w:r>
      <w:proofErr w:type="spellEnd"/>
      <w:r>
        <w:rPr>
          <w:rFonts w:eastAsia="Times New Roman"/>
          <w:szCs w:val="24"/>
        </w:rPr>
        <w:t xml:space="preserve"> των κατηγοριών ενώπιον των εθνικών δικαστηρίων πειθαρχικών αρχών. </w:t>
      </w:r>
    </w:p>
    <w:p w14:paraId="2C0FC019" w14:textId="77777777" w:rsidR="0032345F" w:rsidRDefault="00CA05C6">
      <w:pPr>
        <w:spacing w:after="0" w:line="600" w:lineRule="auto"/>
        <w:ind w:firstLine="720"/>
        <w:jc w:val="both"/>
        <w:rPr>
          <w:rFonts w:eastAsia="Times New Roman"/>
          <w:szCs w:val="24"/>
        </w:rPr>
      </w:pPr>
      <w:r>
        <w:rPr>
          <w:rFonts w:eastAsia="Times New Roman"/>
          <w:szCs w:val="24"/>
        </w:rPr>
        <w:t>Κατά συνέπεια, τα όσα ορίζονται στην παράγραφο 6 του σχεδίου νόμου για την άσκηση δίωξης ή συμπλήρωσης πειθαρχικής δίωξης είναι αδιανόητα για την ελληνική έννομη τάξη και ουσιασ</w:t>
      </w:r>
      <w:r>
        <w:rPr>
          <w:rFonts w:eastAsia="Times New Roman"/>
          <w:szCs w:val="24"/>
        </w:rPr>
        <w:t xml:space="preserve">τικά θέτουν υπό αμφισβήτηση το εθνικό </w:t>
      </w:r>
      <w:proofErr w:type="spellStart"/>
      <w:r>
        <w:rPr>
          <w:rFonts w:eastAsia="Times New Roman"/>
          <w:szCs w:val="24"/>
        </w:rPr>
        <w:t>δεδικασμένο</w:t>
      </w:r>
      <w:proofErr w:type="spellEnd"/>
      <w:r>
        <w:rPr>
          <w:rFonts w:eastAsia="Times New Roman"/>
          <w:szCs w:val="24"/>
        </w:rPr>
        <w:t xml:space="preserve">, καθιστώντας τη θέση του </w:t>
      </w:r>
      <w:proofErr w:type="spellStart"/>
      <w:r>
        <w:rPr>
          <w:rFonts w:eastAsia="Times New Roman"/>
          <w:szCs w:val="24"/>
        </w:rPr>
        <w:t>πειθαρχικώς</w:t>
      </w:r>
      <w:proofErr w:type="spellEnd"/>
      <w:r>
        <w:rPr>
          <w:rFonts w:eastAsia="Times New Roman"/>
          <w:szCs w:val="24"/>
        </w:rPr>
        <w:t xml:space="preserve"> </w:t>
      </w:r>
      <w:proofErr w:type="spellStart"/>
      <w:r>
        <w:rPr>
          <w:rFonts w:eastAsia="Times New Roman"/>
          <w:szCs w:val="24"/>
        </w:rPr>
        <w:t>ελεγχομένου</w:t>
      </w:r>
      <w:proofErr w:type="spellEnd"/>
      <w:r>
        <w:rPr>
          <w:rFonts w:eastAsia="Times New Roman"/>
          <w:szCs w:val="24"/>
        </w:rPr>
        <w:t xml:space="preserve"> εξαιρετικά δυσχερή και μάλιστα για μια διαδικασία ενώπιον του ΕΔΑ, κατά την οποία δεν ήταν καν διάδικος και κατά τη διάρκεια της οποίας δεν ακούστηκε. Η δε π</w:t>
      </w:r>
      <w:r>
        <w:rPr>
          <w:rFonts w:eastAsia="Times New Roman"/>
          <w:szCs w:val="24"/>
        </w:rPr>
        <w:t>ρόβλεψη της αναστολής της προθεσμίας, μια σύλληψη παγκόσμιας αστυνομικής πρωτοτυπίας, παρίσταται εξαιρετικώς προβληματική και αν μη τι άλλο αντισυνταγματική, καθ’ όσον τέτοια αναστολή της διαδικασίας και της προθεσμίας δεν νοείται κατά το εθνικό δίκαιο και</w:t>
      </w:r>
      <w:r>
        <w:rPr>
          <w:rFonts w:eastAsia="Times New Roman"/>
          <w:szCs w:val="24"/>
        </w:rPr>
        <w:t xml:space="preserve"> τον νομικό μας πολιτισμό.</w:t>
      </w:r>
    </w:p>
    <w:p w14:paraId="2C0FC01A" w14:textId="77777777" w:rsidR="0032345F" w:rsidRDefault="00CA05C6">
      <w:pPr>
        <w:spacing w:after="0" w:line="600" w:lineRule="auto"/>
        <w:ind w:firstLine="720"/>
        <w:jc w:val="both"/>
        <w:rPr>
          <w:rFonts w:eastAsia="Times New Roman"/>
          <w:szCs w:val="24"/>
        </w:rPr>
      </w:pPr>
      <w:r>
        <w:rPr>
          <w:rFonts w:eastAsia="Times New Roman"/>
          <w:szCs w:val="24"/>
        </w:rPr>
        <w:t>Εν κατακλείδι, ίση μεταχείριση και δικαιώματα δεν έχει μόνο ο καταγγέλλων, ο οποίος μπορεί να αχθεί στην υποβολή μιας καταγγελίας εκ ταπεινών αιτίων ή ακόμα γιατί θεωρεί ότι δεν είναι δυνατό να υπόκειται σε νομικό, κρατικό έλεγχο</w:t>
      </w:r>
      <w:r>
        <w:rPr>
          <w:rFonts w:eastAsia="Times New Roman"/>
          <w:szCs w:val="24"/>
        </w:rPr>
        <w:t xml:space="preserve"> των αστυνομικών αρχών. Δικαιώματα έχει και ο δημόσιος λειτουργός που ελέγχεται για πράξεις ή παραλείψεις του. </w:t>
      </w:r>
    </w:p>
    <w:p w14:paraId="2C0FC01B" w14:textId="77777777" w:rsidR="0032345F" w:rsidRDefault="00CA05C6">
      <w:pPr>
        <w:spacing w:after="0" w:line="600" w:lineRule="auto"/>
        <w:ind w:firstLine="720"/>
        <w:jc w:val="both"/>
        <w:rPr>
          <w:rFonts w:eastAsia="Times New Roman"/>
          <w:szCs w:val="24"/>
        </w:rPr>
      </w:pPr>
      <w:r>
        <w:rPr>
          <w:rFonts w:eastAsia="Times New Roman"/>
          <w:szCs w:val="24"/>
        </w:rPr>
        <w:t>Υπ’ αυτό το δεδομένο, οι προτεινόμενες διατάξεις εισάγουν μια μονομερή αντίληψη και αντιμετώπιση, καθώς δεν καθιερώνουν κα</w:t>
      </w:r>
      <w:r>
        <w:rPr>
          <w:rFonts w:eastAsia="Times New Roman"/>
          <w:szCs w:val="24"/>
        </w:rPr>
        <w:t>μ</w:t>
      </w:r>
      <w:r>
        <w:rPr>
          <w:rFonts w:eastAsia="Times New Roman"/>
          <w:szCs w:val="24"/>
        </w:rPr>
        <w:t>μία ασφαλιστική δικλί</w:t>
      </w:r>
      <w:r>
        <w:rPr>
          <w:rFonts w:eastAsia="Times New Roman"/>
          <w:szCs w:val="24"/>
        </w:rPr>
        <w:t xml:space="preserve">δα υπέρ του </w:t>
      </w:r>
      <w:proofErr w:type="spellStart"/>
      <w:r>
        <w:rPr>
          <w:rFonts w:eastAsia="Times New Roman"/>
          <w:szCs w:val="24"/>
        </w:rPr>
        <w:t>ερευνωμένου</w:t>
      </w:r>
      <w:proofErr w:type="spellEnd"/>
      <w:r>
        <w:rPr>
          <w:rFonts w:eastAsia="Times New Roman"/>
          <w:szCs w:val="24"/>
        </w:rPr>
        <w:t>, γεγονός που καθιστά τις διατάξεις ατελείς και προβληματικές και τούτο διότι εν όψει των αρχών της διαφάνειας, της μη μυστικότητας της διαδικασίας, της χρηστής διοίκησης, αλλά και της ανάγκης προστασίας των δικαιωμάτων του διωκομένο</w:t>
      </w:r>
      <w:r>
        <w:rPr>
          <w:rFonts w:eastAsia="Times New Roman"/>
          <w:szCs w:val="24"/>
        </w:rPr>
        <w:t xml:space="preserve">υ, οι οποίες επιβάλλουν όπως διαφυλάσσονται τα έννομα συμφέροντα του τελευταίου και για να διευκολύνεται η άσκηση των δικαιωμάτων, η αρχή της δίκαιης δίκης, της αμεροληψίας, της διαδικασίας της ισότητας των μερών, καθιστούν υποχρεωτική την τήρησή τους για </w:t>
      </w:r>
      <w:r>
        <w:rPr>
          <w:rFonts w:eastAsia="Times New Roman"/>
          <w:szCs w:val="24"/>
        </w:rPr>
        <w:t xml:space="preserve">τις αρμόδιες ελεγκτικές αρχές, ιδίως δε επί πειθαρχικών διαδικασιών που διακυβεύεται ακόμα και το ίδιο το δικαίωμα της εργασίας για τον διωκόμενο. </w:t>
      </w:r>
    </w:p>
    <w:p w14:paraId="2C0FC01C" w14:textId="77777777" w:rsidR="0032345F" w:rsidRDefault="00CA05C6">
      <w:pPr>
        <w:spacing w:after="0" w:line="600" w:lineRule="auto"/>
        <w:ind w:firstLine="720"/>
        <w:jc w:val="both"/>
        <w:rPr>
          <w:rFonts w:eastAsia="Times New Roman"/>
          <w:szCs w:val="24"/>
        </w:rPr>
      </w:pPr>
      <w:r>
        <w:rPr>
          <w:rFonts w:eastAsia="Times New Roman"/>
          <w:szCs w:val="24"/>
        </w:rPr>
        <w:t xml:space="preserve">Άλλως ειπείν, προστασίας θα πρέπει να τυγχάνουν κατά τη διερεύνηση και οι εργαζόμενοι στα Σώματα Ασφαλείας, </w:t>
      </w:r>
      <w:r>
        <w:rPr>
          <w:rFonts w:eastAsia="Times New Roman"/>
          <w:szCs w:val="24"/>
        </w:rPr>
        <w:t>οι οποίοι θα πρέπει να τυγχάνουν ισότιμης προστασίας και διευκόλυνσης στην άσκηση των δικαιωμάτων τους, προβλέψεις που δυστυχώς δεν υφίστανται στο υπό συζήτηση νομοσχέδιο.</w:t>
      </w:r>
    </w:p>
    <w:p w14:paraId="2C0FC01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Κυριαζίδη, ολοκληρώστε, σας παρακαλώ.</w:t>
      </w:r>
    </w:p>
    <w:p w14:paraId="2C0FC01E" w14:textId="77777777" w:rsidR="0032345F" w:rsidRDefault="00CA05C6">
      <w:pPr>
        <w:spacing w:after="0" w:line="600" w:lineRule="auto"/>
        <w:ind w:firstLine="720"/>
        <w:jc w:val="both"/>
        <w:rPr>
          <w:rFonts w:eastAsia="Times New Roman"/>
          <w:szCs w:val="24"/>
        </w:rPr>
      </w:pPr>
      <w:r>
        <w:rPr>
          <w:rFonts w:eastAsia="Times New Roman"/>
          <w:b/>
          <w:szCs w:val="24"/>
        </w:rPr>
        <w:t>ΔΗΜΗΤΡ</w:t>
      </w:r>
      <w:r>
        <w:rPr>
          <w:rFonts w:eastAsia="Times New Roman"/>
          <w:b/>
          <w:szCs w:val="24"/>
        </w:rPr>
        <w:t xml:space="preserve">ΙΟΣ ΚΥΡΙΑΖΙΔΗΣ: </w:t>
      </w:r>
      <w:r>
        <w:rPr>
          <w:rFonts w:eastAsia="Times New Roman"/>
          <w:szCs w:val="24"/>
        </w:rPr>
        <w:t>Ως εκ τούτου</w:t>
      </w:r>
      <w:r>
        <w:rPr>
          <w:rFonts w:eastAsia="Times New Roman"/>
          <w:b/>
          <w:szCs w:val="24"/>
        </w:rPr>
        <w:t xml:space="preserve"> </w:t>
      </w:r>
      <w:r>
        <w:rPr>
          <w:rFonts w:eastAsia="Times New Roman"/>
          <w:szCs w:val="24"/>
        </w:rPr>
        <w:t>καταψηφίζω το άρθρο 56 και επόμενα.</w:t>
      </w:r>
    </w:p>
    <w:p w14:paraId="2C0FC01F" w14:textId="77777777" w:rsidR="0032345F" w:rsidRDefault="00CA05C6">
      <w:pPr>
        <w:spacing w:after="0" w:line="600" w:lineRule="auto"/>
        <w:ind w:firstLine="720"/>
        <w:jc w:val="both"/>
        <w:rPr>
          <w:rFonts w:eastAsia="Times New Roman"/>
          <w:szCs w:val="24"/>
        </w:rPr>
      </w:pPr>
      <w:r>
        <w:rPr>
          <w:rFonts w:eastAsia="Times New Roman"/>
          <w:szCs w:val="24"/>
        </w:rPr>
        <w:t>Ευχαριστώ, κύριε Πρόεδρε.</w:t>
      </w:r>
    </w:p>
    <w:p w14:paraId="2C0FC02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 ο οποίος είναι και ο τελευταίος εκ των ομιλητών. Μετά θα ακολουθήσει ο κύριος Υπουργός κ</w:t>
      </w:r>
      <w:r>
        <w:rPr>
          <w:rFonts w:eastAsia="Times New Roman" w:cs="Times New Roman"/>
          <w:szCs w:val="24"/>
        </w:rPr>
        <w:t>αι μετά τον Υπουργό οι εισηγητές και οι ειδικοί αγορητές, όσοι εκ των οποίων επιθυμούν να δευτερολογήσουν.</w:t>
      </w:r>
    </w:p>
    <w:p w14:paraId="2C0FC02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Μαυρωτά</w:t>
      </w:r>
      <w:proofErr w:type="spellEnd"/>
      <w:r>
        <w:rPr>
          <w:rFonts w:eastAsia="Times New Roman" w:cs="Times New Roman"/>
          <w:szCs w:val="24"/>
        </w:rPr>
        <w:t>, έχετε τον λόγο.</w:t>
      </w:r>
    </w:p>
    <w:p w14:paraId="2C0FC022" w14:textId="77777777" w:rsidR="0032345F" w:rsidRDefault="00CA05C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w:t>
      </w:r>
    </w:p>
    <w:p w14:paraId="2C0FC023" w14:textId="77777777" w:rsidR="0032345F" w:rsidRDefault="00CA05C6">
      <w:pPr>
        <w:spacing w:after="0" w:line="600" w:lineRule="auto"/>
        <w:ind w:firstLine="720"/>
        <w:jc w:val="both"/>
        <w:rPr>
          <w:rFonts w:eastAsia="Times New Roman"/>
          <w:szCs w:val="24"/>
        </w:rPr>
      </w:pPr>
      <w:r>
        <w:rPr>
          <w:rFonts w:eastAsia="Times New Roman"/>
          <w:szCs w:val="24"/>
        </w:rPr>
        <w:t>Θα ασχοληθώ με το πρώτο μέρος του νομοσχεδίου, δηλαδή την ενσωμάτ</w:t>
      </w:r>
      <w:r>
        <w:rPr>
          <w:rFonts w:eastAsia="Times New Roman"/>
          <w:szCs w:val="24"/>
        </w:rPr>
        <w:t xml:space="preserve">ωση της </w:t>
      </w:r>
      <w:r>
        <w:rPr>
          <w:rFonts w:eastAsia="Times New Roman"/>
          <w:szCs w:val="24"/>
        </w:rPr>
        <w:t>ο</w:t>
      </w:r>
      <w:r>
        <w:rPr>
          <w:rFonts w:eastAsia="Times New Roman"/>
          <w:szCs w:val="24"/>
        </w:rPr>
        <w:t xml:space="preserve">δηγίας που αναφέρεται στις αρχές ίσης μεταχείρισης στους χώρους εργασίας και απασχόλησης και στην απαγόρευση των διακρίσεων που αφορούν σε φυλή, χρώμα, εθνική, </w:t>
      </w:r>
      <w:proofErr w:type="spellStart"/>
      <w:r>
        <w:rPr>
          <w:rFonts w:eastAsia="Times New Roman"/>
          <w:szCs w:val="24"/>
        </w:rPr>
        <w:t>εθνοτική</w:t>
      </w:r>
      <w:proofErr w:type="spellEnd"/>
      <w:r>
        <w:rPr>
          <w:rFonts w:eastAsia="Times New Roman"/>
          <w:szCs w:val="24"/>
        </w:rPr>
        <w:t xml:space="preserve"> καταγωγή, γενεαλογικές καταβολές, θρησκευτικές ή άλλες πεποιθήσεις, αναπηρία ή</w:t>
      </w:r>
      <w:r>
        <w:rPr>
          <w:rFonts w:eastAsia="Times New Roman"/>
          <w:szCs w:val="24"/>
        </w:rPr>
        <w:t xml:space="preserve"> χρόνια ασθένεια, ηλικία, οικογενειακή ή κοινωνική κατάσταση, σεξουαλικ</w:t>
      </w:r>
      <w:r>
        <w:rPr>
          <w:rFonts w:eastAsia="Times New Roman"/>
          <w:szCs w:val="24"/>
        </w:rPr>
        <w:t>ό</w:t>
      </w:r>
      <w:r>
        <w:rPr>
          <w:rFonts w:eastAsia="Times New Roman"/>
          <w:szCs w:val="24"/>
        </w:rPr>
        <w:t xml:space="preserve"> προσανατολισμ</w:t>
      </w:r>
      <w:r>
        <w:rPr>
          <w:rFonts w:eastAsia="Times New Roman"/>
          <w:szCs w:val="24"/>
        </w:rPr>
        <w:t>ό</w:t>
      </w:r>
      <w:r>
        <w:rPr>
          <w:rFonts w:eastAsia="Times New Roman"/>
          <w:szCs w:val="24"/>
        </w:rPr>
        <w:t>, ταυτότητας ή χαρακτηριστικών φύλου.</w:t>
      </w:r>
    </w:p>
    <w:p w14:paraId="2C0FC024" w14:textId="77777777" w:rsidR="0032345F" w:rsidRDefault="00CA05C6">
      <w:pPr>
        <w:spacing w:after="0" w:line="600" w:lineRule="auto"/>
        <w:ind w:firstLine="720"/>
        <w:jc w:val="both"/>
        <w:rPr>
          <w:rFonts w:eastAsia="Times New Roman"/>
          <w:szCs w:val="24"/>
        </w:rPr>
      </w:pPr>
      <w:r>
        <w:rPr>
          <w:rFonts w:eastAsia="Times New Roman"/>
          <w:szCs w:val="24"/>
        </w:rPr>
        <w:t xml:space="preserve">Επιτρέψτε μου να ασχοληθώ με τις τελευταίες περιπτώσεις και με τη ρητορική μίσους που δυστυχώς ακούγεται και μέσα στο Κοινοβούλιο. </w:t>
      </w:r>
      <w:r>
        <w:rPr>
          <w:rFonts w:eastAsia="Times New Roman"/>
          <w:szCs w:val="24"/>
        </w:rPr>
        <w:t xml:space="preserve">Προχθές ήταν η διεθνής ημέρα </w:t>
      </w:r>
      <w:proofErr w:type="spellStart"/>
      <w:r>
        <w:rPr>
          <w:rFonts w:eastAsia="Times New Roman"/>
          <w:szCs w:val="24"/>
        </w:rPr>
        <w:t>διεμφυλικών</w:t>
      </w:r>
      <w:proofErr w:type="spellEnd"/>
      <w:r>
        <w:rPr>
          <w:rFonts w:eastAsia="Times New Roman"/>
          <w:szCs w:val="24"/>
        </w:rPr>
        <w:t xml:space="preserve">, μια μέρα μνήμης αφιερωμένη στα θύματα της βίας για λόγους ταυτότητας φύλου σε όλο τον κόσμο, αλλά παράλληλα και μια μέρα ευαισθητοποίησης για τις διακρίσεις και τους αποκλεισμούς που αντιμετωπίζουν οι </w:t>
      </w:r>
      <w:proofErr w:type="spellStart"/>
      <w:r>
        <w:rPr>
          <w:rFonts w:eastAsia="Times New Roman"/>
          <w:szCs w:val="24"/>
        </w:rPr>
        <w:t>διεμφυλικοί</w:t>
      </w:r>
      <w:proofErr w:type="spellEnd"/>
      <w:r>
        <w:rPr>
          <w:rFonts w:eastAsia="Times New Roman"/>
          <w:szCs w:val="24"/>
        </w:rPr>
        <w:t xml:space="preserve"> ά</w:t>
      </w:r>
      <w:r>
        <w:rPr>
          <w:rFonts w:eastAsia="Times New Roman"/>
          <w:szCs w:val="24"/>
        </w:rPr>
        <w:t xml:space="preserve">νθρωποι σε όλο τον κόσμο. Για την άρση των διακρίσεων, όμως, δεν αρκούν μόνο οι οδηγίες και οι νομοθετικές παρεμβάσεις, χρειάζεται να δώσουμε έμφαση στην ευαισθητοποίηση και την εκπαίδευση, ώστε να καταρριφθούν τα διάφορα κοινωνικά στερεότυπα. </w:t>
      </w:r>
    </w:p>
    <w:p w14:paraId="2C0FC025" w14:textId="77777777" w:rsidR="0032345F" w:rsidRDefault="00CA05C6">
      <w:pPr>
        <w:spacing w:after="0" w:line="600" w:lineRule="auto"/>
        <w:ind w:firstLine="720"/>
        <w:jc w:val="both"/>
        <w:rPr>
          <w:rFonts w:eastAsia="Times New Roman"/>
          <w:szCs w:val="24"/>
        </w:rPr>
      </w:pPr>
      <w:r>
        <w:rPr>
          <w:rFonts w:eastAsia="Times New Roman"/>
          <w:szCs w:val="24"/>
        </w:rPr>
        <w:t>Το θέμα της</w:t>
      </w:r>
      <w:r>
        <w:rPr>
          <w:rFonts w:eastAsia="Times New Roman"/>
          <w:szCs w:val="24"/>
        </w:rPr>
        <w:t xml:space="preserve"> ίσης μεταχείρισης των μη διακρίσεων έναντι των ατόμων αυτών είναι για εμάς, το Ποτάμι, θέμα καθαρά ίσων δικαιωμάτων. Ως κοινωνικά φιλελεύθερο κόμμα είμαστε υπέρ μιας ανοικτής, ανεκτικής κοινωνίας με αποδοχή στο διαφορετικό όπου η ρητορική μίσους δεν έχει </w:t>
      </w:r>
      <w:r>
        <w:rPr>
          <w:rFonts w:eastAsia="Times New Roman"/>
          <w:szCs w:val="24"/>
        </w:rPr>
        <w:t xml:space="preserve">θέση. Ειδικά σήμερα, που ο δημόσιος λόγος ολοένα και περισσότερο κυριαρχείται από τον λαϊκισμό, την </w:t>
      </w:r>
      <w:proofErr w:type="spellStart"/>
      <w:r>
        <w:rPr>
          <w:rFonts w:eastAsia="Times New Roman"/>
          <w:szCs w:val="24"/>
        </w:rPr>
        <w:t>ομοφοβία</w:t>
      </w:r>
      <w:proofErr w:type="spellEnd"/>
      <w:r>
        <w:rPr>
          <w:rFonts w:eastAsia="Times New Roman"/>
          <w:szCs w:val="24"/>
        </w:rPr>
        <w:t xml:space="preserve">, την </w:t>
      </w:r>
      <w:proofErr w:type="spellStart"/>
      <w:r>
        <w:rPr>
          <w:rFonts w:eastAsia="Times New Roman"/>
          <w:szCs w:val="24"/>
        </w:rPr>
        <w:t>τρανσφοβία</w:t>
      </w:r>
      <w:proofErr w:type="spellEnd"/>
      <w:r>
        <w:rPr>
          <w:rFonts w:eastAsia="Times New Roman"/>
          <w:szCs w:val="24"/>
        </w:rPr>
        <w:t>, την ρητορική του μίσους, τον ρατσισμό και την ξενοφοβία, είναι η στιγμή να χτυπήσουμε το καμπανάκι στην κοινωνία και έχουμε ήδη αρ</w:t>
      </w:r>
      <w:r>
        <w:rPr>
          <w:rFonts w:eastAsia="Times New Roman"/>
          <w:szCs w:val="24"/>
        </w:rPr>
        <w:t>γήσει. Γι’ αυτό πρέπει να δώσουμε μεγάλη έμφαση στην εκπαίδευση και στην ευαισθητοποίηση σε θέματα δικαιωμάτων.</w:t>
      </w:r>
    </w:p>
    <w:p w14:paraId="2C0FC026" w14:textId="77777777" w:rsidR="0032345F" w:rsidRDefault="00CA05C6">
      <w:pPr>
        <w:spacing w:after="0" w:line="600" w:lineRule="auto"/>
        <w:ind w:firstLine="720"/>
        <w:jc w:val="both"/>
        <w:rPr>
          <w:rFonts w:eastAsia="Times New Roman"/>
          <w:szCs w:val="24"/>
        </w:rPr>
      </w:pPr>
      <w:r>
        <w:rPr>
          <w:rFonts w:eastAsia="Times New Roman"/>
          <w:szCs w:val="24"/>
        </w:rPr>
        <w:t>Το Ποτάμι ψήφισε το Σύμφωνο Συμβίωσης. Ήταν, επίσης, το μόνο κόμμα της Αντιπολίτευσης που ψήφισε την κατάργηση του ρατσιστικού άρθρου 347 του Πο</w:t>
      </w:r>
      <w:r>
        <w:rPr>
          <w:rFonts w:eastAsia="Times New Roman"/>
          <w:szCs w:val="24"/>
        </w:rPr>
        <w:t>ινικού Κώδικα που μιλούσε για παρά φύσιν ασέλγεια αρρένων.</w:t>
      </w:r>
    </w:p>
    <w:p w14:paraId="2C0FC027" w14:textId="77777777" w:rsidR="0032345F" w:rsidRDefault="00CA05C6">
      <w:pPr>
        <w:spacing w:after="0" w:line="600" w:lineRule="auto"/>
        <w:ind w:firstLine="720"/>
        <w:jc w:val="both"/>
        <w:rPr>
          <w:rFonts w:eastAsia="Times New Roman"/>
          <w:szCs w:val="24"/>
        </w:rPr>
      </w:pPr>
      <w:r>
        <w:rPr>
          <w:rFonts w:eastAsia="Times New Roman"/>
          <w:szCs w:val="24"/>
        </w:rPr>
        <w:t xml:space="preserve">Επίσης, ψήφισε την άρση ασυλίας του Βουλευτή Νικολόπουλου για τις εξόφθαλμα </w:t>
      </w:r>
      <w:proofErr w:type="spellStart"/>
      <w:r>
        <w:rPr>
          <w:rFonts w:eastAsia="Times New Roman"/>
          <w:szCs w:val="24"/>
        </w:rPr>
        <w:t>ομοφοβικές</w:t>
      </w:r>
      <w:proofErr w:type="spellEnd"/>
      <w:r>
        <w:rPr>
          <w:rFonts w:eastAsia="Times New Roman"/>
          <w:szCs w:val="24"/>
        </w:rPr>
        <w:t xml:space="preserve"> δηλώσεις που είχε κάνει, μια άρση που δυστυχώς δεν ψήφισε ο ΣΥΡΙΖΑ, μπαίνοντας προφανώς σε ένα πολιτικό αλισβε</w:t>
      </w:r>
      <w:r>
        <w:rPr>
          <w:rFonts w:eastAsia="Times New Roman"/>
          <w:szCs w:val="24"/>
        </w:rPr>
        <w:t>ρίσι.</w:t>
      </w:r>
    </w:p>
    <w:p w14:paraId="2C0FC028" w14:textId="77777777" w:rsidR="0032345F" w:rsidRDefault="00CA05C6">
      <w:pPr>
        <w:spacing w:after="0" w:line="600" w:lineRule="auto"/>
        <w:ind w:firstLine="720"/>
        <w:jc w:val="both"/>
        <w:rPr>
          <w:rFonts w:eastAsia="Times New Roman"/>
          <w:szCs w:val="24"/>
        </w:rPr>
      </w:pPr>
      <w:r>
        <w:rPr>
          <w:rFonts w:eastAsia="Times New Roman"/>
          <w:szCs w:val="24"/>
        </w:rPr>
        <w:t xml:space="preserve">Τα θέματα, όμως, των δικαιωμάτων δεν μπορεί να μπαίνουν στη ζυγαριά με τους μικροπολιτικούς </w:t>
      </w:r>
      <w:proofErr w:type="spellStart"/>
      <w:r>
        <w:rPr>
          <w:rFonts w:eastAsia="Times New Roman"/>
          <w:szCs w:val="24"/>
        </w:rPr>
        <w:t>τακτικισμούς</w:t>
      </w:r>
      <w:proofErr w:type="spellEnd"/>
      <w:r>
        <w:rPr>
          <w:rFonts w:eastAsia="Times New Roman"/>
          <w:szCs w:val="24"/>
        </w:rPr>
        <w:t xml:space="preserve">. </w:t>
      </w:r>
    </w:p>
    <w:p w14:paraId="2C0FC029" w14:textId="77777777" w:rsidR="0032345F" w:rsidRDefault="00CA05C6">
      <w:pPr>
        <w:spacing w:after="0" w:line="600" w:lineRule="auto"/>
        <w:ind w:firstLine="720"/>
        <w:jc w:val="both"/>
        <w:rPr>
          <w:rFonts w:eastAsia="Times New Roman"/>
          <w:szCs w:val="24"/>
        </w:rPr>
      </w:pPr>
      <w:r>
        <w:rPr>
          <w:rFonts w:eastAsia="Times New Roman"/>
          <w:szCs w:val="24"/>
        </w:rPr>
        <w:t xml:space="preserve">Παρένθεση. Δεν νομίζω να είναι τυχαίο ότι ο λαλίστατος κ. Νικολόπουλος στην Εξεταστική Επιτροπή στους μόνους εκπροσώπους που δεν έκανε ερώτηση </w:t>
      </w:r>
      <w:r>
        <w:rPr>
          <w:rFonts w:eastAsia="Times New Roman"/>
          <w:szCs w:val="24"/>
        </w:rPr>
        <w:t xml:space="preserve">ήταν στον </w:t>
      </w:r>
      <w:r>
        <w:rPr>
          <w:rFonts w:eastAsia="Times New Roman"/>
          <w:szCs w:val="24"/>
        </w:rPr>
        <w:t>δ</w:t>
      </w:r>
      <w:r>
        <w:rPr>
          <w:rFonts w:eastAsia="Times New Roman"/>
          <w:szCs w:val="24"/>
        </w:rPr>
        <w:t xml:space="preserve">ιευθυντή της «ΑΥΓΗΣ» και στον οικονομικό υπεύθυνο του ΣΥΡΙΖΑ, όπου δεν ήταν καν παρών. </w:t>
      </w:r>
      <w:r>
        <w:rPr>
          <w:rFonts w:eastAsia="Times New Roman"/>
          <w:szCs w:val="24"/>
        </w:rPr>
        <w:t>Γ</w:t>
      </w:r>
      <w:r>
        <w:rPr>
          <w:rFonts w:eastAsia="Times New Roman"/>
          <w:szCs w:val="24"/>
        </w:rPr>
        <w:t>ι’ αυτό έχουμε ζητήσει ονομαστική ψηφοφορία για τα συγκεκριμένα άρθρα, προκειμένου να λάβει ο καθένας την προσωπική του ευθύνη και όχι να κρύβεται πίσω από μ</w:t>
      </w:r>
      <w:r>
        <w:rPr>
          <w:rFonts w:eastAsia="Times New Roman"/>
          <w:szCs w:val="24"/>
        </w:rPr>
        <w:t xml:space="preserve">ικροκομματικές γραμμές. </w:t>
      </w:r>
    </w:p>
    <w:p w14:paraId="2C0FC02A" w14:textId="77777777" w:rsidR="0032345F" w:rsidRDefault="00CA05C6">
      <w:pPr>
        <w:spacing w:after="0" w:line="600" w:lineRule="auto"/>
        <w:ind w:firstLine="720"/>
        <w:jc w:val="both"/>
        <w:rPr>
          <w:rFonts w:eastAsia="Times New Roman"/>
          <w:szCs w:val="24"/>
        </w:rPr>
      </w:pPr>
      <w:r>
        <w:rPr>
          <w:rFonts w:eastAsia="Times New Roman"/>
          <w:szCs w:val="24"/>
        </w:rPr>
        <w:t xml:space="preserve">Το Ποτάμι χωρίς αστερίσκους και υποσημειώσεις είναι υπέρ της ενσωμάτωσης της </w:t>
      </w:r>
      <w:r>
        <w:rPr>
          <w:rFonts w:eastAsia="Times New Roman"/>
          <w:szCs w:val="24"/>
        </w:rPr>
        <w:t>ο</w:t>
      </w:r>
      <w:r>
        <w:rPr>
          <w:rFonts w:eastAsia="Times New Roman"/>
          <w:szCs w:val="24"/>
        </w:rPr>
        <w:t>δηγίας στη νομοθεσία μας περί ίσης μεταχείρισης και κατά των διακρίσεων στον χώρο της εργασίας. Είναι σημαντικό ότι υπάρχει η θεσμική όαση της Ευρωπαϊκής</w:t>
      </w:r>
      <w:r>
        <w:rPr>
          <w:rFonts w:eastAsia="Times New Roman"/>
          <w:szCs w:val="24"/>
        </w:rPr>
        <w:t xml:space="preserve"> Ένωσης, την οποία θεωρούμε αυτονόητη, επειδή την έχουμε. Οφείλουμε, όμως και να την υποστηρίζουμε.</w:t>
      </w:r>
    </w:p>
    <w:p w14:paraId="2C0FC02B" w14:textId="77777777" w:rsidR="0032345F" w:rsidRDefault="00CA05C6">
      <w:pPr>
        <w:spacing w:after="0" w:line="600" w:lineRule="auto"/>
        <w:ind w:firstLine="720"/>
        <w:jc w:val="both"/>
        <w:rPr>
          <w:rFonts w:eastAsia="Times New Roman"/>
          <w:szCs w:val="24"/>
        </w:rPr>
      </w:pPr>
      <w:r>
        <w:rPr>
          <w:rFonts w:eastAsia="Times New Roman"/>
          <w:szCs w:val="24"/>
        </w:rPr>
        <w:t xml:space="preserve">Επίσης, θα πρέπει κάπως κάποτε να ενσωματώσουμε στη νομοθεσία μας το </w:t>
      </w:r>
      <w:r>
        <w:rPr>
          <w:rFonts w:eastAsia="Times New Roman"/>
          <w:szCs w:val="24"/>
        </w:rPr>
        <w:t>ψ</w:t>
      </w:r>
      <w:r>
        <w:rPr>
          <w:rFonts w:eastAsia="Times New Roman"/>
          <w:szCs w:val="24"/>
        </w:rPr>
        <w:t xml:space="preserve">ήφισμα 2048/2015 του Συμβουλίου της Ευρώπης που αναφέρεται στα </w:t>
      </w:r>
      <w:proofErr w:type="spellStart"/>
      <w:r>
        <w:rPr>
          <w:rFonts w:eastAsia="Times New Roman"/>
          <w:szCs w:val="24"/>
        </w:rPr>
        <w:t>διεμφυλικά</w:t>
      </w:r>
      <w:proofErr w:type="spellEnd"/>
      <w:r>
        <w:rPr>
          <w:rFonts w:eastAsia="Times New Roman"/>
          <w:szCs w:val="24"/>
        </w:rPr>
        <w:t xml:space="preserve"> άτομα, ένα ψ</w:t>
      </w:r>
      <w:r>
        <w:rPr>
          <w:rFonts w:eastAsia="Times New Roman"/>
          <w:szCs w:val="24"/>
        </w:rPr>
        <w:t xml:space="preserve">ήφισμα που καλεί τα κράτη-μέλη να υιοθετήσουν γρήγορες και διαφανείς διαδικασίες με την αναγνώριση ταυτότητας φύλου με βάση τον αυτοπροσδιορισμό, να αφαιρέσουν τις προϋποθέσεις επεμβάσεων στείρωσης ή άλλων ιατρικών διαδικασιών, να εξετάσουν τη συμπερίληψη </w:t>
      </w:r>
      <w:r>
        <w:rPr>
          <w:rFonts w:eastAsia="Times New Roman"/>
          <w:szCs w:val="24"/>
        </w:rPr>
        <w:t xml:space="preserve">της κενής καταχώρησης φύλου, να είναι πλήρως </w:t>
      </w:r>
      <w:proofErr w:type="spellStart"/>
      <w:r>
        <w:rPr>
          <w:rFonts w:eastAsia="Times New Roman"/>
          <w:szCs w:val="24"/>
        </w:rPr>
        <w:t>προσβάσιμες</w:t>
      </w:r>
      <w:proofErr w:type="spellEnd"/>
      <w:r>
        <w:rPr>
          <w:rFonts w:eastAsia="Times New Roman"/>
          <w:szCs w:val="24"/>
        </w:rPr>
        <w:t xml:space="preserve"> οι υπηρεσίες υγείας και για τα </w:t>
      </w:r>
      <w:proofErr w:type="spellStart"/>
      <w:r>
        <w:rPr>
          <w:rFonts w:eastAsia="Times New Roman"/>
          <w:szCs w:val="24"/>
        </w:rPr>
        <w:t>διεμφυλικά</w:t>
      </w:r>
      <w:proofErr w:type="spellEnd"/>
      <w:r>
        <w:rPr>
          <w:rFonts w:eastAsia="Times New Roman"/>
          <w:szCs w:val="24"/>
        </w:rPr>
        <w:t xml:space="preserve"> άτομα χωρίς την ετικέτα της ψυχικής ασθένειας και να είναι υποστηρικτικά στην παροχή πληροφοριών στην ενδυνάμωση της ευαισθητοποίησης και της εκπαίδευσης, όπ</w:t>
      </w:r>
      <w:r>
        <w:rPr>
          <w:rFonts w:eastAsia="Times New Roman"/>
          <w:szCs w:val="24"/>
        </w:rPr>
        <w:t>ως προανέφερα.</w:t>
      </w:r>
    </w:p>
    <w:p w14:paraId="2C0FC02C" w14:textId="77777777" w:rsidR="0032345F" w:rsidRDefault="00CA05C6">
      <w:pPr>
        <w:spacing w:after="0" w:line="600" w:lineRule="auto"/>
        <w:ind w:firstLine="720"/>
        <w:jc w:val="both"/>
        <w:rPr>
          <w:rFonts w:eastAsia="Times New Roman"/>
          <w:szCs w:val="24"/>
        </w:rPr>
      </w:pPr>
      <w:r>
        <w:rPr>
          <w:rFonts w:eastAsia="Times New Roman"/>
          <w:szCs w:val="24"/>
        </w:rPr>
        <w:t xml:space="preserve">Εδώ να πούμε ότι στα θέματα των δικαιωμάτων ο ρόλος της Ευρώπης είναι κομβικός και πρωτοπόρος. Το «Ελευθερία – Ισότητα – Αδελφοσύνη» της γαλλικής επανάστασης ευτυχώς δεν έχει ξεθωριάσει, τουλάχιστον σε θεσμούς όπως το Συμβούλιο της Ευρώπης, </w:t>
      </w:r>
      <w:r>
        <w:rPr>
          <w:rFonts w:eastAsia="Times New Roman"/>
          <w:szCs w:val="24"/>
        </w:rPr>
        <w:t>τον κατ</w:t>
      </w:r>
      <w:r>
        <w:rPr>
          <w:rFonts w:eastAsia="Times New Roman"/>
          <w:szCs w:val="24"/>
        </w:rPr>
        <w:t xml:space="preserve">’ </w:t>
      </w:r>
      <w:r>
        <w:rPr>
          <w:rFonts w:eastAsia="Times New Roman"/>
          <w:szCs w:val="24"/>
        </w:rPr>
        <w:t xml:space="preserve">εξοχήν θεσμό για τα ατομικά δικαιώματα παγκοσμίως. </w:t>
      </w:r>
    </w:p>
    <w:p w14:paraId="2C0FC02D" w14:textId="77777777" w:rsidR="0032345F" w:rsidRDefault="00CA05C6">
      <w:pPr>
        <w:spacing w:after="0" w:line="600" w:lineRule="auto"/>
        <w:ind w:firstLine="720"/>
        <w:jc w:val="both"/>
        <w:rPr>
          <w:rFonts w:eastAsia="Times New Roman" w:cs="Times New Roman"/>
          <w:szCs w:val="24"/>
        </w:rPr>
      </w:pPr>
      <w:r>
        <w:rPr>
          <w:rFonts w:eastAsia="Times New Roman"/>
          <w:szCs w:val="24"/>
        </w:rPr>
        <w:t>Σ</w:t>
      </w:r>
      <w:r>
        <w:rPr>
          <w:rFonts w:eastAsia="Times New Roman"/>
          <w:szCs w:val="24"/>
        </w:rPr>
        <w:t xml:space="preserve">την Ευρώπη κάποια πράγματα τα έχουμε ως δεδομένα, τα έχουμε ως κεκτημένα. Δεν ισχύει όμως το ίδιο -δεν ίσχυε τουλάχιστον το ίδιο- για χώρες όπως η Κούβα του </w:t>
      </w:r>
      <w:proofErr w:type="spellStart"/>
      <w:r>
        <w:rPr>
          <w:rFonts w:eastAsia="Times New Roman"/>
          <w:szCs w:val="24"/>
        </w:rPr>
        <w:t>Φιντέλ</w:t>
      </w:r>
      <w:proofErr w:type="spellEnd"/>
      <w:r>
        <w:rPr>
          <w:rFonts w:eastAsia="Times New Roman"/>
          <w:szCs w:val="24"/>
        </w:rPr>
        <w:t xml:space="preserve"> Κάστρο, που πρόσφατα πέθανε, σ</w:t>
      </w:r>
      <w:r>
        <w:rPr>
          <w:rFonts w:eastAsia="Times New Roman"/>
          <w:szCs w:val="24"/>
        </w:rPr>
        <w:t>τα πρώτα χρόνια τουλάχιστον, όπου εκεί πέρα είχαν οι ομοφυλόφιλοι δεχθεί διώξεις, στρατόπεδα συγκεντρώσεως, κ</w:t>
      </w:r>
      <w:r>
        <w:rPr>
          <w:rFonts w:eastAsia="Times New Roman"/>
          <w:szCs w:val="24"/>
        </w:rPr>
        <w:t>.</w:t>
      </w:r>
      <w:r>
        <w:rPr>
          <w:rFonts w:eastAsia="Times New Roman"/>
          <w:szCs w:val="24"/>
        </w:rPr>
        <w:t>λπ.</w:t>
      </w:r>
      <w:r>
        <w:rPr>
          <w:rFonts w:eastAsia="Times New Roman"/>
          <w:szCs w:val="24"/>
        </w:rPr>
        <w:t>.</w:t>
      </w:r>
    </w:p>
    <w:p w14:paraId="2C0FC02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Η ομοφυλοφιλία θεωρείτο εκεί σαν ένα υποπροϊόν του καπιταλισμού. </w:t>
      </w:r>
    </w:p>
    <w:p w14:paraId="2C0FC02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σημασία, λοιπόν, της ίσης μεταχείρισης και της απαγόρευσης των διακρίσεων</w:t>
      </w:r>
      <w:r>
        <w:rPr>
          <w:rFonts w:eastAsia="Times New Roman" w:cs="Times New Roman"/>
          <w:szCs w:val="24"/>
        </w:rPr>
        <w:t xml:space="preserve"> στους χώρους εργασίας, σε ό,τι αφορά τον σεξουαλικό προσανατολισμό και την ταυτότητα φύλου, έχει ιδιαίτερη σημασία. Η αλυσίδα είναι γνωστή. Οι διακρίσεις οδηγούν σε περιθωριοποίηση και η περιθωριοποίηση κάνει ευάλωτα τα άτομα αυτά σε κάθε μορφή εκμετάλλευ</w:t>
      </w:r>
      <w:r>
        <w:rPr>
          <w:rFonts w:eastAsia="Times New Roman" w:cs="Times New Roman"/>
          <w:szCs w:val="24"/>
        </w:rPr>
        <w:t xml:space="preserve">σης, μετρώντας και εκατοντάδες θύματα κάθε χρόνο. Πέρσι είχαμε διακόσια ενενήντα πέντε θύματα. </w:t>
      </w:r>
    </w:p>
    <w:p w14:paraId="2C0FC03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Ας γυρίσουμε, όμως, κι ένα βήμα πίσω. Η προκατάληψη και το </w:t>
      </w:r>
      <w:proofErr w:type="spellStart"/>
      <w:r>
        <w:rPr>
          <w:rFonts w:eastAsia="Times New Roman" w:cs="Times New Roman"/>
          <w:szCs w:val="24"/>
        </w:rPr>
        <w:t>μπούλινγκ</w:t>
      </w:r>
      <w:proofErr w:type="spellEnd"/>
      <w:r>
        <w:rPr>
          <w:rFonts w:eastAsia="Times New Roman" w:cs="Times New Roman"/>
          <w:szCs w:val="24"/>
        </w:rPr>
        <w:t xml:space="preserve"> που υφίστανται, συνήθως ξεκινάει ήδη από το σχολείο, γι’ αυτό ο τομέας της εκπαίδευσης είνα</w:t>
      </w:r>
      <w:r>
        <w:rPr>
          <w:rFonts w:eastAsia="Times New Roman" w:cs="Times New Roman"/>
          <w:szCs w:val="24"/>
        </w:rPr>
        <w:t xml:space="preserve">ι κομβικός. Έτσι, αν τα </w:t>
      </w:r>
      <w:proofErr w:type="spellStart"/>
      <w:r>
        <w:rPr>
          <w:rFonts w:eastAsia="Times New Roman" w:cs="Times New Roman"/>
          <w:szCs w:val="24"/>
        </w:rPr>
        <w:t>διεμφυλικά</w:t>
      </w:r>
      <w:proofErr w:type="spellEnd"/>
      <w:r>
        <w:rPr>
          <w:rFonts w:eastAsia="Times New Roman" w:cs="Times New Roman"/>
          <w:szCs w:val="24"/>
        </w:rPr>
        <w:t xml:space="preserve"> άτομα λόγω αυτού του </w:t>
      </w:r>
      <w:proofErr w:type="spellStart"/>
      <w:r>
        <w:rPr>
          <w:rFonts w:eastAsia="Times New Roman" w:cs="Times New Roman"/>
          <w:szCs w:val="24"/>
        </w:rPr>
        <w:t>μπούλινγκ</w:t>
      </w:r>
      <w:proofErr w:type="spellEnd"/>
      <w:r>
        <w:rPr>
          <w:rFonts w:eastAsia="Times New Roman" w:cs="Times New Roman"/>
          <w:szCs w:val="24"/>
        </w:rPr>
        <w:t xml:space="preserve"> αναγκάζονται να εγκαταλείψουν το σχολείο, με τι εφόδια θα παλέψουν μετά στην αγορά εργασίας; </w:t>
      </w:r>
    </w:p>
    <w:p w14:paraId="2C0FC03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Κλείνοντας, επιτρέψτε μου, μιας και το προσφυγικό πρόβλημα είναι εδώ για να μείνει, όπως φαίνετα</w:t>
      </w:r>
      <w:r>
        <w:rPr>
          <w:rFonts w:eastAsia="Times New Roman" w:cs="Times New Roman"/>
          <w:szCs w:val="24"/>
        </w:rPr>
        <w:t>ι, να θυμίσουμε ότι σε εβδομήντα επτά χώρες η ομοφυλοφιλία είναι παράνομη και σε δέκα από αυτές τιμωρείται με θάνατο. Θα πρέπει, λοιπόν, να σκεφτούμε κι εμείς σχετικές διαδικασίες ασύλου για άτομα της κοινότητας ΛΟΑΤΚΙ όπως έχει κάνει η Γερμανία, όπου σε Β</w:t>
      </w:r>
      <w:r>
        <w:rPr>
          <w:rFonts w:eastAsia="Times New Roman" w:cs="Times New Roman"/>
          <w:szCs w:val="24"/>
        </w:rPr>
        <w:t xml:space="preserve">ερολίνο και Νυρεμβέργη υπάρχουν ξεχωριστοί χώροι φιλοξενίας για </w:t>
      </w:r>
      <w:proofErr w:type="spellStart"/>
      <w:r>
        <w:rPr>
          <w:rFonts w:eastAsia="Times New Roman" w:cs="Times New Roman"/>
          <w:szCs w:val="24"/>
        </w:rPr>
        <w:t>διεμφυλικά</w:t>
      </w:r>
      <w:proofErr w:type="spellEnd"/>
      <w:r>
        <w:rPr>
          <w:rFonts w:eastAsia="Times New Roman" w:cs="Times New Roman"/>
          <w:szCs w:val="24"/>
        </w:rPr>
        <w:t xml:space="preserve"> άτομα. </w:t>
      </w:r>
    </w:p>
    <w:p w14:paraId="2C0FC03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ιστορία έχει δείξει –και το βλέπουμε και στις μέρες μας- ότι η ρητορική μίσους φυτρώνει και καρποφορεί εύκολα σε περιόδους κρίσης. Η ανεκτικότητα, λοιπόν, απέναντι στο δια</w:t>
      </w:r>
      <w:r>
        <w:rPr>
          <w:rFonts w:eastAsia="Times New Roman" w:cs="Times New Roman"/>
          <w:szCs w:val="24"/>
        </w:rPr>
        <w:t xml:space="preserve">φορετικό πρέπει να γίνει συνείδηση στην κοινωνία μας. Όχι δηλαδή να προσπαθούμε να </w:t>
      </w:r>
      <w:proofErr w:type="spellStart"/>
      <w:r>
        <w:rPr>
          <w:rFonts w:eastAsia="Times New Roman" w:cs="Times New Roman"/>
          <w:szCs w:val="24"/>
        </w:rPr>
        <w:t>ομογενοποιήσουμε</w:t>
      </w:r>
      <w:proofErr w:type="spellEnd"/>
      <w:r>
        <w:rPr>
          <w:rFonts w:eastAsia="Times New Roman" w:cs="Times New Roman"/>
          <w:szCs w:val="24"/>
        </w:rPr>
        <w:t xml:space="preserve">, να ισιώσουμε, να αλλάξουμε το διαφορετικό, αλλά να αλλάξουμε την κοινωνία, ώστε να αποδέχεται το διαφορετικό. </w:t>
      </w:r>
    </w:p>
    <w:p w14:paraId="2C0FC03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αξιακή</w:t>
      </w:r>
      <w:proofErr w:type="spellEnd"/>
      <w:r>
        <w:rPr>
          <w:rFonts w:eastAsia="Times New Roman" w:cs="Times New Roman"/>
          <w:szCs w:val="24"/>
        </w:rPr>
        <w:t xml:space="preserve"> μας ζυγαριά ως Ποτάμι τα ίσα δικ</w:t>
      </w:r>
      <w:r>
        <w:rPr>
          <w:rFonts w:eastAsia="Times New Roman" w:cs="Times New Roman"/>
          <w:szCs w:val="24"/>
        </w:rPr>
        <w:t>αιώματα είναι σημαντικότερα από την όποια αντιπολιτευτική μικροπολιτική. Πρέπει, λοιπόν, να αναμετρηθούμε με τις ριζωμένες κοινωνικές αντιλήψεις, τις προκαταλήψεις και τα στερεότυπα. Να αναμετρηθούμε με την άγνοια, γιατί η άγνοια γεννά φόβο και ο φόβος γεν</w:t>
      </w:r>
      <w:r>
        <w:rPr>
          <w:rFonts w:eastAsia="Times New Roman" w:cs="Times New Roman"/>
          <w:szCs w:val="24"/>
        </w:rPr>
        <w:t xml:space="preserve">νά μίσος. Να αναμετρηθούμε με τη ρητορική μίσους που σε συνθήκες κρίσης θεριεύει. Το ζούμε, δυστυχώς, κι εδώ μέσα στο Κοινοβούλιο. Εκεί πρέπει όλοι να αναλογιστούμε τον ρόλο μας, γιατί το τέρας της μισαλλοδοξίας, που κάποιος το ταΐζει συνεχώς με μίσος και </w:t>
      </w:r>
      <w:r>
        <w:rPr>
          <w:rFonts w:eastAsia="Times New Roman" w:cs="Times New Roman"/>
          <w:szCs w:val="24"/>
        </w:rPr>
        <w:t xml:space="preserve">το μεγαλώνει, κάποια στιγμή δεν χορταίνει και καταπίνει και αυτόν που τον τάιζε. </w:t>
      </w:r>
    </w:p>
    <w:p w14:paraId="2C0FC03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0FC035"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C0FC03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Μαυρωτά</w:t>
      </w:r>
      <w:proofErr w:type="spellEnd"/>
      <w:r>
        <w:rPr>
          <w:rFonts w:eastAsia="Times New Roman" w:cs="Times New Roman"/>
          <w:szCs w:val="24"/>
        </w:rPr>
        <w:t xml:space="preserve">. </w:t>
      </w:r>
    </w:p>
    <w:p w14:paraId="2C0FC03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Διαφάνεια</w:t>
      </w:r>
      <w:r>
        <w:rPr>
          <w:rFonts w:eastAsia="Times New Roman" w:cs="Times New Roman"/>
          <w:szCs w:val="24"/>
        </w:rPr>
        <w:t xml:space="preserve">ς και Ανθρωπίνων Δικαιωμάτων για δεκαοκτώ λεπτά. </w:t>
      </w:r>
    </w:p>
    <w:p w14:paraId="2C0FC03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2C0FC03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είχε γίνει μ</w:t>
      </w:r>
      <w:r>
        <w:rPr>
          <w:rFonts w:eastAsia="Times New Roman" w:cs="Times New Roman"/>
          <w:szCs w:val="24"/>
        </w:rPr>
        <w:t>ί</w:t>
      </w:r>
      <w:r>
        <w:rPr>
          <w:rFonts w:eastAsia="Times New Roman" w:cs="Times New Roman"/>
          <w:szCs w:val="24"/>
        </w:rPr>
        <w:t xml:space="preserve">α εξαντλητική συζήτηση στις </w:t>
      </w:r>
      <w:r>
        <w:rPr>
          <w:rFonts w:eastAsia="Times New Roman" w:cs="Times New Roman"/>
          <w:szCs w:val="24"/>
        </w:rPr>
        <w:t>ε</w:t>
      </w:r>
      <w:r>
        <w:rPr>
          <w:rFonts w:eastAsia="Times New Roman" w:cs="Times New Roman"/>
          <w:szCs w:val="24"/>
        </w:rPr>
        <w:t>πιτροπές και θεωρούμε ότι π</w:t>
      </w:r>
      <w:r>
        <w:rPr>
          <w:rFonts w:eastAsia="Times New Roman" w:cs="Times New Roman"/>
          <w:szCs w:val="24"/>
        </w:rPr>
        <w:t xml:space="preserve">άρα πολλές από τις παρατηρήσεις, οι οποίες ήταν ορθές, έχουν ενταχθεί στο νομοσχέδιο. </w:t>
      </w:r>
      <w:r>
        <w:rPr>
          <w:rFonts w:eastAsia="Times New Roman" w:cs="Times New Roman"/>
          <w:szCs w:val="24"/>
        </w:rPr>
        <w:t>Δ</w:t>
      </w:r>
      <w:r>
        <w:rPr>
          <w:rFonts w:eastAsia="Times New Roman" w:cs="Times New Roman"/>
          <w:szCs w:val="24"/>
        </w:rPr>
        <w:t>εν είναι τυχαίο ότι αν βγάλουμε από τη συζήτηση της κορώνες που έχουν ακουστεί, επί της ουσίας υπάρχει μ</w:t>
      </w:r>
      <w:r>
        <w:rPr>
          <w:rFonts w:eastAsia="Times New Roman" w:cs="Times New Roman"/>
          <w:szCs w:val="24"/>
        </w:rPr>
        <w:t>ί</w:t>
      </w:r>
      <w:r>
        <w:rPr>
          <w:rFonts w:eastAsia="Times New Roman" w:cs="Times New Roman"/>
          <w:szCs w:val="24"/>
        </w:rPr>
        <w:t>α ευρύτατη κοινοβουλευτική πλειοψηφία που στηρίζει το συγκεκριμέ</w:t>
      </w:r>
      <w:r>
        <w:rPr>
          <w:rFonts w:eastAsia="Times New Roman" w:cs="Times New Roman"/>
          <w:szCs w:val="24"/>
        </w:rPr>
        <w:t xml:space="preserve">νο σχέδιο νόμου. </w:t>
      </w:r>
    </w:p>
    <w:p w14:paraId="2C0FC03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Έγινε πολλή συζήτηση σήμερα για τη διαφοροποίηση του κόμματος των ΑΝΕΛ σε δύο ή τρία άρθρα, τα οποία ανέφερε ο εισηγητής του κόμματος. Είναι προφανές, κυρίες και κύριοι συνάδελφοι, ότι σε αυτά τα ζητήματα ο ΣΥΡΙΖΑ διαφωνεί με τους ΑΝΕΛ. Δεν είναι η πρώτη φ</w:t>
      </w:r>
      <w:r>
        <w:rPr>
          <w:rFonts w:eastAsia="Times New Roman" w:cs="Times New Roman"/>
          <w:szCs w:val="24"/>
        </w:rPr>
        <w:t>ορά και φαντάζομαι ότι δεν θα είναι και η τελευταία. Όμως, εσείς που κόπτεστε για την κουλτούρα των συνεργασιών κ.λπ., θα πρέπει να ξέρετε ότι οι συνεργασίες διαφορετικών κομμάτων έχουν και το στοιχείο της διαφωνίας σε επιμέρους θέματα. Μην μας κάνει, λοιπ</w:t>
      </w:r>
      <w:r>
        <w:rPr>
          <w:rFonts w:eastAsia="Times New Roman" w:cs="Times New Roman"/>
          <w:szCs w:val="24"/>
        </w:rPr>
        <w:t xml:space="preserve">όν, εντύπωση όταν υπάρχουν διαφωνίες σε </w:t>
      </w:r>
      <w:r>
        <w:rPr>
          <w:rFonts w:eastAsia="Times New Roman" w:cs="Times New Roman"/>
          <w:szCs w:val="24"/>
        </w:rPr>
        <w:t>κάποια</w:t>
      </w:r>
      <w:r>
        <w:rPr>
          <w:rFonts w:eastAsia="Times New Roman" w:cs="Times New Roman"/>
          <w:szCs w:val="24"/>
        </w:rPr>
        <w:t xml:space="preserve"> ζητήματα. Θα έλεγα ότι με το να προβάλλονται </w:t>
      </w:r>
      <w:r>
        <w:rPr>
          <w:rFonts w:eastAsia="Times New Roman" w:cs="Times New Roman"/>
          <w:szCs w:val="24"/>
        </w:rPr>
        <w:t>με τέτοια ένταση και</w:t>
      </w:r>
      <w:r>
        <w:rPr>
          <w:rFonts w:eastAsia="Times New Roman" w:cs="Times New Roman"/>
          <w:szCs w:val="24"/>
        </w:rPr>
        <w:t xml:space="preserve"> επιθετικότητα, π</w:t>
      </w:r>
      <w:r>
        <w:rPr>
          <w:rFonts w:eastAsia="Times New Roman" w:cs="Times New Roman"/>
          <w:szCs w:val="24"/>
        </w:rPr>
        <w:t>ιο πολύ σημαίνουν</w:t>
      </w:r>
      <w:r>
        <w:rPr>
          <w:rFonts w:eastAsia="Times New Roman" w:cs="Times New Roman"/>
          <w:szCs w:val="24"/>
        </w:rPr>
        <w:t xml:space="preserve"> πράγματα </w:t>
      </w:r>
      <w:r>
        <w:rPr>
          <w:rFonts w:eastAsia="Times New Roman" w:cs="Times New Roman"/>
          <w:szCs w:val="24"/>
        </w:rPr>
        <w:t>γι’</w:t>
      </w:r>
      <w:r>
        <w:rPr>
          <w:rFonts w:eastAsia="Times New Roman" w:cs="Times New Roman"/>
          <w:szCs w:val="24"/>
        </w:rPr>
        <w:t xml:space="preserve"> αυτούς που τ</w:t>
      </w:r>
      <w:r>
        <w:rPr>
          <w:rFonts w:eastAsia="Times New Roman" w:cs="Times New Roman"/>
          <w:szCs w:val="24"/>
        </w:rPr>
        <w:t>ις</w:t>
      </w:r>
      <w:r>
        <w:rPr>
          <w:rFonts w:eastAsia="Times New Roman" w:cs="Times New Roman"/>
          <w:szCs w:val="24"/>
        </w:rPr>
        <w:t xml:space="preserve"> προβάλλουν</w:t>
      </w:r>
      <w:r>
        <w:rPr>
          <w:rFonts w:eastAsia="Times New Roman" w:cs="Times New Roman"/>
          <w:szCs w:val="24"/>
        </w:rPr>
        <w:t>, παρά για τις ίδιες τις διαφωνίες.</w:t>
      </w:r>
      <w:r>
        <w:rPr>
          <w:rFonts w:eastAsia="Times New Roman" w:cs="Times New Roman"/>
          <w:szCs w:val="24"/>
        </w:rPr>
        <w:t xml:space="preserve"> </w:t>
      </w:r>
    </w:p>
    <w:p w14:paraId="2C0FC03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Δεν κρύψαμε ποτέ τις διαφωνίες μας</w:t>
      </w:r>
      <w:r>
        <w:rPr>
          <w:rFonts w:eastAsia="Times New Roman" w:cs="Times New Roman"/>
          <w:szCs w:val="24"/>
        </w:rPr>
        <w:t xml:space="preserve">, δεν κρύψαμε το γεγονός ότι εμείς είμαστε ένα κόμμα της Ριζοσπαστικής Αριστεράς και οι ΑΝΕΛ ένα κόμμα συντηρητικών αρχών. Πολλές φορές από αυτό το Βήμα της Βουλής, στο πεδίο που συζητάμε, είχαμε διαφορετικές απόψεις. </w:t>
      </w:r>
      <w:r>
        <w:rPr>
          <w:rFonts w:eastAsia="Times New Roman" w:cs="Times New Roman"/>
          <w:szCs w:val="24"/>
        </w:rPr>
        <w:t>Α</w:t>
      </w:r>
      <w:r>
        <w:rPr>
          <w:rFonts w:eastAsia="Times New Roman" w:cs="Times New Roman"/>
          <w:szCs w:val="24"/>
        </w:rPr>
        <w:t>υτές οι διαφορετικές απόψεις σε ένα κ</w:t>
      </w:r>
      <w:r>
        <w:rPr>
          <w:rFonts w:eastAsia="Times New Roman" w:cs="Times New Roman"/>
          <w:szCs w:val="24"/>
        </w:rPr>
        <w:t xml:space="preserve">οινοβουλευτικό σύστημα, όχι μόνο πρέπει να υπάρχουν, αλλά πρέπει να διατυπώνονται και είναι καλό να διατυπώνονται ελεύθερα. </w:t>
      </w:r>
    </w:p>
    <w:p w14:paraId="2C0FC03C" w14:textId="77777777" w:rsidR="0032345F" w:rsidRDefault="00CA05C6">
      <w:pPr>
        <w:spacing w:after="0" w:line="600" w:lineRule="auto"/>
        <w:ind w:firstLine="720"/>
        <w:jc w:val="both"/>
        <w:rPr>
          <w:rFonts w:eastAsia="Times New Roman"/>
          <w:szCs w:val="24"/>
        </w:rPr>
      </w:pPr>
      <w:r>
        <w:rPr>
          <w:rFonts w:eastAsia="Times New Roman"/>
          <w:szCs w:val="24"/>
        </w:rPr>
        <w:t xml:space="preserve">Το δεύτερο που θα ήθελα να πω είναι ότι έγινε πολύς λόγος και σήμερα, δυστυχώς, ότι μέσω αυτού του σχεδίου νόμου επεκτείνονται και </w:t>
      </w:r>
      <w:r>
        <w:rPr>
          <w:rFonts w:eastAsia="Times New Roman"/>
          <w:szCs w:val="24"/>
        </w:rPr>
        <w:t xml:space="preserve">νομιμοποιούνται θέματα όπως είναι το σύμφωνο συμβίωσης, η </w:t>
      </w:r>
      <w:proofErr w:type="spellStart"/>
      <w:r>
        <w:rPr>
          <w:rFonts w:eastAsia="Times New Roman"/>
          <w:szCs w:val="24"/>
        </w:rPr>
        <w:t>τεκνοθεσία</w:t>
      </w:r>
      <w:proofErr w:type="spellEnd"/>
      <w:r>
        <w:rPr>
          <w:rFonts w:eastAsia="Times New Roman"/>
          <w:szCs w:val="24"/>
        </w:rPr>
        <w:t xml:space="preserve"> ή άλλα ζητήματα τα οποία αναφέρθηκαν, τα οποία, κυρίες και κύριοι συνάδελφοι, όπως τόνισα και στην </w:t>
      </w:r>
      <w:r>
        <w:rPr>
          <w:rFonts w:eastAsia="Times New Roman"/>
          <w:szCs w:val="24"/>
        </w:rPr>
        <w:t>ε</w:t>
      </w:r>
      <w:r>
        <w:rPr>
          <w:rFonts w:eastAsia="Times New Roman"/>
          <w:szCs w:val="24"/>
        </w:rPr>
        <w:t>πιτροπή, βρίσκονται στη σφαίρα της φαντασίας. Το τόνισαν και πάρα πολλοί Βουλευτές οι ο</w:t>
      </w:r>
      <w:r>
        <w:rPr>
          <w:rFonts w:eastAsia="Times New Roman"/>
          <w:szCs w:val="24"/>
        </w:rPr>
        <w:t xml:space="preserve">ποίοι πήραν τον λόγο. </w:t>
      </w:r>
    </w:p>
    <w:p w14:paraId="2C0FC03D" w14:textId="77777777" w:rsidR="0032345F" w:rsidRDefault="00CA05C6">
      <w:pPr>
        <w:spacing w:after="0" w:line="600" w:lineRule="auto"/>
        <w:ind w:firstLine="720"/>
        <w:jc w:val="both"/>
        <w:rPr>
          <w:rFonts w:eastAsia="Times New Roman"/>
          <w:szCs w:val="24"/>
        </w:rPr>
      </w:pPr>
      <w:r>
        <w:rPr>
          <w:rFonts w:eastAsia="Times New Roman"/>
          <w:szCs w:val="24"/>
        </w:rPr>
        <w:t xml:space="preserve">Οι συγκεκριμένες διατάξεις είναι διατάξεις που κατοχυρώνουν ατομικά και κοινωνικά δικαιώματα. Είναι διατάξεις, όσον αφορά το πρώτο μέρος, οι οποίες –προσέξτε- έπρεπε να είχαν ενσωματωθεί από το 2000. </w:t>
      </w:r>
    </w:p>
    <w:p w14:paraId="2C0FC03E" w14:textId="77777777" w:rsidR="0032345F" w:rsidRDefault="00CA05C6">
      <w:pPr>
        <w:spacing w:after="0" w:line="600" w:lineRule="auto"/>
        <w:ind w:firstLine="720"/>
        <w:jc w:val="both"/>
        <w:rPr>
          <w:rFonts w:eastAsia="Times New Roman"/>
          <w:szCs w:val="24"/>
        </w:rPr>
      </w:pPr>
      <w:r>
        <w:rPr>
          <w:rFonts w:eastAsia="Times New Roman"/>
          <w:szCs w:val="24"/>
        </w:rPr>
        <w:t>Ε</w:t>
      </w:r>
      <w:r>
        <w:rPr>
          <w:rFonts w:eastAsia="Times New Roman"/>
          <w:szCs w:val="24"/>
        </w:rPr>
        <w:t>δώ απευθύνομαι και στο ΠΑΣΟΚ κα</w:t>
      </w:r>
      <w:r>
        <w:rPr>
          <w:rFonts w:eastAsia="Times New Roman"/>
          <w:szCs w:val="24"/>
        </w:rPr>
        <w:t>ι στη Νέα Δημοκρατία, οι οποίοι, ούτε λίγο ούτε πολύ,</w:t>
      </w:r>
      <w:r>
        <w:rPr>
          <w:rFonts w:eastAsia="Times New Roman"/>
          <w:szCs w:val="24"/>
        </w:rPr>
        <w:t xml:space="preserve"> μετά από δεκατέσσερα χρόνια δικής τους απραξίας,</w:t>
      </w:r>
      <w:r>
        <w:rPr>
          <w:rFonts w:eastAsia="Times New Roman"/>
          <w:szCs w:val="24"/>
        </w:rPr>
        <w:t xml:space="preserve"> στη σημερινή συζήτηση μάς είπαν ότι δεν κάνουμε γρήγορα. Δεκαέξι χρόνια εκκρεμούσε αυτή η διαδικασία και κατηγορείται η Κυβέρνηση γιατί δεν κάνει γρήγορα</w:t>
      </w:r>
      <w:r>
        <w:rPr>
          <w:rFonts w:eastAsia="Times New Roman"/>
          <w:szCs w:val="24"/>
        </w:rPr>
        <w:t xml:space="preserve"> και γιατί δεν νομοθετεί με γρήγορους ρυθμούς; Μα, σε έναν χρόνο φέραμε αυτές τις </w:t>
      </w:r>
      <w:r>
        <w:rPr>
          <w:rFonts w:eastAsia="Times New Roman"/>
          <w:szCs w:val="24"/>
        </w:rPr>
        <w:t>ο</w:t>
      </w:r>
      <w:r>
        <w:rPr>
          <w:rFonts w:eastAsia="Times New Roman"/>
          <w:szCs w:val="24"/>
        </w:rPr>
        <w:t>δηγίες προς ψήφιση, κύρωση και ενσωμάτωση. Δεν θα πρέπει λίγο να υπάρχει μ</w:t>
      </w:r>
      <w:r>
        <w:rPr>
          <w:rFonts w:eastAsia="Times New Roman"/>
          <w:szCs w:val="24"/>
        </w:rPr>
        <w:t>ί</w:t>
      </w:r>
      <w:r>
        <w:rPr>
          <w:rFonts w:eastAsia="Times New Roman"/>
          <w:szCs w:val="24"/>
        </w:rPr>
        <w:t xml:space="preserve">α αυτοσυγκράτηση όταν γίνεται αυτού του τύπου η κριτική; </w:t>
      </w:r>
    </w:p>
    <w:p w14:paraId="2C0FC03F" w14:textId="77777777" w:rsidR="0032345F" w:rsidRDefault="00CA05C6">
      <w:pPr>
        <w:spacing w:after="0" w:line="600" w:lineRule="auto"/>
        <w:ind w:firstLine="720"/>
        <w:jc w:val="both"/>
        <w:rPr>
          <w:rFonts w:eastAsia="Times New Roman"/>
          <w:szCs w:val="24"/>
        </w:rPr>
      </w:pPr>
      <w:r>
        <w:rPr>
          <w:rFonts w:eastAsia="Times New Roman"/>
          <w:szCs w:val="24"/>
        </w:rPr>
        <w:t xml:space="preserve">Θέλω, λοιπόν, να πω ότι η συζήτηση αυτή </w:t>
      </w:r>
      <w:r>
        <w:rPr>
          <w:rFonts w:eastAsia="Times New Roman"/>
          <w:szCs w:val="24"/>
        </w:rPr>
        <w:t>έχει εξαντληθεί. Το σχέδιο νόμου αναφέρεται σε αυτά που το ίδιο περιγράφει και όχι σε φανταστικές καταστάσεις. Κι εδώ μου έκανε σήμερα εντύπωση ο επιθετικός λόγος με τον οποίον τοποθετήθηκε στο νομοσχέδιο η Χρυσή Αυγή, η οποία, ούτε λίγο ούτε πολύ, αναφέρθ</w:t>
      </w:r>
      <w:r>
        <w:rPr>
          <w:rFonts w:eastAsia="Times New Roman"/>
          <w:szCs w:val="24"/>
        </w:rPr>
        <w:t xml:space="preserve">ηκε με προσβλητικούς και </w:t>
      </w:r>
      <w:proofErr w:type="spellStart"/>
      <w:r>
        <w:rPr>
          <w:rFonts w:eastAsia="Times New Roman"/>
          <w:szCs w:val="24"/>
        </w:rPr>
        <w:t>απαξιωτικούς</w:t>
      </w:r>
      <w:proofErr w:type="spellEnd"/>
      <w:r>
        <w:rPr>
          <w:rFonts w:eastAsia="Times New Roman"/>
          <w:szCs w:val="24"/>
        </w:rPr>
        <w:t xml:space="preserve"> χαρακτηρισμούς </w:t>
      </w:r>
      <w:r>
        <w:rPr>
          <w:rFonts w:eastAsia="Times New Roman"/>
          <w:szCs w:val="24"/>
        </w:rPr>
        <w:t>σε</w:t>
      </w:r>
      <w:r>
        <w:rPr>
          <w:rFonts w:eastAsia="Times New Roman"/>
          <w:szCs w:val="24"/>
        </w:rPr>
        <w:t xml:space="preserve"> ομάδες συνανθρώπων μας. Με αφορμή την επέκταση των δικαιωμάτων και την κατοχύρωση του δικαιώματος στην εργασία, είχαμε μία άνευ προηγουμένου ρητορική μίσους, η οποία είναι ενδεικτική των ιδεών από τις</w:t>
      </w:r>
      <w:r>
        <w:rPr>
          <w:rFonts w:eastAsia="Times New Roman"/>
          <w:szCs w:val="24"/>
        </w:rPr>
        <w:t xml:space="preserve"> οποίες εμφορείται το συγκεκριμένο κόμμα.  </w:t>
      </w:r>
    </w:p>
    <w:p w14:paraId="2C0FC040" w14:textId="77777777" w:rsidR="0032345F" w:rsidRDefault="00CA05C6">
      <w:pPr>
        <w:spacing w:after="0" w:line="600" w:lineRule="auto"/>
        <w:ind w:firstLine="720"/>
        <w:jc w:val="both"/>
        <w:rPr>
          <w:rFonts w:eastAsia="Times New Roman"/>
          <w:szCs w:val="24"/>
        </w:rPr>
      </w:pPr>
      <w:r>
        <w:rPr>
          <w:rFonts w:eastAsia="Times New Roman"/>
          <w:szCs w:val="24"/>
        </w:rPr>
        <w:t>Θέλω, όμως, να πω, κύριοι συνάδελφοι, ότι η αξία του νομοσχεδίου φάνηκε σε μία αναφορά του Βουλευτού της Χρυσής Αυγής, του κ. Χατζησάββα, ο οποίος μου είπε: «Ο νόμος μάς προστατεύει από τις παρεμβάσεις Βουλευτή τ</w:t>
      </w:r>
      <w:r>
        <w:rPr>
          <w:rFonts w:eastAsia="Times New Roman"/>
          <w:szCs w:val="24"/>
        </w:rPr>
        <w:t xml:space="preserve">ου ΣΥΡΙΖΑ;». </w:t>
      </w:r>
      <w:r>
        <w:rPr>
          <w:rFonts w:eastAsia="Times New Roman"/>
          <w:szCs w:val="24"/>
        </w:rPr>
        <w:t>Β</w:t>
      </w:r>
      <w:r>
        <w:rPr>
          <w:rFonts w:eastAsia="Times New Roman"/>
          <w:szCs w:val="24"/>
        </w:rPr>
        <w:t xml:space="preserve">εβαίως προστατεύει από όλες τις παρεμβάσεις και από όλους τους αποκλεισμούς. Κι αυτό είναι η δύναμη της </w:t>
      </w:r>
      <w:r>
        <w:rPr>
          <w:rFonts w:eastAsia="Times New Roman"/>
          <w:szCs w:val="24"/>
        </w:rPr>
        <w:t>δ</w:t>
      </w:r>
      <w:r>
        <w:rPr>
          <w:rFonts w:eastAsia="Times New Roman"/>
          <w:szCs w:val="24"/>
        </w:rPr>
        <w:t xml:space="preserve">ημοκρατίας. </w:t>
      </w:r>
    </w:p>
    <w:p w14:paraId="2C0FC041" w14:textId="77777777" w:rsidR="0032345F" w:rsidRDefault="00CA05C6">
      <w:pPr>
        <w:spacing w:after="0" w:line="600" w:lineRule="auto"/>
        <w:ind w:firstLine="720"/>
        <w:jc w:val="both"/>
        <w:rPr>
          <w:rFonts w:eastAsia="Times New Roman"/>
          <w:szCs w:val="24"/>
        </w:rPr>
      </w:pPr>
      <w:r>
        <w:rPr>
          <w:rFonts w:eastAsia="Times New Roman"/>
          <w:szCs w:val="24"/>
        </w:rPr>
        <w:t>Προστατεύει τον οποιανδήποτε πολίτη χωρίς να λαμβάνει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τις πεποιθήσεις του ή τους προσανατολισμούς, σεξουαλικούς ή π</w:t>
      </w:r>
      <w:r>
        <w:rPr>
          <w:rFonts w:eastAsia="Times New Roman"/>
          <w:szCs w:val="24"/>
        </w:rPr>
        <w:t xml:space="preserve">ολιτικούς ή θρησκευτικούς ή οποιουσδήποτε άλλους. Αυτό είναι η δύναμη της </w:t>
      </w:r>
      <w:r>
        <w:rPr>
          <w:rFonts w:eastAsia="Times New Roman"/>
          <w:szCs w:val="24"/>
        </w:rPr>
        <w:t>δ</w:t>
      </w:r>
      <w:r>
        <w:rPr>
          <w:rFonts w:eastAsia="Times New Roman"/>
          <w:szCs w:val="24"/>
        </w:rPr>
        <w:t xml:space="preserve">ημοκρατίας και του Κοινοβουλευτισμού, ότι ακόμα και τους εχθρούς της </w:t>
      </w:r>
      <w:r>
        <w:rPr>
          <w:rFonts w:eastAsia="Times New Roman"/>
          <w:szCs w:val="24"/>
        </w:rPr>
        <w:t>δ</w:t>
      </w:r>
      <w:r>
        <w:rPr>
          <w:rFonts w:eastAsia="Times New Roman"/>
          <w:szCs w:val="24"/>
        </w:rPr>
        <w:t>ημοκρατίας τούς προστατεύει από άδικους αποκλεισμούς στην εργασία και σε πολλά άλλα ζητήματα. Από την ίδια τη ρ</w:t>
      </w:r>
      <w:r>
        <w:rPr>
          <w:rFonts w:eastAsia="Times New Roman"/>
          <w:szCs w:val="24"/>
        </w:rPr>
        <w:t>ητορική του μίσους της Χρυσής Αυγής αναδείχθηκε η ορθότητα του νομοσχεδίου.</w:t>
      </w:r>
    </w:p>
    <w:p w14:paraId="2C0FC042" w14:textId="77777777" w:rsidR="0032345F" w:rsidRDefault="00CA05C6">
      <w:pPr>
        <w:spacing w:after="0" w:line="600" w:lineRule="auto"/>
        <w:ind w:firstLine="720"/>
        <w:jc w:val="both"/>
        <w:rPr>
          <w:rFonts w:eastAsia="Times New Roman"/>
          <w:szCs w:val="24"/>
        </w:rPr>
      </w:pPr>
      <w:r>
        <w:rPr>
          <w:rFonts w:eastAsia="Times New Roman"/>
          <w:szCs w:val="24"/>
        </w:rPr>
        <w:t>Κυρίες και κύριοι συνάδελφοι, έγινε πολύς λόγος σχετικά με το ζήτημα της πρώτης παραγράφου. Αναφέρθηκε, για άλλη μ</w:t>
      </w:r>
      <w:r>
        <w:rPr>
          <w:rFonts w:eastAsia="Times New Roman"/>
          <w:szCs w:val="24"/>
        </w:rPr>
        <w:t>ί</w:t>
      </w:r>
      <w:r>
        <w:rPr>
          <w:rFonts w:eastAsia="Times New Roman"/>
          <w:szCs w:val="24"/>
        </w:rPr>
        <w:t>α φορά, Βουλευτής της Νέας Δημοκρατίας σε αυτό που προβλέπει το ν</w:t>
      </w:r>
      <w:r>
        <w:rPr>
          <w:rFonts w:eastAsia="Times New Roman"/>
          <w:szCs w:val="24"/>
        </w:rPr>
        <w:t xml:space="preserve">ομοσχέδιο στο άρθρο 9, το βάρος της απόδειξης. Όπως πολύ σωστά θύμισε ο συνάδελφος, ο κ. </w:t>
      </w:r>
      <w:proofErr w:type="spellStart"/>
      <w:r>
        <w:rPr>
          <w:rFonts w:eastAsia="Times New Roman"/>
          <w:szCs w:val="24"/>
        </w:rPr>
        <w:t>Λάππας</w:t>
      </w:r>
      <w:proofErr w:type="spellEnd"/>
      <w:r>
        <w:rPr>
          <w:rFonts w:eastAsia="Times New Roman"/>
          <w:szCs w:val="24"/>
        </w:rPr>
        <w:t xml:space="preserve">, είπα και στην </w:t>
      </w:r>
      <w:r>
        <w:rPr>
          <w:rFonts w:eastAsia="Times New Roman"/>
          <w:szCs w:val="24"/>
        </w:rPr>
        <w:t>ε</w:t>
      </w:r>
      <w:r>
        <w:rPr>
          <w:rFonts w:eastAsia="Times New Roman"/>
          <w:szCs w:val="24"/>
        </w:rPr>
        <w:t xml:space="preserve">πιτροπή ότι το θύμα μιας τέτοιας συμπεριφοράς είναι υποχρεωμένο να αποδείξει τα πραγματικά περιστατικά. Δεν </w:t>
      </w:r>
      <w:proofErr w:type="spellStart"/>
      <w:r>
        <w:rPr>
          <w:rFonts w:eastAsia="Times New Roman"/>
          <w:szCs w:val="24"/>
        </w:rPr>
        <w:t>εκστομεί</w:t>
      </w:r>
      <w:proofErr w:type="spellEnd"/>
      <w:r>
        <w:rPr>
          <w:rFonts w:eastAsia="Times New Roman"/>
          <w:szCs w:val="24"/>
        </w:rPr>
        <w:t xml:space="preserve"> έναν ισχυρισμό κι αυτός ο ι</w:t>
      </w:r>
      <w:r>
        <w:rPr>
          <w:rFonts w:eastAsia="Times New Roman"/>
          <w:szCs w:val="24"/>
        </w:rPr>
        <w:t>σχυρισμός λαμβάνεται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χωρίς αποδείξεις</w:t>
      </w:r>
      <w:r>
        <w:rPr>
          <w:rFonts w:eastAsia="Times New Roman"/>
          <w:szCs w:val="24"/>
        </w:rPr>
        <w:t>. Πρέπει να αποδειχθούν</w:t>
      </w:r>
      <w:r>
        <w:rPr>
          <w:rFonts w:eastAsia="Times New Roman"/>
          <w:szCs w:val="24"/>
        </w:rPr>
        <w:t xml:space="preserve"> τα</w:t>
      </w:r>
      <w:r>
        <w:rPr>
          <w:rFonts w:eastAsia="Times New Roman"/>
          <w:szCs w:val="24"/>
        </w:rPr>
        <w:t xml:space="preserve"> πραγματικά περιστατικά. Η κυρίαρχη, όμως, θέση του </w:t>
      </w:r>
      <w:r>
        <w:rPr>
          <w:rFonts w:eastAsia="Times New Roman"/>
          <w:szCs w:val="24"/>
        </w:rPr>
        <w:t>δ</w:t>
      </w:r>
      <w:r>
        <w:rPr>
          <w:rFonts w:eastAsia="Times New Roman"/>
          <w:szCs w:val="24"/>
        </w:rPr>
        <w:t xml:space="preserve">ημοσίου και η δεσπόζουσα θέση ενός εργοδότη πρέπει να τον υποχρεώσει να δικαιολογήσει γιατί αποκλείει από την εργασία έναν άνθρωπο </w:t>
      </w:r>
      <w:r>
        <w:rPr>
          <w:rFonts w:eastAsia="Times New Roman"/>
          <w:szCs w:val="24"/>
        </w:rPr>
        <w:t>ο οποίος έχει</w:t>
      </w:r>
      <w:r>
        <w:rPr>
          <w:rFonts w:eastAsia="Times New Roman"/>
          <w:szCs w:val="24"/>
        </w:rPr>
        <w:t xml:space="preserve"> </w:t>
      </w:r>
      <w:r>
        <w:rPr>
          <w:rFonts w:eastAsia="Times New Roman"/>
          <w:szCs w:val="24"/>
        </w:rPr>
        <w:t xml:space="preserve">όλα τα προσόντα </w:t>
      </w:r>
      <w:r>
        <w:rPr>
          <w:rFonts w:eastAsia="Times New Roman"/>
          <w:szCs w:val="24"/>
        </w:rPr>
        <w:t>που ζητούνται για</w:t>
      </w:r>
      <w:r>
        <w:rPr>
          <w:rFonts w:eastAsia="Times New Roman"/>
          <w:szCs w:val="24"/>
        </w:rPr>
        <w:t xml:space="preserve"> να καλύψει μία θέση εργασίας</w:t>
      </w:r>
      <w:r>
        <w:rPr>
          <w:rFonts w:eastAsia="Times New Roman"/>
          <w:szCs w:val="24"/>
        </w:rPr>
        <w:t>.</w:t>
      </w:r>
      <w:r>
        <w:rPr>
          <w:rFonts w:eastAsia="Times New Roman"/>
          <w:szCs w:val="24"/>
        </w:rPr>
        <w:t xml:space="preserve"> </w:t>
      </w:r>
    </w:p>
    <w:p w14:paraId="2C0FC043"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Επομένως, η διάταξη είναι απολύτως σωστή και θα έλεγα και κάτι άλλο. Δεν είναι δυνατόν μ</w:t>
      </w:r>
      <w:r>
        <w:rPr>
          <w:rFonts w:eastAsia="Times New Roman" w:cs="Times New Roman"/>
          <w:szCs w:val="24"/>
        </w:rPr>
        <w:t>ί</w:t>
      </w:r>
      <w:r>
        <w:rPr>
          <w:rFonts w:eastAsia="Times New Roman" w:cs="Times New Roman"/>
          <w:szCs w:val="24"/>
        </w:rPr>
        <w:t>α διάταξη, η οποία μεταφέρεται σχεδόν αυτούσια από τον νόμο του 2005 που ψήφισε η Νέα Δη</w:t>
      </w:r>
      <w:r>
        <w:rPr>
          <w:rFonts w:eastAsia="Times New Roman" w:cs="Times New Roman"/>
          <w:szCs w:val="24"/>
        </w:rPr>
        <w:t xml:space="preserve">μοκρατία, σήμερα Βουλευτές της Νέας Δημοκρατίας να κατηγορούν την Κυβέρνηση </w:t>
      </w:r>
      <w:r>
        <w:rPr>
          <w:rFonts w:eastAsia="Times New Roman" w:cs="Times New Roman"/>
          <w:szCs w:val="24"/>
        </w:rPr>
        <w:t>επειδή</w:t>
      </w:r>
      <w:r>
        <w:rPr>
          <w:rFonts w:eastAsia="Times New Roman" w:cs="Times New Roman"/>
          <w:szCs w:val="24"/>
        </w:rPr>
        <w:t xml:space="preserve"> την περιλαμβάνει στο νομοσχέδιο. Εδώ βρισκόμαστε στον απόλυτο παραλογισμό! </w:t>
      </w:r>
    </w:p>
    <w:p w14:paraId="2C0FC044"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Ευτυχώς, δεν έγινε αυτή η αναφορά από την εισηγήτρια της Νέας Δημοκρατίας, αλλά οφείλω να το </w:t>
      </w:r>
      <w:r>
        <w:rPr>
          <w:rFonts w:eastAsia="Times New Roman" w:cs="Times New Roman"/>
          <w:szCs w:val="24"/>
        </w:rPr>
        <w:t>τονίσω ότι έγινε από Βουλευτές αυτού του κόμματος.</w:t>
      </w:r>
    </w:p>
    <w:p w14:paraId="2C0FC045"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μιλάμε καθαρά σ’ αυτή την Αίθουσα. Το Ποτάμι είπε ότι εμείς ασπαζόμαστε απολύτως τις απόψεις που εξέφρασε ο Ευρωπαίος Επίτροπος. </w:t>
      </w:r>
    </w:p>
    <w:p w14:paraId="2C0FC046"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Δεν σας είπαμε αυτό.</w:t>
      </w:r>
    </w:p>
    <w:p w14:paraId="2C0FC047"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Τι είπατε;</w:t>
      </w:r>
    </w:p>
    <w:p w14:paraId="2C0FC048"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Είπαμε να λάβετε υπ’ </w:t>
      </w:r>
      <w:proofErr w:type="spellStart"/>
      <w:r>
        <w:rPr>
          <w:rFonts w:eastAsia="Times New Roman" w:cs="Times New Roman"/>
          <w:szCs w:val="24"/>
        </w:rPr>
        <w:t>όψιν</w:t>
      </w:r>
      <w:proofErr w:type="spellEnd"/>
      <w:r>
        <w:rPr>
          <w:rFonts w:eastAsia="Times New Roman" w:cs="Times New Roman"/>
          <w:szCs w:val="24"/>
        </w:rPr>
        <w:t xml:space="preserve"> σας αυτά που είπε.</w:t>
      </w:r>
    </w:p>
    <w:p w14:paraId="2C0FC049"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Βεβαίως και τα λάβαμε </w:t>
      </w:r>
      <w:r>
        <w:rPr>
          <w:rFonts w:eastAsia="Times New Roman" w:cs="Times New Roman"/>
          <w:szCs w:val="24"/>
        </w:rPr>
        <w:t xml:space="preserve">υπ’ </w:t>
      </w:r>
      <w:proofErr w:type="spellStart"/>
      <w:r>
        <w:rPr>
          <w:rFonts w:eastAsia="Times New Roman" w:cs="Times New Roman"/>
          <w:szCs w:val="24"/>
        </w:rPr>
        <w:t>όψιν</w:t>
      </w:r>
      <w:proofErr w:type="spellEnd"/>
      <w:r>
        <w:rPr>
          <w:rFonts w:eastAsia="Times New Roman" w:cs="Times New Roman"/>
          <w:szCs w:val="24"/>
        </w:rPr>
        <w:t xml:space="preserve"> και έχουμε στείλει και επιστολή. </w:t>
      </w:r>
    </w:p>
    <w:p w14:paraId="2C0FC04A"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Δεν σας είπαμε αυτό…</w:t>
      </w:r>
    </w:p>
    <w:p w14:paraId="2C0FC04B"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Για να το καταλάβω, επειδή είπατε, κύριε </w:t>
      </w:r>
      <w:proofErr w:type="spellStart"/>
      <w:r>
        <w:rPr>
          <w:rFonts w:eastAsia="Times New Roman" w:cs="Times New Roman"/>
          <w:szCs w:val="24"/>
        </w:rPr>
        <w:t>Αμυρά</w:t>
      </w:r>
      <w:proofErr w:type="spellEnd"/>
      <w:r>
        <w:rPr>
          <w:rFonts w:eastAsia="Times New Roman" w:cs="Times New Roman"/>
          <w:szCs w:val="24"/>
        </w:rPr>
        <w:t xml:space="preserve">, συγκεκριμένα ότι «εμείς αυτό σας λέμε που λέει </w:t>
      </w:r>
      <w:r>
        <w:rPr>
          <w:rFonts w:eastAsia="Times New Roman" w:cs="Times New Roman"/>
          <w:szCs w:val="24"/>
        </w:rPr>
        <w:t>ο Ευρωπαίος Επίτροπος». Αυτό είπατε.</w:t>
      </w:r>
    </w:p>
    <w:p w14:paraId="2C0FC04C"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2C0FC04D"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Κοιτάξτε, εγώ δεν έχω κανένα πρόβλημα να το ανασκευάσετε. Μπορεί εν τη ρύμη του λόγου να ειπώθηκε</w:t>
      </w:r>
      <w:r>
        <w:rPr>
          <w:rFonts w:eastAsia="Times New Roman" w:cs="Times New Roman"/>
          <w:szCs w:val="24"/>
        </w:rPr>
        <w:t xml:space="preserve"> κάτι που δεν </w:t>
      </w:r>
      <w:proofErr w:type="spellStart"/>
      <w:r>
        <w:rPr>
          <w:rFonts w:eastAsia="Times New Roman" w:cs="Times New Roman"/>
          <w:szCs w:val="24"/>
        </w:rPr>
        <w:t>ενοούσ</w:t>
      </w:r>
      <w:r>
        <w:rPr>
          <w:rFonts w:eastAsia="Times New Roman" w:cs="Times New Roman"/>
          <w:szCs w:val="24"/>
        </w:rPr>
        <w:t>ατε</w:t>
      </w:r>
      <w:proofErr w:type="spellEnd"/>
      <w:r>
        <w:rPr>
          <w:rFonts w:eastAsia="Times New Roman" w:cs="Times New Roman"/>
          <w:szCs w:val="24"/>
        </w:rPr>
        <w:t>.</w:t>
      </w:r>
    </w:p>
    <w:p w14:paraId="2C0FC04E"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Εμείς αποστείλαμε επιτροπή στον Ευρωπαίο Επίτροπο -και ακριβώς εδώ αποδεικνύεται πόσο δίκιο έχουμε και πόσο ορθή είναι η νομοθέτηση που κάναμε στη συγκεκριμένη περίπτωση- και διευκρινίσαμε ότι δεν μπορεί σε έναν μηχανισμό ο οποίος δημιουργείται και θα</w:t>
      </w:r>
      <w:r>
        <w:rPr>
          <w:rFonts w:eastAsia="Times New Roman" w:cs="Times New Roman"/>
          <w:szCs w:val="24"/>
        </w:rPr>
        <w:t xml:space="preserve"> λειτουργήσει για τον αποτελεσματικό έλεγχο των περιπτώσεων που διαλαμβάνονται στον νόμο, που είναι σοβαρές περιπτώσεις και λίγες –το τονίζω- να παρεισφρέει στην πειθαρχική διαδικασία ένα άλλο όργανο το οποίο θα ασκεί πειθαρχική στην ουσία διαδικασία. Διότ</w:t>
      </w:r>
      <w:r>
        <w:rPr>
          <w:rFonts w:eastAsia="Times New Roman" w:cs="Times New Roman"/>
          <w:szCs w:val="24"/>
        </w:rPr>
        <w:t>ι, κατά το Σύνταγμα και την ελληνική νομοθεσία, ο πειθαρχικά διωκόμενος απευθύνεται στον φυσικό του δικαστή. Όμως, δημιουργούμε αυτόν τον μηχανισμό, ακριβώς για να ξέρουν όλοι ότι πλέον υπάρχει διαδικασία ελέγχου.</w:t>
      </w:r>
    </w:p>
    <w:p w14:paraId="2C0FC04F"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δώ θα ήθελα να απευθυνθώ σε όλους τους υπ</w:t>
      </w:r>
      <w:r>
        <w:rPr>
          <w:rFonts w:eastAsia="Times New Roman" w:cs="Times New Roman"/>
          <w:szCs w:val="24"/>
        </w:rPr>
        <w:t>αλλήλους των Σωμάτων Ασφαλείας. Δυστυχώς, για άλλη μ</w:t>
      </w:r>
      <w:r>
        <w:rPr>
          <w:rFonts w:eastAsia="Times New Roman" w:cs="Times New Roman"/>
          <w:szCs w:val="24"/>
        </w:rPr>
        <w:t>ί</w:t>
      </w:r>
      <w:r>
        <w:rPr>
          <w:rFonts w:eastAsia="Times New Roman" w:cs="Times New Roman"/>
          <w:szCs w:val="24"/>
        </w:rPr>
        <w:t xml:space="preserve">α φορά ορισμένοι έρχονται στο Κοινοβούλιο και αναφέρονται σ’ αυτή τη διαδικασία με όρους και αφορισμούς οι οποίοι δεν συνάδουν </w:t>
      </w:r>
      <w:r>
        <w:rPr>
          <w:rFonts w:eastAsia="Times New Roman" w:cs="Times New Roman"/>
          <w:szCs w:val="24"/>
        </w:rPr>
        <w:t>με</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 πολιτισμένη συζήτηση. Από πού και έως πού κάποιος κρίνει και λέει από</w:t>
      </w:r>
      <w:r>
        <w:rPr>
          <w:rFonts w:eastAsia="Times New Roman" w:cs="Times New Roman"/>
          <w:szCs w:val="24"/>
        </w:rPr>
        <w:t xml:space="preserve"> του Βήματος αυτού ότι οι υπάλληλοι των Σωμάτων Ασφαλείας αισθάνονται ότι διώκονται; </w:t>
      </w:r>
    </w:p>
    <w:p w14:paraId="2C0FC050"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Κατά πρώτον, θέλω να ξεκαθαρίσω στη Βουλή ότι η συγκεκριμένη διαδικασία που προκρίνουμε μέσω του Συνηγόρου του Πολίτη είχε προβλεφθεί νομοθετικά κατά κάποιον τρόπο από το</w:t>
      </w:r>
      <w:r>
        <w:rPr>
          <w:rFonts w:eastAsia="Times New Roman" w:cs="Times New Roman"/>
          <w:szCs w:val="24"/>
        </w:rPr>
        <w:t xml:space="preserve"> 2011. Μ</w:t>
      </w:r>
      <w:r>
        <w:rPr>
          <w:rFonts w:eastAsia="Times New Roman" w:cs="Times New Roman"/>
          <w:szCs w:val="24"/>
        </w:rPr>
        <w:t>ί</w:t>
      </w:r>
      <w:r>
        <w:rPr>
          <w:rFonts w:eastAsia="Times New Roman" w:cs="Times New Roman"/>
          <w:szCs w:val="24"/>
        </w:rPr>
        <w:t>α επιτροπή υπήρχε</w:t>
      </w:r>
      <w:r>
        <w:rPr>
          <w:rFonts w:eastAsia="Times New Roman" w:cs="Times New Roman"/>
          <w:szCs w:val="24"/>
        </w:rPr>
        <w:t xml:space="preserve"> και εκεί</w:t>
      </w:r>
      <w:r>
        <w:rPr>
          <w:rFonts w:eastAsia="Times New Roman" w:cs="Times New Roman"/>
          <w:szCs w:val="24"/>
        </w:rPr>
        <w:t>, η οποία, ως εκ θαύματος, δεν λειτούργησε ποτέ. Γι’ αυτό ακριβώς παίρνουμε αυτή τη νομοθετική πρωτοβουλία, για να διευκρινιστούν αυτά τα ζητήματα.</w:t>
      </w:r>
    </w:p>
    <w:p w14:paraId="2C0FC051"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Αντί, λοιπόν, να μας λένε ότι εδώ κάνουμε διώξεις και ότι κάποιοι αισθάνο</w:t>
      </w:r>
      <w:r>
        <w:rPr>
          <w:rFonts w:eastAsia="Times New Roman" w:cs="Times New Roman"/>
          <w:szCs w:val="24"/>
        </w:rPr>
        <w:t xml:space="preserve">νται διωκόμενοι, θα πρέπει να απολογηθούν γιατί η επιτροπή που είχαν αυτοί συστήσει δεν λειτούργησε ποτέ. </w:t>
      </w:r>
      <w:r>
        <w:rPr>
          <w:rFonts w:eastAsia="Times New Roman" w:cs="Times New Roman"/>
          <w:szCs w:val="24"/>
        </w:rPr>
        <w:t>Τ</w:t>
      </w:r>
      <w:r>
        <w:rPr>
          <w:rFonts w:eastAsia="Times New Roman" w:cs="Times New Roman"/>
          <w:szCs w:val="24"/>
        </w:rPr>
        <w:t xml:space="preserve">ο αποτέλεσμα ποιο ήταν; Όχι να έχουμε αιτιάσεις, όπως είπε ο αξιότιμος Κοινοβουλευτικός Εκπρόσωπος της Νέας Δημοκρατίας, από τον Επίτροπο ανθρωπίνων </w:t>
      </w:r>
      <w:r>
        <w:rPr>
          <w:rFonts w:eastAsia="Times New Roman" w:cs="Times New Roman"/>
          <w:szCs w:val="24"/>
        </w:rPr>
        <w:t xml:space="preserve">δικαιωμάτων, αλλά να έχουμε καταδίκες της χώρας, δυστυχώς, από το Ευρωπαϊκό Δικαστήριο Ανθρωπίνων Δικαιωμάτων. </w:t>
      </w:r>
    </w:p>
    <w:p w14:paraId="2C0FC052"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Επομένως, εδώ στη συγκεκριμένη διάταξη δεν ιδρύουμε κάτι καινούρ</w:t>
      </w:r>
      <w:r>
        <w:rPr>
          <w:rFonts w:eastAsia="Times New Roman" w:cs="Times New Roman"/>
          <w:szCs w:val="24"/>
        </w:rPr>
        <w:t>γ</w:t>
      </w:r>
      <w:r>
        <w:rPr>
          <w:rFonts w:eastAsia="Times New Roman" w:cs="Times New Roman"/>
          <w:szCs w:val="24"/>
        </w:rPr>
        <w:t>ιο, με την έννοια ότι στο παρελθόν δεν είχε δημιουργηθεί μ</w:t>
      </w:r>
      <w:r>
        <w:rPr>
          <w:rFonts w:eastAsia="Times New Roman" w:cs="Times New Roman"/>
          <w:szCs w:val="24"/>
        </w:rPr>
        <w:t>ί</w:t>
      </w:r>
      <w:r>
        <w:rPr>
          <w:rFonts w:eastAsia="Times New Roman" w:cs="Times New Roman"/>
          <w:szCs w:val="24"/>
        </w:rPr>
        <w:t xml:space="preserve">α επιτροπή, η οποία θα ήλεγχε αυτή τη διαδικασία. Εδώ κάνουμε κάτι άλλο το οποίο θεωρούμε ότι θα </w:t>
      </w:r>
      <w:r>
        <w:rPr>
          <w:rFonts w:eastAsia="Times New Roman" w:cs="Times New Roman"/>
          <w:szCs w:val="24"/>
        </w:rPr>
        <w:t>λειτουργήσει αποτελεσματικά:</w:t>
      </w:r>
      <w:r>
        <w:rPr>
          <w:rFonts w:eastAsia="Times New Roman" w:cs="Times New Roman"/>
          <w:szCs w:val="24"/>
        </w:rPr>
        <w:t xml:space="preserve"> Ενεργοποιούμε τον μηχανισμό του Συνηγόρου του Πολίτη, έναν μηχανισμό ο οποίος έχει αποδείξει στο πέρασμα των χρόνων ότι είναι αξιό</w:t>
      </w:r>
      <w:r>
        <w:rPr>
          <w:rFonts w:eastAsia="Times New Roman" w:cs="Times New Roman"/>
          <w:szCs w:val="24"/>
        </w:rPr>
        <w:t>πιστος και έχει την εμπιστοσύνη των Ελλήνων πολιτών και μάλιστα κατά τρόπο που δεν επεμβαίνει παράνομα και αντισυνταγματικά στην πειθαρχική διαδικασία, διότι το πειθαρχικό όργανο μπορεί να εκδώσει απόφαση διαφορετική του πορίσματος του Συνηγόρου του Πολίτη</w:t>
      </w:r>
      <w:r>
        <w:rPr>
          <w:rFonts w:eastAsia="Times New Roman" w:cs="Times New Roman"/>
          <w:szCs w:val="24"/>
        </w:rPr>
        <w:t xml:space="preserve">. </w:t>
      </w:r>
    </w:p>
    <w:p w14:paraId="2C0FC053"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Τι λέει, όμως, ο νόμος; Λέει ότι αυτή η απόφαση πρέπει να είναι επαρκώς αιτιολογημένη</w:t>
      </w:r>
      <w:r>
        <w:rPr>
          <w:rFonts w:eastAsia="Times New Roman" w:cs="Times New Roman"/>
          <w:szCs w:val="24"/>
        </w:rPr>
        <w:t>.</w:t>
      </w:r>
    </w:p>
    <w:p w14:paraId="2C0FC05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Αυτή είναι η</w:t>
      </w:r>
      <w:r>
        <w:rPr>
          <w:rFonts w:eastAsia="Times New Roman" w:cs="Times New Roman"/>
          <w:szCs w:val="24"/>
        </w:rPr>
        <w:t xml:space="preserve"> νομοθετική</w:t>
      </w:r>
      <w:r>
        <w:rPr>
          <w:rFonts w:eastAsia="Times New Roman" w:cs="Times New Roman"/>
          <w:szCs w:val="24"/>
        </w:rPr>
        <w:t xml:space="preserve"> παρέμβαση που κάνουμε και γι’ αυτό διαφωνούμε στο συγκεκριμένο ζήτημα και εγγράφως καταθέσαμε τις απόψεις μας όσον αφορά τις απόψεις του Ευρωπ</w:t>
      </w:r>
      <w:r>
        <w:rPr>
          <w:rFonts w:eastAsia="Times New Roman" w:cs="Times New Roman"/>
          <w:szCs w:val="24"/>
        </w:rPr>
        <w:t>αίου Επιτρόπου.</w:t>
      </w:r>
    </w:p>
    <w:p w14:paraId="2C0FC05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ότι τα διαλαμβανόμενα αδικήματα για τα οποία θα επιλαμβάνεται πλέον και ο Συνήγορος του Πολίτη και όχι η </w:t>
      </w:r>
      <w:r>
        <w:rPr>
          <w:rFonts w:eastAsia="Times New Roman" w:cs="Times New Roman"/>
          <w:szCs w:val="24"/>
        </w:rPr>
        <w:t>ε</w:t>
      </w:r>
      <w:r>
        <w:rPr>
          <w:rFonts w:eastAsia="Times New Roman" w:cs="Times New Roman"/>
          <w:szCs w:val="24"/>
        </w:rPr>
        <w:t>πιτροπή -γι’ αυτό το τονίζω, για να με ακούσουν οι αστυνομικοί υπάλληλοι και όλοι οι υπάλληλοι των</w:t>
      </w:r>
      <w:r>
        <w:rPr>
          <w:rFonts w:eastAsia="Times New Roman" w:cs="Times New Roman"/>
          <w:szCs w:val="24"/>
        </w:rPr>
        <w:t xml:space="preserve"> Σωμάτων Ασφαλείας, υπήρχε </w:t>
      </w:r>
      <w:r>
        <w:rPr>
          <w:rFonts w:eastAsia="Times New Roman" w:cs="Times New Roman"/>
          <w:szCs w:val="24"/>
        </w:rPr>
        <w:t>ε</w:t>
      </w:r>
      <w:r>
        <w:rPr>
          <w:rFonts w:eastAsia="Times New Roman" w:cs="Times New Roman"/>
          <w:szCs w:val="24"/>
        </w:rPr>
        <w:t>πιτροπή, η οποία δυστυχώς δεν είχε λειτουργήσει- είναι ατιμωτικά αδικήματα. Είναι αδικήματα που κινούνται εκτός κράτους δικαίου. Βασανιστήρια στην εποχή του 21</w:t>
      </w:r>
      <w:r>
        <w:rPr>
          <w:rFonts w:eastAsia="Times New Roman" w:cs="Times New Roman"/>
          <w:szCs w:val="24"/>
          <w:vertAlign w:val="superscript"/>
        </w:rPr>
        <w:t>ου</w:t>
      </w:r>
      <w:r>
        <w:rPr>
          <w:rFonts w:eastAsia="Times New Roman" w:cs="Times New Roman"/>
          <w:szCs w:val="24"/>
        </w:rPr>
        <w:t xml:space="preserve"> αιώνα. </w:t>
      </w:r>
      <w:r>
        <w:rPr>
          <w:rFonts w:eastAsia="Times New Roman" w:cs="Times New Roman"/>
          <w:szCs w:val="24"/>
        </w:rPr>
        <w:t>Υ</w:t>
      </w:r>
      <w:r>
        <w:rPr>
          <w:rFonts w:eastAsia="Times New Roman" w:cs="Times New Roman"/>
          <w:szCs w:val="24"/>
        </w:rPr>
        <w:t xml:space="preserve">πό καθεστώς δημοκρατίας είναι αδιανόητο να συμβαίνουν από </w:t>
      </w:r>
      <w:r>
        <w:rPr>
          <w:rFonts w:eastAsia="Times New Roman" w:cs="Times New Roman"/>
          <w:szCs w:val="24"/>
        </w:rPr>
        <w:t>κρατικούς λειτουργούς. Συμβαίνουν ελάχιστα και αυτό είναι</w:t>
      </w:r>
      <w:r>
        <w:rPr>
          <w:rFonts w:eastAsia="Times New Roman" w:cs="Times New Roman"/>
          <w:szCs w:val="24"/>
        </w:rPr>
        <w:t xml:space="preserve"> προς</w:t>
      </w:r>
      <w:r>
        <w:rPr>
          <w:rFonts w:eastAsia="Times New Roman" w:cs="Times New Roman"/>
          <w:szCs w:val="24"/>
        </w:rPr>
        <w:t xml:space="preserve"> τιμή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Σ</w:t>
      </w:r>
      <w:r>
        <w:rPr>
          <w:rFonts w:eastAsia="Times New Roman" w:cs="Times New Roman"/>
          <w:szCs w:val="24"/>
        </w:rPr>
        <w:t>ω</w:t>
      </w:r>
      <w:r>
        <w:rPr>
          <w:rFonts w:eastAsia="Times New Roman" w:cs="Times New Roman"/>
          <w:szCs w:val="24"/>
        </w:rPr>
        <w:t>μ</w:t>
      </w:r>
      <w:r>
        <w:rPr>
          <w:rFonts w:eastAsia="Times New Roman" w:cs="Times New Roman"/>
          <w:szCs w:val="24"/>
        </w:rPr>
        <w:t>ά</w:t>
      </w:r>
      <w:r>
        <w:rPr>
          <w:rFonts w:eastAsia="Times New Roman" w:cs="Times New Roman"/>
          <w:szCs w:val="24"/>
        </w:rPr>
        <w:t>τ</w:t>
      </w:r>
      <w:r>
        <w:rPr>
          <w:rFonts w:eastAsia="Times New Roman" w:cs="Times New Roman"/>
          <w:szCs w:val="24"/>
        </w:rPr>
        <w:t>ων</w:t>
      </w:r>
      <w:r>
        <w:rPr>
          <w:rFonts w:eastAsia="Times New Roman" w:cs="Times New Roman"/>
          <w:szCs w:val="24"/>
        </w:rPr>
        <w:t xml:space="preserve"> Ασφαλείας. Ελάχιστα! Αλλά δεν γίνεται αυτές οι ελάχιστες περιπτώσεις να περνάνε κατ’ αυτόν τον τρόπο και να φτάνουν ενώπιον του Ευρωπαϊκού Δικαστηρίου και να έχουμε καταδίκες </w:t>
      </w:r>
      <w:r>
        <w:rPr>
          <w:rFonts w:eastAsia="Times New Roman" w:cs="Times New Roman"/>
          <w:szCs w:val="24"/>
        </w:rPr>
        <w:t>της χώρας.</w:t>
      </w:r>
    </w:p>
    <w:p w14:paraId="2C0FC05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Επομένως, πρέπει να υπάρξει εδώ ένας μηχανισμός, όπως ακριβώς αναφέρεται στον νόμο, που αυτά τα ζητήματα θα τα ελέγχει, θα γνωμοδοτεί και θα εκφράζει τις απόψεις του.</w:t>
      </w:r>
    </w:p>
    <w:p w14:paraId="2C0FC05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Αναφέρθηκε από αρκετούς ομιλητές εάν η δυνατότητα που δίνεται στον Συνήγορο το</w:t>
      </w:r>
      <w:r>
        <w:rPr>
          <w:rFonts w:eastAsia="Times New Roman" w:cs="Times New Roman"/>
          <w:szCs w:val="24"/>
        </w:rPr>
        <w:t>υ Πολίτη είναι μία δυνατότητα την οποία θα μπορέσει να την ασκήσει ουσιαστικά.</w:t>
      </w:r>
    </w:p>
    <w:p w14:paraId="2C0FC05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Κοιτάξτε, κύριοι συνάδελφοι. Κατά πρώτον, στον νόμο ήδη αναφέρεται ότι ο Συνήγορος του Πολίτη θα ενισχυθεί με προσωπικό είκοσι υπαλλήλων. Είναι κάτι πάρα πολύ σημαντικό για να λ</w:t>
      </w:r>
      <w:r>
        <w:rPr>
          <w:rFonts w:eastAsia="Times New Roman" w:cs="Times New Roman"/>
          <w:szCs w:val="24"/>
        </w:rPr>
        <w:t xml:space="preserve">ειτουργήσουν αυτές οι δομές τις οποίες ο νόμος δημιουργεί. </w:t>
      </w:r>
    </w:p>
    <w:p w14:paraId="2C0FC05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έγινε δεκτό και περιλαμβάνεται στον νόμο ότι η ενασχόλησή του</w:t>
      </w:r>
      <w:r>
        <w:rPr>
          <w:rFonts w:eastAsia="Times New Roman" w:cs="Times New Roman"/>
          <w:szCs w:val="24"/>
        </w:rPr>
        <w:t xml:space="preserve"> με το θέμα αυτό</w:t>
      </w:r>
      <w:r>
        <w:rPr>
          <w:rFonts w:eastAsia="Times New Roman" w:cs="Times New Roman"/>
          <w:szCs w:val="24"/>
        </w:rPr>
        <w:t xml:space="preserve"> θα αρχίσει σε έξι μήνες, ακριβώς για να έχει όλο εκείνο το χρονικό διάστημα για να μπορέσει να οργανωθεί με το</w:t>
      </w:r>
      <w:r>
        <w:rPr>
          <w:rFonts w:eastAsia="Times New Roman" w:cs="Times New Roman"/>
          <w:szCs w:val="24"/>
        </w:rPr>
        <w:t>ν καλύτερο δυνατό τρόπο.</w:t>
      </w:r>
    </w:p>
    <w:p w14:paraId="2C0FC05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Θεωρώ ότι από τη στιγμή που ο Πρόεδρος του Συνηγόρου του Πολίτη, ο ίδιος ο θεσμός, μας λέει ότι μπορ</w:t>
      </w:r>
      <w:r>
        <w:rPr>
          <w:rFonts w:eastAsia="Times New Roman" w:cs="Times New Roman"/>
          <w:szCs w:val="24"/>
        </w:rPr>
        <w:t>εί να ανταποκριθεί</w:t>
      </w:r>
      <w:r>
        <w:rPr>
          <w:rFonts w:eastAsia="Times New Roman" w:cs="Times New Roman"/>
          <w:szCs w:val="24"/>
        </w:rPr>
        <w:t xml:space="preserve"> υπό αυτές τις προϋποθέσεις και αυτές οι προϋποθέσεις καλύπτονται στον νόμο, δεν υπάρχει κανένας λόγος να συζητάμ</w:t>
      </w:r>
      <w:r>
        <w:rPr>
          <w:rFonts w:eastAsia="Times New Roman" w:cs="Times New Roman"/>
          <w:szCs w:val="24"/>
        </w:rPr>
        <w:t>ε εμείς εάν μπορεί ή όχι ο Συνήγορος του Πολίτη να ανταποκριθεί. Όλα τα άλλα νομίζω ότι πάνε στην άκρη και δεν χρειάζεται να ασχοληθούμε με αυτά τα ζητήματα.</w:t>
      </w:r>
    </w:p>
    <w:p w14:paraId="2C0FC05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αναφέρθηκε –</w:t>
      </w:r>
      <w:r>
        <w:rPr>
          <w:rFonts w:eastAsia="Times New Roman" w:cs="Times New Roman"/>
          <w:szCs w:val="24"/>
        </w:rPr>
        <w:t xml:space="preserve"> </w:t>
      </w:r>
      <w:r>
        <w:rPr>
          <w:rFonts w:eastAsia="Times New Roman" w:cs="Times New Roman"/>
          <w:szCs w:val="24"/>
        </w:rPr>
        <w:t>διότι ακούστηκε από ορισμένους που ίσως δεν το γνωρίζου</w:t>
      </w:r>
      <w:r>
        <w:rPr>
          <w:rFonts w:eastAsia="Times New Roman" w:cs="Times New Roman"/>
          <w:szCs w:val="24"/>
        </w:rPr>
        <w:t>ν, καλοπροαίρετα, εγώ είμαι άνθρωπος καλής πίστης και πιστεύω ότι έτσι λέγονται πάρα πολλά από του Βήματος της Εθνικής Αντιπροσωπείας</w:t>
      </w:r>
      <w:r>
        <w:rPr>
          <w:rFonts w:eastAsia="Times New Roman" w:cs="Times New Roman"/>
          <w:szCs w:val="24"/>
        </w:rPr>
        <w:t xml:space="preserve"> </w:t>
      </w:r>
      <w:r>
        <w:rPr>
          <w:rFonts w:eastAsia="Times New Roman" w:cs="Times New Roman"/>
          <w:szCs w:val="24"/>
        </w:rPr>
        <w:t>- ότι πρέπει να προχωρήσουμε με γρήγορα βήματα στα θέματα ισότητας και αποδοχής συνανθρώπων μας, οι οποίοι έχουν έναν διαφ</w:t>
      </w:r>
      <w:r>
        <w:rPr>
          <w:rFonts w:eastAsia="Times New Roman" w:cs="Times New Roman"/>
          <w:szCs w:val="24"/>
        </w:rPr>
        <w:t>ορετικό σεξουαλικό προσανατολισμό.</w:t>
      </w:r>
    </w:p>
    <w:p w14:paraId="2C0FC05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Θέλω να ανακοινώσω στην Εθνική Αντιπροσωπεία ότι όποιοι μας καλούν, κρούουν θύρες ανοικτές. Ήδη έχει τελειώσει τις εργασίες της η Νομοπαρασκευαστική Επιτροπή όσον αφορά το νομοσχέδιο για την ταυτότητα φύλου, εντός των επο</w:t>
      </w:r>
      <w:r>
        <w:rPr>
          <w:rFonts w:eastAsia="Times New Roman" w:cs="Times New Roman"/>
          <w:szCs w:val="24"/>
        </w:rPr>
        <w:t>μένων ημερών θα δοθεί σε διαβούλευση και θα ψηφιστεί σε σύντομο και εύλογο χρονικό διάστημα από την Εθνική Αντιπροσωπεία. Θα έρθει σε συζήτηση και σε ψήφιση.</w:t>
      </w:r>
    </w:p>
    <w:p w14:paraId="2C0FC05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E24640">
        <w:rPr>
          <w:rFonts w:eastAsia="Times New Roman" w:cs="Times New Roman"/>
          <w:b/>
          <w:szCs w:val="24"/>
        </w:rPr>
        <w:t>Α</w:t>
      </w:r>
      <w:r w:rsidRPr="00E24640">
        <w:rPr>
          <w:rFonts w:eastAsia="Times New Roman" w:cs="Times New Roman"/>
          <w:b/>
          <w:szCs w:val="24"/>
        </w:rPr>
        <w:t>ΝΑΣΤΑΣΙΟΣ ΚΟΥΡΑΚ</w:t>
      </w:r>
      <w:r w:rsidRPr="00E24640">
        <w:rPr>
          <w:rFonts w:eastAsia="Times New Roman" w:cs="Times New Roman"/>
          <w:b/>
          <w:szCs w:val="24"/>
        </w:rPr>
        <w:t>ΗΣ</w:t>
      </w:r>
      <w:r>
        <w:rPr>
          <w:rFonts w:eastAsia="Times New Roman" w:cs="Times New Roman"/>
          <w:szCs w:val="24"/>
        </w:rPr>
        <w:t>)</w:t>
      </w:r>
    </w:p>
    <w:p w14:paraId="2C0FC05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Επομένως, αυτά τα ζητήματα τα οποία πολλοί έθεσαν –επαναλαμβάνω με καλή πρόθεση- λύνονται και θα λυθούν και θα το δουν, στο νομοσχέδιο του οποίου μόλις τώρα σας ανακοίνωσα ότι εντός των επομένων μηνών θα ολοκληρωθεί η προδικασία και θα έρθει στη </w:t>
      </w:r>
      <w:r>
        <w:rPr>
          <w:rFonts w:eastAsia="Times New Roman" w:cs="Times New Roman"/>
          <w:szCs w:val="24"/>
        </w:rPr>
        <w:t>διαδικασία της ψήφισης.</w:t>
      </w:r>
    </w:p>
    <w:p w14:paraId="2C0FC05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αναφερθώ σε δύο ζητήματα. Μου έκανε εντύπωση η τοποθέτηση του πρώην Υπουργού Δικαιοσύνης, του κ. Αθανασίου, διότι εκτός των άλλων μας ζήτησε σήμερα να αποσύρουμε την τροπολογία, με την οποία ικανοποιούμε αίτημα του Αρείου Π</w:t>
      </w:r>
      <w:r>
        <w:rPr>
          <w:rFonts w:eastAsia="Times New Roman" w:cs="Times New Roman"/>
          <w:szCs w:val="24"/>
        </w:rPr>
        <w:t xml:space="preserve">άγου για την αύξηση των θέσεων τεσσάρων </w:t>
      </w:r>
      <w:r>
        <w:rPr>
          <w:rFonts w:eastAsia="Times New Roman" w:cs="Times New Roman"/>
          <w:szCs w:val="24"/>
        </w:rPr>
        <w:t>α</w:t>
      </w:r>
      <w:r>
        <w:rPr>
          <w:rFonts w:eastAsia="Times New Roman" w:cs="Times New Roman"/>
          <w:szCs w:val="24"/>
        </w:rPr>
        <w:t xml:space="preserve">εροπαγιτών και μάλιστα, με ένα υποκριτικό σκεπτικό, ότι θα πρέπει να αυξηθούν και οι θέσεις των κατώτερων δικαστηρίων του Αρείου Πάγου, δηλαδή των </w:t>
      </w:r>
      <w:r>
        <w:rPr>
          <w:rFonts w:eastAsia="Times New Roman" w:cs="Times New Roman"/>
          <w:szCs w:val="24"/>
        </w:rPr>
        <w:t>ε</w:t>
      </w:r>
      <w:r>
        <w:rPr>
          <w:rFonts w:eastAsia="Times New Roman" w:cs="Times New Roman"/>
          <w:szCs w:val="24"/>
        </w:rPr>
        <w:t>φετείων,</w:t>
      </w:r>
      <w:r>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π</w:t>
      </w:r>
      <w:r>
        <w:rPr>
          <w:rFonts w:eastAsia="Times New Roman" w:cs="Times New Roman"/>
          <w:szCs w:val="24"/>
        </w:rPr>
        <w:t xml:space="preserve">ρωτοδικείων και των </w:t>
      </w:r>
      <w:r>
        <w:rPr>
          <w:rFonts w:eastAsia="Times New Roman" w:cs="Times New Roman"/>
          <w:szCs w:val="24"/>
        </w:rPr>
        <w:t>ε</w:t>
      </w:r>
      <w:r>
        <w:rPr>
          <w:rFonts w:eastAsia="Times New Roman" w:cs="Times New Roman"/>
          <w:szCs w:val="24"/>
        </w:rPr>
        <w:t xml:space="preserve">ιρηνοδικείων. </w:t>
      </w:r>
    </w:p>
    <w:p w14:paraId="2C0FC06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Θέλω να ρωτήσω πρ</w:t>
      </w:r>
      <w:r>
        <w:rPr>
          <w:rFonts w:eastAsia="Times New Roman" w:cs="Times New Roman"/>
          <w:szCs w:val="24"/>
        </w:rPr>
        <w:t>αγματικά τον πρώην Υπουργό Δικαιοσύνης αφού κρίνει ότι είναι αναγκαία όλα αυτά τα πράγματα, γιατί δεν τα έκανε στη θητεία του; Δεν είχε τη δυνατότητα ή τα κενά και τα προβλήματα απονομής στη δικαιοσύνη δημιουργήθηκαν τα δύο τελευταία χρόνια;</w:t>
      </w:r>
    </w:p>
    <w:p w14:paraId="2C0FC06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τό κτυπάει το κουδούνι λήξεως του χρόνου ομιλίας του κυρίου Υπουργού)</w:t>
      </w:r>
    </w:p>
    <w:p w14:paraId="2C0FC06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πάρω παραπάνω χρόνο από τον χρόνο μου, κύριε Πρόεδρε. </w:t>
      </w:r>
    </w:p>
    <w:p w14:paraId="2C0FC06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Όμως, το ζήτημα είναι ότι εδώ δεν λαμβάνει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ότι ήδη προχθές στην ετήσια συνέλευση των </w:t>
      </w:r>
      <w:r>
        <w:rPr>
          <w:rFonts w:eastAsia="Times New Roman" w:cs="Times New Roman"/>
          <w:szCs w:val="24"/>
        </w:rPr>
        <w:t>ε</w:t>
      </w:r>
      <w:r>
        <w:rPr>
          <w:rFonts w:eastAsia="Times New Roman" w:cs="Times New Roman"/>
          <w:szCs w:val="24"/>
        </w:rPr>
        <w:t>ισαγγελέων της χώρας ανακοίνω</w:t>
      </w:r>
      <w:r>
        <w:rPr>
          <w:rFonts w:eastAsia="Times New Roman" w:cs="Times New Roman"/>
          <w:szCs w:val="24"/>
        </w:rPr>
        <w:t>σα την αύξηση των θέσεων από τους Αντιεισαγγελείς του Αρείου Πάγου μέχρι σε Αντιεισαγγελείς Πρωτοδικείων, όπως επίσης, και την αύξηση των θέσεων υποψηφίων εισαγγελικών λειτουργών, οι οποίοι εισάγονται στη Σχολή Δικαστών. Αυτό δεν είναι μ</w:t>
      </w:r>
      <w:r>
        <w:rPr>
          <w:rFonts w:eastAsia="Times New Roman" w:cs="Times New Roman"/>
          <w:szCs w:val="24"/>
        </w:rPr>
        <w:t>ί</w:t>
      </w:r>
      <w:r>
        <w:rPr>
          <w:rFonts w:eastAsia="Times New Roman" w:cs="Times New Roman"/>
          <w:szCs w:val="24"/>
        </w:rPr>
        <w:t>α έμπρακτη απόδειξ</w:t>
      </w:r>
      <w:r>
        <w:rPr>
          <w:rFonts w:eastAsia="Times New Roman" w:cs="Times New Roman"/>
          <w:szCs w:val="24"/>
        </w:rPr>
        <w:t xml:space="preserve">η; Επίσης, μήπως δεν είναι έμπρακτη απόδειξη η ενίσχυση με υπαλληλικό προσωπικό των δικαστηρίων της χώρας και ιδίως των </w:t>
      </w:r>
      <w:r>
        <w:rPr>
          <w:rFonts w:eastAsia="Times New Roman" w:cs="Times New Roman"/>
          <w:szCs w:val="24"/>
        </w:rPr>
        <w:t>ε</w:t>
      </w:r>
      <w:r>
        <w:rPr>
          <w:rFonts w:eastAsia="Times New Roman" w:cs="Times New Roman"/>
          <w:szCs w:val="24"/>
        </w:rPr>
        <w:t xml:space="preserve">ιρηνοδικείων; Ή μήπως δεν είναι, επίσης, έμπρακτη απόδειξη –και αυτά όλα η Κυβέρνηση τα έχει κάνει- της πρόσληψης αναγκαίου αριθμού </w:t>
      </w:r>
      <w:r>
        <w:rPr>
          <w:rFonts w:eastAsia="Times New Roman" w:cs="Times New Roman"/>
          <w:szCs w:val="24"/>
        </w:rPr>
        <w:t>ε</w:t>
      </w:r>
      <w:r>
        <w:rPr>
          <w:rFonts w:eastAsia="Times New Roman" w:cs="Times New Roman"/>
          <w:szCs w:val="24"/>
        </w:rPr>
        <w:t>ιρ</w:t>
      </w:r>
      <w:r>
        <w:rPr>
          <w:rFonts w:eastAsia="Times New Roman" w:cs="Times New Roman"/>
          <w:szCs w:val="24"/>
        </w:rPr>
        <w:t xml:space="preserve">ηνοδικών για να μπορέσουν να ανταπεξέλθουν στο φόρτο εργασίας, ο οποίος τους κατανέμεται δυνάμει του Κώδικα Πολιτικής Δικονομίας; Θα πρέπει, λοιπόν, να αφήσουμε τις υποκρισίες. </w:t>
      </w:r>
    </w:p>
    <w:p w14:paraId="2C0FC06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Είχα μ</w:t>
      </w:r>
      <w:r>
        <w:rPr>
          <w:rFonts w:eastAsia="Times New Roman" w:cs="Times New Roman"/>
          <w:szCs w:val="24"/>
        </w:rPr>
        <w:t>ί</w:t>
      </w:r>
      <w:r>
        <w:rPr>
          <w:rFonts w:eastAsia="Times New Roman" w:cs="Times New Roman"/>
          <w:szCs w:val="24"/>
        </w:rPr>
        <w:t xml:space="preserve">α ιδιαίτερη συζήτηση με τον </w:t>
      </w:r>
      <w:r>
        <w:rPr>
          <w:rFonts w:eastAsia="Times New Roman" w:cs="Times New Roman"/>
          <w:szCs w:val="24"/>
        </w:rPr>
        <w:t>ε</w:t>
      </w:r>
      <w:r>
        <w:rPr>
          <w:rFonts w:eastAsia="Times New Roman" w:cs="Times New Roman"/>
          <w:szCs w:val="24"/>
        </w:rPr>
        <w:t>ισηγητή του ΠΑΣΟΚ. Δεν επανέρχομαι στο θέμ</w:t>
      </w:r>
      <w:r>
        <w:rPr>
          <w:rFonts w:eastAsia="Times New Roman" w:cs="Times New Roman"/>
          <w:szCs w:val="24"/>
        </w:rPr>
        <w:t>α, το οποίο ανάφερε. Καλό είναι, κύριοι συνάδελφοι, να μη συνδέουμε, διότι προσφέρουμε κακές υπηρεσίες στη δικαιοσύνη, τα ζητήματα που άπτονται των προαγωγών και της εξέλιξης των δικαστών, με τα συνδικαλιστικά τους ζητήματα. Αυτά είναι διαφορετικά πράγματα</w:t>
      </w:r>
      <w:r>
        <w:rPr>
          <w:rFonts w:eastAsia="Times New Roman" w:cs="Times New Roman"/>
          <w:szCs w:val="24"/>
        </w:rPr>
        <w:t xml:space="preserve"> και</w:t>
      </w:r>
      <w:r>
        <w:rPr>
          <w:rFonts w:eastAsia="Times New Roman" w:cs="Times New Roman"/>
          <w:szCs w:val="24"/>
        </w:rPr>
        <w:t xml:space="preserve"> ας</w:t>
      </w:r>
      <w:r>
        <w:rPr>
          <w:rFonts w:eastAsia="Times New Roman" w:cs="Times New Roman"/>
          <w:szCs w:val="24"/>
        </w:rPr>
        <w:t xml:space="preserve"> μη δίνουμε εμείς τροφή για σχόλια. Προσφέρουμε κακές υπηρεσίες και στη δημοκρατία και στη δικαιοσύνη. </w:t>
      </w:r>
    </w:p>
    <w:p w14:paraId="2C0FC06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αναφερθώ, κυρίες και κύριοι Βουλευτές, σε ένα ζήτημα, το οποίο όλους μας ευαισθητοποιεί. Είναι το Κυπριακό. </w:t>
      </w:r>
      <w:r>
        <w:rPr>
          <w:rFonts w:eastAsia="Times New Roman" w:cs="Times New Roman"/>
          <w:szCs w:val="24"/>
        </w:rPr>
        <w:t>Α</w:t>
      </w:r>
      <w:r>
        <w:rPr>
          <w:rFonts w:eastAsia="Times New Roman" w:cs="Times New Roman"/>
          <w:szCs w:val="24"/>
        </w:rPr>
        <w:t>ναφέρθηκε από τη Χρυσ</w:t>
      </w:r>
      <w:r>
        <w:rPr>
          <w:rFonts w:eastAsia="Times New Roman" w:cs="Times New Roman"/>
          <w:szCs w:val="24"/>
        </w:rPr>
        <w:t xml:space="preserve">ή Αυγή σήμερα ότι στόχος του συγκεκριμένου κόμματος είναι η </w:t>
      </w:r>
      <w:r>
        <w:rPr>
          <w:rFonts w:eastAsia="Times New Roman" w:cs="Times New Roman"/>
          <w:szCs w:val="24"/>
        </w:rPr>
        <w:t>έ</w:t>
      </w:r>
      <w:r>
        <w:rPr>
          <w:rFonts w:eastAsia="Times New Roman" w:cs="Times New Roman"/>
          <w:szCs w:val="24"/>
        </w:rPr>
        <w:t>νωση. Στόχος οποιουδήποτε μπορεί να είναι οτιδήποτε. Εγώ να θυμίσω ότι με αυτόν τον στόχο οι ιδεολογικοί τους προπάτορες πραγματοποίησαν ένα πραξικόπημα στην Κύπρο εναντίον του εκλεγμένου Προέδρο</w:t>
      </w:r>
      <w:r>
        <w:rPr>
          <w:rFonts w:eastAsia="Times New Roman" w:cs="Times New Roman"/>
          <w:szCs w:val="24"/>
        </w:rPr>
        <w:t>υ, του Αρχιεπισκόπου Μακαρίου και η χούντα ήταν αυτή που όχι μόνο έκανε το πραξικόπημα,</w:t>
      </w:r>
      <w:r>
        <w:rPr>
          <w:rFonts w:eastAsia="Times New Roman" w:cs="Times New Roman"/>
          <w:szCs w:val="24"/>
        </w:rPr>
        <w:t xml:space="preserve"> αλλά</w:t>
      </w:r>
      <w:r>
        <w:rPr>
          <w:rFonts w:eastAsia="Times New Roman" w:cs="Times New Roman"/>
          <w:szCs w:val="24"/>
        </w:rPr>
        <w:t xml:space="preserve"> άφησε </w:t>
      </w:r>
      <w:r>
        <w:rPr>
          <w:rFonts w:eastAsia="Times New Roman" w:cs="Times New Roman"/>
          <w:szCs w:val="24"/>
        </w:rPr>
        <w:t xml:space="preserve">και </w:t>
      </w:r>
      <w:r>
        <w:rPr>
          <w:rFonts w:eastAsia="Times New Roman" w:cs="Times New Roman"/>
          <w:szCs w:val="24"/>
        </w:rPr>
        <w:t xml:space="preserve">ανοχύρωτη την Κύπρο για να εισέλθει ο Αττίλας. </w:t>
      </w:r>
      <w:r>
        <w:rPr>
          <w:rFonts w:eastAsia="Times New Roman" w:cs="Times New Roman"/>
          <w:szCs w:val="24"/>
        </w:rPr>
        <w:t>Α</w:t>
      </w:r>
      <w:r>
        <w:rPr>
          <w:rFonts w:eastAsia="Times New Roman" w:cs="Times New Roman"/>
          <w:szCs w:val="24"/>
        </w:rPr>
        <w:t xml:space="preserve">ν σήμερα αιμορραγεί η Κύπρος, αιμορραγεί εξαιτίας αυτών που θαυμάζει η Χρυσή Αυγή, δηλαδή των χουντικών, </w:t>
      </w:r>
      <w:r>
        <w:rPr>
          <w:rFonts w:eastAsia="Times New Roman" w:cs="Times New Roman"/>
          <w:szCs w:val="24"/>
        </w:rPr>
        <w:t xml:space="preserve">οι οποίοι οδήγησαν την Κύπρο στη σημερινή κατάσταση, στον Αττίλα και στην κατοχή. </w:t>
      </w:r>
    </w:p>
    <w:p w14:paraId="2C0FC06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Ας μην πουλάμε, λοιπόν, εδώ πατριδοκαπηλία. Πατριδοκαπηλία ας μην πουλάμε εδώ, διότι ξέρει πολύ καλά ο ελληνικός λαός εξαιτίας ποιου η Κύπρος σήμερα είναι υπό κατοχή. </w:t>
      </w:r>
    </w:p>
    <w:p w14:paraId="2C0FC06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ΣΑΧΙΝΙΔΗΣ: </w:t>
      </w:r>
      <w:r>
        <w:rPr>
          <w:rFonts w:eastAsia="Times New Roman" w:cs="Times New Roman"/>
          <w:szCs w:val="24"/>
        </w:rPr>
        <w:t xml:space="preserve">Ανοίξτε το φάκελο να το δούμε.  </w:t>
      </w:r>
    </w:p>
    <w:p w14:paraId="2C0FC06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Ο φάκελος είναι ανοικτός να τον δείτε. Έχει γίνει Εξεταστική Επιτροπή. </w:t>
      </w:r>
    </w:p>
    <w:p w14:paraId="2C0FC06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Κείται μακρά η Κύπρος ή όχι κατά τη γν</w:t>
      </w:r>
      <w:r>
        <w:rPr>
          <w:rFonts w:eastAsia="Times New Roman" w:cs="Times New Roman"/>
          <w:szCs w:val="24"/>
        </w:rPr>
        <w:t>ώμη σας;</w:t>
      </w:r>
    </w:p>
    <w:p w14:paraId="2C0FC06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Η</w:t>
      </w:r>
      <w:r>
        <w:rPr>
          <w:rFonts w:eastAsia="Times New Roman" w:cs="Times New Roman"/>
          <w:szCs w:val="24"/>
        </w:rPr>
        <w:t xml:space="preserve"> οποία χούντα, εκτός των άλλων, επειδή συνεχίζουν να μιλάνε θρασύτατα, έκανε και εκείνη την οπερέτα της επιστράτευσης. </w:t>
      </w:r>
      <w:r>
        <w:rPr>
          <w:rFonts w:eastAsia="Times New Roman" w:cs="Times New Roman"/>
          <w:szCs w:val="24"/>
        </w:rPr>
        <w:t>Ό</w:t>
      </w:r>
      <w:r>
        <w:rPr>
          <w:rFonts w:eastAsia="Times New Roman" w:cs="Times New Roman"/>
          <w:szCs w:val="24"/>
        </w:rPr>
        <w:t>χι μόνο την οπερέτα της επιστράτευσης, αλλά εσ</w:t>
      </w:r>
      <w:r>
        <w:rPr>
          <w:rFonts w:eastAsia="Times New Roman" w:cs="Times New Roman"/>
          <w:szCs w:val="24"/>
        </w:rPr>
        <w:t xml:space="preserve">τάλη και στρατιωτική δύναμη, η οποία </w:t>
      </w:r>
      <w:proofErr w:type="spellStart"/>
      <w:r>
        <w:rPr>
          <w:rFonts w:eastAsia="Times New Roman" w:cs="Times New Roman"/>
          <w:szCs w:val="24"/>
        </w:rPr>
        <w:t>εβλήθη</w:t>
      </w:r>
      <w:proofErr w:type="spellEnd"/>
      <w:r>
        <w:rPr>
          <w:rFonts w:eastAsia="Times New Roman" w:cs="Times New Roman"/>
          <w:szCs w:val="24"/>
        </w:rPr>
        <w:t xml:space="preserve"> από φίλια πυρά και βρήκαν τον θάνατο νέοι άνθρωποι. Αυτή ήταν η οργάνωση της πατρίδας και του στρατού από τους χουντικούς, τους οποίους καμαρώνετε και πηγαίνετε στις κηδείες τους και βαράτε πιστολιές. </w:t>
      </w:r>
    </w:p>
    <w:p w14:paraId="2C0FC06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ΣΑ</w:t>
      </w:r>
      <w:r>
        <w:rPr>
          <w:rFonts w:eastAsia="Times New Roman" w:cs="Times New Roman"/>
          <w:b/>
          <w:szCs w:val="24"/>
        </w:rPr>
        <w:t xml:space="preserve">ΧΙΝΙΔΗΣ: </w:t>
      </w:r>
      <w:r>
        <w:rPr>
          <w:rFonts w:eastAsia="Times New Roman" w:cs="Times New Roman"/>
          <w:szCs w:val="24"/>
        </w:rPr>
        <w:t xml:space="preserve">Εσείς γιατί δεν πήγατε να τους τιμήσετε; </w:t>
      </w:r>
    </w:p>
    <w:p w14:paraId="2C0FC06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Τέλος, κυρίες και κύριοι συνάδελφοι, είπα το πρωί παίρνοντας τον λόγο ότι στο τέλος της ομιλίας μου θα αναφερθώ σε μ</w:t>
      </w:r>
      <w:r>
        <w:rPr>
          <w:rFonts w:eastAsia="Times New Roman" w:cs="Times New Roman"/>
          <w:szCs w:val="24"/>
        </w:rPr>
        <w:t>ί</w:t>
      </w:r>
      <w:r>
        <w:rPr>
          <w:rFonts w:eastAsia="Times New Roman" w:cs="Times New Roman"/>
          <w:szCs w:val="24"/>
        </w:rPr>
        <w:t xml:space="preserve">α άκρως </w:t>
      </w:r>
      <w:r>
        <w:rPr>
          <w:rFonts w:eastAsia="Times New Roman" w:cs="Times New Roman"/>
          <w:szCs w:val="24"/>
        </w:rPr>
        <w:t xml:space="preserve">συκοφαντική ανακοίνωση, την οποία έχουν εκδώσει πέντε τομεάρχες της Νέας Δημοκρατίας εναντίον του ΣΥΡΙΖΑ, της Κυβέρνησης και εμού, για δύο θέματα, που απασχολούν τη Ζάκυνθο. </w:t>
      </w:r>
    </w:p>
    <w:p w14:paraId="2C0FC06D" w14:textId="77777777" w:rsidR="0032345F" w:rsidRDefault="00CA05C6">
      <w:pPr>
        <w:spacing w:after="0" w:line="600" w:lineRule="auto"/>
        <w:ind w:firstLine="851"/>
        <w:jc w:val="both"/>
        <w:rPr>
          <w:rFonts w:eastAsia="Times New Roman"/>
          <w:szCs w:val="24"/>
        </w:rPr>
      </w:pPr>
      <w:r>
        <w:rPr>
          <w:rFonts w:eastAsia="Times New Roman"/>
          <w:szCs w:val="24"/>
        </w:rPr>
        <w:t xml:space="preserve">Το ένα </w:t>
      </w:r>
      <w:r>
        <w:rPr>
          <w:rFonts w:eastAsia="Times New Roman"/>
          <w:bCs/>
        </w:rPr>
        <w:t>είναι</w:t>
      </w:r>
      <w:r>
        <w:rPr>
          <w:rFonts w:eastAsia="Times New Roman"/>
          <w:szCs w:val="24"/>
        </w:rPr>
        <w:t xml:space="preserve"> οι πρόσφατες πλημμύρες, εξαιτίας των οποίων βρήκε τον θάνατο, δυστυχώς, ένας συμπατριώτης μας, νέος άνθρωπος, ο οποίος βρέθηκε στη δίνη αυτού του φαινομένου. </w:t>
      </w:r>
    </w:p>
    <w:p w14:paraId="2C0FC06E" w14:textId="77777777" w:rsidR="0032345F" w:rsidRDefault="00CA05C6">
      <w:pPr>
        <w:spacing w:after="0" w:line="600" w:lineRule="auto"/>
        <w:ind w:firstLine="851"/>
        <w:jc w:val="both"/>
        <w:rPr>
          <w:rFonts w:eastAsia="Times New Roman"/>
          <w:szCs w:val="24"/>
        </w:rPr>
      </w:pPr>
      <w:r>
        <w:rPr>
          <w:rFonts w:eastAsia="Times New Roman"/>
          <w:szCs w:val="24"/>
        </w:rPr>
        <w:t xml:space="preserve">Μπορεί να μου απαντήσει κάποιος λογικός άνθρωπος τι φταίει η </w:t>
      </w:r>
      <w:r>
        <w:rPr>
          <w:rFonts w:eastAsia="Times New Roman"/>
          <w:bCs/>
        </w:rPr>
        <w:t>Κυβέρνηση</w:t>
      </w:r>
      <w:r>
        <w:rPr>
          <w:rFonts w:eastAsia="Times New Roman"/>
          <w:szCs w:val="24"/>
        </w:rPr>
        <w:t xml:space="preserve"> για αυτό το φυσικό φαινόμ</w:t>
      </w:r>
      <w:r>
        <w:rPr>
          <w:rFonts w:eastAsia="Times New Roman"/>
          <w:szCs w:val="24"/>
        </w:rPr>
        <w:t xml:space="preserve">ενο; </w:t>
      </w:r>
      <w:r>
        <w:rPr>
          <w:rFonts w:eastAsia="Times New Roman"/>
          <w:szCs w:val="24"/>
        </w:rPr>
        <w:t>Γ</w:t>
      </w:r>
      <w:r>
        <w:rPr>
          <w:rFonts w:eastAsia="Times New Roman"/>
          <w:szCs w:val="24"/>
        </w:rPr>
        <w:t xml:space="preserve">ιατί στη Ζάκυνθο φταίει η </w:t>
      </w:r>
      <w:r>
        <w:rPr>
          <w:rFonts w:eastAsia="Times New Roman"/>
          <w:bCs/>
        </w:rPr>
        <w:t>Κυβέρνηση</w:t>
      </w:r>
      <w:r>
        <w:rPr>
          <w:rFonts w:eastAsia="Times New Roman"/>
          <w:szCs w:val="24"/>
        </w:rPr>
        <w:t xml:space="preserve"> για ό,τι συνέβη και δεν φταίει στη Λέσβο, που εκεί η </w:t>
      </w:r>
      <w:r>
        <w:rPr>
          <w:rFonts w:eastAsia="Times New Roman"/>
          <w:szCs w:val="24"/>
        </w:rPr>
        <w:t>π</w:t>
      </w:r>
      <w:r>
        <w:rPr>
          <w:rFonts w:eastAsia="Times New Roman"/>
          <w:szCs w:val="24"/>
        </w:rPr>
        <w:t xml:space="preserve">εριφερειάρχης </w:t>
      </w:r>
      <w:r>
        <w:rPr>
          <w:rFonts w:eastAsia="Times New Roman"/>
          <w:bCs/>
        </w:rPr>
        <w:t>είναι</w:t>
      </w:r>
      <w:r>
        <w:rPr>
          <w:rFonts w:eastAsia="Times New Roman"/>
          <w:szCs w:val="24"/>
        </w:rPr>
        <w:t xml:space="preserve"> προσκείμενη στη </w:t>
      </w:r>
      <w:r>
        <w:rPr>
          <w:rFonts w:eastAsia="Times New Roman"/>
        </w:rPr>
        <w:t xml:space="preserve">Νέα Δημοκρατία; Εάν, κυρίες και κύριοι συνάδελφοι, πολιτευόμαστε κατ’ αυτόν τον τρόπο, γινόμαστε όχι λαϊκιστές, αλλά </w:t>
      </w:r>
      <w:r>
        <w:rPr>
          <w:rFonts w:eastAsia="Times New Roman"/>
          <w:szCs w:val="24"/>
        </w:rPr>
        <w:t>πολιτικ</w:t>
      </w:r>
      <w:r>
        <w:rPr>
          <w:rFonts w:eastAsia="Times New Roman"/>
          <w:szCs w:val="24"/>
        </w:rPr>
        <w:t xml:space="preserve">οί τυμβωρύχοι. Ενώ υπάρχει, λοιπόν, αυτός ο νεκρός συμπατριώτης μου, τον οποίον γνώριζα μάλιστα, ήρθε η </w:t>
      </w:r>
      <w:r>
        <w:rPr>
          <w:rFonts w:eastAsia="Times New Roman"/>
        </w:rPr>
        <w:t xml:space="preserve">Νέα Δημοκρατία  να πει ότι για αυτά που συνέβησαν, μόνο στη Ζάκυνθο </w:t>
      </w:r>
      <w:r>
        <w:rPr>
          <w:rFonts w:eastAsia="Times New Roman"/>
          <w:bCs/>
          <w:shd w:val="clear" w:color="auto" w:fill="FFFFFF"/>
        </w:rPr>
        <w:t>όμως,</w:t>
      </w:r>
      <w:r>
        <w:rPr>
          <w:rFonts w:eastAsia="Times New Roman"/>
        </w:rPr>
        <w:t xml:space="preserve"> φταίει η </w:t>
      </w:r>
      <w:r>
        <w:rPr>
          <w:rFonts w:eastAsia="Times New Roman"/>
          <w:bCs/>
        </w:rPr>
        <w:t>Κυβέρνηση</w:t>
      </w:r>
      <w:r>
        <w:rPr>
          <w:rFonts w:eastAsia="Times New Roman"/>
        </w:rPr>
        <w:t>, ο ΣΥΡΙΖΑ, ο Βουλευτής της Ζακύνθου και Υπουργός Δικαιοσύνη</w:t>
      </w:r>
      <w:r>
        <w:rPr>
          <w:rFonts w:eastAsia="Times New Roman"/>
        </w:rPr>
        <w:t xml:space="preserve">ς. </w:t>
      </w:r>
    </w:p>
    <w:p w14:paraId="2C0FC06F" w14:textId="77777777" w:rsidR="0032345F" w:rsidRDefault="00CA05C6">
      <w:pPr>
        <w:spacing w:after="0" w:line="600" w:lineRule="auto"/>
        <w:ind w:firstLine="851"/>
        <w:jc w:val="both"/>
        <w:rPr>
          <w:rFonts w:eastAsia="Times New Roman"/>
          <w:bCs/>
        </w:rPr>
      </w:pPr>
      <w:r>
        <w:rPr>
          <w:rFonts w:eastAsia="Times New Roman"/>
        </w:rPr>
        <w:t>Τ</w:t>
      </w:r>
      <w:r>
        <w:rPr>
          <w:rFonts w:eastAsia="Times New Roman"/>
        </w:rPr>
        <w:t xml:space="preserve">ο ακόμα χειρότερο </w:t>
      </w:r>
      <w:r>
        <w:rPr>
          <w:rFonts w:eastAsia="Times New Roman"/>
          <w:bCs/>
        </w:rPr>
        <w:t>είναι</w:t>
      </w:r>
      <w:r>
        <w:rPr>
          <w:rFonts w:eastAsia="Times New Roman"/>
        </w:rPr>
        <w:t xml:space="preserve"> ότι σε αυτή την ανακοίνωση διαλαμβάνεται ότι για το θέμα της </w:t>
      </w:r>
      <w:r>
        <w:rPr>
          <w:rFonts w:eastAsia="Times New Roman"/>
          <w:bCs/>
          <w:shd w:val="clear" w:color="auto" w:fill="FFFFFF"/>
        </w:rPr>
        <w:t>διαχείρισης</w:t>
      </w:r>
      <w:r>
        <w:rPr>
          <w:rFonts w:eastAsia="Times New Roman"/>
        </w:rPr>
        <w:t xml:space="preserve"> των απορριμμάτων στη Ζάκυνθο ευθύνεται πάλι η </w:t>
      </w:r>
      <w:r>
        <w:rPr>
          <w:rFonts w:eastAsia="Times New Roman"/>
          <w:bCs/>
        </w:rPr>
        <w:t>Κυβέρνηση</w:t>
      </w:r>
      <w:r>
        <w:rPr>
          <w:rFonts w:eastAsia="Times New Roman"/>
        </w:rPr>
        <w:t>, ο ΣΥΡΙΖΑ και ο Υπουργός Δικαιοσύνης. Κατά πρώτον, να θυμίσω κάτι: Ο ΣΥΡΙΖΑ είχε εκδώσει ποτέ ανακ</w:t>
      </w:r>
      <w:r>
        <w:rPr>
          <w:rFonts w:eastAsia="Times New Roman"/>
        </w:rPr>
        <w:t xml:space="preserve">οίνωση ότι ευθύνεται ο κ. Τζαβάρας, Αναπληρωτής Υπουργός Πολιτισμού, για τα σκουπίδια στον Πύργο; Είχε εκδώσει ποτέ ανακοίνωση ότι ευθύνεται ο κ. </w:t>
      </w:r>
      <w:proofErr w:type="spellStart"/>
      <w:r>
        <w:rPr>
          <w:rFonts w:eastAsia="Times New Roman"/>
        </w:rPr>
        <w:t>Δένδιας</w:t>
      </w:r>
      <w:proofErr w:type="spellEnd"/>
      <w:r>
        <w:rPr>
          <w:rFonts w:eastAsia="Times New Roman"/>
        </w:rPr>
        <w:t>, ως Υπουργός Δημόσιας Τάξης και Προστασίας του Πολίτη, για τα σκουπίδια στην Κέρκυρα; Ποτέ. Διότι ο ΣΥ</w:t>
      </w:r>
      <w:r>
        <w:rPr>
          <w:rFonts w:eastAsia="Times New Roman"/>
        </w:rPr>
        <w:t xml:space="preserve">ΡΙΖΑ </w:t>
      </w:r>
      <w:r>
        <w:rPr>
          <w:rFonts w:eastAsia="Times New Roman"/>
          <w:bCs/>
        </w:rPr>
        <w:t xml:space="preserve">είναι σοβαρό κόμμα. Δεν λαϊκίζει και δεν μεταθέτει ευθύνες. </w:t>
      </w:r>
    </w:p>
    <w:p w14:paraId="2C0FC070" w14:textId="77777777" w:rsidR="0032345F" w:rsidRDefault="00CA05C6">
      <w:pPr>
        <w:spacing w:after="0" w:line="600" w:lineRule="auto"/>
        <w:ind w:firstLine="851"/>
        <w:jc w:val="both"/>
        <w:rPr>
          <w:rFonts w:eastAsia="Times New Roman"/>
          <w:bCs/>
        </w:rPr>
      </w:pPr>
      <w:r>
        <w:rPr>
          <w:rFonts w:eastAsia="Times New Roman"/>
          <w:bCs/>
        </w:rPr>
        <w:t>Γι’ αυτό ήταν δόλια αυτή η ανακοίνωση. Διότι τι ήθελε να κρύψει; Τις ευθύνες των παραγόντων της Νέας Δημοκρατίας και της τοπικής αυτοδιοίκησης για αυτά τα ζητήματα, που είναι 100% δικές τους</w:t>
      </w:r>
      <w:r>
        <w:rPr>
          <w:rFonts w:eastAsia="Times New Roman"/>
          <w:bCs/>
        </w:rPr>
        <w:t>.</w:t>
      </w:r>
    </w:p>
    <w:p w14:paraId="2C0FC071" w14:textId="77777777" w:rsidR="0032345F" w:rsidRDefault="00CA05C6">
      <w:pPr>
        <w:spacing w:after="0" w:line="600" w:lineRule="auto"/>
        <w:ind w:firstLine="851"/>
        <w:jc w:val="both"/>
        <w:rPr>
          <w:rFonts w:eastAsia="Times New Roman"/>
          <w:bCs/>
        </w:rPr>
      </w:pPr>
      <w:r>
        <w:rPr>
          <w:rFonts w:eastAsia="Times New Roman"/>
          <w:bCs/>
        </w:rPr>
        <w:t>Δ</w:t>
      </w:r>
      <w:r>
        <w:rPr>
          <w:rFonts w:eastAsia="Times New Roman"/>
          <w:bCs/>
        </w:rPr>
        <w:t xml:space="preserve">εν φτάνει μόνο αυτό. Αναφέρουν μέσα στην ανακοίνωση ότι είχα εμποδίσει εγώ τη λύση στη </w:t>
      </w:r>
      <w:r>
        <w:rPr>
          <w:rFonts w:eastAsia="Times New Roman"/>
          <w:bCs/>
          <w:shd w:val="clear" w:color="auto" w:fill="FFFFFF"/>
        </w:rPr>
        <w:t>διαχείριση</w:t>
      </w:r>
      <w:r>
        <w:rPr>
          <w:rFonts w:eastAsia="Times New Roman"/>
          <w:bCs/>
        </w:rPr>
        <w:t xml:space="preserve"> των απορριμμάτων, επειδή είχα καταθέσει προσφυγή στο </w:t>
      </w:r>
      <w:r>
        <w:rPr>
          <w:rFonts w:eastAsia="Times New Roman"/>
          <w:bCs/>
          <w:shd w:val="clear" w:color="auto" w:fill="FFFFFF"/>
        </w:rPr>
        <w:t>Συμβούλιο της Επικρατείας</w:t>
      </w:r>
      <w:r>
        <w:rPr>
          <w:rFonts w:eastAsia="Times New Roman"/>
          <w:bCs/>
        </w:rPr>
        <w:t xml:space="preserve">. </w:t>
      </w:r>
      <w:proofErr w:type="spellStart"/>
      <w:r>
        <w:rPr>
          <w:rFonts w:eastAsia="Times New Roman"/>
          <w:bCs/>
        </w:rPr>
        <w:t>Π</w:t>
      </w:r>
      <w:r>
        <w:rPr>
          <w:rFonts w:eastAsia="Times New Roman"/>
          <w:bCs/>
        </w:rPr>
        <w:t>αρ</w:t>
      </w:r>
      <w:r>
        <w:rPr>
          <w:rFonts w:eastAsia="Times New Roman"/>
          <w:bCs/>
        </w:rPr>
        <w:t>έληψαν</w:t>
      </w:r>
      <w:proofErr w:type="spellEnd"/>
      <w:r>
        <w:rPr>
          <w:rFonts w:eastAsia="Times New Roman"/>
          <w:bCs/>
        </w:rPr>
        <w:t xml:space="preserve"> να πουν ότι κατέθεσα την προσφυγή μαζί με άλλους δέκα Ζακυνθινούς</w:t>
      </w:r>
      <w:r>
        <w:rPr>
          <w:rFonts w:eastAsia="Times New Roman"/>
          <w:bCs/>
        </w:rPr>
        <w:t xml:space="preserve">, εκ των οποίων τουλάχιστον οι πέντε είναι κομματικά μέλη της Νέας Δημοκρατίας –από τον ΣΥΡΙΖΑ ήμουν μόνο εγώ– </w:t>
      </w:r>
      <w:proofErr w:type="spellStart"/>
      <w:r>
        <w:rPr>
          <w:rFonts w:eastAsia="Times New Roman"/>
          <w:bCs/>
        </w:rPr>
        <w:t>προεξάρχοντος</w:t>
      </w:r>
      <w:proofErr w:type="spellEnd"/>
      <w:r>
        <w:rPr>
          <w:rFonts w:eastAsia="Times New Roman"/>
          <w:bCs/>
        </w:rPr>
        <w:t xml:space="preserve"> του αείμνηστου τέως </w:t>
      </w:r>
      <w:proofErr w:type="spellStart"/>
      <w:r>
        <w:rPr>
          <w:rFonts w:eastAsia="Times New Roman"/>
          <w:bCs/>
        </w:rPr>
        <w:t>α</w:t>
      </w:r>
      <w:r>
        <w:rPr>
          <w:rFonts w:eastAsia="Times New Roman"/>
          <w:bCs/>
        </w:rPr>
        <w:t>ντιπεριφερειάρχη</w:t>
      </w:r>
      <w:proofErr w:type="spellEnd"/>
      <w:r>
        <w:rPr>
          <w:rFonts w:eastAsia="Times New Roman"/>
          <w:bCs/>
        </w:rPr>
        <w:t xml:space="preserve"> Διονύση Μυλωνά, ο οποίος ήταν κομματικό μέλος της Νέας Δημοκρατίας. Γιατί δεν το λένε; </w:t>
      </w:r>
    </w:p>
    <w:p w14:paraId="2C0FC072" w14:textId="77777777" w:rsidR="0032345F" w:rsidRDefault="00CA05C6">
      <w:pPr>
        <w:spacing w:after="0" w:line="600" w:lineRule="auto"/>
        <w:ind w:firstLine="851"/>
        <w:jc w:val="both"/>
        <w:rPr>
          <w:rFonts w:eastAsia="Times New Roman"/>
          <w:bCs/>
        </w:rPr>
      </w:pPr>
      <w:r>
        <w:rPr>
          <w:rFonts w:eastAsia="Times New Roman"/>
          <w:bCs/>
        </w:rPr>
        <w:t>Δ</w:t>
      </w:r>
      <w:r>
        <w:rPr>
          <w:rFonts w:eastAsia="Times New Roman"/>
          <w:bCs/>
        </w:rPr>
        <w:t>εν μ</w:t>
      </w:r>
      <w:r>
        <w:rPr>
          <w:rFonts w:eastAsia="Times New Roman"/>
          <w:bCs/>
        </w:rPr>
        <w:t>ας λένε και κάτι άλλο, ποια ενέργεια εμποδίσαμε</w:t>
      </w:r>
      <w:r>
        <w:rPr>
          <w:rFonts w:eastAsia="Times New Roman"/>
          <w:bCs/>
        </w:rPr>
        <w:t>,</w:t>
      </w:r>
      <w:r>
        <w:rPr>
          <w:rFonts w:eastAsia="Times New Roman"/>
          <w:bCs/>
        </w:rPr>
        <w:t xml:space="preserve"> </w:t>
      </w:r>
      <w:r>
        <w:rPr>
          <w:rFonts w:eastAsia="Times New Roman"/>
          <w:bCs/>
        </w:rPr>
        <w:t>π</w:t>
      </w:r>
      <w:r>
        <w:rPr>
          <w:rFonts w:eastAsia="Times New Roman"/>
          <w:bCs/>
        </w:rPr>
        <w:t>ώ</w:t>
      </w:r>
      <w:r>
        <w:rPr>
          <w:rFonts w:eastAsia="Times New Roman"/>
          <w:bCs/>
        </w:rPr>
        <w:t>ς εμποδίσαμε εμείς</w:t>
      </w:r>
      <w:r>
        <w:rPr>
          <w:rFonts w:eastAsia="Times New Roman"/>
          <w:bCs/>
        </w:rPr>
        <w:t xml:space="preserve"> την εξέλιξη των πραγμάτων; </w:t>
      </w:r>
      <w:r>
        <w:rPr>
          <w:rFonts w:eastAsia="Times New Roman"/>
          <w:bCs/>
        </w:rPr>
        <w:t>Κ</w:t>
      </w:r>
      <w:r>
        <w:rPr>
          <w:rFonts w:eastAsia="Times New Roman"/>
          <w:bCs/>
        </w:rPr>
        <w:t>αμμία, γιατί καμμία ενέργεια δεν είχαν κάνει ούτε η προηγούμενη δημοτική αρχή ούτε η σημερινή, η οποία έχει οδηγήσει στο απόλυτο αδιέξοδο τη Ζάκυνθο επί αυτού</w:t>
      </w:r>
      <w:r>
        <w:rPr>
          <w:rFonts w:eastAsia="Times New Roman"/>
          <w:bCs/>
        </w:rPr>
        <w:t xml:space="preserve"> του θέματος. </w:t>
      </w:r>
    </w:p>
    <w:p w14:paraId="2C0FC073" w14:textId="77777777" w:rsidR="0032345F" w:rsidRDefault="00CA05C6">
      <w:pPr>
        <w:spacing w:after="0" w:line="600" w:lineRule="auto"/>
        <w:ind w:firstLine="851"/>
        <w:jc w:val="both"/>
        <w:rPr>
          <w:rFonts w:eastAsia="Times New Roman"/>
          <w:bCs/>
        </w:rPr>
      </w:pPr>
      <w:r>
        <w:rPr>
          <w:rFonts w:eastAsia="Times New Roman"/>
          <w:bCs/>
        </w:rPr>
        <w:t xml:space="preserve">Μην προτρέχετε, λοιπόν, να μεταφέρετε ευθύνες εκεί που δεν </w:t>
      </w:r>
      <w:r>
        <w:rPr>
          <w:rFonts w:eastAsia="Times New Roman"/>
          <w:bCs/>
          <w:shd w:val="clear" w:color="auto" w:fill="FFFFFF"/>
        </w:rPr>
        <w:t>υπάρχουν</w:t>
      </w:r>
      <w:r>
        <w:rPr>
          <w:rFonts w:eastAsia="Times New Roman"/>
          <w:bCs/>
        </w:rPr>
        <w:t xml:space="preserve">. Διότι η Κυβέρνηση για το συγκεκριμένο ζήτημα έχει εγκρίνει πίστωση 2,5 εκατομμυρίων ευρώ για τη </w:t>
      </w:r>
      <w:r>
        <w:rPr>
          <w:rFonts w:eastAsia="Times New Roman"/>
          <w:bCs/>
          <w:shd w:val="clear" w:color="auto" w:fill="FFFFFF"/>
        </w:rPr>
        <w:t>διαχείριση</w:t>
      </w:r>
      <w:r>
        <w:rPr>
          <w:rFonts w:eastAsia="Times New Roman"/>
          <w:bCs/>
        </w:rPr>
        <w:t xml:space="preserve"> των απορριμμάτων στη Ζάκυνθο και 34 εκατομμύρια ευρώ συνολικά για τα Ιόνια Νησιά. Αυτά τα αποκρύπτετε, διότι θέλετε να κουκουλώσετε τις ευθύνες των στελεχών σας, που σήμερα διοικούν τον </w:t>
      </w:r>
      <w:r>
        <w:rPr>
          <w:rFonts w:eastAsia="Times New Roman"/>
          <w:bCs/>
        </w:rPr>
        <w:t>δ</w:t>
      </w:r>
      <w:r>
        <w:rPr>
          <w:rFonts w:eastAsia="Times New Roman"/>
          <w:bCs/>
        </w:rPr>
        <w:t xml:space="preserve">ήμο. Ευτυχώς, </w:t>
      </w:r>
      <w:r>
        <w:rPr>
          <w:rFonts w:eastAsia="Times New Roman"/>
          <w:bCs/>
          <w:shd w:val="clear" w:color="auto" w:fill="FFFFFF"/>
        </w:rPr>
        <w:t>όμως</w:t>
      </w:r>
      <w:r>
        <w:rPr>
          <w:rFonts w:eastAsia="Times New Roman"/>
          <w:bCs/>
        </w:rPr>
        <w:t xml:space="preserve">, </w:t>
      </w:r>
      <w:r>
        <w:rPr>
          <w:rFonts w:eastAsia="Times New Roman"/>
          <w:bCs/>
          <w:shd w:val="clear" w:color="auto" w:fill="FFFFFF"/>
        </w:rPr>
        <w:t>υπάρχουν</w:t>
      </w:r>
      <w:r>
        <w:rPr>
          <w:rFonts w:eastAsia="Times New Roman"/>
          <w:bCs/>
        </w:rPr>
        <w:t xml:space="preserve"> και κάποιοι άνθρωποι που λένε και καμμι</w:t>
      </w:r>
      <w:r>
        <w:rPr>
          <w:rFonts w:eastAsia="Times New Roman"/>
          <w:bCs/>
        </w:rPr>
        <w:t xml:space="preserve">ά αλήθεια. </w:t>
      </w:r>
    </w:p>
    <w:p w14:paraId="2C0FC074" w14:textId="77777777" w:rsidR="0032345F" w:rsidRDefault="00CA05C6">
      <w:pPr>
        <w:spacing w:after="0" w:line="600" w:lineRule="auto"/>
        <w:ind w:firstLine="851"/>
        <w:jc w:val="both"/>
        <w:rPr>
          <w:rFonts w:eastAsia="Times New Roman"/>
        </w:rPr>
      </w:pPr>
      <w:r>
        <w:rPr>
          <w:rFonts w:eastAsia="Times New Roman"/>
          <w:bCs/>
        </w:rPr>
        <w:t xml:space="preserve">Καταθέτω στα Πρακτικά τη δήλωση του </w:t>
      </w:r>
      <w:r>
        <w:rPr>
          <w:rFonts w:eastAsia="Times New Roman"/>
          <w:bCs/>
        </w:rPr>
        <w:t>π</w:t>
      </w:r>
      <w:r>
        <w:rPr>
          <w:rFonts w:eastAsia="Times New Roman"/>
          <w:bCs/>
        </w:rPr>
        <w:t xml:space="preserve">ροέδρου του </w:t>
      </w:r>
      <w:r>
        <w:rPr>
          <w:rFonts w:eastAsia="Times New Roman"/>
          <w:bCs/>
        </w:rPr>
        <w:t>δ</w:t>
      </w:r>
      <w:r>
        <w:rPr>
          <w:rFonts w:eastAsia="Times New Roman"/>
          <w:bCs/>
        </w:rPr>
        <w:t xml:space="preserve">ημοτικού </w:t>
      </w:r>
      <w:r>
        <w:rPr>
          <w:rFonts w:eastAsia="Times New Roman"/>
          <w:bCs/>
        </w:rPr>
        <w:t>σ</w:t>
      </w:r>
      <w:r>
        <w:rPr>
          <w:rFonts w:eastAsia="Times New Roman"/>
          <w:bCs/>
        </w:rPr>
        <w:t xml:space="preserve">υμβουλίου και κομματικού στελέχους της Νέας Δημοκρατίας, του κ. </w:t>
      </w:r>
      <w:proofErr w:type="spellStart"/>
      <w:r>
        <w:rPr>
          <w:rFonts w:eastAsia="Times New Roman"/>
          <w:bCs/>
        </w:rPr>
        <w:t>Τσίπηρα</w:t>
      </w:r>
      <w:proofErr w:type="spellEnd"/>
      <w:r>
        <w:rPr>
          <w:rFonts w:eastAsia="Times New Roman"/>
          <w:bCs/>
        </w:rPr>
        <w:t xml:space="preserve">, εις την οποίαν αναφέρει ότι ο Βουλευτής Ζακύνθου δεν έχει καμμία δουλειά με το πρόβλημα. Το καταθέτω για να το </w:t>
      </w:r>
      <w:r>
        <w:rPr>
          <w:rFonts w:eastAsia="Times New Roman"/>
          <w:bCs/>
        </w:rPr>
        <w:t xml:space="preserve">δείτε. </w:t>
      </w:r>
    </w:p>
    <w:p w14:paraId="2C0FC075" w14:textId="77777777" w:rsidR="0032345F" w:rsidRDefault="00CA05C6">
      <w:pPr>
        <w:spacing w:after="0" w:line="600" w:lineRule="auto"/>
        <w:ind w:firstLine="720"/>
        <w:jc w:val="both"/>
        <w:rPr>
          <w:rFonts w:eastAsia="Times New Roman" w:cs="Times New Roman"/>
        </w:rPr>
      </w:pPr>
      <w:r>
        <w:rPr>
          <w:rFonts w:eastAsia="Times New Roman" w:cs="Times New Roman"/>
        </w:rPr>
        <w:t>(Στο σημείο αυτό ο Υπουργός Δικαιοσύνης, Διαφάνειας και Ανθρωπίνων Δικαιωμάτων κ. Σταύρος Κοντονής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w:t>
      </w:r>
      <w:r>
        <w:rPr>
          <w:rFonts w:eastAsia="Times New Roman" w:cs="Times New Roman"/>
        </w:rPr>
        <w:t>ης Βουλής)</w:t>
      </w:r>
    </w:p>
    <w:p w14:paraId="2C0FC076" w14:textId="77777777" w:rsidR="0032345F" w:rsidRDefault="00CA05C6">
      <w:pPr>
        <w:spacing w:after="0"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Ολοκληρώστε σιγά σιγά, κύριε Υπουργέ. </w:t>
      </w:r>
    </w:p>
    <w:p w14:paraId="2C0FC077" w14:textId="77777777" w:rsidR="0032345F" w:rsidRDefault="00CA05C6">
      <w:pPr>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Τελειώνω. </w:t>
      </w:r>
    </w:p>
    <w:p w14:paraId="2C0FC078" w14:textId="77777777" w:rsidR="0032345F" w:rsidRDefault="00CA05C6">
      <w:pPr>
        <w:spacing w:after="0" w:line="600" w:lineRule="auto"/>
        <w:ind w:firstLine="851"/>
        <w:jc w:val="both"/>
        <w:rPr>
          <w:rFonts w:eastAsia="Times New Roman" w:cs="Times New Roman"/>
        </w:rPr>
      </w:pPr>
      <w:r>
        <w:rPr>
          <w:rFonts w:eastAsia="Times New Roman" w:cs="Times New Roman"/>
        </w:rPr>
        <w:t xml:space="preserve">Μου κάνει αλγεινή εντύπωση, </w:t>
      </w:r>
      <w:r>
        <w:rPr>
          <w:rFonts w:eastAsia="Times New Roman"/>
        </w:rPr>
        <w:t>κυρίες και κύριοι συνάδελφοι,</w:t>
      </w:r>
      <w:r>
        <w:rPr>
          <w:rFonts w:eastAsia="Times New Roman" w:cs="Times New Roman"/>
        </w:rPr>
        <w:t xml:space="preserve"> το γεγονός ότι ενώ από το πρωί</w:t>
      </w:r>
      <w:r>
        <w:rPr>
          <w:rFonts w:eastAsia="Times New Roman" w:cs="Times New Roman"/>
          <w:b/>
        </w:rPr>
        <w:t xml:space="preserve"> </w:t>
      </w:r>
      <w:r>
        <w:rPr>
          <w:rFonts w:eastAsia="Times New Roman" w:cs="Times New Roman"/>
        </w:rPr>
        <w:t xml:space="preserve">είπα και δήλωσα ότι θα μιλήσω επί του </w:t>
      </w:r>
      <w:r>
        <w:rPr>
          <w:rFonts w:eastAsia="Times New Roman"/>
          <w:bCs/>
        </w:rPr>
        <w:t>συγκεκριμένου</w:t>
      </w:r>
      <w:r>
        <w:rPr>
          <w:rFonts w:eastAsia="Times New Roman" w:cs="Times New Roman"/>
        </w:rPr>
        <w:t xml:space="preserve"> θέματος και κάλεσα την κ</w:t>
      </w:r>
      <w:r>
        <w:rPr>
          <w:rFonts w:eastAsia="Times New Roman" w:cs="Times New Roman"/>
        </w:rPr>
        <w:t>.</w:t>
      </w:r>
      <w:r>
        <w:rPr>
          <w:rFonts w:eastAsia="Times New Roman" w:cs="Times New Roman"/>
        </w:rPr>
        <w:t xml:space="preserve"> </w:t>
      </w:r>
      <w:proofErr w:type="spellStart"/>
      <w:r>
        <w:rPr>
          <w:rFonts w:eastAsia="Times New Roman" w:cs="Times New Roman"/>
        </w:rPr>
        <w:t>Κεραμέως</w:t>
      </w:r>
      <w:proofErr w:type="spellEnd"/>
      <w:r>
        <w:rPr>
          <w:rFonts w:eastAsia="Times New Roman" w:cs="Times New Roman"/>
        </w:rPr>
        <w:t xml:space="preserve">, η οποία υπογράφει πρώτη αυτή την κατάπτυστη και συκοφαντική δήλωση, να παρευρίσκεται εδώ -γιατί εγώ δεν θέλω να μιλάω εν τη απουσία των </w:t>
      </w:r>
      <w:r>
        <w:rPr>
          <w:rFonts w:eastAsia="Times New Roman" w:cs="Times New Roman"/>
        </w:rPr>
        <w:t xml:space="preserve">κυρίων οι οποίοι την υπογράφουν-, αυτό δεν συνέβη. </w:t>
      </w:r>
      <w:r>
        <w:rPr>
          <w:rFonts w:eastAsia="Times New Roman" w:cs="Times New Roman"/>
        </w:rPr>
        <w:t>Α</w:t>
      </w:r>
      <w:r>
        <w:rPr>
          <w:rFonts w:eastAsia="Times New Roman" w:cs="Times New Roman"/>
        </w:rPr>
        <w:t xml:space="preserve">πό τους πέντε τομεάρχες της Νέας Δημοκρατίας, που </w:t>
      </w:r>
      <w:r>
        <w:rPr>
          <w:rFonts w:eastAsia="Times New Roman"/>
          <w:bCs/>
        </w:rPr>
        <w:t>είναι</w:t>
      </w:r>
      <w:r>
        <w:rPr>
          <w:rFonts w:eastAsia="Times New Roman" w:cs="Times New Roman"/>
        </w:rPr>
        <w:t xml:space="preserve"> Βουλευτές και </w:t>
      </w:r>
      <w:r>
        <w:rPr>
          <w:rFonts w:eastAsia="Times New Roman" w:cs="Times New Roman"/>
          <w:bCs/>
          <w:shd w:val="clear" w:color="auto" w:fill="FFFFFF"/>
        </w:rPr>
        <w:t>οι</w:t>
      </w:r>
      <w:r>
        <w:rPr>
          <w:rFonts w:eastAsia="Times New Roman" w:cs="Times New Roman"/>
        </w:rPr>
        <w:t xml:space="preserve"> πέντε, όλοι απουσιάζουν. </w:t>
      </w:r>
      <w:r>
        <w:rPr>
          <w:rFonts w:eastAsia="Times New Roman" w:cs="Times New Roman"/>
        </w:rPr>
        <w:t>Ο</w:t>
      </w:r>
      <w:r>
        <w:rPr>
          <w:rFonts w:eastAsia="Times New Roman" w:cs="Times New Roman"/>
        </w:rPr>
        <w:t xml:space="preserve">ι πέντε απουσιάζουν! Δεν </w:t>
      </w:r>
      <w:r>
        <w:rPr>
          <w:rFonts w:eastAsia="Times New Roman"/>
          <w:bCs/>
        </w:rPr>
        <w:t>έ</w:t>
      </w:r>
      <w:r>
        <w:rPr>
          <w:rFonts w:eastAsia="Times New Roman" w:cs="Times New Roman"/>
        </w:rPr>
        <w:t>χω τίποτε άλλο να πω. Η απουσία τους και μόνο αποδεικνύει ότι ή κατάλαβαν το λά</w:t>
      </w:r>
      <w:r>
        <w:rPr>
          <w:rFonts w:eastAsia="Times New Roman" w:cs="Times New Roman"/>
        </w:rPr>
        <w:t xml:space="preserve">θος τους ή φυγομαχούν. Εύχομαι να ισχύει το πρώτο. </w:t>
      </w:r>
    </w:p>
    <w:p w14:paraId="2C0FC079" w14:textId="77777777" w:rsidR="0032345F" w:rsidRDefault="00CA05C6">
      <w:pPr>
        <w:spacing w:after="0" w:line="600" w:lineRule="auto"/>
        <w:ind w:firstLine="851"/>
        <w:jc w:val="both"/>
        <w:rPr>
          <w:rFonts w:eastAsia="Times New Roman" w:cs="Times New Roman"/>
        </w:rPr>
      </w:pPr>
      <w:r>
        <w:rPr>
          <w:rFonts w:eastAsia="Times New Roman" w:cs="Times New Roman"/>
        </w:rPr>
        <w:t>Σας ευχαριστώ πολύ.</w:t>
      </w:r>
    </w:p>
    <w:p w14:paraId="2C0FC07A" w14:textId="77777777" w:rsidR="0032345F" w:rsidRDefault="00CA05C6">
      <w:pPr>
        <w:spacing w:after="0"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2C0FC07B" w14:textId="77777777" w:rsidR="0032345F" w:rsidRDefault="00CA05C6">
      <w:pPr>
        <w:spacing w:after="0" w:line="600" w:lineRule="auto"/>
        <w:ind w:firstLine="709"/>
        <w:jc w:val="both"/>
        <w:rPr>
          <w:rFonts w:eastAsia="Times New Roman" w:cs="Times New Roman"/>
          <w:b/>
        </w:rPr>
      </w:pPr>
      <w:r>
        <w:rPr>
          <w:rFonts w:eastAsia="Times New Roman" w:cs="Times New Roman"/>
        </w:rPr>
        <w:t xml:space="preserve"> </w:t>
      </w:r>
      <w:r>
        <w:rPr>
          <w:rFonts w:eastAsia="Times New Roman"/>
          <w:b/>
          <w:bCs/>
        </w:rPr>
        <w:t>ΠΡΟΕΔΡΕΥΩΝ (Αναστάσιος Κουράκης):</w:t>
      </w:r>
      <w:r>
        <w:rPr>
          <w:rFonts w:eastAsia="Times New Roman" w:cs="Times New Roman"/>
        </w:rPr>
        <w:t xml:space="preserve"> Ευχαριστούμε τον Υπουργό Δικαιοσύνης, Διαφάνειας και Ανθρωπίνων Δικαιωμάτων.</w:t>
      </w:r>
      <w:r>
        <w:rPr>
          <w:rFonts w:eastAsia="Times New Roman" w:cs="Times New Roman"/>
          <w:b/>
        </w:rPr>
        <w:t xml:space="preserve"> </w:t>
      </w:r>
    </w:p>
    <w:p w14:paraId="2C0FC07C" w14:textId="77777777" w:rsidR="0032345F" w:rsidRDefault="00CA05C6">
      <w:pPr>
        <w:spacing w:after="0" w:line="600" w:lineRule="auto"/>
        <w:ind w:firstLine="720"/>
        <w:jc w:val="both"/>
        <w:rPr>
          <w:rFonts w:eastAsia="Times New Roman" w:cs="Times New Roman"/>
        </w:rPr>
      </w:pPr>
      <w:r>
        <w:rPr>
          <w:rFonts w:eastAsia="Times New Roman" w:cs="Times New Roman"/>
        </w:rPr>
        <w:t>Κυρίες και κύριοι συνάδελφο</w:t>
      </w:r>
      <w:r>
        <w:rPr>
          <w:rFonts w:eastAsia="Times New Roman" w:cs="Times New Roman"/>
        </w:rPr>
        <w:t>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w:t>
      </w:r>
      <w:r>
        <w:rPr>
          <w:rFonts w:eastAsia="Times New Roman" w:cs="Times New Roman"/>
        </w:rPr>
        <w:t>τουργίας της Βουλής, σαράντα δύο μαθήτριες και μαθητές και τρεις εκπαιδευτικοί συνοδοί τους από το 4</w:t>
      </w:r>
      <w:r>
        <w:rPr>
          <w:rFonts w:eastAsia="Times New Roman" w:cs="Times New Roman"/>
          <w:vertAlign w:val="superscript"/>
        </w:rPr>
        <w:t>ο</w:t>
      </w:r>
      <w:r>
        <w:rPr>
          <w:rFonts w:eastAsia="Times New Roman" w:cs="Times New Roman"/>
        </w:rPr>
        <w:t xml:space="preserve"> Γυμνάσιο Πολίχνης Θεσσαλονίκης. </w:t>
      </w:r>
    </w:p>
    <w:p w14:paraId="2C0FC07D" w14:textId="77777777" w:rsidR="0032345F" w:rsidRDefault="00CA05C6">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2C0FC07E" w14:textId="77777777" w:rsidR="0032345F" w:rsidRDefault="00CA05C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C0FC07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Να ενημερώσουμε τους μαθητές μας ότι </w:t>
      </w:r>
      <w:r>
        <w:rPr>
          <w:rFonts w:eastAsia="Times New Roman" w:cs="Times New Roman"/>
          <w:szCs w:val="24"/>
        </w:rPr>
        <w:t>παρακολουθείτε μ</w:t>
      </w:r>
      <w:r>
        <w:rPr>
          <w:rFonts w:eastAsia="Times New Roman" w:cs="Times New Roman"/>
          <w:szCs w:val="24"/>
        </w:rPr>
        <w:t>ί</w:t>
      </w:r>
      <w:r>
        <w:rPr>
          <w:rFonts w:eastAsia="Times New Roman" w:cs="Times New Roman"/>
          <w:szCs w:val="24"/>
        </w:rPr>
        <w:t xml:space="preserve">α κοινοβουλευτική διαδικασία. Συζητούμε ένα νομοσχέδιο που έφερε το Υπουργείο Δικαιοσύνης. Προηγουμένως μίλησε ο Υπουργός. Τώρα θα μιλήσουν Βουλευτές. Στο τέλος θα γίνει ψηφοφορία επί του νομοσχεδίου, ώστε να γίνει νόμος του κράτους. </w:t>
      </w:r>
    </w:p>
    <w:p w14:paraId="2C0FC08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 xml:space="preserve">λόγο έχει ο Αναπληρωτής Υπουργός Οικονομικών και Ανάπτυξης κ. </w:t>
      </w:r>
      <w:proofErr w:type="spellStart"/>
      <w:r>
        <w:rPr>
          <w:rFonts w:eastAsia="Times New Roman" w:cs="Times New Roman"/>
          <w:szCs w:val="24"/>
        </w:rPr>
        <w:t>Χαρίτσης</w:t>
      </w:r>
      <w:proofErr w:type="spellEnd"/>
      <w:r>
        <w:rPr>
          <w:rFonts w:eastAsia="Times New Roman" w:cs="Times New Roman"/>
          <w:szCs w:val="24"/>
        </w:rPr>
        <w:t xml:space="preserve">, για πέντε λεπτά. </w:t>
      </w:r>
    </w:p>
    <w:p w14:paraId="2C0FC08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Θα προσπαθήσω να είμαι πολύ σύντομος, κύριε Πρόεδρε. Σας ευχαριστώ. </w:t>
      </w:r>
    </w:p>
    <w:p w14:paraId="2C0FC08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Οφείλω, κατ’ αρχάς, να δώσω </w:t>
      </w:r>
      <w:r>
        <w:rPr>
          <w:rFonts w:eastAsia="Times New Roman" w:cs="Times New Roman"/>
          <w:szCs w:val="24"/>
        </w:rPr>
        <w:t xml:space="preserve">κάποιες εξηγήσεις. Αυτός είναι και ο λόγος για τον οποίο ζήτησα και πάλι τον λόγο, ενώ θεώρησα ότι η συζήτηση επί της τροπολογίας την οποία καταθέσαμε το πρωί είχε ολοκληρωθεί και είχαν παρασχεθεί όλες οι διευκρινίσεις οι οποίες ζητήθηκαν από τους κύριους </w:t>
      </w:r>
      <w:r>
        <w:rPr>
          <w:rFonts w:eastAsia="Times New Roman" w:cs="Times New Roman"/>
          <w:szCs w:val="24"/>
        </w:rPr>
        <w:t xml:space="preserve">Βουλευτές. Επειδή τέθηκε όμως ένα θέμα από τον κ. </w:t>
      </w:r>
      <w:proofErr w:type="spellStart"/>
      <w:r>
        <w:rPr>
          <w:rFonts w:eastAsia="Times New Roman" w:cs="Times New Roman"/>
          <w:szCs w:val="24"/>
        </w:rPr>
        <w:t>Κεγκέρογλου</w:t>
      </w:r>
      <w:proofErr w:type="spellEnd"/>
      <w:r>
        <w:rPr>
          <w:rFonts w:eastAsia="Times New Roman" w:cs="Times New Roman"/>
          <w:szCs w:val="24"/>
        </w:rPr>
        <w:t>, σε σχέση με τη διάταξη για τις ΔΕΥΑ, θα ήθελα να απαντήσω ότι το συζητήσαμε με τους νομικούς. Το ζήτημα σε αυτήν τη διάταξη είναι το ποια είναι η αρμόδια υπηρεσία, η οποία σχετίζεται με τη διαχ</w:t>
      </w:r>
      <w:r>
        <w:rPr>
          <w:rFonts w:eastAsia="Times New Roman" w:cs="Times New Roman"/>
          <w:szCs w:val="24"/>
        </w:rPr>
        <w:t>είριση των πόρων. Η υπηρεσία αυτή είναι η Διεύθυνση Δημοσίων Επενδύσεων, η οποία υπάγεται στο Υπουργείο Οικονομίας. Γι’ αυτό λοιπόν και τη συγκεκριμένη τροπολογία την υπογράφω εγώ ως Αναπληρωτής Υπουργός Οικονομίας και δεν απαιτείται ούτε υπογραφή του Υπου</w:t>
      </w:r>
      <w:r>
        <w:rPr>
          <w:rFonts w:eastAsia="Times New Roman" w:cs="Times New Roman"/>
          <w:szCs w:val="24"/>
        </w:rPr>
        <w:t>ργού Περιβάλλοντος ως προς τη φύση του έργου, που είναι έργα περιβάλλοντος, ύδρευση, ούτε του Υπουργού Εσωτερικών στον οποίο υπάγονται, όπως σωστά είχατε θέσει το πρωί, οι σχετικές υπηρεσίες. Άρα ξεκαθαρίζεται αυτό το ζήτημα ως προς τη νομική του πλευρά, ω</w:t>
      </w:r>
      <w:r>
        <w:rPr>
          <w:rFonts w:eastAsia="Times New Roman" w:cs="Times New Roman"/>
          <w:szCs w:val="24"/>
        </w:rPr>
        <w:t xml:space="preserve">ς προς το ποιοι είναι οι </w:t>
      </w:r>
      <w:proofErr w:type="spellStart"/>
      <w:r>
        <w:rPr>
          <w:rFonts w:eastAsia="Times New Roman" w:cs="Times New Roman"/>
          <w:szCs w:val="24"/>
        </w:rPr>
        <w:t>συνυπογράφοντες</w:t>
      </w:r>
      <w:proofErr w:type="spellEnd"/>
      <w:r>
        <w:rPr>
          <w:rFonts w:eastAsia="Times New Roman" w:cs="Times New Roman"/>
          <w:szCs w:val="24"/>
        </w:rPr>
        <w:t xml:space="preserve"> Υπουργοί. </w:t>
      </w:r>
    </w:p>
    <w:p w14:paraId="2C0FC08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Επειδή μου είπατε…</w:t>
      </w:r>
    </w:p>
    <w:p w14:paraId="2C0FC08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Το διορθώνω και έχω και την ευθύνη να πω ότι σε αυτό έγινε λάθος και ότι έχουν υπογράψει όλοι</w:t>
      </w:r>
      <w:r>
        <w:rPr>
          <w:rFonts w:eastAsia="Times New Roman" w:cs="Times New Roman"/>
          <w:szCs w:val="24"/>
        </w:rPr>
        <w:t xml:space="preserve"> οι Υπουργοί οι οποίοι θα έπρεπε να έχουν υπογράψει ως </w:t>
      </w:r>
      <w:proofErr w:type="spellStart"/>
      <w:r>
        <w:rPr>
          <w:rFonts w:eastAsia="Times New Roman" w:cs="Times New Roman"/>
          <w:szCs w:val="24"/>
        </w:rPr>
        <w:t>συνυπογράφοντες</w:t>
      </w:r>
      <w:proofErr w:type="spellEnd"/>
      <w:r>
        <w:rPr>
          <w:rFonts w:eastAsia="Times New Roman" w:cs="Times New Roman"/>
          <w:szCs w:val="24"/>
        </w:rPr>
        <w:t xml:space="preserve">. </w:t>
      </w:r>
    </w:p>
    <w:p w14:paraId="2C0FC08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μου δώσετε όμως την ευκαιρία τώρα να πω και κάτι άλλο: Επειδή πληροφορήθηκα ότι πριν από λίγο τέθηκαν κάποια ζητήματα σε σχέση με το ΕΣΠΑ, το οποίο είναι πεδίο της αρμοδιότητάς μου</w:t>
      </w:r>
      <w:r>
        <w:rPr>
          <w:rFonts w:eastAsia="Times New Roman" w:cs="Times New Roman"/>
          <w:szCs w:val="24"/>
        </w:rPr>
        <w:t xml:space="preserve">, οφείλω να απαντήσω. </w:t>
      </w:r>
    </w:p>
    <w:p w14:paraId="2C0FC08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Στη συζήτηση την οποία κάναμε και στο νομοσχέδιο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επιχειρήσεων τις προηγούμενες τρεις μέρες, προσπαθήσαμε κι εμείς και θεωρώ ότι και από την Αντιπολίτευση υπήρχε αυτή η διάθεση η συζήτηση αυτή να γίνει με όρους</w:t>
      </w:r>
      <w:r>
        <w:rPr>
          <w:rFonts w:eastAsia="Times New Roman" w:cs="Times New Roman"/>
          <w:szCs w:val="24"/>
        </w:rPr>
        <w:t xml:space="preserve"> συναίνεσης και να υπάρξει βεβαίως αντιπαράθεση, αλλά με επιχειρήματα τα οποία να βασίζονται στη λογική και στην αλήθεια. </w:t>
      </w:r>
    </w:p>
    <w:p w14:paraId="2C0FC08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Δεν μπορώ όμως σε κα</w:t>
      </w:r>
      <w:r>
        <w:rPr>
          <w:rFonts w:eastAsia="Times New Roman" w:cs="Times New Roman"/>
          <w:szCs w:val="24"/>
        </w:rPr>
        <w:t>μ</w:t>
      </w:r>
      <w:r>
        <w:rPr>
          <w:rFonts w:eastAsia="Times New Roman" w:cs="Times New Roman"/>
          <w:szCs w:val="24"/>
        </w:rPr>
        <w:t>μία περίπτωση να δεχθώ -</w:t>
      </w:r>
      <w:r>
        <w:rPr>
          <w:rFonts w:eastAsia="Times New Roman" w:cs="Times New Roman"/>
          <w:szCs w:val="24"/>
        </w:rPr>
        <w:t xml:space="preserve"> </w:t>
      </w:r>
      <w:r>
        <w:rPr>
          <w:rFonts w:eastAsia="Times New Roman" w:cs="Times New Roman"/>
          <w:szCs w:val="24"/>
        </w:rPr>
        <w:t xml:space="preserve">και θα μου επιτρέψετε να πω ότι αυτό δεν αφορά εμένα προσωπικά, αφορά την προσπάθεια η </w:t>
      </w:r>
      <w:r>
        <w:rPr>
          <w:rFonts w:eastAsia="Times New Roman" w:cs="Times New Roman"/>
          <w:szCs w:val="24"/>
        </w:rPr>
        <w:t>οποία έχει γίνει στο Υπουργείο μας όλους τους τελευταίους μήνες, τον τελευταίο ενάμιση χρόνο, για την εξυγίανση των προγραμμάτων του ΕΣΠΑ</w:t>
      </w:r>
      <w:r>
        <w:rPr>
          <w:rFonts w:eastAsia="Times New Roman" w:cs="Times New Roman"/>
          <w:szCs w:val="24"/>
        </w:rPr>
        <w:t xml:space="preserve"> </w:t>
      </w:r>
      <w:r>
        <w:rPr>
          <w:rFonts w:eastAsia="Times New Roman" w:cs="Times New Roman"/>
          <w:szCs w:val="24"/>
        </w:rPr>
        <w:t>- να ανεχθώ να λέγονται από το Βήμα της Βουλής τέτοιες ψευδολογίες. Θα μιλήσω πάρα πολύ συγκεκριμένα για αυτά τα οποία</w:t>
      </w:r>
      <w:r>
        <w:rPr>
          <w:rFonts w:eastAsia="Times New Roman" w:cs="Times New Roman"/>
          <w:szCs w:val="24"/>
        </w:rPr>
        <w:t xml:space="preserve"> είπε ο κ. Κωνσταντινόπουλος. Θα έπρεπε, ειδικά ο συγκεκριμένος Βουλευτής ο οποίος είχε διατελέσει και στο Υπουργείο και άρα έχει μια ευθύνη μεγαλύτερη, να γνωρίζει πάρα πολύ καλά ότι, πρώτον, η τροπολογία την οποία καταθέτουμε σήμερα δεν έχει απολύτως καμ</w:t>
      </w:r>
      <w:r>
        <w:rPr>
          <w:rFonts w:eastAsia="Times New Roman" w:cs="Times New Roman"/>
          <w:szCs w:val="24"/>
        </w:rPr>
        <w:t>ία σχέση –</w:t>
      </w:r>
      <w:r>
        <w:rPr>
          <w:rFonts w:eastAsia="Times New Roman" w:cs="Times New Roman"/>
          <w:szCs w:val="24"/>
        </w:rPr>
        <w:t xml:space="preserve"> </w:t>
      </w:r>
      <w:r>
        <w:rPr>
          <w:rFonts w:eastAsia="Times New Roman" w:cs="Times New Roman"/>
          <w:szCs w:val="24"/>
        </w:rPr>
        <w:t>το τονίζω</w:t>
      </w:r>
      <w:r>
        <w:rPr>
          <w:rFonts w:eastAsia="Times New Roman" w:cs="Times New Roman"/>
          <w:szCs w:val="24"/>
        </w:rPr>
        <w:t xml:space="preserve"> </w:t>
      </w:r>
      <w:r>
        <w:rPr>
          <w:rFonts w:eastAsia="Times New Roman" w:cs="Times New Roman"/>
          <w:szCs w:val="24"/>
        </w:rPr>
        <w:t xml:space="preserve">- με τα προγράμματα του ΕΣΠΑ και την ολοκλήρωσή τους για την περίοδο 2007-2013. Τα έργα στα οποία αναφερόμαστε στη συγκεκριμένη τροπολογία έχουν ήδη </w:t>
      </w:r>
      <w:proofErr w:type="spellStart"/>
      <w:r>
        <w:rPr>
          <w:rFonts w:eastAsia="Times New Roman" w:cs="Times New Roman"/>
          <w:szCs w:val="24"/>
        </w:rPr>
        <w:t>απενταχθεί</w:t>
      </w:r>
      <w:proofErr w:type="spellEnd"/>
      <w:r>
        <w:rPr>
          <w:rFonts w:eastAsia="Times New Roman" w:cs="Times New Roman"/>
          <w:szCs w:val="24"/>
        </w:rPr>
        <w:t xml:space="preserve"> από την προηγούμενη Κυβέρνηση, από το 2014, και προσπαθούσαμε να βρούμε ένα</w:t>
      </w:r>
      <w:r>
        <w:rPr>
          <w:rFonts w:eastAsia="Times New Roman" w:cs="Times New Roman"/>
          <w:szCs w:val="24"/>
        </w:rPr>
        <w:t>ν τρόπο, σε συνεργασία και με τις περιφερειακές και δημοτικές αρχές, αίτημα των οποίων ήταν άλλωστε η ολοκλήρωση αυτών των έργων, για να το ολοκληρώσουμε. Με αυτήν την έννοια, δεν μπορώ να καταλάβω πραγματικά πώς ένας Βουλευτής ο οποίος πέρασε και από το σ</w:t>
      </w:r>
      <w:r>
        <w:rPr>
          <w:rFonts w:eastAsia="Times New Roman" w:cs="Times New Roman"/>
          <w:szCs w:val="24"/>
        </w:rPr>
        <w:t xml:space="preserve">υγκεκριμένο Υπουργείο επιχειρεί να συνδέσει αυτά τα δύο εντελώς διαφορετικά γεγονότα. </w:t>
      </w:r>
    </w:p>
    <w:p w14:paraId="2C0FC08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όμως, σε σχέση με τα προγράμματα του ΕΣΠΑ, όταν αποχώρησε ο κ. Κωνσταντινόπουλος από το Υπουργείο, οι </w:t>
      </w:r>
      <w:proofErr w:type="spellStart"/>
      <w:r>
        <w:rPr>
          <w:rFonts w:eastAsia="Times New Roman" w:cs="Times New Roman"/>
          <w:szCs w:val="24"/>
        </w:rPr>
        <w:t>υπερδεσμεύσεις</w:t>
      </w:r>
      <w:proofErr w:type="spellEnd"/>
      <w:r>
        <w:rPr>
          <w:rFonts w:eastAsia="Times New Roman" w:cs="Times New Roman"/>
          <w:szCs w:val="24"/>
        </w:rPr>
        <w:t xml:space="preserve"> των προγραμμάτων σε επίπεδο εντάξεων </w:t>
      </w:r>
      <w:r>
        <w:rPr>
          <w:rFonts w:eastAsia="Times New Roman" w:cs="Times New Roman"/>
          <w:szCs w:val="24"/>
        </w:rPr>
        <w:t xml:space="preserve">ανέρχονταν στα 10 δισεκατομμύρια ευρώ και σε επίπεδο νομικών δεσμεύσεων ανέρχονταν στα 6 δισεκατομμύρια ευρώ. Δηλαδή το ελληνικό </w:t>
      </w:r>
      <w:r>
        <w:rPr>
          <w:rFonts w:eastAsia="Times New Roman" w:cs="Times New Roman"/>
          <w:szCs w:val="24"/>
        </w:rPr>
        <w:t>δ</w:t>
      </w:r>
      <w:r>
        <w:rPr>
          <w:rFonts w:eastAsia="Times New Roman" w:cs="Times New Roman"/>
          <w:szCs w:val="24"/>
        </w:rPr>
        <w:t>ημόσιο είχε αναλάβει νομικές υποχρεώσεις που υπερέβαιναν κατά 6 δισεκατομμύρια ευρώ τον διαθέσιμο προϋπολογισμό, για έργα τα ο</w:t>
      </w:r>
      <w:r>
        <w:rPr>
          <w:rFonts w:eastAsia="Times New Roman" w:cs="Times New Roman"/>
          <w:szCs w:val="24"/>
        </w:rPr>
        <w:t xml:space="preserve">ποία δεν είχαν την παραμικρή ωριμότητα και δεν είχαν και την παραμικρή εγκεκριμένη πίστωση και είχε αναλάβει να τα υλοποιήσει. </w:t>
      </w:r>
    </w:p>
    <w:p w14:paraId="2C0FC08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Εμείς, λοιπόν, ναι, προχωρήσαμε σε μ</w:t>
      </w:r>
      <w:r>
        <w:rPr>
          <w:rFonts w:eastAsia="Times New Roman" w:cs="Times New Roman"/>
          <w:szCs w:val="24"/>
        </w:rPr>
        <w:t>ί</w:t>
      </w:r>
      <w:r>
        <w:rPr>
          <w:rFonts w:eastAsia="Times New Roman" w:cs="Times New Roman"/>
          <w:szCs w:val="24"/>
        </w:rPr>
        <w:t>α διαδικασία εξυγίανσης, γιατί δεν μπορούσαμε να χρεώσουμε τον εθνικό προϋπολογισμό με έργα</w:t>
      </w:r>
      <w:r>
        <w:rPr>
          <w:rFonts w:eastAsia="Times New Roman" w:cs="Times New Roman"/>
          <w:szCs w:val="24"/>
        </w:rPr>
        <w:t xml:space="preserve"> ανώριμα και για τα οποία δεν υπήρχαν οι συγκεκριμένες πιστώσεις.</w:t>
      </w:r>
    </w:p>
    <w:p w14:paraId="2C0FC08A"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ού οδήγησε αυτή η διαδικασία εξυγίανσης; Οδήγησε στο γεγονός ότι η Ελλάδα είναι για πρώτη φορά πρώτη σε απορρόφηση των πόρων, όσο και να το διαψεύδει αυτό ο κ. Κωνσταντινόπουλος. Έχουμε τα </w:t>
      </w:r>
      <w:r>
        <w:rPr>
          <w:rFonts w:eastAsia="Times New Roman"/>
          <w:szCs w:val="24"/>
        </w:rPr>
        <w:t>επίσημα στοιχεία από την Ευρωπαϊκή Επιτροπή και τα καταθέτω για τα Πρακτικά.</w:t>
      </w:r>
    </w:p>
    <w:p w14:paraId="2C0FC08B" w14:textId="77777777" w:rsidR="0032345F" w:rsidRDefault="00CA05C6">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Αναπληρωτής Υπουργός Οικονομίας και Ανάπτυξης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w:t>
      </w:r>
      <w:r>
        <w:rPr>
          <w:rFonts w:eastAsia="Times New Roman" w:cs="Times New Roman"/>
          <w:szCs w:val="24"/>
        </w:rPr>
        <w:t>Τμήματος Γραμματείας της Διεύθυνσης Στενογραφίας και Πρακτικών της Βουλής)</w:t>
      </w:r>
    </w:p>
    <w:p w14:paraId="2C0FC08C"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Θα μου επιτρέψετε να διαβάσω και το </w:t>
      </w:r>
      <w:proofErr w:type="spellStart"/>
      <w:r>
        <w:rPr>
          <w:rFonts w:eastAsia="Times New Roman"/>
          <w:szCs w:val="24"/>
        </w:rPr>
        <w:t>τηλεαντίγραφο</w:t>
      </w:r>
      <w:proofErr w:type="spellEnd"/>
      <w:r>
        <w:rPr>
          <w:rFonts w:eastAsia="Times New Roman"/>
          <w:szCs w:val="24"/>
        </w:rPr>
        <w:t xml:space="preserve"> από τη Μόνιμη Ελληνική Αντιπροσωπεία στις Βρυξέλλες το οποίο λέει, στις 17 Δεκεμβρίου 2015, ότι η Ελλάδα βρίσκεται πλέον στην πρώτη</w:t>
      </w:r>
      <w:r>
        <w:rPr>
          <w:rFonts w:eastAsia="Times New Roman"/>
          <w:szCs w:val="24"/>
        </w:rPr>
        <w:t xml:space="preserve"> θέση απορρόφησης με το ποσοστό απορρόφησης να έχει διαμορφωθεί στο 97,1%. Η χώρα μας, επίσης, προηγείται  των άλλων κρατών-μελών στην απορρόφηση αναλογικά του μεγέθους του χρηματοδοτικού της φακέλου. Το καταθέτω κι αυτό στα Πρακτικά.</w:t>
      </w:r>
    </w:p>
    <w:p w14:paraId="2C0FC08D" w14:textId="77777777" w:rsidR="0032345F" w:rsidRDefault="00CA05C6">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Αν</w:t>
      </w:r>
      <w:r>
        <w:rPr>
          <w:rFonts w:eastAsia="Times New Roman" w:cs="Times New Roman"/>
          <w:szCs w:val="24"/>
        </w:rPr>
        <w:t xml:space="preserve">απληρωτής Υπουργός Οικονομίας και Ανάπτυξης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C0FC08E"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Ν</w:t>
      </w:r>
      <w:r>
        <w:rPr>
          <w:rFonts w:eastAsia="Times New Roman"/>
          <w:szCs w:val="24"/>
        </w:rPr>
        <w:t xml:space="preserve">έο </w:t>
      </w:r>
      <w:proofErr w:type="spellStart"/>
      <w:r>
        <w:rPr>
          <w:rFonts w:eastAsia="Times New Roman"/>
          <w:szCs w:val="24"/>
        </w:rPr>
        <w:t>τηλεαντίγραφο</w:t>
      </w:r>
      <w:proofErr w:type="spellEnd"/>
      <w:r>
        <w:rPr>
          <w:rFonts w:eastAsia="Times New Roman"/>
          <w:szCs w:val="24"/>
        </w:rPr>
        <w:t xml:space="preserve"> στις 22</w:t>
      </w:r>
      <w:r>
        <w:rPr>
          <w:rFonts w:eastAsia="Times New Roman"/>
          <w:szCs w:val="24"/>
        </w:rPr>
        <w:t>-</w:t>
      </w:r>
      <w:r>
        <w:rPr>
          <w:rFonts w:eastAsia="Times New Roman"/>
          <w:szCs w:val="24"/>
        </w:rPr>
        <w:t>1</w:t>
      </w:r>
      <w:r>
        <w:rPr>
          <w:rFonts w:eastAsia="Times New Roman"/>
          <w:szCs w:val="24"/>
        </w:rPr>
        <w:t>-</w:t>
      </w:r>
      <w:r>
        <w:rPr>
          <w:rFonts w:eastAsia="Times New Roman"/>
          <w:szCs w:val="24"/>
        </w:rPr>
        <w:t>2</w:t>
      </w:r>
      <w:r>
        <w:rPr>
          <w:rFonts w:eastAsia="Times New Roman"/>
          <w:szCs w:val="24"/>
        </w:rPr>
        <w:t>016 λέει ότι η Ελλάδα παραμένει σταθερά στην πρώτη θέση της απορρόφησης και μάλιστα η χώρα μας προηγείται κατά πολύ και σε ό,τι αφορά τις διαδικασίες εκτέλεσης του ΕΣΠΑ 2014-2020 σε σύγκριση με τα άλλα κράτη-μέλη, καθώς έχει εγκεκριμένα το σύνολο των είκοσ</w:t>
      </w:r>
      <w:r>
        <w:rPr>
          <w:rFonts w:eastAsia="Times New Roman"/>
          <w:szCs w:val="24"/>
        </w:rPr>
        <w:t xml:space="preserve">ι ενός επιχειρησιακών προγραμμάτων της νέας περιόδου και είναι η μόνη που έχει καταφέρει σχεδόν στο σύνολο των εγκεκριμένων προγραμμάτων της να έχει ολοκληρωθεί και η διαδικασία ορισμού αρχών διαχείρισης, πιστοποίησης και ελέγχου, που είναι </w:t>
      </w:r>
      <w:proofErr w:type="spellStart"/>
      <w:r>
        <w:rPr>
          <w:rFonts w:eastAsia="Times New Roman"/>
          <w:szCs w:val="24"/>
        </w:rPr>
        <w:t>προαπαιτούμενο</w:t>
      </w:r>
      <w:proofErr w:type="spellEnd"/>
      <w:r>
        <w:rPr>
          <w:rFonts w:eastAsia="Times New Roman"/>
          <w:szCs w:val="24"/>
        </w:rPr>
        <w:t xml:space="preserve"> </w:t>
      </w:r>
      <w:r>
        <w:rPr>
          <w:rFonts w:eastAsia="Times New Roman"/>
          <w:szCs w:val="24"/>
        </w:rPr>
        <w:t>για την υποβολή αιτημάτων πληρωμών για την νέα προγραμματική περίοδο.</w:t>
      </w:r>
    </w:p>
    <w:p w14:paraId="2C0FC08F"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Το καταθέτω αυτό μαζί με τους πίνακες από την Ευρωπαϊκή Επιτροπή που πιστοποιούν τα λεγόμενά μου.</w:t>
      </w:r>
    </w:p>
    <w:p w14:paraId="2C0FC090" w14:textId="77777777" w:rsidR="0032345F" w:rsidRDefault="00CA05C6">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Αναπληρωτής Υπουργός Οικονομίας και Ανάπτυξης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C0FC091"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Κυρίες και κύριοι Βουλευτές, βεβαίως αντιλαμβανόμαστε ότι σε κοινοβουλευτικό επίπεδο πολλές φορές η αντιπαράθεση των επιχειρημάτων μπορεί να ξεφεύγει και από τα όρια και μπορεί πολλές φορές να παίρνει και κάποιες υπερβολικές, αν θέλετε, διαστάσεις. Όταν, ό</w:t>
      </w:r>
      <w:r>
        <w:rPr>
          <w:rFonts w:eastAsia="Times New Roman"/>
          <w:szCs w:val="24"/>
        </w:rPr>
        <w:t xml:space="preserve">μως, έχουμε να κάνουμε με ζητήματα διαχείρισης σημαντικών πόρων που είναι απαραίτητοι για την ελληνική οικονομία, θεωρώ ότι όλοι πρέπει να έχουμε την κατάλληλη προσοχή στα στοιχεία τα οποία παραθέτουμε. </w:t>
      </w:r>
    </w:p>
    <w:p w14:paraId="2C0FC092"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Θα κλείσω, λοιπόν, αυτή τη σύντομη παρέμβασή μου λέγ</w:t>
      </w:r>
      <w:r>
        <w:rPr>
          <w:rFonts w:eastAsia="Times New Roman"/>
          <w:szCs w:val="24"/>
        </w:rPr>
        <w:t>οντας ότι ο κ. Κωνσταντινόπουλος –</w:t>
      </w:r>
      <w:r>
        <w:rPr>
          <w:rFonts w:eastAsia="Times New Roman"/>
          <w:szCs w:val="24"/>
        </w:rPr>
        <w:t xml:space="preserve"> </w:t>
      </w:r>
      <w:r>
        <w:rPr>
          <w:rFonts w:eastAsia="Times New Roman"/>
          <w:szCs w:val="24"/>
        </w:rPr>
        <w:t xml:space="preserve">τώρα βεβαίως δεν είναι παρών, όπως κι εγώ δεν ήμουνα παρών πριν όταν αναφέρθηκε προσωπικά σε μένα και στα ζητήματα του ΕΣΠΑ, αλλά θα του τα μεταφέρει ο κ. </w:t>
      </w:r>
      <w:proofErr w:type="spellStart"/>
      <w:r>
        <w:rPr>
          <w:rFonts w:eastAsia="Times New Roman"/>
          <w:szCs w:val="24"/>
        </w:rPr>
        <w:t>Κεγκέρογλου</w:t>
      </w:r>
      <w:proofErr w:type="spellEnd"/>
      <w:r>
        <w:rPr>
          <w:rFonts w:eastAsia="Times New Roman"/>
          <w:szCs w:val="24"/>
        </w:rPr>
        <w:t xml:space="preserve"> και μπορεί βεβαίως να τα δει και από τα Πρακτικά της σ</w:t>
      </w:r>
      <w:r>
        <w:rPr>
          <w:rFonts w:eastAsia="Times New Roman"/>
          <w:szCs w:val="24"/>
        </w:rPr>
        <w:t>υνεδρίασης</w:t>
      </w:r>
      <w:r>
        <w:rPr>
          <w:rFonts w:eastAsia="Times New Roman"/>
          <w:szCs w:val="24"/>
        </w:rPr>
        <w:t xml:space="preserve"> </w:t>
      </w:r>
      <w:r>
        <w:rPr>
          <w:rFonts w:eastAsia="Times New Roman"/>
          <w:szCs w:val="24"/>
        </w:rPr>
        <w:t>- θα πρέπει να είναι πολύ πιο προσεκτικός, γιατί τα έργα αυτά εντάσσονταν επί υπουργίας του, μέχρι 31-12-2014 το βράδυ, εν μέσω προεκλογικής περιόδου, χωρίς την παραμικρή πίστωση.</w:t>
      </w:r>
    </w:p>
    <w:p w14:paraId="2C0FC093"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Εγώ ζήτησα ήδη από τις αρμόδιες υπηρεσίες και εφόσον δεν υπάρχει </w:t>
      </w:r>
      <w:r>
        <w:rPr>
          <w:rFonts w:eastAsia="Times New Roman"/>
          <w:szCs w:val="24"/>
        </w:rPr>
        <w:t>διάθεση να προχωρήσουμε παρακάτω και να αλλάξουμε σελίδα σε αυτά που έγιναν μέχρι σήμερα, τις επόμενες ημέρες θα καταθέσουμε και τους καταλόγους όλων των έργων που εντάχθηκαν εκείνη την περίοδο χωρίς να υπάρχει η παραμικρή πρόβλεψη για την πληρωμή τους.</w:t>
      </w:r>
    </w:p>
    <w:p w14:paraId="2C0FC094"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Σα</w:t>
      </w:r>
      <w:r>
        <w:rPr>
          <w:rFonts w:eastAsia="Times New Roman"/>
          <w:szCs w:val="24"/>
        </w:rPr>
        <w:t>ς ευχαριστώ πολύ.</w:t>
      </w:r>
    </w:p>
    <w:p w14:paraId="2C0FC095" w14:textId="77777777" w:rsidR="0032345F" w:rsidRDefault="00CA05C6">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0FC096"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Θα ήθελα τον λόγο, κύριε Πρόεδρε.</w:t>
      </w:r>
    </w:p>
    <w:p w14:paraId="2C0FC097"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Για ποιον λόγο, κύριε </w:t>
      </w:r>
      <w:proofErr w:type="spellStart"/>
      <w:r>
        <w:rPr>
          <w:rFonts w:eastAsia="Times New Roman"/>
          <w:szCs w:val="24"/>
        </w:rPr>
        <w:t>Κεγκέρογλου</w:t>
      </w:r>
      <w:proofErr w:type="spellEnd"/>
      <w:r>
        <w:rPr>
          <w:rFonts w:eastAsia="Times New Roman"/>
          <w:szCs w:val="24"/>
        </w:rPr>
        <w:t>;</w:t>
      </w:r>
    </w:p>
    <w:p w14:paraId="2C0FC098"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Έκανε μ</w:t>
      </w:r>
      <w:r>
        <w:rPr>
          <w:rFonts w:eastAsia="Times New Roman"/>
          <w:szCs w:val="24"/>
        </w:rPr>
        <w:t>ί</w:t>
      </w:r>
      <w:r>
        <w:rPr>
          <w:rFonts w:eastAsia="Times New Roman"/>
          <w:szCs w:val="24"/>
        </w:rPr>
        <w:t>α αναφορά σε μένα ο Υπουργός και ζητώ</w:t>
      </w:r>
      <w:r>
        <w:rPr>
          <w:rFonts w:eastAsia="Times New Roman"/>
          <w:szCs w:val="24"/>
        </w:rPr>
        <w:t xml:space="preserve"> το ένα λεπτό που δίνεται στην περίπτωση του προσωπικού.</w:t>
      </w:r>
    </w:p>
    <w:p w14:paraId="2C0FC099"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Κατ’ εξαίρεση, διότι δεν αφορά προσωπικό ζήτημα. Όμως εν πάση </w:t>
      </w:r>
      <w:proofErr w:type="spellStart"/>
      <w:r>
        <w:rPr>
          <w:rFonts w:eastAsia="Times New Roman"/>
          <w:szCs w:val="24"/>
        </w:rPr>
        <w:t>περιπτώσει</w:t>
      </w:r>
      <w:proofErr w:type="spellEnd"/>
      <w:r>
        <w:rPr>
          <w:rFonts w:eastAsia="Times New Roman"/>
          <w:szCs w:val="24"/>
        </w:rPr>
        <w:t xml:space="preserve"> πείτε ό,τι θέλετε για ένα λεπτό, μόνο για ένα λεπτό.</w:t>
      </w:r>
    </w:p>
    <w:p w14:paraId="2C0FC09A"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Επί της ουσίας θ</w:t>
      </w:r>
      <w:r>
        <w:rPr>
          <w:rFonts w:eastAsia="Times New Roman"/>
          <w:szCs w:val="24"/>
        </w:rPr>
        <w:t>α είναι, αλλά προς χάριν της συζήτησης.</w:t>
      </w:r>
    </w:p>
    <w:p w14:paraId="2C0FC09B"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Γνωρίζουμε όλοι ότι ναι, οι εντάξεις των έργων μπορεί να γίνονταν σε όλο το προηγούμενο διάστημα όσο επιτρέπουν οι ευρωπαϊκοί κανόνες. </w:t>
      </w:r>
      <w:r>
        <w:rPr>
          <w:rFonts w:eastAsia="Times New Roman"/>
          <w:szCs w:val="24"/>
        </w:rPr>
        <w:t>Ο</w:t>
      </w:r>
      <w:r>
        <w:rPr>
          <w:rFonts w:eastAsia="Times New Roman"/>
          <w:szCs w:val="24"/>
        </w:rPr>
        <w:t>ι διαχειριστικές αρχές υπακούν σε συγκεκριμένους κανόνες. Μέσα στο 2015 έπρεπε ν</w:t>
      </w:r>
      <w:r>
        <w:rPr>
          <w:rFonts w:eastAsia="Times New Roman"/>
          <w:szCs w:val="24"/>
        </w:rPr>
        <w:t xml:space="preserve">α ολοκληρωθεί η εξυγίανση του προγράμματος για να δούμε ποια έργα μένουν και ποια </w:t>
      </w:r>
      <w:proofErr w:type="spellStart"/>
      <w:r>
        <w:rPr>
          <w:rFonts w:eastAsia="Times New Roman"/>
          <w:szCs w:val="24"/>
        </w:rPr>
        <w:t>απεντάσσονται</w:t>
      </w:r>
      <w:proofErr w:type="spellEnd"/>
      <w:r>
        <w:rPr>
          <w:rFonts w:eastAsia="Times New Roman"/>
          <w:szCs w:val="24"/>
        </w:rPr>
        <w:t>, γιατί δεν μπορούν να προχωρήσουν.</w:t>
      </w:r>
    </w:p>
    <w:p w14:paraId="2C0FC09C"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απένταξη</w:t>
      </w:r>
      <w:proofErr w:type="spellEnd"/>
      <w:r>
        <w:rPr>
          <w:rFonts w:eastAsia="Times New Roman"/>
          <w:szCs w:val="24"/>
        </w:rPr>
        <w:t xml:space="preserve">, λοιπόν, των έργων έγινε αφού ολοκληρώθηκε αυτή η διαδικασία την οποία πράξατε εσείς. Δεν λέμε ότι σκοπίμως </w:t>
      </w:r>
      <w:proofErr w:type="spellStart"/>
      <w:r>
        <w:rPr>
          <w:rFonts w:eastAsia="Times New Roman"/>
          <w:szCs w:val="24"/>
        </w:rPr>
        <w:t>απεντά</w:t>
      </w:r>
      <w:r>
        <w:rPr>
          <w:rFonts w:eastAsia="Times New Roman"/>
          <w:szCs w:val="24"/>
        </w:rPr>
        <w:t>ξατε</w:t>
      </w:r>
      <w:proofErr w:type="spellEnd"/>
      <w:r>
        <w:rPr>
          <w:rFonts w:eastAsia="Times New Roman"/>
          <w:szCs w:val="24"/>
        </w:rPr>
        <w:t xml:space="preserve"> τα έργα, αλλά </w:t>
      </w:r>
      <w:proofErr w:type="spellStart"/>
      <w:r>
        <w:rPr>
          <w:rFonts w:eastAsia="Times New Roman"/>
          <w:szCs w:val="24"/>
        </w:rPr>
        <w:t>απεντάχθηκαν</w:t>
      </w:r>
      <w:proofErr w:type="spellEnd"/>
      <w:r>
        <w:rPr>
          <w:rFonts w:eastAsia="Times New Roman"/>
          <w:szCs w:val="24"/>
        </w:rPr>
        <w:t xml:space="preserve"> χίλια τετρακόσια τριάντα περίπου, αν θυμάμαι, έργα, για διάφορους λόγους το καθένα, για διαχειριστικούς λόγους. </w:t>
      </w:r>
    </w:p>
    <w:p w14:paraId="2C0FC09D"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Γ</w:t>
      </w:r>
      <w:r>
        <w:rPr>
          <w:rFonts w:eastAsia="Times New Roman"/>
          <w:szCs w:val="24"/>
        </w:rPr>
        <w:t xml:space="preserve">ι’ αυτό επικαλείστε και στην τροπολογία -πολύ σωστά, αλλιώς δεν θα μπορούσε να έχει νόημα- ότι όσα έργα </w:t>
      </w:r>
      <w:proofErr w:type="spellStart"/>
      <w:r>
        <w:rPr>
          <w:rFonts w:eastAsia="Times New Roman"/>
          <w:szCs w:val="24"/>
        </w:rPr>
        <w:t>απεντά</w:t>
      </w:r>
      <w:r>
        <w:rPr>
          <w:rFonts w:eastAsia="Times New Roman"/>
          <w:szCs w:val="24"/>
        </w:rPr>
        <w:t>χθηκαν</w:t>
      </w:r>
      <w:proofErr w:type="spellEnd"/>
      <w:r>
        <w:rPr>
          <w:rFonts w:eastAsia="Times New Roman"/>
          <w:szCs w:val="24"/>
        </w:rPr>
        <w:t xml:space="preserve"> για διαχειριστικούς λόγους το προηγούμενο διάστημα, θα μπουν στο ΠΔΕ. Πολύ σωστά το λέτε.</w:t>
      </w:r>
    </w:p>
    <w:p w14:paraId="2C0FC09E" w14:textId="77777777" w:rsidR="0032345F" w:rsidRDefault="00CA05C6">
      <w:pPr>
        <w:tabs>
          <w:tab w:val="left" w:pos="2608"/>
        </w:tabs>
        <w:spacing w:after="0" w:line="600" w:lineRule="auto"/>
        <w:ind w:firstLine="720"/>
        <w:jc w:val="both"/>
        <w:rPr>
          <w:rFonts w:eastAsia="Times New Roman"/>
          <w:szCs w:val="24"/>
        </w:rPr>
      </w:pPr>
      <w:r>
        <w:rPr>
          <w:rFonts w:eastAsia="Times New Roman"/>
          <w:szCs w:val="24"/>
        </w:rPr>
        <w:t xml:space="preserve">Άρα μη λέτε ότι έργα </w:t>
      </w:r>
      <w:proofErr w:type="spellStart"/>
      <w:r>
        <w:rPr>
          <w:rFonts w:eastAsia="Times New Roman"/>
          <w:szCs w:val="24"/>
        </w:rPr>
        <w:t>απεντάχθηκαν</w:t>
      </w:r>
      <w:proofErr w:type="spellEnd"/>
      <w:r>
        <w:rPr>
          <w:rFonts w:eastAsia="Times New Roman"/>
          <w:szCs w:val="24"/>
        </w:rPr>
        <w:t xml:space="preserve"> μέχρι το 2014. </w:t>
      </w:r>
      <w:proofErr w:type="spellStart"/>
      <w:r>
        <w:rPr>
          <w:rFonts w:eastAsia="Times New Roman"/>
          <w:szCs w:val="24"/>
        </w:rPr>
        <w:t>Απεντάχθηκαν</w:t>
      </w:r>
      <w:proofErr w:type="spellEnd"/>
      <w:r>
        <w:rPr>
          <w:rFonts w:eastAsia="Times New Roman"/>
          <w:szCs w:val="24"/>
        </w:rPr>
        <w:t xml:space="preserve"> την περίοδο…</w:t>
      </w:r>
    </w:p>
    <w:p w14:paraId="2C0FC09F" w14:textId="77777777" w:rsidR="0032345F" w:rsidRDefault="00CA05C6">
      <w:pPr>
        <w:tabs>
          <w:tab w:val="left" w:pos="2608"/>
        </w:tabs>
        <w:spacing w:after="0" w:line="600" w:lineRule="auto"/>
        <w:ind w:firstLine="720"/>
        <w:jc w:val="both"/>
        <w:rPr>
          <w:rFonts w:eastAsia="Times New Roman" w:cs="Times New Roman"/>
          <w:szCs w:val="24"/>
        </w:rPr>
      </w:pPr>
      <w:r>
        <w:rPr>
          <w:rFonts w:eastAsia="Times New Roman" w:cs="Times New Roman"/>
          <w:b/>
          <w:szCs w:val="24"/>
        </w:rPr>
        <w:t>ΑΛΕΞΑΝΔΡΟΣ ΧΑΡΙΤΣΗΣ</w:t>
      </w:r>
      <w:r>
        <w:rPr>
          <w:rFonts w:eastAsia="Times New Roman"/>
          <w:b/>
          <w:szCs w:val="24"/>
        </w:rPr>
        <w:t xml:space="preserve"> (</w:t>
      </w:r>
      <w:r>
        <w:rPr>
          <w:rFonts w:eastAsia="Times New Roman" w:cs="Times New Roman"/>
          <w:b/>
          <w:szCs w:val="24"/>
        </w:rPr>
        <w:t xml:space="preserve">Αναπληρωτής Υπουργός Οικονομίας και Ανάπτυξης): </w:t>
      </w:r>
      <w:r>
        <w:rPr>
          <w:rFonts w:eastAsia="Times New Roman" w:cs="Times New Roman"/>
          <w:szCs w:val="24"/>
        </w:rPr>
        <w:t>Να το διευκρινί</w:t>
      </w:r>
      <w:r>
        <w:rPr>
          <w:rFonts w:eastAsia="Times New Roman" w:cs="Times New Roman"/>
          <w:szCs w:val="24"/>
        </w:rPr>
        <w:t>σω, γιατί μπορεί να φταίω εγώ όπως το είπα…</w:t>
      </w:r>
    </w:p>
    <w:p w14:paraId="2C0FC0A0"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Οι ημερομηνίες δεν διαφωνούνε.</w:t>
      </w:r>
    </w:p>
    <w:p w14:paraId="2C0FC0A1" w14:textId="77777777" w:rsidR="0032345F" w:rsidRDefault="00CA05C6">
      <w:pPr>
        <w:tabs>
          <w:tab w:val="left" w:pos="2608"/>
        </w:tabs>
        <w:spacing w:after="0" w:line="600" w:lineRule="auto"/>
        <w:ind w:firstLine="720"/>
        <w:jc w:val="both"/>
        <w:rPr>
          <w:rFonts w:eastAsia="Times New Roman" w:cs="Times New Roman"/>
          <w:szCs w:val="24"/>
        </w:rPr>
      </w:pPr>
      <w:r>
        <w:rPr>
          <w:rFonts w:eastAsia="Times New Roman" w:cs="Times New Roman"/>
          <w:b/>
          <w:szCs w:val="24"/>
        </w:rPr>
        <w:t>ΑΛΕΞΑΝΔΡΟΣ ΧΑΡΙΤΣΗΣ</w:t>
      </w:r>
      <w:r>
        <w:rPr>
          <w:rFonts w:eastAsia="Times New Roman"/>
          <w:b/>
          <w:szCs w:val="24"/>
        </w:rPr>
        <w:t xml:space="preserve"> (</w:t>
      </w:r>
      <w:r>
        <w:rPr>
          <w:rFonts w:eastAsia="Times New Roman" w:cs="Times New Roman"/>
          <w:b/>
          <w:szCs w:val="24"/>
        </w:rPr>
        <w:t xml:space="preserve">Αναπληρωτής Υπουργός Οικονομίας και Ανάπτυξης): </w:t>
      </w:r>
      <w:r>
        <w:rPr>
          <w:rFonts w:eastAsia="Times New Roman" w:cs="Times New Roman"/>
          <w:szCs w:val="24"/>
        </w:rPr>
        <w:t>Μου επιτρέπετε να το διευκρινίσω, κύριε Πρόεδρε;</w:t>
      </w:r>
    </w:p>
    <w:p w14:paraId="2C0FC0A2" w14:textId="77777777" w:rsidR="0032345F" w:rsidRDefault="00CA05C6">
      <w:pPr>
        <w:tabs>
          <w:tab w:val="left" w:pos="2608"/>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κύριε Υπουργέ.</w:t>
      </w:r>
    </w:p>
    <w:p w14:paraId="2C0FC0A3" w14:textId="77777777" w:rsidR="0032345F" w:rsidRDefault="00CA05C6">
      <w:pPr>
        <w:tabs>
          <w:tab w:val="left" w:pos="2608"/>
        </w:tabs>
        <w:spacing w:after="0" w:line="600" w:lineRule="auto"/>
        <w:ind w:firstLine="720"/>
        <w:jc w:val="both"/>
        <w:rPr>
          <w:rFonts w:eastAsia="Times New Roman" w:cs="Times New Roman"/>
          <w:szCs w:val="24"/>
        </w:rPr>
      </w:pPr>
      <w:r>
        <w:rPr>
          <w:rFonts w:eastAsia="Times New Roman" w:cs="Times New Roman"/>
          <w:b/>
          <w:szCs w:val="24"/>
        </w:rPr>
        <w:t>ΑΛΕΞΑΝΔΡΟΣ ΧΑΡΙΤΣΗΣ</w:t>
      </w:r>
      <w:r>
        <w:rPr>
          <w:rFonts w:eastAsia="Times New Roman"/>
          <w:b/>
          <w:szCs w:val="24"/>
        </w:rPr>
        <w:t xml:space="preserve"> (</w:t>
      </w:r>
      <w:r>
        <w:rPr>
          <w:rFonts w:eastAsia="Times New Roman" w:cs="Times New Roman"/>
          <w:b/>
          <w:szCs w:val="24"/>
        </w:rPr>
        <w:t xml:space="preserve">Αναπληρωτής Υπουργός Οικονομίας και Ανάπτυξης: </w:t>
      </w:r>
      <w:r>
        <w:rPr>
          <w:rFonts w:eastAsia="Times New Roman" w:cs="Times New Roman"/>
          <w:szCs w:val="24"/>
        </w:rPr>
        <w:t xml:space="preserve">Μπορεί, κύριε </w:t>
      </w:r>
      <w:proofErr w:type="spellStart"/>
      <w:r>
        <w:rPr>
          <w:rFonts w:eastAsia="Times New Roman" w:cs="Times New Roman"/>
          <w:szCs w:val="24"/>
        </w:rPr>
        <w:t>Κεγκέρογλου</w:t>
      </w:r>
      <w:proofErr w:type="spellEnd"/>
      <w:r>
        <w:rPr>
          <w:rFonts w:eastAsia="Times New Roman" w:cs="Times New Roman"/>
          <w:szCs w:val="24"/>
        </w:rPr>
        <w:t xml:space="preserve">, να μην το διατύπωσα εγώ σωστά και γι’ αυτό να μην το αντιληφθήκατε. </w:t>
      </w:r>
    </w:p>
    <w:p w14:paraId="2C0FC0A4" w14:textId="77777777" w:rsidR="0032345F" w:rsidRDefault="00CA05C6">
      <w:pPr>
        <w:tabs>
          <w:tab w:val="left" w:pos="2608"/>
        </w:tabs>
        <w:spacing w:after="0" w:line="600" w:lineRule="auto"/>
        <w:ind w:firstLine="720"/>
        <w:jc w:val="both"/>
        <w:rPr>
          <w:rFonts w:eastAsia="Times New Roman"/>
          <w:szCs w:val="24"/>
        </w:rPr>
      </w:pPr>
      <w:r>
        <w:rPr>
          <w:rFonts w:eastAsia="Times New Roman" w:cs="Times New Roman"/>
          <w:szCs w:val="24"/>
        </w:rPr>
        <w:t>Μιλάμε για δύο διαφορετικά πράγματα. Όσον αφορά αυτό στο οποίο αναφέ</w:t>
      </w:r>
      <w:r>
        <w:rPr>
          <w:rFonts w:eastAsia="Times New Roman" w:cs="Times New Roman"/>
          <w:szCs w:val="24"/>
        </w:rPr>
        <w:t>ρθηκα ότι έγινε το 2014 -</w:t>
      </w:r>
      <w:r>
        <w:rPr>
          <w:rFonts w:eastAsia="Times New Roman" w:cs="Times New Roman"/>
          <w:szCs w:val="24"/>
        </w:rPr>
        <w:t xml:space="preserve"> </w:t>
      </w:r>
      <w:r>
        <w:rPr>
          <w:rFonts w:eastAsia="Times New Roman" w:cs="Times New Roman"/>
          <w:szCs w:val="24"/>
        </w:rPr>
        <w:t>και σωστά έγινε αυτό που έγινε το 2014</w:t>
      </w:r>
      <w:r>
        <w:rPr>
          <w:rFonts w:eastAsia="Times New Roman" w:cs="Times New Roman"/>
          <w:szCs w:val="24"/>
        </w:rPr>
        <w:t xml:space="preserve"> </w:t>
      </w:r>
      <w:r>
        <w:rPr>
          <w:rFonts w:eastAsia="Times New Roman" w:cs="Times New Roman"/>
          <w:szCs w:val="24"/>
        </w:rPr>
        <w:t xml:space="preserve">- ως προς τα συγκεκριμένα έργα, αναφέρομαι στα έργα τα οποία περιλαμβάνονται στην τροπολογία, τα έργα για τις ΔΕΥΑ. Αυτά </w:t>
      </w:r>
      <w:proofErr w:type="spellStart"/>
      <w:r>
        <w:rPr>
          <w:rFonts w:eastAsia="Times New Roman" w:cs="Times New Roman"/>
          <w:szCs w:val="24"/>
        </w:rPr>
        <w:t>απεντάχθηκαν</w:t>
      </w:r>
      <w:proofErr w:type="spellEnd"/>
      <w:r>
        <w:rPr>
          <w:rFonts w:eastAsia="Times New Roman" w:cs="Times New Roman"/>
          <w:szCs w:val="24"/>
        </w:rPr>
        <w:t xml:space="preserve"> το 2014.</w:t>
      </w:r>
    </w:p>
    <w:p w14:paraId="2C0FC0A5" w14:textId="77777777" w:rsidR="0032345F" w:rsidRDefault="00CA05C6">
      <w:pPr>
        <w:spacing w:after="0" w:line="600" w:lineRule="auto"/>
        <w:ind w:firstLine="720"/>
        <w:jc w:val="both"/>
        <w:rPr>
          <w:rFonts w:eastAsia="Times New Roman"/>
          <w:szCs w:val="24"/>
        </w:rPr>
      </w:pPr>
      <w:r>
        <w:rPr>
          <w:rFonts w:eastAsia="Times New Roman"/>
          <w:szCs w:val="24"/>
        </w:rPr>
        <w:t>Αυτό που έγινε το 2015 ήταν η συνολική εξυγίανση</w:t>
      </w:r>
      <w:r>
        <w:rPr>
          <w:rFonts w:eastAsia="Times New Roman"/>
          <w:szCs w:val="24"/>
        </w:rPr>
        <w:t xml:space="preserve"> όλων των προγραμμάτων, ακριβώς επειδή υπήρχαν αυτά τα υπέρογκα ποσοστά </w:t>
      </w:r>
      <w:proofErr w:type="spellStart"/>
      <w:r>
        <w:rPr>
          <w:rFonts w:eastAsia="Times New Roman"/>
          <w:szCs w:val="24"/>
        </w:rPr>
        <w:t>υπερδέσμευσης</w:t>
      </w:r>
      <w:proofErr w:type="spellEnd"/>
      <w:r>
        <w:rPr>
          <w:rFonts w:eastAsia="Times New Roman"/>
          <w:szCs w:val="24"/>
        </w:rPr>
        <w:t>, τα οποία κληρονομήσαμε από τον κ. Κωνσταντινόπουλο. Αυτό είπα εγώ για το 2015.</w:t>
      </w:r>
    </w:p>
    <w:p w14:paraId="2C0FC0A6" w14:textId="77777777" w:rsidR="0032345F" w:rsidRDefault="00CA05C6">
      <w:pPr>
        <w:spacing w:after="0" w:line="600" w:lineRule="auto"/>
        <w:ind w:firstLine="720"/>
        <w:jc w:val="both"/>
        <w:rPr>
          <w:rFonts w:eastAsia="Times New Roman"/>
          <w:szCs w:val="24"/>
        </w:rPr>
      </w:pPr>
      <w:r>
        <w:rPr>
          <w:rFonts w:eastAsia="Times New Roman"/>
          <w:szCs w:val="24"/>
        </w:rPr>
        <w:t xml:space="preserve">Αυτό που ειπώθηκε πριν λίγο όχι από εσάς αλλά από τον κ. Κωνσταντινόπουλο, ότι η </w:t>
      </w:r>
      <w:r>
        <w:rPr>
          <w:rFonts w:eastAsia="Times New Roman"/>
          <w:szCs w:val="24"/>
        </w:rPr>
        <w:t>τροπολογία αφορά τα χίλια τριακόσια έργα, είναι απολύτως ψευδές. Η τροπολογία αφορά πολύ συγκεκριμένη κατηγορία έργων, τα οποία οι περιφέρειες και οι δήμοι επιθυμούν να ολοκληρωθούν. Είναι λίγα αυτά τα έργα.</w:t>
      </w:r>
    </w:p>
    <w:p w14:paraId="2C0FC0A7" w14:textId="77777777" w:rsidR="0032345F" w:rsidRDefault="00CA05C6">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Μπορούμε να συμφωνήσουμε </w:t>
      </w:r>
      <w:r>
        <w:rPr>
          <w:rFonts w:eastAsia="Times New Roman"/>
          <w:szCs w:val="24"/>
        </w:rPr>
        <w:t xml:space="preserve">σε κάτι, ότι και το 2014 και το 2015 εξυγίανση του προγράμματος </w:t>
      </w:r>
      <w:proofErr w:type="spellStart"/>
      <w:r>
        <w:rPr>
          <w:rFonts w:eastAsia="Times New Roman"/>
          <w:szCs w:val="24"/>
        </w:rPr>
        <w:t>εγένετο</w:t>
      </w:r>
      <w:proofErr w:type="spellEnd"/>
      <w:r>
        <w:rPr>
          <w:rFonts w:eastAsia="Times New Roman"/>
          <w:szCs w:val="24"/>
        </w:rPr>
        <w:t>;</w:t>
      </w:r>
    </w:p>
    <w:p w14:paraId="2C0FC0A8" w14:textId="77777777" w:rsidR="0032345F" w:rsidRDefault="00CA05C6">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Ναι, ναι.</w:t>
      </w:r>
    </w:p>
    <w:p w14:paraId="2C0FC0A9" w14:textId="77777777" w:rsidR="0032345F" w:rsidRDefault="00CA05C6">
      <w:pPr>
        <w:spacing w:after="0" w:line="600" w:lineRule="auto"/>
        <w:ind w:firstLine="720"/>
        <w:jc w:val="both"/>
        <w:rPr>
          <w:rFonts w:eastAsia="Times New Roman"/>
          <w:szCs w:val="24"/>
        </w:rPr>
      </w:pPr>
      <w:r>
        <w:rPr>
          <w:rFonts w:eastAsia="Times New Roman"/>
          <w:szCs w:val="24"/>
        </w:rPr>
        <w:t>Απλώς να διευκρινίσουμε ότι η τροπολογία αφορά μια πολύ συγκεκριμένη κατηγορία λίγων έργων. Στα δάχτυλα</w:t>
      </w:r>
      <w:r>
        <w:rPr>
          <w:rFonts w:eastAsia="Times New Roman"/>
          <w:szCs w:val="24"/>
        </w:rPr>
        <w:t xml:space="preserve"> των δύο χεριών καταμετρώνται.</w:t>
      </w:r>
    </w:p>
    <w:p w14:paraId="2C0FC0AA" w14:textId="77777777" w:rsidR="0032345F" w:rsidRDefault="00CA05C6">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Εντάξει. Οι διευκρινίσεις σας είναι από μένα δεκτές ως προς το διαδικαστικό. Ως προς την ουσία, δηλαδή γιατί </w:t>
      </w:r>
      <w:proofErr w:type="spellStart"/>
      <w:r>
        <w:rPr>
          <w:rFonts w:eastAsia="Times New Roman"/>
          <w:szCs w:val="24"/>
        </w:rPr>
        <w:t>απεντάχθηκαν</w:t>
      </w:r>
      <w:proofErr w:type="spellEnd"/>
      <w:r>
        <w:rPr>
          <w:rFonts w:eastAsia="Times New Roman"/>
          <w:szCs w:val="24"/>
        </w:rPr>
        <w:t xml:space="preserve"> τα έργα, αυτό κρίνεται από άλλα κριτήρια.</w:t>
      </w:r>
    </w:p>
    <w:p w14:paraId="2C0FC0AB" w14:textId="77777777" w:rsidR="0032345F" w:rsidRDefault="00CA05C6">
      <w:pPr>
        <w:spacing w:after="0" w:line="600" w:lineRule="auto"/>
        <w:ind w:firstLine="720"/>
        <w:jc w:val="both"/>
        <w:rPr>
          <w:rFonts w:eastAsia="Times New Roman"/>
          <w:szCs w:val="24"/>
        </w:rPr>
      </w:pPr>
      <w:r>
        <w:rPr>
          <w:rFonts w:eastAsia="Times New Roman"/>
          <w:szCs w:val="24"/>
        </w:rPr>
        <w:t>Ευχαριστούμε, κύριε Πρόεδρε.</w:t>
      </w:r>
    </w:p>
    <w:p w14:paraId="2C0FC0AC" w14:textId="77777777" w:rsidR="0032345F" w:rsidRDefault="00CA05C6">
      <w:pPr>
        <w:spacing w:after="0" w:line="600" w:lineRule="auto"/>
        <w:ind w:firstLine="720"/>
        <w:jc w:val="both"/>
        <w:rPr>
          <w:rFonts w:eastAsia="Times New Roman"/>
          <w:szCs w:val="24"/>
        </w:rPr>
      </w:pPr>
      <w:r>
        <w:rPr>
          <w:rFonts w:eastAsia="Times New Roman"/>
          <w:b/>
          <w:szCs w:val="24"/>
        </w:rPr>
        <w:t>ΠΡΟΕΔΡΕΥΩ</w:t>
      </w:r>
      <w:r>
        <w:rPr>
          <w:rFonts w:eastAsia="Times New Roman"/>
          <w:b/>
          <w:szCs w:val="24"/>
        </w:rPr>
        <w:t>Ν (Αναστάσιος Κουράκης):</w:t>
      </w:r>
      <w:r>
        <w:rPr>
          <w:rFonts w:eastAsia="Times New Roman"/>
          <w:szCs w:val="24"/>
        </w:rPr>
        <w:t xml:space="preserve"> Ευχαριστώ κι εγώ.</w:t>
      </w:r>
    </w:p>
    <w:p w14:paraId="2C0FC0AD" w14:textId="77777777" w:rsidR="0032345F" w:rsidRDefault="00CA05C6">
      <w:pPr>
        <w:spacing w:after="0" w:line="600" w:lineRule="auto"/>
        <w:ind w:firstLine="720"/>
        <w:jc w:val="both"/>
        <w:rPr>
          <w:rFonts w:eastAsia="Times New Roman"/>
          <w:szCs w:val="24"/>
        </w:rPr>
      </w:pPr>
      <w:r>
        <w:rPr>
          <w:rFonts w:eastAsia="Times New Roman"/>
          <w:b/>
          <w:szCs w:val="24"/>
        </w:rPr>
        <w:t xml:space="preserve">ΑΛΕΞΑΝΔΡΟΣ ΧΑΡΙΤΣΗΣ (Αναπληρωτής Υπουργός Οικονομίας και Ανάπτυξης): </w:t>
      </w:r>
      <w:r>
        <w:rPr>
          <w:rFonts w:eastAsia="Times New Roman"/>
          <w:szCs w:val="24"/>
        </w:rPr>
        <w:t>Μία τελευταία κουβέντα, κύριε Πρόεδρε, μου επιτρέπετε να πω; Μια τελευταία κουβέντα θα πω και κλείνω και δεν θα καταχραστώ άλλο τον χρόνο της συ</w:t>
      </w:r>
      <w:r>
        <w:rPr>
          <w:rFonts w:eastAsia="Times New Roman"/>
          <w:szCs w:val="24"/>
        </w:rPr>
        <w:t xml:space="preserve">νεδρίασης. </w:t>
      </w:r>
    </w:p>
    <w:p w14:paraId="2C0FC0AE" w14:textId="77777777" w:rsidR="0032345F" w:rsidRDefault="00CA05C6">
      <w:pPr>
        <w:spacing w:after="0" w:line="600" w:lineRule="auto"/>
        <w:ind w:firstLine="720"/>
        <w:jc w:val="both"/>
        <w:rPr>
          <w:rFonts w:eastAsia="Times New Roman"/>
          <w:szCs w:val="24"/>
        </w:rPr>
      </w:pPr>
      <w:r>
        <w:rPr>
          <w:rFonts w:eastAsia="Times New Roman"/>
          <w:szCs w:val="24"/>
        </w:rPr>
        <w:t>Απλώς να επισημάνω ότι αν δεν προχωρούσε αυτή η διαδικασία –</w:t>
      </w:r>
      <w:r>
        <w:rPr>
          <w:rFonts w:eastAsia="Times New Roman"/>
          <w:szCs w:val="24"/>
        </w:rPr>
        <w:t xml:space="preserve"> </w:t>
      </w:r>
      <w:r>
        <w:rPr>
          <w:rFonts w:eastAsia="Times New Roman"/>
          <w:szCs w:val="24"/>
        </w:rPr>
        <w:t>αυτό πρέπει να είναι σαφές προς το Σώμα</w:t>
      </w:r>
      <w:r>
        <w:rPr>
          <w:rFonts w:eastAsia="Times New Roman"/>
          <w:szCs w:val="24"/>
        </w:rPr>
        <w:t xml:space="preserve"> </w:t>
      </w:r>
      <w:r>
        <w:rPr>
          <w:rFonts w:eastAsia="Times New Roman"/>
          <w:szCs w:val="24"/>
        </w:rPr>
        <w:t>- εξυγίανσης των προγραμμάτων μέχρι το τέλος του 2015, θα αναγκαζόμασταν από εθνικούς πόρους να πληρώσουμε το σύνολο αυτών των έργων, πόρους οι</w:t>
      </w:r>
      <w:r>
        <w:rPr>
          <w:rFonts w:eastAsia="Times New Roman"/>
          <w:szCs w:val="24"/>
        </w:rPr>
        <w:t xml:space="preserve"> οποίοι δεν ήταν διαθέσιμοι στον τακτικό προϋπολογισμό. Αυτό πρέπει να είναι απολύτως σαφές. Αυτό ήταν και το νόημα της διαδικασίας εξυγίανσης των προγραμμάτων.</w:t>
      </w:r>
    </w:p>
    <w:p w14:paraId="2C0FC0AF" w14:textId="77777777" w:rsidR="0032345F" w:rsidRDefault="00CA05C6">
      <w:pPr>
        <w:spacing w:after="0" w:line="600" w:lineRule="auto"/>
        <w:ind w:firstLine="720"/>
        <w:jc w:val="both"/>
        <w:rPr>
          <w:rFonts w:eastAsia="Times New Roman"/>
          <w:szCs w:val="24"/>
        </w:rPr>
      </w:pPr>
      <w:r>
        <w:rPr>
          <w:rFonts w:eastAsia="Times New Roman"/>
          <w:szCs w:val="24"/>
        </w:rPr>
        <w:t>Σας ευχαριστώ.</w:t>
      </w:r>
    </w:p>
    <w:p w14:paraId="2C0FC0B0"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Υπουργέ.</w:t>
      </w:r>
    </w:p>
    <w:p w14:paraId="2C0FC0B1" w14:textId="77777777" w:rsidR="0032345F" w:rsidRDefault="00CA05C6">
      <w:pPr>
        <w:spacing w:after="0" w:line="600" w:lineRule="auto"/>
        <w:ind w:firstLine="720"/>
        <w:jc w:val="both"/>
        <w:rPr>
          <w:rFonts w:eastAsia="Times New Roman"/>
          <w:szCs w:val="24"/>
        </w:rPr>
      </w:pPr>
      <w:r>
        <w:rPr>
          <w:rFonts w:eastAsia="Times New Roman"/>
          <w:szCs w:val="24"/>
        </w:rPr>
        <w:t>Να διευκρινίσω ότ</w:t>
      </w:r>
      <w:r>
        <w:rPr>
          <w:rFonts w:eastAsia="Times New Roman"/>
          <w:szCs w:val="24"/>
        </w:rPr>
        <w:t>ι έχουν τελειώσει οι ομιλητές. Έχει μιλήσει ο κύριος Υπουργός. Τώρα πάμε στους ειδικούς αγορητές και στους Κοινοβουλευτικούς Εκπροσώπους. Ζήτησε τον λόγο ο κ. Λαγός. Να παρακαλέσω για δυο-τρία λεπτά να μιλήσει. Θα πηγαίναμε πρώτα στους αγορητές και μετά στ</w:t>
      </w:r>
      <w:r>
        <w:rPr>
          <w:rFonts w:eastAsia="Times New Roman"/>
          <w:szCs w:val="24"/>
        </w:rPr>
        <w:t>ους Κοινοβουλευτικούς Εκπροσώπους, αλλά μιας που θέλει ο κ. Λαγός να πάρει τον λόγο, ας τον πάρει τώρα.</w:t>
      </w:r>
    </w:p>
    <w:p w14:paraId="2C0FC0B2" w14:textId="77777777" w:rsidR="0032345F" w:rsidRDefault="00CA05C6">
      <w:pPr>
        <w:spacing w:after="0" w:line="600" w:lineRule="auto"/>
        <w:ind w:firstLine="720"/>
        <w:jc w:val="both"/>
        <w:rPr>
          <w:rFonts w:eastAsia="Times New Roman"/>
          <w:szCs w:val="24"/>
        </w:rPr>
      </w:pPr>
      <w:r>
        <w:rPr>
          <w:rFonts w:eastAsia="Times New Roman"/>
          <w:szCs w:val="24"/>
        </w:rPr>
        <w:t>Παρακαλώ, κύριε Λαγέ.</w:t>
      </w:r>
    </w:p>
    <w:p w14:paraId="2C0FC0B3" w14:textId="77777777" w:rsidR="0032345F" w:rsidRDefault="00CA05C6">
      <w:pPr>
        <w:spacing w:after="0"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Ευχαριστώ, κύριε Πρόεδρε.</w:t>
      </w:r>
    </w:p>
    <w:p w14:paraId="2C0FC0B4" w14:textId="77777777" w:rsidR="0032345F" w:rsidRDefault="00CA05C6">
      <w:pPr>
        <w:spacing w:after="0" w:line="600" w:lineRule="auto"/>
        <w:ind w:firstLine="720"/>
        <w:jc w:val="both"/>
        <w:rPr>
          <w:rFonts w:eastAsia="Times New Roman"/>
          <w:szCs w:val="24"/>
        </w:rPr>
      </w:pPr>
      <w:r>
        <w:rPr>
          <w:rFonts w:eastAsia="Times New Roman"/>
          <w:szCs w:val="24"/>
        </w:rPr>
        <w:t xml:space="preserve">Να διευκρινίσουμε, λοιπόν, κάποια πράγματα στην Αίθουσα αυτή, γιατί ακούσαμε τον Υπουργό </w:t>
      </w:r>
      <w:r>
        <w:rPr>
          <w:rFonts w:eastAsia="Times New Roman"/>
          <w:szCs w:val="24"/>
        </w:rPr>
        <w:t>προηγουμένως με ύφος να λέει πράγματα που δεν επιτρέπεται να λέει αυτός και η παράταξή του.</w:t>
      </w:r>
    </w:p>
    <w:p w14:paraId="2C0FC0B5" w14:textId="77777777" w:rsidR="0032345F" w:rsidRDefault="00CA05C6">
      <w:pPr>
        <w:spacing w:after="0" w:line="600" w:lineRule="auto"/>
        <w:ind w:firstLine="720"/>
        <w:jc w:val="both"/>
        <w:rPr>
          <w:rFonts w:eastAsia="Times New Roman"/>
          <w:szCs w:val="24"/>
        </w:rPr>
      </w:pPr>
      <w:r>
        <w:rPr>
          <w:rFonts w:eastAsia="Times New Roman"/>
          <w:szCs w:val="24"/>
        </w:rPr>
        <w:t>Μίλησε, λοιπόν, για το θέμα της Κύπρου. Τον πείραξε προφανώς ότι στο ελληνικό Κοινοβούλιο ακούγεται από μία παράταξη το ιερό σύνθημα για εμάς: «Ελλάς-Κύπρος-Ένωση».</w:t>
      </w:r>
      <w:r>
        <w:rPr>
          <w:rFonts w:eastAsia="Times New Roman"/>
          <w:szCs w:val="24"/>
        </w:rPr>
        <w:t xml:space="preserve"> Είχε το θράσος να το σχολιάσει και να πει για ιδεολογικούς προπάτορες.</w:t>
      </w:r>
    </w:p>
    <w:p w14:paraId="2C0FC0B6" w14:textId="77777777" w:rsidR="0032345F" w:rsidRDefault="00CA05C6">
      <w:pPr>
        <w:spacing w:after="0" w:line="600" w:lineRule="auto"/>
        <w:ind w:firstLine="720"/>
        <w:jc w:val="both"/>
        <w:rPr>
          <w:rFonts w:eastAsia="Times New Roman"/>
          <w:szCs w:val="24"/>
        </w:rPr>
      </w:pPr>
      <w:r>
        <w:rPr>
          <w:rFonts w:eastAsia="Times New Roman"/>
          <w:szCs w:val="24"/>
        </w:rPr>
        <w:t xml:space="preserve">Να τον ενημερώσουμε, λοιπόν, τον κ. Κοντονή ότι ιδεολογικός προπάτορας της Χρυσής Αυγής είναι ο Γεώργιος Γρίβας </w:t>
      </w:r>
      <w:r>
        <w:rPr>
          <w:rFonts w:eastAsia="Times New Roman"/>
          <w:szCs w:val="24"/>
        </w:rPr>
        <w:t>«</w:t>
      </w:r>
      <w:r>
        <w:rPr>
          <w:rFonts w:eastAsia="Times New Roman"/>
          <w:szCs w:val="24"/>
        </w:rPr>
        <w:t>Διγενής</w:t>
      </w:r>
      <w:r>
        <w:rPr>
          <w:rFonts w:eastAsia="Times New Roman"/>
          <w:szCs w:val="24"/>
        </w:rPr>
        <w:t>»</w:t>
      </w:r>
      <w:r>
        <w:rPr>
          <w:rFonts w:eastAsia="Times New Roman"/>
          <w:szCs w:val="24"/>
        </w:rPr>
        <w:t>, ο οποίος πολέμησε για την απελευθέρωση της Κύπρου και τον οπο</w:t>
      </w:r>
      <w:r>
        <w:rPr>
          <w:rFonts w:eastAsia="Times New Roman"/>
          <w:szCs w:val="24"/>
        </w:rPr>
        <w:t>ίον κάποια αριστερά θρασίμια, τα οποία υπερασπίζεται ο Υπουργός, τον κατέδωσαν στους Άγγλους κατακτητές.</w:t>
      </w:r>
    </w:p>
    <w:p w14:paraId="2C0FC0B7" w14:textId="77777777" w:rsidR="0032345F" w:rsidRDefault="00CA05C6">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C0FC0B8" w14:textId="77777777" w:rsidR="0032345F" w:rsidRDefault="00CA05C6">
      <w:pPr>
        <w:spacing w:after="0" w:line="600" w:lineRule="auto"/>
        <w:ind w:firstLine="720"/>
        <w:jc w:val="both"/>
        <w:rPr>
          <w:rFonts w:eastAsia="Times New Roman"/>
          <w:szCs w:val="24"/>
        </w:rPr>
      </w:pPr>
      <w:r>
        <w:rPr>
          <w:rFonts w:eastAsia="Times New Roman"/>
          <w:szCs w:val="24"/>
        </w:rPr>
        <w:t>Αυτή είναι οι ιδεολογικοί προπάτορες οι δικοί μας και οι δικοί σας. Αν έχετε το θράσος σαν Κυβέρνηση,</w:t>
      </w:r>
      <w:r>
        <w:rPr>
          <w:rFonts w:eastAsia="Times New Roman"/>
          <w:szCs w:val="24"/>
        </w:rPr>
        <w:t xml:space="preserve"> ανοί</w:t>
      </w:r>
      <w:r>
        <w:rPr>
          <w:rFonts w:eastAsia="Times New Roman"/>
          <w:szCs w:val="24"/>
        </w:rPr>
        <w:t>ξ</w:t>
      </w:r>
      <w:r>
        <w:rPr>
          <w:rFonts w:eastAsia="Times New Roman"/>
          <w:szCs w:val="24"/>
        </w:rPr>
        <w:t xml:space="preserve">τε τον </w:t>
      </w:r>
      <w:r>
        <w:rPr>
          <w:rFonts w:eastAsia="Times New Roman"/>
          <w:szCs w:val="24"/>
        </w:rPr>
        <w:t>φ</w:t>
      </w:r>
      <w:r>
        <w:rPr>
          <w:rFonts w:eastAsia="Times New Roman"/>
          <w:szCs w:val="24"/>
        </w:rPr>
        <w:t>άκελο της Κύπρου να ακουστεί ποιοι έχουν κάνει εγκλήματα εις βάρος της Κύπρου.</w:t>
      </w:r>
    </w:p>
    <w:p w14:paraId="2C0FC0B9" w14:textId="77777777" w:rsidR="0032345F" w:rsidRDefault="00CA05C6">
      <w:pPr>
        <w:spacing w:after="0" w:line="600" w:lineRule="auto"/>
        <w:ind w:firstLine="720"/>
        <w:jc w:val="both"/>
        <w:rPr>
          <w:rFonts w:eastAsia="Times New Roman"/>
          <w:szCs w:val="24"/>
        </w:rPr>
      </w:pPr>
      <w:r>
        <w:rPr>
          <w:rFonts w:eastAsia="Times New Roman"/>
          <w:szCs w:val="24"/>
        </w:rPr>
        <w:t>Δεν μπορείτε να μιλάτε για τον τούρκο κατακτητή. Δεν μπορείτε να μιλάτε για την Κύπρο, γιατί στο Κοινοβούλιο και στα έδρανα αυτά τα βουλευτικά έχετε άνθρωπο, έχετε</w:t>
      </w:r>
      <w:r>
        <w:rPr>
          <w:rFonts w:eastAsia="Times New Roman"/>
          <w:szCs w:val="24"/>
        </w:rPr>
        <w:t xml:space="preserve"> Βουλευτή ο οποίος ευθαρσώς δηλώνει ότι ανήκει στην τουρκική μειονότητα της Θράκης, πράγμα που δεν υφίσταται, κι εσείς αντί να τον επαναφέρετε στην τάξη, κάθεστε και τον ακούτε.</w:t>
      </w:r>
    </w:p>
    <w:p w14:paraId="2C0FC0BA" w14:textId="77777777" w:rsidR="0032345F" w:rsidRDefault="00CA05C6">
      <w:pPr>
        <w:spacing w:after="0" w:line="600" w:lineRule="auto"/>
        <w:ind w:firstLine="720"/>
        <w:jc w:val="both"/>
        <w:rPr>
          <w:rFonts w:eastAsia="Times New Roman"/>
          <w:szCs w:val="24"/>
        </w:rPr>
      </w:pPr>
      <w:r>
        <w:rPr>
          <w:rFonts w:eastAsia="Times New Roman"/>
          <w:szCs w:val="24"/>
        </w:rPr>
        <w:t>Δ</w:t>
      </w:r>
      <w:r>
        <w:rPr>
          <w:rFonts w:eastAsia="Times New Roman"/>
          <w:szCs w:val="24"/>
        </w:rPr>
        <w:t>εν μπορείτε να μιλάτε ούτε για την Κύπρο ούτε για εθνικά θέματα, όταν αυτός ο</w:t>
      </w:r>
      <w:r>
        <w:rPr>
          <w:rFonts w:eastAsia="Times New Roman"/>
          <w:szCs w:val="24"/>
        </w:rPr>
        <w:t xml:space="preserve"> άνθρωπος φωτογραφίζεται κάτω από τη σημαία της δήθεν ανεξάρτητης δυτικής Θράκης.</w:t>
      </w:r>
    </w:p>
    <w:p w14:paraId="2C0FC0BB" w14:textId="77777777" w:rsidR="0032345F" w:rsidRDefault="00CA05C6">
      <w:pPr>
        <w:spacing w:after="0" w:line="600" w:lineRule="auto"/>
        <w:ind w:firstLine="720"/>
        <w:jc w:val="both"/>
        <w:rPr>
          <w:rFonts w:eastAsia="Times New Roman"/>
          <w:szCs w:val="24"/>
        </w:rPr>
      </w:pPr>
      <w:r>
        <w:rPr>
          <w:rFonts w:eastAsia="Times New Roman"/>
          <w:szCs w:val="24"/>
        </w:rPr>
        <w:t xml:space="preserve">Κάτι άλλο, επίσης, θέλω να πω. Όταν ήλθαν τα οστά των αγωνιστών της Κύπρου, της ΕΟΚΑ -γιατί αυτοί είναι οι προπάτορές μας- στην Ελλάδα μετά από σαράντα τρία χρόνια, που ήταν </w:t>
      </w:r>
      <w:r>
        <w:rPr>
          <w:rFonts w:eastAsia="Times New Roman"/>
          <w:szCs w:val="24"/>
        </w:rPr>
        <w:t>αγνοούμενοι και πήγαν τα κόκκαλά τους…</w:t>
      </w:r>
    </w:p>
    <w:p w14:paraId="2C0FC0BC"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Αλήθεια λέτε; Ποιας ΕΟΚΑ;</w:t>
      </w:r>
    </w:p>
    <w:p w14:paraId="2C0FC0BD"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 xml:space="preserve">Της ΕΟΚΑ που εσείς την καταδίδατε, οι προπάτορές σας. Βεβαίως, αλήθεια. Ανοίξτε τον </w:t>
      </w:r>
      <w:r>
        <w:rPr>
          <w:rFonts w:eastAsia="Times New Roman"/>
          <w:szCs w:val="24"/>
        </w:rPr>
        <w:t>φ</w:t>
      </w:r>
      <w:r>
        <w:rPr>
          <w:rFonts w:eastAsia="Times New Roman"/>
          <w:szCs w:val="24"/>
        </w:rPr>
        <w:t>άκελο της Κ</w:t>
      </w:r>
      <w:r>
        <w:rPr>
          <w:rFonts w:eastAsia="Times New Roman"/>
          <w:szCs w:val="24"/>
        </w:rPr>
        <w:t xml:space="preserve">ύπρου. </w:t>
      </w:r>
    </w:p>
    <w:p w14:paraId="2C0FC0BE" w14:textId="77777777" w:rsidR="0032345F" w:rsidRDefault="00CA05C6">
      <w:pPr>
        <w:spacing w:after="0" w:line="600" w:lineRule="auto"/>
        <w:ind w:firstLine="720"/>
        <w:jc w:val="both"/>
        <w:rPr>
          <w:rFonts w:eastAsia="Times New Roman"/>
          <w:szCs w:val="24"/>
        </w:rPr>
      </w:pPr>
      <w:r>
        <w:rPr>
          <w:rFonts w:eastAsia="Times New Roman"/>
          <w:szCs w:val="24"/>
        </w:rPr>
        <w:t xml:space="preserve">Όταν, λοιπόν, ήλθαν τα οστά των ανθρώπων αυτών και έγινε η ταφή, οι μοναδικοί Βουλευτές που εκλήθησαν και πήγαν σ’ αυτήν την ταφή ήταν οι Βουλευτές της Χρυσής Αυγής. </w:t>
      </w:r>
    </w:p>
    <w:p w14:paraId="2C0FC0BF"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Θ</w:t>
      </w:r>
      <w:r>
        <w:rPr>
          <w:rFonts w:eastAsia="Times New Roman"/>
          <w:szCs w:val="24"/>
        </w:rPr>
        <w:t>α μπορούσα, κύριε Πρόεδρε, να έχω τον λόγο;</w:t>
      </w:r>
    </w:p>
    <w:p w14:paraId="2C0FC0C0"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Αυτοί είναι οι ιδεολογικοί προπάτορές μας, αυτοί που άφησαν τα κόκκαλά τους για την ελευθερία της Κύπρου.</w:t>
      </w:r>
    </w:p>
    <w:p w14:paraId="2C0FC0C1" w14:textId="77777777" w:rsidR="0032345F" w:rsidRDefault="00CA05C6">
      <w:pPr>
        <w:spacing w:after="0" w:line="600" w:lineRule="auto"/>
        <w:ind w:firstLine="720"/>
        <w:jc w:val="both"/>
        <w:rPr>
          <w:rFonts w:eastAsia="Times New Roman"/>
          <w:szCs w:val="24"/>
        </w:rPr>
      </w:pPr>
      <w:r>
        <w:rPr>
          <w:rFonts w:eastAsia="Times New Roman"/>
          <w:szCs w:val="24"/>
        </w:rPr>
        <w:t>Προσοχή. Εσείς εκεί μιλάτε, εσείς που δεν υποστηρίζετε μ</w:t>
      </w:r>
      <w:r>
        <w:rPr>
          <w:rFonts w:eastAsia="Times New Roman"/>
          <w:szCs w:val="24"/>
        </w:rPr>
        <w:t>ί</w:t>
      </w:r>
      <w:r>
        <w:rPr>
          <w:rFonts w:eastAsia="Times New Roman"/>
          <w:szCs w:val="24"/>
        </w:rPr>
        <w:t xml:space="preserve">α πατρίδα και το λέει η ιδεολογία </w:t>
      </w:r>
      <w:r>
        <w:rPr>
          <w:rFonts w:eastAsia="Times New Roman"/>
          <w:szCs w:val="24"/>
        </w:rPr>
        <w:t>σας; Ντροπή να μιλάτε!</w:t>
      </w:r>
    </w:p>
    <w:p w14:paraId="2C0FC0C2"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παρακαλούσα, αφού πάρει τον λόγο ο κύριος Υπουργός, να γυρίσουμε στο θέμα της ημερήσιας διάταξης.</w:t>
      </w:r>
    </w:p>
    <w:p w14:paraId="2C0FC0C3" w14:textId="77777777" w:rsidR="0032345F" w:rsidRDefault="00CA05C6">
      <w:pPr>
        <w:spacing w:after="0" w:line="600" w:lineRule="auto"/>
        <w:ind w:firstLine="720"/>
        <w:jc w:val="both"/>
        <w:rPr>
          <w:rFonts w:eastAsia="Times New Roman"/>
          <w:szCs w:val="24"/>
        </w:rPr>
      </w:pPr>
      <w:r>
        <w:rPr>
          <w:rFonts w:eastAsia="Times New Roman"/>
          <w:szCs w:val="24"/>
        </w:rPr>
        <w:t xml:space="preserve">Κι εσείς, κύριε Υπουργέ, έχετε τον λόγο </w:t>
      </w:r>
      <w:r>
        <w:rPr>
          <w:rFonts w:eastAsia="Times New Roman"/>
          <w:szCs w:val="24"/>
        </w:rPr>
        <w:t xml:space="preserve">για </w:t>
      </w:r>
      <w:r>
        <w:rPr>
          <w:rFonts w:eastAsia="Times New Roman"/>
          <w:szCs w:val="24"/>
        </w:rPr>
        <w:t>λίγ</w:t>
      </w:r>
      <w:r>
        <w:rPr>
          <w:rFonts w:eastAsia="Times New Roman"/>
          <w:szCs w:val="24"/>
        </w:rPr>
        <w:t>ο</w:t>
      </w:r>
      <w:r>
        <w:rPr>
          <w:rFonts w:eastAsia="Times New Roman"/>
          <w:szCs w:val="24"/>
        </w:rPr>
        <w:t xml:space="preserve"> και προχωρούμε.</w:t>
      </w:r>
    </w:p>
    <w:p w14:paraId="2C0FC0C4"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w:t>
      </w:r>
      <w:r>
        <w:rPr>
          <w:rFonts w:eastAsia="Times New Roman"/>
          <w:b/>
          <w:szCs w:val="24"/>
        </w:rPr>
        <w:t>σύνης, Διαφάνειας και Ανθρωπίνων Δικαιωμάτων):</w:t>
      </w:r>
      <w:r>
        <w:rPr>
          <w:rFonts w:eastAsia="Times New Roman"/>
          <w:szCs w:val="24"/>
        </w:rPr>
        <w:t xml:space="preserve"> Ευχαριστώ, κύριε Πρόεδρε.</w:t>
      </w:r>
    </w:p>
    <w:p w14:paraId="2C0FC0C5" w14:textId="77777777" w:rsidR="0032345F" w:rsidRDefault="00CA05C6">
      <w:pPr>
        <w:spacing w:after="0" w:line="600" w:lineRule="auto"/>
        <w:ind w:firstLine="720"/>
        <w:jc w:val="both"/>
        <w:rPr>
          <w:rFonts w:eastAsia="Times New Roman"/>
          <w:szCs w:val="24"/>
        </w:rPr>
      </w:pPr>
      <w:r>
        <w:rPr>
          <w:rFonts w:eastAsia="Times New Roman"/>
          <w:szCs w:val="24"/>
        </w:rPr>
        <w:t>Κύριε Πρόεδρε, παρατηρώ και το ύφος και την ουσία των λεγομένων του Κοινοβουλευτικού Εκπροσώπου της Χρυσής Αυγής.</w:t>
      </w:r>
    </w:p>
    <w:p w14:paraId="2C0FC0C6" w14:textId="77777777" w:rsidR="0032345F" w:rsidRDefault="00CA05C6">
      <w:pPr>
        <w:spacing w:after="0" w:line="600" w:lineRule="auto"/>
        <w:ind w:firstLine="720"/>
        <w:jc w:val="both"/>
        <w:rPr>
          <w:rFonts w:eastAsia="Times New Roman"/>
          <w:szCs w:val="24"/>
        </w:rPr>
      </w:pPr>
      <w:r>
        <w:rPr>
          <w:rFonts w:eastAsia="Times New Roman"/>
          <w:szCs w:val="24"/>
        </w:rPr>
        <w:t>Κατά πρώτον, θέλω να σας πω, κύριε Εκπρόσωπε, ότι ο Γρίβας ουδέποτε σ</w:t>
      </w:r>
      <w:r>
        <w:rPr>
          <w:rFonts w:eastAsia="Times New Roman"/>
          <w:szCs w:val="24"/>
        </w:rPr>
        <w:t>υνελήφθη από τους Άγγλους. Ουδέποτε! Μάθετε ιστορία.</w:t>
      </w:r>
    </w:p>
    <w:p w14:paraId="2C0FC0C7"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Δεν καταδόθηκε; Καταδόθηκε, κύριε Υπουργέ, στους Άγγλους. Το αμφισβητείτε ότι καταδόθηκε το κρησφύγετό του στον αεροπορικό σταθμό από τους αριστερούς Κύπριους;</w:t>
      </w:r>
    </w:p>
    <w:p w14:paraId="2C0FC0C8"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w:t>
      </w:r>
      <w:r>
        <w:rPr>
          <w:rFonts w:eastAsia="Times New Roman"/>
          <w:b/>
          <w:szCs w:val="24"/>
        </w:rPr>
        <w:t>ικαιοσύνης, Διαφάνειας και Ανθρωπίνων Δικαιωμάτων):</w:t>
      </w:r>
      <w:r>
        <w:rPr>
          <w:rFonts w:eastAsia="Times New Roman"/>
          <w:szCs w:val="24"/>
        </w:rPr>
        <w:t xml:space="preserve"> Μάθετε ιστορία.</w:t>
      </w:r>
    </w:p>
    <w:p w14:paraId="2C0FC0C9"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 xml:space="preserve">Την αλήθεια να λέτε. </w:t>
      </w:r>
    </w:p>
    <w:p w14:paraId="2C0FC0CA" w14:textId="77777777" w:rsidR="0032345F" w:rsidRDefault="00CA05C6">
      <w:pPr>
        <w:spacing w:after="0"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Ουδέποτε συνελήφθη. Ως εκ τούτου…</w:t>
      </w:r>
    </w:p>
    <w:p w14:paraId="2C0FC0CB"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Δεν είπα συνελήφθη.</w:t>
      </w:r>
    </w:p>
    <w:p w14:paraId="2C0FC0CC" w14:textId="77777777" w:rsidR="0032345F" w:rsidRDefault="00CA05C6">
      <w:pPr>
        <w:spacing w:after="0" w:line="600" w:lineRule="auto"/>
        <w:ind w:firstLine="720"/>
        <w:jc w:val="both"/>
        <w:rPr>
          <w:rFonts w:eastAsia="Times New Roman"/>
          <w:szCs w:val="24"/>
        </w:rPr>
      </w:pPr>
      <w:r>
        <w:rPr>
          <w:rFonts w:eastAsia="Times New Roman"/>
          <w:b/>
          <w:szCs w:val="24"/>
        </w:rPr>
        <w:t>ΣΤ</w:t>
      </w:r>
      <w:r>
        <w:rPr>
          <w:rFonts w:eastAsia="Times New Roman"/>
          <w:b/>
          <w:szCs w:val="24"/>
        </w:rPr>
        <w:t>ΑΥΡΟΣ ΚΟΝΤΟΝΗΣ (Υπουργός Δικαιοσύνης, Διαφάνειας και Ανθρωπίνων Δικαιωμάτων):</w:t>
      </w:r>
      <w:r>
        <w:rPr>
          <w:rFonts w:eastAsia="Times New Roman"/>
          <w:b/>
          <w:szCs w:val="24"/>
        </w:rPr>
        <w:t xml:space="preserve"> </w:t>
      </w:r>
      <w:r>
        <w:rPr>
          <w:rFonts w:eastAsia="Times New Roman"/>
          <w:szCs w:val="24"/>
        </w:rPr>
        <w:t>…ουδέποτε κανένας τον κατέδωσε.</w:t>
      </w:r>
    </w:p>
    <w:p w14:paraId="2C0FC0CD"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Τι λέτε;</w:t>
      </w:r>
    </w:p>
    <w:p w14:paraId="2C0FC0CE"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εγώ τον άφησα να μιλήσει. Τ</w:t>
      </w:r>
      <w:r>
        <w:rPr>
          <w:rFonts w:eastAsia="Times New Roman"/>
          <w:szCs w:val="24"/>
        </w:rPr>
        <w:t>ι θα γίνει;</w:t>
      </w:r>
    </w:p>
    <w:p w14:paraId="2C0FC0CF"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Την αλήθεια θα λέτε.</w:t>
      </w:r>
    </w:p>
    <w:p w14:paraId="2C0FC0D0"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w:t>
      </w:r>
    </w:p>
    <w:p w14:paraId="2C0FC0D1" w14:textId="77777777" w:rsidR="0032345F" w:rsidRDefault="00CA05C6">
      <w:pPr>
        <w:spacing w:after="0"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Είδατε ποια είναι η διαφορά μας; Εγώ άκουσα αυτά τα ανιστόρητα και προσβλητικά. </w:t>
      </w:r>
      <w:r>
        <w:rPr>
          <w:rFonts w:eastAsia="Times New Roman"/>
          <w:szCs w:val="24"/>
        </w:rPr>
        <w:t>Εσείς δεν μπορείτε να ακούσετε.</w:t>
      </w:r>
    </w:p>
    <w:p w14:paraId="2C0FC0D2"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Τι λέτε; Ποια είναι αυτά; Ποια είναι τα ανιστόρητα;</w:t>
      </w:r>
    </w:p>
    <w:p w14:paraId="2C0FC0D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Τα ανιστόρητα είναι ότι είπατε ότι ο Γρίβας καταδόθηκε. Ουδέποτε ο Γρίβας κατ</w:t>
      </w:r>
      <w:r>
        <w:rPr>
          <w:rFonts w:eastAsia="Times New Roman" w:cs="Times New Roman"/>
          <w:szCs w:val="24"/>
        </w:rPr>
        <w:t xml:space="preserve">αδόθηκε ή συνελήφθη. Αυτά είναι που είπατε εδώ. Ή δεν καταλαβαίνετε τι λέτε. </w:t>
      </w:r>
    </w:p>
    <w:p w14:paraId="2C0FC0D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Δεν καταδόθηκε; Μα, τι λέει ο άνθρωπος!</w:t>
      </w:r>
    </w:p>
    <w:p w14:paraId="2C0FC0D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Το ζήτημα, όμως, στο οποίο αναφέρθηκα είναι</w:t>
      </w:r>
      <w:r>
        <w:rPr>
          <w:rFonts w:eastAsia="Times New Roman" w:cs="Times New Roman"/>
          <w:szCs w:val="24"/>
        </w:rPr>
        <w:t xml:space="preserve"> το εξής: Εσείς, κύριε εκπρόσωπε της Χρυσής Αυγής, υπεραμύνεσθε της δικτατορίας και των δικτατόρων στην Ελλάδα. Το έχετε κάνει κατ’ επανάληψη. </w:t>
      </w:r>
    </w:p>
    <w:p w14:paraId="2C0FC0D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Σας ερωτώ, λοιπόν, δεν είχαν την ευθύνη και του πραξικοπήματος και της κατοχής; Δεν είχαν την ευθύνη της </w:t>
      </w:r>
      <w:r>
        <w:rPr>
          <w:rFonts w:eastAsia="Times New Roman" w:cs="Times New Roman"/>
          <w:szCs w:val="24"/>
        </w:rPr>
        <w:t>οπερέτας της επιστράτευσης και την ευθύνη του θανάτου παιδιών του ελληνικού λαού, που τα έστειλαν εκεί και προσβλήθηκαν από φίλια πυρά και δολοφονήθηκαν στην ουσία κατ’ αυτόν τον τρόπο;</w:t>
      </w:r>
    </w:p>
    <w:p w14:paraId="2C0FC0D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Σας λέω, λοιπόν, ότι οι μεγαλοστομίες και το τι θέλετε εσείς να πιστεύ</w:t>
      </w:r>
      <w:r>
        <w:rPr>
          <w:rFonts w:eastAsia="Times New Roman" w:cs="Times New Roman"/>
          <w:szCs w:val="24"/>
        </w:rPr>
        <w:t xml:space="preserve">ετε όσον αφορά αυτό το εθνικό θέμα είναι δικό σας ζήτημα. Εγώ δεν θα το κρίνω! Όμως, λέω ότι αυτοί που πάλι μιλούσαν για </w:t>
      </w:r>
      <w:r>
        <w:rPr>
          <w:rFonts w:eastAsia="Times New Roman" w:cs="Times New Roman"/>
          <w:szCs w:val="24"/>
        </w:rPr>
        <w:t>έ</w:t>
      </w:r>
      <w:r>
        <w:rPr>
          <w:rFonts w:eastAsia="Times New Roman" w:cs="Times New Roman"/>
          <w:szCs w:val="24"/>
        </w:rPr>
        <w:t>νωση ήταν αυτοί που άφησαν τις πόρτες ανοιχτές, κύριε εκπρόσωπε, για να μπει ο Αττίλας! Τα ξέρετε αυτά; Τα ξέρετε!</w:t>
      </w:r>
    </w:p>
    <w:p w14:paraId="2C0FC0D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Πείτε ονόματα!</w:t>
      </w:r>
    </w:p>
    <w:p w14:paraId="2C0FC0D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Ο Μακάριος δεν κάλεσε τις ελληνικές δυνάμεις;</w:t>
      </w:r>
    </w:p>
    <w:p w14:paraId="2C0FC0D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Ναι, ο Μακάριος που τον κυνηγούσαν για να τον σκοτώσουν!</w:t>
      </w:r>
    </w:p>
    <w:p w14:paraId="2C0FC0D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Ο δικός σας προπάτορας </w:t>
      </w:r>
      <w:r>
        <w:rPr>
          <w:rFonts w:eastAsia="Times New Roman" w:cs="Times New Roman"/>
          <w:szCs w:val="24"/>
        </w:rPr>
        <w:t>ήταν!</w:t>
      </w:r>
    </w:p>
    <w:p w14:paraId="2C0FC0D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Αυτά σας είπα εγώ. Συνέλθετε! Ιδίως για τα εθνικά θέματα η ιστορία έχει γραφτεί και έχουν αποδοθεί οι ευθύνες. </w:t>
      </w:r>
    </w:p>
    <w:p w14:paraId="2C0FC0DD"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14:paraId="2C0FC0D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Ποιος είπε για </w:t>
      </w:r>
      <w:r>
        <w:rPr>
          <w:rFonts w:eastAsia="Times New Roman" w:cs="Times New Roman"/>
          <w:szCs w:val="24"/>
        </w:rPr>
        <w:t xml:space="preserve">τον </w:t>
      </w:r>
      <w:r>
        <w:rPr>
          <w:rFonts w:eastAsia="Times New Roman" w:cs="Times New Roman"/>
          <w:szCs w:val="24"/>
        </w:rPr>
        <w:t>φ</w:t>
      </w:r>
      <w:r>
        <w:rPr>
          <w:rFonts w:eastAsia="Times New Roman" w:cs="Times New Roman"/>
          <w:szCs w:val="24"/>
        </w:rPr>
        <w:t>άκελο της Κύπρου;</w:t>
      </w:r>
    </w:p>
    <w:p w14:paraId="2C0FC0D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Όλοι!</w:t>
      </w:r>
    </w:p>
    <w:p w14:paraId="2C0FC0E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Δεν το ξέρετε ότι έχει γίνει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στη Βουλή και ο </w:t>
      </w:r>
      <w:r>
        <w:rPr>
          <w:rFonts w:eastAsia="Times New Roman" w:cs="Times New Roman"/>
          <w:szCs w:val="24"/>
        </w:rPr>
        <w:t>φ</w:t>
      </w:r>
      <w:r>
        <w:rPr>
          <w:rFonts w:eastAsia="Times New Roman" w:cs="Times New Roman"/>
          <w:szCs w:val="24"/>
        </w:rPr>
        <w:t>άκελος με όλα τα στοιχεία είναι στον Πρόεδρο της Βουλής και στη Γρ</w:t>
      </w:r>
      <w:r>
        <w:rPr>
          <w:rFonts w:eastAsia="Times New Roman" w:cs="Times New Roman"/>
          <w:szCs w:val="24"/>
        </w:rPr>
        <w:t xml:space="preserve">αμματεία; Γιατί δεν διαβάζετε, κύριε συνάδελφε, το γεγονός το οποίο έχει καταθέσει ο τότε χουντικός </w:t>
      </w:r>
      <w:r>
        <w:rPr>
          <w:rFonts w:eastAsia="Times New Roman" w:cs="Times New Roman"/>
          <w:szCs w:val="24"/>
        </w:rPr>
        <w:t>α</w:t>
      </w:r>
      <w:r>
        <w:rPr>
          <w:rFonts w:eastAsia="Times New Roman" w:cs="Times New Roman"/>
          <w:szCs w:val="24"/>
        </w:rPr>
        <w:t>ρχηγός των Ενόπλων Δυνάμεων, ο</w:t>
      </w:r>
      <w:r>
        <w:rPr>
          <w:rFonts w:eastAsia="Times New Roman" w:cs="Times New Roman"/>
          <w:szCs w:val="24"/>
        </w:rPr>
        <w:t xml:space="preserve"> κ.</w:t>
      </w:r>
      <w:r>
        <w:rPr>
          <w:rFonts w:eastAsia="Times New Roman" w:cs="Times New Roman"/>
          <w:szCs w:val="24"/>
        </w:rPr>
        <w:t xml:space="preserve"> </w:t>
      </w:r>
      <w:proofErr w:type="spellStart"/>
      <w:r>
        <w:rPr>
          <w:rFonts w:eastAsia="Times New Roman" w:cs="Times New Roman"/>
          <w:szCs w:val="24"/>
        </w:rPr>
        <w:t>Μπονάνος</w:t>
      </w:r>
      <w:proofErr w:type="spellEnd"/>
      <w:r>
        <w:rPr>
          <w:rFonts w:eastAsia="Times New Roman" w:cs="Times New Roman"/>
          <w:szCs w:val="24"/>
        </w:rPr>
        <w:t>, που σε σύσκεψη στο ΓΕΕΘΑ υπό την προεδρία του</w:t>
      </w:r>
      <w:r>
        <w:rPr>
          <w:rFonts w:eastAsia="Times New Roman" w:cs="Times New Roman"/>
          <w:szCs w:val="24"/>
        </w:rPr>
        <w:t xml:space="preserve"> κ.</w:t>
      </w:r>
      <w:r>
        <w:rPr>
          <w:rFonts w:eastAsia="Times New Roman" w:cs="Times New Roman"/>
          <w:szCs w:val="24"/>
        </w:rPr>
        <w:t xml:space="preserve"> Καραμανλή και του</w:t>
      </w:r>
      <w:r>
        <w:rPr>
          <w:rFonts w:eastAsia="Times New Roman" w:cs="Times New Roman"/>
          <w:szCs w:val="24"/>
        </w:rPr>
        <w:t xml:space="preserve"> κ.</w:t>
      </w:r>
      <w:r>
        <w:rPr>
          <w:rFonts w:eastAsia="Times New Roman" w:cs="Times New Roman"/>
          <w:szCs w:val="24"/>
        </w:rPr>
        <w:t xml:space="preserve"> Αβέρωφ είχε πει τότε ότι είναι αδύνατο να</w:t>
      </w:r>
      <w:r>
        <w:rPr>
          <w:rFonts w:eastAsia="Times New Roman" w:cs="Times New Roman"/>
          <w:szCs w:val="24"/>
        </w:rPr>
        <w:t xml:space="preserve"> επέμβουμε στην Κύπρο;</w:t>
      </w:r>
    </w:p>
    <w:p w14:paraId="2C0FC0E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Ο </w:t>
      </w:r>
      <w:proofErr w:type="spellStart"/>
      <w:r>
        <w:rPr>
          <w:rFonts w:eastAsia="Times New Roman" w:cs="Times New Roman"/>
          <w:szCs w:val="24"/>
        </w:rPr>
        <w:t>Μπονάνος</w:t>
      </w:r>
      <w:proofErr w:type="spellEnd"/>
      <w:r>
        <w:rPr>
          <w:rFonts w:eastAsia="Times New Roman" w:cs="Times New Roman"/>
          <w:szCs w:val="24"/>
        </w:rPr>
        <w:t xml:space="preserve"> είναι ένας από αυτούς που εμείς αποκαλούμε προδότη!</w:t>
      </w:r>
    </w:p>
    <w:p w14:paraId="2C0FC0E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Τους προδότες δεν θα τους διαμοιράζετε όπως σας αρέσει. Το χουντικό καθ</w:t>
      </w:r>
      <w:r>
        <w:rPr>
          <w:rFonts w:eastAsia="Times New Roman" w:cs="Times New Roman"/>
          <w:szCs w:val="24"/>
        </w:rPr>
        <w:t>εστώς ήταν υπεύθυνο για την καταστροφή, για τη λεηλασία του ελληνισμού, τη διχοτόμηση και την αιμορραγία του!</w:t>
      </w:r>
    </w:p>
    <w:p w14:paraId="2C0FC0E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Παρακαλώ, κύριε Υπουργέ, ολοκληρώστε!</w:t>
      </w:r>
    </w:p>
    <w:p w14:paraId="2C0FC0E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Θέλω τον λόγο, κύριε Πρόεδρε.</w:t>
      </w:r>
    </w:p>
    <w:p w14:paraId="2C0FC0E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w:t>
      </w:r>
      <w:r>
        <w:rPr>
          <w:rFonts w:eastAsia="Times New Roman" w:cs="Times New Roman"/>
          <w:b/>
          <w:szCs w:val="24"/>
        </w:rPr>
        <w:t xml:space="preserve">ης): </w:t>
      </w:r>
      <w:r>
        <w:rPr>
          <w:rFonts w:eastAsia="Times New Roman" w:cs="Times New Roman"/>
          <w:szCs w:val="24"/>
        </w:rPr>
        <w:t xml:space="preserve">Όχι, κύριε Λαγέ. </w:t>
      </w:r>
    </w:p>
    <w:p w14:paraId="2C0FC0E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Θέλω τον λόγο για ένα λεπτό, σας παρακαλώ. </w:t>
      </w:r>
    </w:p>
    <w:p w14:paraId="2C0FC0E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Εγώ σας παρακαλώ!</w:t>
      </w:r>
    </w:p>
    <w:p w14:paraId="2C0FC0E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Πρέπει να ακουστούν κάποια πράγματα, γιατί ο κ. Κοντονής αλλοιώνει αυτά που έχουμε πει. </w:t>
      </w:r>
    </w:p>
    <w:p w14:paraId="2C0FC0E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 xml:space="preserve">σιος Κουράκης): </w:t>
      </w:r>
      <w:r>
        <w:rPr>
          <w:rFonts w:eastAsia="Times New Roman" w:cs="Times New Roman"/>
          <w:szCs w:val="24"/>
        </w:rPr>
        <w:t xml:space="preserve">Έχετε τον λόγο αυστηρά για ένα λεπτό. </w:t>
      </w:r>
    </w:p>
    <w:p w14:paraId="2C0FC0E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Κατ’ αρχάς, να ξέρουμε το νόημα των λέξεων. Είπαμε καταδόθηκε, δεν είπαμε συνελήφθη. Το ότι έχει καταδοθεί κάποιος δεν σημαίνει ότι θα συλληφθεί σώνει και καλά. </w:t>
      </w:r>
    </w:p>
    <w:p w14:paraId="2C0FC0E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κρησφύγετό του είχε κ</w:t>
      </w:r>
      <w:r>
        <w:rPr>
          <w:rFonts w:eastAsia="Times New Roman" w:cs="Times New Roman"/>
          <w:szCs w:val="24"/>
        </w:rPr>
        <w:t>αταδοθεί από τους αριστερούς.</w:t>
      </w:r>
    </w:p>
    <w:p w14:paraId="2C0FC0E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Από τους αριστερούς;</w:t>
      </w:r>
    </w:p>
    <w:p w14:paraId="2C0FC0E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Βεβαίως! Από το ΑΚΕΛ τότε, και ο Γρίβας Διγενής δεν συνελήφθη γιατί… </w:t>
      </w:r>
    </w:p>
    <w:p w14:paraId="2C0FC0E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w:t>
      </w:r>
      <w:r>
        <w:rPr>
          <w:rFonts w:eastAsia="Times New Roman" w:cs="Times New Roman"/>
          <w:b/>
          <w:szCs w:val="24"/>
        </w:rPr>
        <w:t xml:space="preserve">Διαφάνειας και Ανθρωπίνων Δικαιωμάτων): </w:t>
      </w:r>
      <w:r>
        <w:rPr>
          <w:rFonts w:eastAsia="Times New Roman" w:cs="Times New Roman"/>
          <w:szCs w:val="24"/>
        </w:rPr>
        <w:t>Από πού τα συνάγετε αυτά;</w:t>
      </w:r>
    </w:p>
    <w:p w14:paraId="2C0FC0E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Σοβαρά; Ανοίξτε τα βιβλία της Ιστορίας να τα διαβάσετε!</w:t>
      </w:r>
    </w:p>
    <w:p w14:paraId="2C0FC0F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Γρίβας </w:t>
      </w:r>
      <w:r>
        <w:rPr>
          <w:rFonts w:eastAsia="Times New Roman" w:cs="Times New Roman"/>
          <w:szCs w:val="24"/>
        </w:rPr>
        <w:t>«</w:t>
      </w:r>
      <w:r>
        <w:rPr>
          <w:rFonts w:eastAsia="Times New Roman" w:cs="Times New Roman"/>
          <w:szCs w:val="24"/>
        </w:rPr>
        <w:t>Διγενής</w:t>
      </w:r>
      <w:r>
        <w:rPr>
          <w:rFonts w:eastAsia="Times New Roman" w:cs="Times New Roman"/>
          <w:szCs w:val="24"/>
        </w:rPr>
        <w:t>»</w:t>
      </w:r>
      <w:r>
        <w:rPr>
          <w:rFonts w:eastAsia="Times New Roman" w:cs="Times New Roman"/>
          <w:szCs w:val="24"/>
        </w:rPr>
        <w:t xml:space="preserve"> δεν συνελήφθη γιατί πρόφτασε και έφυγε. </w:t>
      </w:r>
    </w:p>
    <w:p w14:paraId="2C0FC0F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Δεύτερον, ο «Αττίλας ΙΙ» από ό,τι γνωρίζουμε –εκτός εάν δεν</w:t>
      </w:r>
      <w:r>
        <w:rPr>
          <w:rFonts w:eastAsia="Times New Roman" w:cs="Times New Roman"/>
          <w:szCs w:val="24"/>
        </w:rPr>
        <w:t xml:space="preserve"> είναι έτσι- έγινε επί δημοκρατίας και επί Καραμανλή.</w:t>
      </w:r>
    </w:p>
    <w:p w14:paraId="2C0FC0F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Τι λέτε; Αλήθεια; Φταίει η </w:t>
      </w:r>
      <w:r>
        <w:rPr>
          <w:rFonts w:eastAsia="Times New Roman" w:cs="Times New Roman"/>
          <w:szCs w:val="24"/>
        </w:rPr>
        <w:t>κ</w:t>
      </w:r>
      <w:r>
        <w:rPr>
          <w:rFonts w:eastAsia="Times New Roman" w:cs="Times New Roman"/>
          <w:szCs w:val="24"/>
        </w:rPr>
        <w:t>υβέρνηση Εθνικής Ενότητας;</w:t>
      </w:r>
    </w:p>
    <w:p w14:paraId="2C0FC0F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Βεβαίως! Έτσι έγιναν τα πράγματα. Μάθετέ τα καλύτερα</w:t>
      </w:r>
      <w:r>
        <w:rPr>
          <w:rFonts w:eastAsia="Times New Roman" w:cs="Times New Roman"/>
          <w:szCs w:val="24"/>
        </w:rPr>
        <w:t xml:space="preserve">. </w:t>
      </w:r>
    </w:p>
    <w:p w14:paraId="2C0FC0F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Τρίτον, μην ψεύδεστε. Ο </w:t>
      </w:r>
      <w:r>
        <w:rPr>
          <w:rFonts w:eastAsia="Times New Roman" w:cs="Times New Roman"/>
          <w:szCs w:val="24"/>
        </w:rPr>
        <w:t>φ</w:t>
      </w:r>
      <w:r>
        <w:rPr>
          <w:rFonts w:eastAsia="Times New Roman" w:cs="Times New Roman"/>
          <w:szCs w:val="24"/>
        </w:rPr>
        <w:t xml:space="preserve">άκελος της Κύπρου είναι επτασφράγιστα κλειστός και δεν έχετε τολμήσει να τον ανοίξετε. Εάν είναι ανοιχτός, να πάμε μαζί τώρα να μας τον δείξετε. Να μου δώσετε πρόσβαση, να διαβάσω τι λέει ο </w:t>
      </w:r>
      <w:r>
        <w:rPr>
          <w:rFonts w:eastAsia="Times New Roman" w:cs="Times New Roman"/>
          <w:szCs w:val="24"/>
        </w:rPr>
        <w:t>φ</w:t>
      </w:r>
      <w:r>
        <w:rPr>
          <w:rFonts w:eastAsia="Times New Roman" w:cs="Times New Roman"/>
          <w:szCs w:val="24"/>
        </w:rPr>
        <w:t xml:space="preserve">άκελος της Κύπρου. </w:t>
      </w:r>
    </w:p>
    <w:p w14:paraId="2C0FC0F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b/>
          <w:szCs w:val="24"/>
        </w:rPr>
        <w:t xml:space="preserve">(Υπουργός Δικαιοσύνης, Διαφάνειας και Ανθρωπίνων Δικαιωμάτων): </w:t>
      </w:r>
      <w:r>
        <w:rPr>
          <w:rFonts w:eastAsia="Times New Roman" w:cs="Times New Roman"/>
          <w:szCs w:val="24"/>
        </w:rPr>
        <w:t xml:space="preserve">Να τον ζητήσετε από τον Πρόεδρο της Βουλής. </w:t>
      </w:r>
    </w:p>
    <w:p w14:paraId="2C0FC0F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Το θέλω εγώ. Να πάμε τώρα μαζί να μου τον δείξετε. </w:t>
      </w:r>
    </w:p>
    <w:p w14:paraId="2C0FC0F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έταρτον, δεν τολμήσατε να μιλήσατε το ίδιο για την πατρίδα, στην αναφορά του Βου</w:t>
      </w:r>
      <w:r>
        <w:rPr>
          <w:rFonts w:eastAsia="Times New Roman" w:cs="Times New Roman"/>
          <w:szCs w:val="24"/>
        </w:rPr>
        <w:t xml:space="preserve">λευτή σας, ο οποίος δηλώνει υπερήφανος για την τουρκική μειονότητα. </w:t>
      </w:r>
    </w:p>
    <w:p w14:paraId="2C0FC0F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Μαθήματα εθνικισμού στη Χρυσή Αυγή δεν γίνονται! Κοιτάξτε τα σκάνδαλα και τα αίσχη που έχετε κάνει! </w:t>
      </w:r>
    </w:p>
    <w:p w14:paraId="2C0FC0F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w:t>
      </w:r>
      <w:r>
        <w:rPr>
          <w:rFonts w:eastAsia="Times New Roman" w:cs="Times New Roman"/>
          <w:szCs w:val="24"/>
        </w:rPr>
        <w:t>Πρόεδρε, μπορώ να έχω τον λόγο;</w:t>
      </w:r>
    </w:p>
    <w:p w14:paraId="2C0FC0F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Για ένα λεπτό μόνο, κύριε Υπουργέ, και κλείνουμε. </w:t>
      </w:r>
    </w:p>
    <w:p w14:paraId="2C0FC0F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Ακούστε, κύριε Εκπρόσωπε, είμαι πολύ πατριώτης για να είμαι</w:t>
      </w:r>
      <w:r>
        <w:rPr>
          <w:rFonts w:eastAsia="Times New Roman" w:cs="Times New Roman"/>
          <w:szCs w:val="24"/>
        </w:rPr>
        <w:t xml:space="preserve"> εθνικιστής. Αυτό να το ξέρετε! Όσοι μιλάτε με αυτούς τους τόνους για την πατρίδα είστε εσείς οι πρώτοι, οι προπάτορές σας, που είχαν συνεργαστεί με τους Γερμανούς στην Κατοχή, όταν άλλοι έδιναν τη μάχη στο βουνό. Αυτά τα ξέρετε;</w:t>
      </w:r>
    </w:p>
    <w:p w14:paraId="2C0FC0F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Ποιοι το πο</w:t>
      </w:r>
      <w:r>
        <w:rPr>
          <w:rFonts w:eastAsia="Times New Roman" w:cs="Times New Roman"/>
          <w:szCs w:val="24"/>
        </w:rPr>
        <w:t>λέμησαν το καθεστώς; Ο Ιωάννης Μεταξάς τι ήταν, κύριε Κοντονή;</w:t>
      </w:r>
    </w:p>
    <w:p w14:paraId="2C0FC0F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Κύριε Λαγέ, βλέπω ότι βρίσκεστε σε πλήρη αδυναμία. Στο τέλος θα φτάσετε στον Μέγα Αλέξανδρο. </w:t>
      </w:r>
    </w:p>
    <w:p w14:paraId="2C0FC0FE" w14:textId="77777777" w:rsidR="0032345F" w:rsidRDefault="00CA05C6">
      <w:pPr>
        <w:spacing w:after="0" w:line="600" w:lineRule="auto"/>
        <w:ind w:firstLine="720"/>
        <w:jc w:val="both"/>
        <w:rPr>
          <w:rFonts w:eastAsia="Times New Roman" w:cs="Times New Roman"/>
          <w:b/>
          <w:szCs w:val="24"/>
        </w:rPr>
      </w:pPr>
      <w:r>
        <w:rPr>
          <w:rFonts w:eastAsia="Times New Roman" w:cs="Times New Roman"/>
          <w:b/>
          <w:szCs w:val="24"/>
        </w:rPr>
        <w:t xml:space="preserve">ΙΩΑΝΝΗΣ ΛΑΓΟΣ: </w:t>
      </w:r>
      <w:r>
        <w:rPr>
          <w:rFonts w:eastAsia="Times New Roman" w:cs="Times New Roman"/>
          <w:szCs w:val="24"/>
        </w:rPr>
        <w:t xml:space="preserve">Εσύ </w:t>
      </w:r>
      <w:r>
        <w:rPr>
          <w:rFonts w:eastAsia="Times New Roman" w:cs="Times New Roman"/>
          <w:szCs w:val="24"/>
        </w:rPr>
        <w:t>είπες για την Κατοχή!</w:t>
      </w:r>
    </w:p>
    <w:p w14:paraId="2C0FC0F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Είπα για την Κατοχή, διότι εδώ δεν είναι ένα και δυο…</w:t>
      </w:r>
    </w:p>
    <w:p w14:paraId="2C0FC10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Ο Μεταξάς τι ήταν;</w:t>
      </w:r>
    </w:p>
    <w:p w14:paraId="2C0FC10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w:t>
      </w:r>
      <w:r>
        <w:rPr>
          <w:rFonts w:eastAsia="Times New Roman" w:cs="Times New Roman"/>
          <w:b/>
          <w:szCs w:val="24"/>
        </w:rPr>
        <w:t xml:space="preserve">Δικαιωμάτων): </w:t>
      </w:r>
      <w:r>
        <w:rPr>
          <w:rFonts w:eastAsia="Times New Roman" w:cs="Times New Roman"/>
          <w:szCs w:val="24"/>
        </w:rPr>
        <w:t>Ο Μεταξάς ήταν ένας δικτάτορας, ο οποίος οργάνωσε τον αγώνα στο μέτωπο εναντίον των Ιταλών. Αυτό το αναγνωρίζει ο καθένας. Ήταν η κυβέρνηση της χώρας και οργάνωσε αυτό. Τι θέλετε να μας πείτε;</w:t>
      </w:r>
    </w:p>
    <w:p w14:paraId="2C0FC10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Κυβέρνηση της χώρας ήταν, ωραία. Ο</w:t>
      </w:r>
      <w:r>
        <w:rPr>
          <w:rFonts w:eastAsia="Times New Roman" w:cs="Times New Roman"/>
          <w:szCs w:val="24"/>
        </w:rPr>
        <w:t xml:space="preserve"> Μεταξάς ήταν αυτός που έκανε το οκτάωρο, το ΙΚΑ και εσείς τα υποκλέψατε και τα πήρατε πίσω.</w:t>
      </w:r>
    </w:p>
    <w:p w14:paraId="2C0FC10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Τώρα πάμε στο οκτάωρο! </w:t>
      </w:r>
    </w:p>
    <w:p w14:paraId="2C0FC10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να ολοκληρ</w:t>
      </w:r>
      <w:r>
        <w:rPr>
          <w:rFonts w:eastAsia="Times New Roman" w:cs="Times New Roman"/>
          <w:szCs w:val="24"/>
        </w:rPr>
        <w:t xml:space="preserve">ώνουμε, σας παρακαλώ. </w:t>
      </w:r>
    </w:p>
    <w:p w14:paraId="2C0FC10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Καταλάβαμε πολύ καλά τι λέτε. Ήρθατε εδώ για να βγάλετε λάδι τους χουντικούς και να πείτε από μικροφώνου της Βουλής…</w:t>
      </w:r>
    </w:p>
    <w:p w14:paraId="2C0FC10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Τιμή μας για τον Ιωάννη Μεταξά και τον Γεώργιο Γρίβα </w:t>
      </w:r>
      <w:r>
        <w:rPr>
          <w:rFonts w:eastAsia="Times New Roman" w:cs="Times New Roman"/>
          <w:szCs w:val="24"/>
        </w:rPr>
        <w:t>«</w:t>
      </w:r>
      <w:r>
        <w:rPr>
          <w:rFonts w:eastAsia="Times New Roman" w:cs="Times New Roman"/>
          <w:szCs w:val="24"/>
        </w:rPr>
        <w:t>Διγενή</w:t>
      </w:r>
      <w:r>
        <w:rPr>
          <w:rFonts w:eastAsia="Times New Roman" w:cs="Times New Roman"/>
          <w:szCs w:val="24"/>
        </w:rPr>
        <w:t>»</w:t>
      </w:r>
      <w:r>
        <w:rPr>
          <w:rFonts w:eastAsia="Times New Roman" w:cs="Times New Roman"/>
          <w:szCs w:val="24"/>
        </w:rPr>
        <w:t xml:space="preserve">! </w:t>
      </w:r>
    </w:p>
    <w:p w14:paraId="2C0FC10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…ότι για την κατοχή της Κύπρου ευθύνεται η Κυβέρνηση της Εθνικής Ενότητας του Ιουλίου του 1974. </w:t>
      </w:r>
    </w:p>
    <w:p w14:paraId="2C0FC10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Τιμή μας για τον Ιωάννη Μεταξά και τον Γεώργιο Γρίβα </w:t>
      </w:r>
      <w:r>
        <w:rPr>
          <w:rFonts w:eastAsia="Times New Roman" w:cs="Times New Roman"/>
          <w:szCs w:val="24"/>
        </w:rPr>
        <w:t>«</w:t>
      </w:r>
      <w:r>
        <w:rPr>
          <w:rFonts w:eastAsia="Times New Roman" w:cs="Times New Roman"/>
          <w:szCs w:val="24"/>
        </w:rPr>
        <w:t>Διγενή</w:t>
      </w:r>
      <w:r>
        <w:rPr>
          <w:rFonts w:eastAsia="Times New Roman" w:cs="Times New Roman"/>
          <w:szCs w:val="24"/>
        </w:rPr>
        <w:t>»</w:t>
      </w:r>
      <w:r>
        <w:rPr>
          <w:rFonts w:eastAsia="Times New Roman" w:cs="Times New Roman"/>
          <w:szCs w:val="24"/>
        </w:rPr>
        <w:t>.</w:t>
      </w:r>
    </w:p>
    <w:p w14:paraId="2C0FC10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Μόνο αυτό να λέτε, φτάνει και που σας ακούει ο ελληνικός λαός. Έτσι ξεπλένετε τη δικτατορία, τα εγκλήματά της, τα</w:t>
      </w:r>
      <w:r>
        <w:rPr>
          <w:rFonts w:eastAsia="Times New Roman" w:cs="Times New Roman"/>
          <w:szCs w:val="24"/>
        </w:rPr>
        <w:t xml:space="preserve"> πραξικοπήματα και τον Αττίλα.</w:t>
      </w:r>
    </w:p>
    <w:p w14:paraId="2C0FC10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Ανοίξτε τον φάκελο της Κύπρου! Πάμε μαζί να τον ανοίξουμε.</w:t>
      </w:r>
    </w:p>
    <w:p w14:paraId="2C0FC10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rPr>
        <w:t>Κυρίες και κύριοι συνάδελφοι,</w:t>
      </w:r>
      <w:r>
        <w:rPr>
          <w:rFonts w:eastAsia="Times New Roman" w:cs="Times New Roman"/>
          <w:szCs w:val="24"/>
        </w:rPr>
        <w:t xml:space="preserve"> προχωρούμε στους ειδικούς αγορητές. Πρώτος θα πάρει τον λόγο ο κ. Παρασκευόπουλος, ειδι</w:t>
      </w:r>
      <w:r>
        <w:rPr>
          <w:rFonts w:eastAsia="Times New Roman" w:cs="Times New Roman"/>
          <w:szCs w:val="24"/>
        </w:rPr>
        <w:t xml:space="preserve">κός αγορητής του ΣΥΡΙΖΑ για να δευτερολογήσει. </w:t>
      </w:r>
    </w:p>
    <w:p w14:paraId="2C0FC10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w:t>
      </w:r>
      <w:r>
        <w:rPr>
          <w:rFonts w:eastAsia="Times New Roman" w:cs="Times New Roman"/>
          <w:szCs w:val="24"/>
        </w:rPr>
        <w:t xml:space="preserve"> </w:t>
      </w:r>
      <w:r>
        <w:rPr>
          <w:rFonts w:eastAsia="Times New Roman" w:cs="Times New Roman"/>
          <w:szCs w:val="24"/>
        </w:rPr>
        <w:t>Πόσο χρόνο θέλετε;</w:t>
      </w:r>
    </w:p>
    <w:p w14:paraId="2C0FC10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Λιγότερο από πέντε λεπτά, κύριε Πρόεδρε.</w:t>
      </w:r>
    </w:p>
    <w:p w14:paraId="2C0FC10E"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Ορίστε, κύριε Παρασκευόπουλε.</w:t>
      </w:r>
    </w:p>
    <w:p w14:paraId="2C0FC10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ΠΑΡΑΣΚΕΥΟΠΟΥΛΟΣ:</w:t>
      </w:r>
      <w:r>
        <w:rPr>
          <w:rFonts w:eastAsia="Times New Roman" w:cs="Times New Roman"/>
          <w:szCs w:val="24"/>
        </w:rPr>
        <w:t xml:space="preserve"> Ευχαριστώ πολύ, κύριε Πρόεδρε. </w:t>
      </w:r>
    </w:p>
    <w:p w14:paraId="2C0FC11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Δεν θα έπαιρνα τον λόγο και δεν πρόκειται να επαναλάβω καθόλου όσα ειπώθηκαν αναλυτικά για το σχέδιο νόμου που ψηφίζεται σήμερα, όμως απομένει μάλλον ο απόηχος δυο ειδών κριτικής που είναι απολύτως αντιφατικ</w:t>
      </w:r>
      <w:r>
        <w:rPr>
          <w:rFonts w:eastAsia="Times New Roman" w:cs="Times New Roman"/>
          <w:szCs w:val="24"/>
        </w:rPr>
        <w:t>ές μεταξύ τους.</w:t>
      </w:r>
    </w:p>
    <w:p w14:paraId="2C0FC11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μια κριτική που ακούστηκε ήταν ότι αυτό το νομοσχέδιο πλήττει αξίες παραδοσιακές, όπως η οικογένεια και άλλες σχετικές με την εξίσωση διαφόρων κατηγοριών, όπως το σύμφωνο συμβίωσης και άλλα πολλά. Η μια κριτική ήταν αυτή, ότι πρόκειται γι</w:t>
      </w:r>
      <w:r>
        <w:rPr>
          <w:rFonts w:eastAsia="Times New Roman" w:cs="Times New Roman"/>
          <w:szCs w:val="24"/>
        </w:rPr>
        <w:t xml:space="preserve">α ένα νομοσχέδιο που πλήττει τα θεμέλια των αξιών του έθνους. </w:t>
      </w:r>
    </w:p>
    <w:p w14:paraId="2C0FC11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άλλη κριτική, που ακούστηκε από τον κ. Βορίδη, ήταν ακριβώς το αντίθετο, ότι αυτό το νομοσχέδιο δεν έχει καμμία προστιθέμενη αξία, δεν προσθέτει τίποτα, δεν αλλάζει τίποτα σε σχέση με ό,τι πρ</w:t>
      </w:r>
      <w:r>
        <w:rPr>
          <w:rFonts w:eastAsia="Times New Roman" w:cs="Times New Roman"/>
          <w:szCs w:val="24"/>
        </w:rPr>
        <w:t xml:space="preserve">οϋπήρχε. </w:t>
      </w:r>
    </w:p>
    <w:p w14:paraId="2C0FC11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Ας προσγειωθούμε λοιπόν. Κατ’ αρχάς, το γεγονός ότι το νομοσχέδιο αυτό, προσπαθώντας να οδηγήσει σε μια ουσιαστική εφαρμογή της αρχής της ισότητας, προστατεύει παράλληλα και το δικαίωμα στη διαφορά και το δικαίωμα στην ανθρώπινη αξιοπρέπεια, με κ</w:t>
      </w:r>
      <w:r>
        <w:rPr>
          <w:rFonts w:eastAsia="Times New Roman" w:cs="Times New Roman"/>
          <w:szCs w:val="24"/>
        </w:rPr>
        <w:t xml:space="preserve">ανένα τρόπο δεν σημαίνει ότι εξομοιώνει διαφορετικές καταστάσεις. </w:t>
      </w:r>
    </w:p>
    <w:p w14:paraId="2C0FC11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Ένα πράγμα λέει, ότι πρέπει να μεταχειρίζεται κανείς με ισότητα τους ανθρώπους, ανεξάρτητα από το αν η συμπεριφορά τους για οποιοδήποτε λόγο μπορεί να είναι διαφορετική, για λόγους πεποιθήσ</w:t>
      </w:r>
      <w:r>
        <w:rPr>
          <w:rFonts w:eastAsia="Times New Roman" w:cs="Times New Roman"/>
          <w:szCs w:val="24"/>
        </w:rPr>
        <w:t>εως, για λόγους οικογένειας, φυλής, χρώματος κ.λπ.</w:t>
      </w:r>
      <w:r>
        <w:rPr>
          <w:rFonts w:eastAsia="Times New Roman" w:cs="Times New Roman"/>
          <w:szCs w:val="24"/>
        </w:rPr>
        <w:t>.</w:t>
      </w:r>
      <w:r>
        <w:rPr>
          <w:rFonts w:eastAsia="Times New Roman" w:cs="Times New Roman"/>
          <w:szCs w:val="24"/>
        </w:rPr>
        <w:t xml:space="preserve"> Με κανένα τρόπο δεν σημαίνει ότι αυτά τα τελείως διαφορετικά και ετερογενή εξισώνονται και ενδεχομένως, αν εδώ επιτρέπεται η υιοθεσία, λόγω της εξίσωσης θα επιτρέπεται και εκεί. Αυτό το νομοθέτημα δεν έχε</w:t>
      </w:r>
      <w:r>
        <w:rPr>
          <w:rFonts w:eastAsia="Times New Roman" w:cs="Times New Roman"/>
          <w:szCs w:val="24"/>
        </w:rPr>
        <w:t xml:space="preserve">ι καμμία τέτοια εξισωτική λειτουργία. </w:t>
      </w:r>
    </w:p>
    <w:p w14:paraId="2C0FC11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Είναι σαν να λες ότι επειδή δεν επιτρέπεται η διάκριση σε μια επιχείρηση λόγω των </w:t>
      </w:r>
      <w:proofErr w:type="spellStart"/>
      <w:r>
        <w:rPr>
          <w:rFonts w:eastAsia="Times New Roman" w:cs="Times New Roman"/>
          <w:szCs w:val="24"/>
        </w:rPr>
        <w:t>οπαδικών</w:t>
      </w:r>
      <w:proofErr w:type="spellEnd"/>
      <w:r>
        <w:rPr>
          <w:rFonts w:eastAsia="Times New Roman" w:cs="Times New Roman"/>
          <w:szCs w:val="24"/>
        </w:rPr>
        <w:t xml:space="preserve"> πεποιθήσεων ενός ανθρώπου, εξισώνεις τον οπαδό του Ολυμπιακού με τον οπαδό ομάδας τρίτης κατηγορίας, επειδή δεν επιτρέπεται να</w:t>
      </w:r>
      <w:r>
        <w:rPr>
          <w:rFonts w:eastAsia="Times New Roman" w:cs="Times New Roman"/>
          <w:szCs w:val="24"/>
        </w:rPr>
        <w:t xml:space="preserve"> τους διακρίνεις γι’ αυτούς τους λόγους στο πλαίσιο της λειτουργίας μιας επιχείρησης αθλητικών ειδών, για παράδειγμα. Τελειώνει το πρώτο, νομίζω ότι είναι αρκετά αυτονόητο.</w:t>
      </w:r>
    </w:p>
    <w:p w14:paraId="2C0FC11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δεύτερο αφορά την προστιθέμενη αξία. Βεβαίως, η αρχή της ισότητας, η ανθρώπινη α</w:t>
      </w:r>
      <w:r>
        <w:rPr>
          <w:rFonts w:eastAsia="Times New Roman" w:cs="Times New Roman"/>
          <w:szCs w:val="24"/>
        </w:rPr>
        <w:t xml:space="preserve">ξιοπρέπεια, η αναλογικότητα, όλα αυτά είναι ήδη κατοχυρωμένα στο ελληνικό δίκαιο. Όμως, τι συνέβαινε μέχρι σήμερα; Μηδενική εφαρμογή. </w:t>
      </w:r>
    </w:p>
    <w:p w14:paraId="2C0FC11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Πώς μπορούμε να ανησυχούμε μήπως υπάρξει προστιθέμενη αξία απέναντι σε κάτι το οποίο μέχρι σήμερα ήταν απολύτως αναποτελε</w:t>
      </w:r>
      <w:r>
        <w:rPr>
          <w:rFonts w:eastAsia="Times New Roman" w:cs="Times New Roman"/>
          <w:szCs w:val="24"/>
        </w:rPr>
        <w:t>σματικό; Τι εισφέρει το παρόν νομοσχέδιο; Θα αναφερθώ με πολλή ταχύτητα.</w:t>
      </w:r>
    </w:p>
    <w:p w14:paraId="2C0FC11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Πρώτον, μια διαδικασία εφαρμογής η οποία θα έρθει στη θέση μιας άλλης που φάνηκε απολύτως αδρανής μέχρι σήμερα. Δημιουργείται ένας μηχανισμός εφαρμογής. Ο μηχανισμός αυτός πλέον στελε</w:t>
      </w:r>
      <w:r>
        <w:rPr>
          <w:rFonts w:eastAsia="Times New Roman" w:cs="Times New Roman"/>
          <w:szCs w:val="24"/>
        </w:rPr>
        <w:t>χώνεται ή εμψυχώνεται από μια ανεξάρτητη αρχή, η οποία έχει παράδοση αποτελεσματικότητας στη χώρα μας, και έτσι αποκτούμε την προοπτική και την ελπίδα και μάλιστα μια χειροπιαστή ελπίδα –μέχρι και πρόσθετο προσωπικό παρέχεται στη νέα αρχή, για να ανταποκρι</w:t>
      </w:r>
      <w:r>
        <w:rPr>
          <w:rFonts w:eastAsia="Times New Roman" w:cs="Times New Roman"/>
          <w:szCs w:val="24"/>
        </w:rPr>
        <w:t xml:space="preserve">θεί στα καθήκοντά της- για να έχουμε εφαρμογή αυτών των αρχών. </w:t>
      </w:r>
    </w:p>
    <w:p w14:paraId="2C0FC11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δεν είναι μόνο διαδικαστική η προστιθέμενη αξία -που είναι ιδιαίτερα σημαντική, βέβαια- αλλά και ουσιαστική. Διότι η ανάλυση των κατηγοριών, οι οποίες εμπίπτουν στον νόμο και οι οποίες δε</w:t>
      </w:r>
      <w:r>
        <w:rPr>
          <w:rFonts w:eastAsia="Times New Roman" w:cs="Times New Roman"/>
          <w:szCs w:val="24"/>
        </w:rPr>
        <w:t>ν επιτρέπεται να οδηγούν σε μεταχείριση, είναι πλέον πολύ πιο σαφείς, ώστε να μην υπάρχουν οι υπεκφυγές που οδηγούσαν μέχρι σήμερα σε καταστρατήγηση του νόμου. Και αναφέρθηκα ιδιαίτερα και στην έμμεση καταστρατήγηση, όπου υπό το νεφελώδες κάλυμμα κάποιων ο</w:t>
      </w:r>
      <w:r>
        <w:rPr>
          <w:rFonts w:eastAsia="Times New Roman" w:cs="Times New Roman"/>
          <w:szCs w:val="24"/>
        </w:rPr>
        <w:t>υδέτερων εννοιών, σε πολλές περιπτώσεις φθάναμε στο να συγκαλύπτουμε διακρίσεις μεταχείρισης.</w:t>
      </w:r>
    </w:p>
    <w:p w14:paraId="2C0FC11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Και βεβαίως, τρίτη προστιθέμενη αξία είναι αυτή που αφορά την κωδικοποίηση. Είχαμε μια νομοθεσία η οποία προερχόταν από πολλές </w:t>
      </w:r>
      <w:r>
        <w:rPr>
          <w:rFonts w:eastAsia="Times New Roman" w:cs="Times New Roman"/>
          <w:szCs w:val="24"/>
        </w:rPr>
        <w:t>ο</w:t>
      </w:r>
      <w:r>
        <w:rPr>
          <w:rFonts w:eastAsia="Times New Roman" w:cs="Times New Roman"/>
          <w:szCs w:val="24"/>
        </w:rPr>
        <w:t>δηγίες και ένα παλιό νομοθέτημα το</w:t>
      </w:r>
      <w:r>
        <w:rPr>
          <w:rFonts w:eastAsia="Times New Roman" w:cs="Times New Roman"/>
          <w:szCs w:val="24"/>
        </w:rPr>
        <w:t xml:space="preserve"> οποίο σε πολλές περιπτώσεις είχε φανεί ανεπαρκές και μάλιστα με έναν διεθνή έλεγχο γι’ αυτό τον λόγο. Δεν θα μπορούσαν όλες αυτές οι ρυθμίσεις να είναι διάσπαρτες. Και πάντως, να είναι νομοτεχνικά χρήσιμο εργαλείο στη δικαιοσύνη, για να αναπτύξει τη νομολ</w:t>
      </w:r>
      <w:r>
        <w:rPr>
          <w:rFonts w:eastAsia="Times New Roman" w:cs="Times New Roman"/>
          <w:szCs w:val="24"/>
        </w:rPr>
        <w:t>ογία και να εφαρμόσει ορθά τον νόμο.</w:t>
      </w:r>
    </w:p>
    <w:p w14:paraId="2C0FC11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ασφάλεια του δικαίου –το γνωρίζουν πολύ καλά οι νομικοί- δηλαδή, η βεβαιότητα της γνώσης και της εφαρμογής του νόμου και από τον δικαστή και από τον πολίτη, είναι ένας όρος της ορθής εφαρμογής. Και αυτό, επίσης, εισφέ</w:t>
      </w:r>
      <w:r>
        <w:rPr>
          <w:rFonts w:eastAsia="Times New Roman" w:cs="Times New Roman"/>
          <w:szCs w:val="24"/>
        </w:rPr>
        <w:t>ρεται με την κωδικοποίηση η οποία υπάρχει.</w:t>
      </w:r>
    </w:p>
    <w:p w14:paraId="2C0FC11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μια πιν</w:t>
      </w:r>
      <w:r>
        <w:rPr>
          <w:rFonts w:eastAsia="Times New Roman" w:cs="Times New Roman"/>
          <w:szCs w:val="24"/>
        </w:rPr>
        <w:t>ε</w:t>
      </w:r>
      <w:r>
        <w:rPr>
          <w:rFonts w:eastAsia="Times New Roman" w:cs="Times New Roman"/>
          <w:szCs w:val="24"/>
        </w:rPr>
        <w:t>λι</w:t>
      </w:r>
      <w:r>
        <w:rPr>
          <w:rFonts w:eastAsia="Times New Roman" w:cs="Times New Roman"/>
          <w:szCs w:val="24"/>
        </w:rPr>
        <w:t>ά</w:t>
      </w:r>
      <w:r>
        <w:rPr>
          <w:rFonts w:eastAsia="Times New Roman" w:cs="Times New Roman"/>
          <w:szCs w:val="24"/>
        </w:rPr>
        <w:t xml:space="preserve"> από εμένα σε ό,τι αφορά όσα είπε ο κ. Αθανασίου, ο προηγούμενος Υπουργός Δικαιοσύνης. Είπε, μεταξύ άλλων, ότι είχε </w:t>
      </w:r>
      <w:r>
        <w:rPr>
          <w:rFonts w:eastAsia="Times New Roman" w:cs="Times New Roman"/>
          <w:szCs w:val="24"/>
        </w:rPr>
        <w:t xml:space="preserve">προηγηθεί μια μικρή αύξηση του αριθμού εισαγγελέων και αυτό κατά κάποιον τρόπο ήταν μια προετοιμασία της ρύθμισης η οποία ακολούθησε για τους αεροπαγίτες. </w:t>
      </w:r>
    </w:p>
    <w:p w14:paraId="2C0FC11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ήθελα να θυμίσω ότι μια μικρή αύξηση του αριθμού των εισαγγελέων δεν αφορούσε μόνο εισαγγελείς. Ί</w:t>
      </w:r>
      <w:r>
        <w:rPr>
          <w:rFonts w:eastAsia="Times New Roman" w:cs="Times New Roman"/>
          <w:szCs w:val="24"/>
        </w:rPr>
        <w:t xml:space="preserve">σα ίσα αφορούσε και διοικητικούς δικαστές. Διότι όλη η ρύθμιση έλαβε χώρα προκειμένου να μπορέσει να ανταποκριθεί η δικαιοσύνη με τα στελέχη της και τον αριθμό των στελεχών της σε νέες ανάγκες οι οποίες έχουν δημιουργηθεί για την αντιμετώπιση </w:t>
      </w:r>
      <w:proofErr w:type="spellStart"/>
      <w:r>
        <w:rPr>
          <w:rFonts w:eastAsia="Times New Roman" w:cs="Times New Roman"/>
          <w:szCs w:val="24"/>
        </w:rPr>
        <w:t>δικαιικών</w:t>
      </w:r>
      <w:proofErr w:type="spellEnd"/>
      <w:r>
        <w:rPr>
          <w:rFonts w:eastAsia="Times New Roman" w:cs="Times New Roman"/>
          <w:szCs w:val="24"/>
        </w:rPr>
        <w:t xml:space="preserve"> προ</w:t>
      </w:r>
      <w:r>
        <w:rPr>
          <w:rFonts w:eastAsia="Times New Roman" w:cs="Times New Roman"/>
          <w:szCs w:val="24"/>
        </w:rPr>
        <w:t>βλημάτων που αφορούν το προσφυγικό θέμα.</w:t>
      </w:r>
    </w:p>
    <w:p w14:paraId="2C0FC11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0FC11F" w14:textId="77777777" w:rsidR="0032345F" w:rsidRDefault="00CA05C6">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C0FC120"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Ευχαριστώ κι εμείς τον κ. Νίκο Παρασκευόπουλο, εισηγητή του ΣΥΡΙΖΑ.</w:t>
      </w:r>
    </w:p>
    <w:p w14:paraId="2C0FC12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Τον λόγο έχει η κ. Αικατερίνη Παπακώστ</w:t>
      </w:r>
      <w:r>
        <w:rPr>
          <w:rFonts w:eastAsia="Times New Roman" w:cs="Times New Roman"/>
          <w:szCs w:val="24"/>
        </w:rPr>
        <w:t>α, όσο πιο σύντομα μπορούμε.</w:t>
      </w:r>
    </w:p>
    <w:p w14:paraId="2C0FC12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Ευχαριστώ, κύριε Πρόεδρε.</w:t>
      </w:r>
    </w:p>
    <w:p w14:paraId="2C0FC12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Μετά το πανδαιμόνιο και το κομφούζιο και τη διχαστική ατμόσφαιρα που επικράτησε προηγουμένως, θα παρακαλέσω πολύ, επειδή οι τροπολογίες είναι αρκετές, να αιτιολογήσω </w:t>
      </w:r>
      <w:r>
        <w:rPr>
          <w:rFonts w:eastAsia="Times New Roman" w:cs="Times New Roman"/>
          <w:szCs w:val="24"/>
        </w:rPr>
        <w:t xml:space="preserve">και τη στάση της Νέας Δημοκρατίας και να πω τις απόψεις μου επ’ αυτού, αφού προηγουμένως επισημάνω κάτι που έλεγε ο Μάνος Χατζιδάκις. </w:t>
      </w:r>
    </w:p>
    <w:p w14:paraId="2C0FC12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Ο Μάνος Χατζιδάκις έλεγε, ακούγοντας όσα προηγήθηκαν, ότι δύο είναι οι εχθροί της πολιτικής και του πολιτισμού: ο λαϊκισμ</w:t>
      </w:r>
      <w:r>
        <w:rPr>
          <w:rFonts w:eastAsia="Times New Roman" w:cs="Times New Roman"/>
          <w:szCs w:val="24"/>
        </w:rPr>
        <w:t>ός, όσον αφορά στην πολιτική, και ο ελιτισμός, όσον αφορά στον πολιτισμό. Και όταν συνηθίζεις το τέρας, αρχίζεις να του μοιάζεις, έλεγε, επίσης ο Μάνος Χατζιδάκις, υπό την έννοια ότι όταν συνηθίζει κανείς το τέρας του λαϊκισμού, αρχίζει και να του μοιάζει.</w:t>
      </w:r>
      <w:r>
        <w:rPr>
          <w:rFonts w:eastAsia="Times New Roman" w:cs="Times New Roman"/>
          <w:szCs w:val="24"/>
        </w:rPr>
        <w:t xml:space="preserve"> </w:t>
      </w:r>
    </w:p>
    <w:p w14:paraId="2C0FC12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Και αναφέρομαι βεβαίως, στα όσα ακούστηκαν σε σχέση με την υποτιθέμενη θεσμοθέτηση υιοθεσίας, γάμου και λοιπών, τα οποία πραγματικά είναι ανύπαρκτα και πόρρω απέχουν. Και αντιλαμβάνομαι, τελικώς, ότι από σκοπιμότητα και όχι καλή τη </w:t>
      </w:r>
      <w:proofErr w:type="spellStart"/>
      <w:r>
        <w:rPr>
          <w:rFonts w:eastAsia="Times New Roman" w:cs="Times New Roman"/>
          <w:szCs w:val="24"/>
        </w:rPr>
        <w:t>πίστει</w:t>
      </w:r>
      <w:proofErr w:type="spellEnd"/>
      <w:r>
        <w:rPr>
          <w:rFonts w:eastAsia="Times New Roman" w:cs="Times New Roman"/>
          <w:szCs w:val="24"/>
        </w:rPr>
        <w:t>. Δεν ήταν προϊό</w:t>
      </w:r>
      <w:r>
        <w:rPr>
          <w:rFonts w:eastAsia="Times New Roman" w:cs="Times New Roman"/>
          <w:szCs w:val="24"/>
        </w:rPr>
        <w:t xml:space="preserve">ν, αν θέλετε, μιας αντίληψης στην οποίαν υπέπεσαν οι εκφραστές αυτής της άποψης πρόσκαιρα, αλλά είναι μια βαθιά δομημένη πολιτική θέση, η οποία έχει σκοπό να διχάσει το ελληνικό Κοινοβούλιο, να ενσπείρει ζιζάνια και καινά δαιμόνια. </w:t>
      </w:r>
    </w:p>
    <w:p w14:paraId="2C0FC12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Πρέπει να σας πω ότι στη Νέα Δημοκρατία τέτοια ζιζάνια και δαιμόνια δεν μπορούν να σπείρουν εκείνοι οι οποίοι ιδιοτελώς λειτουργούν με τον τρόπο αυτό, διότι πολύ απλά εμείς έχουμε βάλει μια κόκκινη γραμμή, την οποία υπηρετούμε, ευτυχώς, στο σημερινό Κοινοβ</w:t>
      </w:r>
      <w:r>
        <w:rPr>
          <w:rFonts w:eastAsia="Times New Roman" w:cs="Times New Roman"/>
          <w:szCs w:val="24"/>
        </w:rPr>
        <w:t xml:space="preserve">ούλιο όλοι μας, πλην μιας πολιτικής δύναμης, απ’ ό,τι φάνηκε, η οποία ανήκει στο λεγόμενο «δημοκρατικό τόξο» και η οποία συγκυβερνά, ότι, δηλαδή, δεν υπάρχει </w:t>
      </w:r>
      <w:proofErr w:type="spellStart"/>
      <w:r>
        <w:rPr>
          <w:rFonts w:eastAsia="Times New Roman" w:cs="Times New Roman"/>
          <w:szCs w:val="24"/>
        </w:rPr>
        <w:t>τεκνοθεσία</w:t>
      </w:r>
      <w:proofErr w:type="spellEnd"/>
      <w:r>
        <w:rPr>
          <w:rFonts w:eastAsia="Times New Roman" w:cs="Times New Roman"/>
          <w:szCs w:val="24"/>
        </w:rPr>
        <w:t>, δεν υπάρχει γάμος και υπό την έννοια αυτή, μάλλον εκ του πονηρού, για να μην πω ασφαλώ</w:t>
      </w:r>
      <w:r>
        <w:rPr>
          <w:rFonts w:eastAsia="Times New Roman" w:cs="Times New Roman"/>
          <w:szCs w:val="24"/>
        </w:rPr>
        <w:t>ς εκ του πονηρού, είναι η τοποθέτηση.</w:t>
      </w:r>
    </w:p>
    <w:p w14:paraId="2C0FC12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Τώρα, κύριε Πρόεδρε, να ξεκινήσω με τις τροπολογίες που μας ταλάνισαν. Το πρωί, όταν ανέβηκα στο Βήμα, για να εισηγηθώ εκ μέρους της Νέας Δημοκρατίας το σχέδιο νόμου, είπα -και νομίζω ορθώς- από την άποψη της ορθής νομ</w:t>
      </w:r>
      <w:r>
        <w:rPr>
          <w:rFonts w:eastAsia="Times New Roman" w:cs="Times New Roman"/>
          <w:szCs w:val="24"/>
        </w:rPr>
        <w:t xml:space="preserve">οθέτησης και της προχειρότητας που οι ασφυκτικές προθεσμίες επιβάλλουν –δεκτό, γιατί κι εμείς διατελέσαμε στην </w:t>
      </w:r>
      <w:r>
        <w:rPr>
          <w:rFonts w:eastAsia="Times New Roman" w:cs="Times New Roman"/>
          <w:szCs w:val="24"/>
        </w:rPr>
        <w:t>κ</w:t>
      </w:r>
      <w:r>
        <w:rPr>
          <w:rFonts w:eastAsia="Times New Roman" w:cs="Times New Roman"/>
          <w:szCs w:val="24"/>
        </w:rPr>
        <w:t>υβέρνηση κάτω από το καθεστώς ασφυκτικών πιέσεων και προθεσμιών–, ήρθε στο σχετικό εχθές σχέδιο νόμου η τροπολογία του Υπουργείου Οικονομίας.</w:t>
      </w:r>
      <w:r>
        <w:rPr>
          <w:rFonts w:eastAsia="Times New Roman" w:cs="Times New Roman"/>
          <w:szCs w:val="24"/>
        </w:rPr>
        <w:t xml:space="preserve"> </w:t>
      </w:r>
      <w:proofErr w:type="spellStart"/>
      <w:r>
        <w:rPr>
          <w:rFonts w:eastAsia="Times New Roman" w:cs="Times New Roman"/>
          <w:szCs w:val="24"/>
        </w:rPr>
        <w:t>Απ</w:t>
      </w:r>
      <w:r>
        <w:rPr>
          <w:rFonts w:eastAsia="Times New Roman" w:cs="Times New Roman"/>
          <w:szCs w:val="24"/>
        </w:rPr>
        <w:t>εσύρθη</w:t>
      </w:r>
      <w:proofErr w:type="spellEnd"/>
      <w:r>
        <w:rPr>
          <w:rFonts w:eastAsia="Times New Roman" w:cs="Times New Roman"/>
          <w:szCs w:val="24"/>
        </w:rPr>
        <w:t xml:space="preserve"> και στη συνέχεια, επειδή είχαν δεσμευτεί όλα τα κόμματα ότι δεν θα υπάρχει διαμαρτυρία, ήρθε και προστέθηκε στο νομοσχέδιο του Υπουργείου Δικαιοσύνης που συζητούμε σήμερα εδώ.</w:t>
      </w:r>
    </w:p>
    <w:p w14:paraId="2C0FC12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ένα δεν αναιρεί το άλλο. Το να νομοθετείς ορθά και κατά τον Κανονισμό,</w:t>
      </w:r>
      <w:r>
        <w:rPr>
          <w:rFonts w:eastAsia="Times New Roman" w:cs="Times New Roman"/>
          <w:szCs w:val="24"/>
        </w:rPr>
        <w:t xml:space="preserve"> με οποιεσδήποτε συνθήκες, είναι μία θεμελιώδης αρχή, την οποία θα πρέπει να τηρούμε. Επειδή θα πρέπει να </w:t>
      </w:r>
      <w:proofErr w:type="spellStart"/>
      <w:r>
        <w:rPr>
          <w:rFonts w:eastAsia="Times New Roman" w:cs="Times New Roman"/>
          <w:szCs w:val="24"/>
        </w:rPr>
        <w:t>βασιζόμεθα</w:t>
      </w:r>
      <w:proofErr w:type="spellEnd"/>
      <w:r>
        <w:rPr>
          <w:rFonts w:eastAsia="Times New Roman" w:cs="Times New Roman"/>
          <w:szCs w:val="24"/>
        </w:rPr>
        <w:t xml:space="preserve"> σε θεμελιώδεις αρχές –διότι ιδανική λύση δεν υπάρχει πουθενά, πιστέψτε με- θα πρέπει ασφαλώς η θεμελιώδης αρχή της ορθής νομοθέτησης να δια</w:t>
      </w:r>
      <w:r>
        <w:rPr>
          <w:rFonts w:eastAsia="Times New Roman" w:cs="Times New Roman"/>
          <w:szCs w:val="24"/>
        </w:rPr>
        <w:t>τρέχει όλο το φάσμα της διακυβέρνησης. Από εκεί προέκυψε η δική μου κριτική.</w:t>
      </w:r>
    </w:p>
    <w:p w14:paraId="2C0FC12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Όσον αφορά τις τροπολογίες, πρέπει να σας πω ότι η τροπολογία με γενικό αριθμό 751 και ειδικό 46 αφορά μία χαριστική ρύθμιση ύψους 450.000 ευρώ περίπου ως προς τον ΦΠΑ και υπ’ αυτ</w:t>
      </w:r>
      <w:r>
        <w:rPr>
          <w:rFonts w:eastAsia="Times New Roman" w:cs="Times New Roman"/>
          <w:szCs w:val="24"/>
        </w:rPr>
        <w:t>ήν την έννοια εμείς δεν μπορούμε να την υπερψηφίσουμε.</w:t>
      </w:r>
    </w:p>
    <w:p w14:paraId="2C0FC12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Ως προς την τροπολογία με γενικό αριθμό 752 και ειδικό 47, η οποία αφορά στη συγχώνευση των εναερίων μέσων, δεν γνωρίζω πραγματικά ποιες είναι οι απόψεις –ο κύριος Υπουργός ήρθε και την εισηγήθηκε- της</w:t>
      </w:r>
      <w:r>
        <w:rPr>
          <w:rFonts w:eastAsia="Times New Roman" w:cs="Times New Roman"/>
          <w:szCs w:val="24"/>
        </w:rPr>
        <w:t xml:space="preserve"> φυσικής ηγεσίας τόσο της Ελληνικής Αστυνομίας όσο και του Πυροσβεστικού Σώματος, ως προς τον τρόπο που θέλετε να νομοθετήσετε για τα εναέρια μέσα. Δεν γνωρίζω αν τους ικανοποιεί ή όχι. Υπ’ αυτήν την έννοια, επειδή δεν υπάρχει και το επιχειρησιακό σχέδιο, </w:t>
      </w:r>
      <w:r>
        <w:rPr>
          <w:rFonts w:eastAsia="Times New Roman" w:cs="Times New Roman"/>
          <w:szCs w:val="24"/>
        </w:rPr>
        <w:t>θεωρώ ότι συνετό και σοβαρό εκ μέρους μας είναι να ψηφίσουμε «</w:t>
      </w:r>
      <w:r>
        <w:rPr>
          <w:rFonts w:eastAsia="Times New Roman" w:cs="Times New Roman"/>
          <w:szCs w:val="24"/>
        </w:rPr>
        <w:t>παρών</w:t>
      </w:r>
      <w:r>
        <w:rPr>
          <w:rFonts w:eastAsia="Times New Roman" w:cs="Times New Roman"/>
          <w:szCs w:val="24"/>
        </w:rPr>
        <w:t>».</w:t>
      </w:r>
    </w:p>
    <w:p w14:paraId="2C0FC12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C0FC12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λίγο χρόνο παραπάνω, γιατί είναι έντεκα οι τροπολογίες.</w:t>
      </w:r>
    </w:p>
    <w:p w14:paraId="2C0FC12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τροπολογία με γε</w:t>
      </w:r>
      <w:r>
        <w:rPr>
          <w:rFonts w:eastAsia="Times New Roman" w:cs="Times New Roman"/>
          <w:szCs w:val="24"/>
        </w:rPr>
        <w:t>νικό αριθμό 758 και ειδικό 48 του Υπουργείου Δικαιοσύνης για το «</w:t>
      </w:r>
      <w:proofErr w:type="spellStart"/>
      <w:r>
        <w:rPr>
          <w:rFonts w:eastAsia="Times New Roman" w:cs="Times New Roman"/>
          <w:szCs w:val="24"/>
        </w:rPr>
        <w:t>βραχιολάκι</w:t>
      </w:r>
      <w:proofErr w:type="spellEnd"/>
      <w:r>
        <w:rPr>
          <w:rFonts w:eastAsia="Times New Roman" w:cs="Times New Roman"/>
          <w:szCs w:val="24"/>
        </w:rPr>
        <w:t>» ήταν δική μας ρύθμιση. Είναι πιλοτική εφαρμογή. Η παράταση της πιλοτικής εφαρμογής κρίνεται σωστή και θα πρέπει να εφαρμοστεί.</w:t>
      </w:r>
    </w:p>
    <w:p w14:paraId="2C0FC12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766 και ε</w:t>
      </w:r>
      <w:r>
        <w:rPr>
          <w:rFonts w:eastAsia="Times New Roman" w:cs="Times New Roman"/>
          <w:szCs w:val="24"/>
        </w:rPr>
        <w:t>ιδικό 49 του Υπουργείου Ψηφιακής Πολιτικής, είμαστε αρνητικοί, διότι θεωρούμε ότι παρά τις αιτιάσεις εκ μέρους του Υπουργού, θα έπρεπε ήδη να έχει εφαρμοστεί με τον τρόπο που τώρα προτείνει το Υπουργείο να λειτουργήσει. Είμαστε αντίθετοι στο να νομοθετηθεί</w:t>
      </w:r>
      <w:r>
        <w:rPr>
          <w:rFonts w:eastAsia="Times New Roman" w:cs="Times New Roman"/>
          <w:szCs w:val="24"/>
        </w:rPr>
        <w:t xml:space="preserve"> μ’ αυτόν τον τρόπο διά της τροπολογίας.</w:t>
      </w:r>
    </w:p>
    <w:p w14:paraId="2C0FC12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C0FC13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Πρόεδρε, ένα λεπτό. Ξέρετε ότι αυτά καταγράφονται στα Πρακτικά.</w:t>
      </w:r>
    </w:p>
    <w:p w14:paraId="2C0FC13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Ως προς την τροπολογία με γενικό αριθμό 768 και ειδικό 50, π</w:t>
      </w:r>
      <w:r>
        <w:rPr>
          <w:rFonts w:eastAsia="Times New Roman" w:cs="Times New Roman"/>
          <w:szCs w:val="24"/>
        </w:rPr>
        <w:t xml:space="preserve">ου αφορά στον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ηχανισμό, είμαστε θετικοί παρά το γεγονός ότι οι ρυθμίσεις είναι πολύ αόριστες, κύριε Υπουργέ. Θα σας αναφέρω μόνο ένα παράδειγμα που αφορά τη συμμετοχή ενός εκπροσώπου του Υπουργείου Εξωτερικών. Δεν διευκρινίζετε τώρα αν αυτός ο εκπρ</w:t>
      </w:r>
      <w:r>
        <w:rPr>
          <w:rFonts w:eastAsia="Times New Roman" w:cs="Times New Roman"/>
          <w:szCs w:val="24"/>
        </w:rPr>
        <w:t>όσωπος είναι νομικός ή διπλωμάτης. Τι είναι;</w:t>
      </w:r>
    </w:p>
    <w:p w14:paraId="2C0FC13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Ο Υπουργός τον ορίζει.</w:t>
      </w:r>
    </w:p>
    <w:p w14:paraId="2C0FC13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 xml:space="preserve">Δεν θα πρέπει, εν πάση </w:t>
      </w:r>
      <w:proofErr w:type="spellStart"/>
      <w:r>
        <w:rPr>
          <w:rFonts w:eastAsia="Times New Roman" w:cs="Times New Roman"/>
          <w:szCs w:val="24"/>
        </w:rPr>
        <w:t>περιπτώσει</w:t>
      </w:r>
      <w:proofErr w:type="spellEnd"/>
      <w:r>
        <w:rPr>
          <w:rFonts w:eastAsia="Times New Roman" w:cs="Times New Roman"/>
          <w:szCs w:val="24"/>
        </w:rPr>
        <w:t>, να το διευκρινίζετε; Να ξέρετε, πάντως</w:t>
      </w:r>
      <w:r>
        <w:rPr>
          <w:rFonts w:eastAsia="Times New Roman" w:cs="Times New Roman"/>
          <w:szCs w:val="24"/>
        </w:rPr>
        <w:t>, ότι εμείς το ψηφίζουμε.</w:t>
      </w:r>
    </w:p>
    <w:p w14:paraId="2C0FC13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Από εκεί και μετά, στην τροπολογία με γενικό αριθμό 787 και ειδικό 55, που αφορά στο Υπουργείο Δικαιοσύνης, δεν θα συναινέσουμε, κύριε Υπουργέ. Παρ’ ότι δεν ακούγεται παράλογη η διάταξη, εντούτοις δεν θα συναινέσουμε.</w:t>
      </w:r>
    </w:p>
    <w:p w14:paraId="2C0FC13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την τροπολογία της κ</w:t>
      </w:r>
      <w:r>
        <w:rPr>
          <w:rFonts w:eastAsia="Times New Roman" w:cs="Times New Roman"/>
          <w:szCs w:val="24"/>
        </w:rPr>
        <w:t>.</w:t>
      </w:r>
      <w:r>
        <w:rPr>
          <w:rFonts w:eastAsia="Times New Roman" w:cs="Times New Roman"/>
          <w:szCs w:val="24"/>
        </w:rPr>
        <w:t xml:space="preserve"> Κουντουρά, </w:t>
      </w:r>
      <w:proofErr w:type="spellStart"/>
      <w:r>
        <w:rPr>
          <w:rFonts w:eastAsia="Times New Roman" w:cs="Times New Roman"/>
          <w:szCs w:val="24"/>
        </w:rPr>
        <w:t>απεσύρθη</w:t>
      </w:r>
      <w:proofErr w:type="spellEnd"/>
      <w:r>
        <w:rPr>
          <w:rFonts w:eastAsia="Times New Roman" w:cs="Times New Roman"/>
          <w:szCs w:val="24"/>
        </w:rPr>
        <w:t>.</w:t>
      </w:r>
    </w:p>
    <w:p w14:paraId="2C0FC13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Ως προς την τροπολογία με γενικό αριθμό 789 και ειδικό 57, είμαστε θετικοί και θα υπερψηφίσουμε.</w:t>
      </w:r>
    </w:p>
    <w:p w14:paraId="2C0FC13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Όσον αφορά τους ΟΤΑ, είπαμε και για τις δύο τροπολογίες όχι γιατί δεν </w:t>
      </w:r>
      <w:proofErr w:type="spellStart"/>
      <w:r>
        <w:rPr>
          <w:rFonts w:eastAsia="Times New Roman" w:cs="Times New Roman"/>
          <w:szCs w:val="24"/>
        </w:rPr>
        <w:t>αντιλαμβανόμεθα</w:t>
      </w:r>
      <w:proofErr w:type="spellEnd"/>
      <w:r>
        <w:rPr>
          <w:rFonts w:eastAsia="Times New Roman" w:cs="Times New Roman"/>
          <w:szCs w:val="24"/>
        </w:rPr>
        <w:t xml:space="preserve"> το πρόβλημα, αλλά διότι θεωρού</w:t>
      </w:r>
      <w:r>
        <w:rPr>
          <w:rFonts w:eastAsia="Times New Roman" w:cs="Times New Roman"/>
          <w:szCs w:val="24"/>
        </w:rPr>
        <w:t xml:space="preserve">με ότι θα πρέπει να υπάρχει σχετική δαπάνη για να μην είναι </w:t>
      </w:r>
      <w:proofErr w:type="spellStart"/>
      <w:r>
        <w:rPr>
          <w:rFonts w:eastAsia="Times New Roman" w:cs="Times New Roman"/>
          <w:szCs w:val="24"/>
        </w:rPr>
        <w:t>ανέρειστο</w:t>
      </w:r>
      <w:proofErr w:type="spellEnd"/>
      <w:r>
        <w:rPr>
          <w:rFonts w:eastAsia="Times New Roman" w:cs="Times New Roman"/>
          <w:szCs w:val="24"/>
        </w:rPr>
        <w:t>, αλλά να εδράζεται επί στέρεας οικονομικής βάσης αν συνεπάγεται δαπάνη ή όχι.</w:t>
      </w:r>
    </w:p>
    <w:p w14:paraId="2C0FC13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Επίσης –</w:t>
      </w:r>
      <w:r>
        <w:rPr>
          <w:rFonts w:eastAsia="Times New Roman" w:cs="Times New Roman"/>
          <w:szCs w:val="24"/>
        </w:rPr>
        <w:t xml:space="preserve"> </w:t>
      </w:r>
      <w:r>
        <w:rPr>
          <w:rFonts w:eastAsia="Times New Roman" w:cs="Times New Roman"/>
          <w:szCs w:val="24"/>
        </w:rPr>
        <w:t>είναι άπειρες οι τροπολογίες, κύριε Πρόεδρε</w:t>
      </w:r>
      <w:r>
        <w:rPr>
          <w:rFonts w:eastAsia="Times New Roman" w:cs="Times New Roman"/>
          <w:szCs w:val="24"/>
        </w:rPr>
        <w:t xml:space="preserve"> </w:t>
      </w:r>
      <w:r>
        <w:rPr>
          <w:rFonts w:eastAsia="Times New Roman" w:cs="Times New Roman"/>
          <w:szCs w:val="24"/>
        </w:rPr>
        <w:t>- δεν είμαστε καθόλου αντίθετοι με την τροπολογία με γε</w:t>
      </w:r>
      <w:r>
        <w:rPr>
          <w:rFonts w:eastAsia="Times New Roman" w:cs="Times New Roman"/>
          <w:szCs w:val="24"/>
        </w:rPr>
        <w:t>νικό αριθμό 782 και ειδικό 51. Μάλιστα, έρχεται σε συνέχεια της επίκαιρης ερώτησης που είχα θέσει τότε στον κ. Παρασκευόπουλο, ως καθ’ ύλην αρμόδιο Υπουργό, πλην όμως λέμε το αυτονόητο, ότι δηλαδή θα πρέπει να αυξηθούν οι οργανικές θέσεις σε όλους τους βαθ</w:t>
      </w:r>
      <w:r>
        <w:rPr>
          <w:rFonts w:eastAsia="Times New Roman" w:cs="Times New Roman"/>
          <w:szCs w:val="24"/>
        </w:rPr>
        <w:t>μούς δικαιοδοσίας…</w:t>
      </w:r>
    </w:p>
    <w:p w14:paraId="2C0FC13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Σταδιακά θα γίνει. Να μην ικανοποιήσουμε το αίτημα;</w:t>
      </w:r>
    </w:p>
    <w:p w14:paraId="2C0FC13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Δεν είμαστε αντίθετοι, εντάξει. Υπό όρους είμαστε σύμφωνοι και σας του</w:t>
      </w:r>
      <w:r>
        <w:rPr>
          <w:rFonts w:eastAsia="Times New Roman" w:cs="Times New Roman"/>
          <w:szCs w:val="24"/>
        </w:rPr>
        <w:t>ς ανέφερα.</w:t>
      </w:r>
    </w:p>
    <w:p w14:paraId="2C0FC13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792 και ειδικό 60 του Υπουργείου Οικονομίας –θα κλείσω με την τροπολογία που αφορά τον ΟΑΣΘ- θέλω να πω ότι είμαστε θετικοί, κύριε Πρόεδρε, αλλά υπάρχουν προβλήματα. Έπρεπε να δοθούν εξηγήσεις για το ΓΕ</w:t>
      </w:r>
      <w:r>
        <w:rPr>
          <w:rFonts w:eastAsia="Times New Roman" w:cs="Times New Roman"/>
          <w:szCs w:val="24"/>
        </w:rPr>
        <w:t xml:space="preserve">ΜΗ. Εγώ δεν ικανοποιήθηκα από αυτά που είπε ο κ. </w:t>
      </w:r>
      <w:proofErr w:type="spellStart"/>
      <w:r>
        <w:rPr>
          <w:rFonts w:eastAsia="Times New Roman" w:cs="Times New Roman"/>
          <w:szCs w:val="24"/>
        </w:rPr>
        <w:t>Χαρίτσης</w:t>
      </w:r>
      <w:proofErr w:type="spellEnd"/>
      <w:r>
        <w:rPr>
          <w:rFonts w:eastAsia="Times New Roman" w:cs="Times New Roman"/>
          <w:szCs w:val="24"/>
        </w:rPr>
        <w:t xml:space="preserve"> για τα έργα ΔΕΥΑ που δεν ολοκληρώθηκαν. Διευκρίνισε ο άνθρωπος. Όμως πρέπει να σας πω ότι θέλει και έναν άλλο τρόπο να τα αντιμετωπίζουμε αυτά τα ζητήματα. Έπρεπε να δοθούν περισσότερες εξηγήσεις στ</w:t>
      </w:r>
      <w:r>
        <w:rPr>
          <w:rFonts w:eastAsia="Times New Roman" w:cs="Times New Roman"/>
          <w:szCs w:val="24"/>
        </w:rPr>
        <w:t>ο εθνικό Κοινοβούλιο για τα ζητήματα αυτά.</w:t>
      </w:r>
    </w:p>
    <w:p w14:paraId="2C0FC13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Για την </w:t>
      </w:r>
      <w:r>
        <w:rPr>
          <w:rFonts w:eastAsia="Times New Roman" w:cs="Times New Roman"/>
          <w:bCs/>
          <w:szCs w:val="24"/>
        </w:rPr>
        <w:t>τροπολογία</w:t>
      </w:r>
      <w:r>
        <w:rPr>
          <w:rFonts w:eastAsia="Times New Roman" w:cs="Times New Roman"/>
          <w:szCs w:val="24"/>
        </w:rPr>
        <w:t xml:space="preserve"> με γενικό αριθμό 790 και ειδικό 58 του Υπουργείου Τουρισμού εμείς δεν είμαστε θετικοί, διότι πολύ απλά είναι μια γενική «φρουτιέρα» όπου το Υπουργείο Τουρισμού έριξε μέσα διάφορα θέματα ατάκτως </w:t>
      </w:r>
      <w:proofErr w:type="spellStart"/>
      <w:r>
        <w:rPr>
          <w:rFonts w:eastAsia="Times New Roman" w:cs="Times New Roman"/>
          <w:szCs w:val="24"/>
        </w:rPr>
        <w:t>ερριμμένα</w:t>
      </w:r>
      <w:proofErr w:type="spellEnd"/>
      <w:r>
        <w:rPr>
          <w:rFonts w:eastAsia="Times New Roman" w:cs="Times New Roman"/>
          <w:szCs w:val="24"/>
        </w:rPr>
        <w:t>. Δεν νομίζουμε ότι ρυθμίζει και το πρόβλημα το οποίο θέλει να ρυθμίσει. Επομένως, δεν είμαστε θετικοί.</w:t>
      </w:r>
    </w:p>
    <w:p w14:paraId="2C0FC13D" w14:textId="77777777" w:rsidR="0032345F" w:rsidRDefault="00CA05C6">
      <w:pPr>
        <w:spacing w:after="0" w:line="600" w:lineRule="auto"/>
        <w:ind w:firstLine="720"/>
        <w:jc w:val="both"/>
        <w:rPr>
          <w:rFonts w:eastAsia="Times New Roman" w:cs="Times New Roman"/>
          <w:szCs w:val="24"/>
        </w:rPr>
      </w:pPr>
      <w:r>
        <w:rPr>
          <w:rFonts w:eastAsia="Times New Roman" w:cs="Times New Roman"/>
          <w:bCs/>
          <w:szCs w:val="24"/>
        </w:rPr>
        <w:t>Για την τροπολογία</w:t>
      </w:r>
      <w:r>
        <w:rPr>
          <w:rFonts w:eastAsia="Times New Roman" w:cs="Times New Roman"/>
          <w:szCs w:val="24"/>
        </w:rPr>
        <w:t xml:space="preserve"> με γενικό αριθμό 791 και ειδικό 59 είμαστε θετικοί υπό την προϋπόθεση, κύριε Υπουργέ, κύριε Πρόεδρε και αγαπητοί συνάδελφοι,</w:t>
      </w:r>
      <w:r>
        <w:rPr>
          <w:rFonts w:eastAsia="Times New Roman" w:cs="Times New Roman"/>
          <w:szCs w:val="24"/>
        </w:rPr>
        <w:t xml:space="preserve"> ότι δεν έχει εισπραχθεί ο ΦΠΑ. Αν έχει εισπραχθεί, αντιλαμβάνεστε ότι δεν είμαστε θετικοί.</w:t>
      </w:r>
    </w:p>
    <w:p w14:paraId="2C0FC13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Αν έχει εισπραχθεί, έχει εισπραχθεί.</w:t>
      </w:r>
    </w:p>
    <w:p w14:paraId="2C0FC13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ΣΙΔΗΡΟΠΟΥΛΟΥ-ΠΑΠΑΚΩΣΤΑ: </w:t>
      </w:r>
      <w:r>
        <w:rPr>
          <w:rFonts w:eastAsia="Times New Roman" w:cs="Times New Roman"/>
          <w:szCs w:val="24"/>
        </w:rPr>
        <w:t xml:space="preserve">Εγώ θέλω να </w:t>
      </w:r>
      <w:r>
        <w:rPr>
          <w:rFonts w:eastAsia="Times New Roman" w:cs="Times New Roman"/>
          <w:szCs w:val="24"/>
        </w:rPr>
        <w:t>το διευκρινίσω, διότι δεν έχει ειπωθεί.</w:t>
      </w:r>
    </w:p>
    <w:p w14:paraId="2C0FC14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Για την </w:t>
      </w:r>
      <w:r>
        <w:rPr>
          <w:rFonts w:eastAsia="Times New Roman" w:cs="Times New Roman"/>
          <w:bCs/>
          <w:szCs w:val="24"/>
        </w:rPr>
        <w:t>τροπολογία</w:t>
      </w:r>
      <w:r>
        <w:rPr>
          <w:rFonts w:eastAsia="Times New Roman" w:cs="Times New Roman"/>
          <w:szCs w:val="24"/>
        </w:rPr>
        <w:t xml:space="preserve"> με γενικό αριθμό 792 και ειδικό 60 σας είπα. </w:t>
      </w:r>
    </w:p>
    <w:p w14:paraId="2C0FC14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Τώρα, εμείς να γνωρίζετε ότι όσον αφορά στα άρθρα 14, 36 -</w:t>
      </w:r>
      <w:r>
        <w:rPr>
          <w:rFonts w:eastAsia="Times New Roman" w:cs="Times New Roman"/>
          <w:szCs w:val="24"/>
        </w:rPr>
        <w:t xml:space="preserve"> </w:t>
      </w:r>
      <w:r>
        <w:rPr>
          <w:rFonts w:eastAsia="Times New Roman" w:cs="Times New Roman"/>
          <w:szCs w:val="24"/>
        </w:rPr>
        <w:t>και τελειώνω αμέσως με αυτό, κύριε Πρόεδρε</w:t>
      </w:r>
      <w:r>
        <w:rPr>
          <w:rFonts w:eastAsia="Times New Roman" w:cs="Times New Roman"/>
          <w:szCs w:val="24"/>
        </w:rPr>
        <w:t xml:space="preserve"> </w:t>
      </w:r>
      <w:r>
        <w:rPr>
          <w:rFonts w:eastAsia="Times New Roman" w:cs="Times New Roman"/>
          <w:szCs w:val="24"/>
        </w:rPr>
        <w:t xml:space="preserve">- και 56, επειδή είχαμε επιφυλαχθεί, παραμένουμε </w:t>
      </w:r>
      <w:r>
        <w:rPr>
          <w:rFonts w:eastAsia="Times New Roman" w:cs="Times New Roman"/>
          <w:szCs w:val="24"/>
        </w:rPr>
        <w:t xml:space="preserve">επιφυλακτικοί και δεν θα στέρξουμε. </w:t>
      </w:r>
    </w:p>
    <w:p w14:paraId="2C0FC14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Όμως, στο άρθρο 36 θέλω να σας πω κάτι. Ξέρετε, για αυτήν την </w:t>
      </w:r>
      <w:r>
        <w:rPr>
          <w:rFonts w:eastAsia="Times New Roman" w:cs="Times New Roman"/>
          <w:szCs w:val="24"/>
        </w:rPr>
        <w:t>α</w:t>
      </w:r>
      <w:r>
        <w:rPr>
          <w:rFonts w:eastAsia="Times New Roman" w:cs="Times New Roman"/>
          <w:szCs w:val="24"/>
        </w:rPr>
        <w:t xml:space="preserve">ρχή, την Επιτροπή Κεφαλαιαγοράς η Επιστημονική Επιτροπή κάνει μια παραίνεση πολύ σοβαρή. Υπό την έννοια αυτή, εμείς είμαστε επιφυλακτικοί και γι’ αυτό δεν </w:t>
      </w:r>
      <w:r>
        <w:rPr>
          <w:rFonts w:eastAsia="Times New Roman" w:cs="Times New Roman"/>
          <w:szCs w:val="24"/>
        </w:rPr>
        <w:t>θα συμμετέχουμε. Θεωρούμε ότι δεν μπορεί να διαφυλαχθεί, αν η προτεινόμενη διάταξη δεν περιέχει ρητή παραπομπή στις διατάξεις του άρθρου 9 του Συντάγματος, πράγμα το οποίο δεν υπάρχει. Διορθώστε το. Εμείς θεωρούμε ότι δίνει τρομερά μεγάλη ελευθερία.</w:t>
      </w:r>
    </w:p>
    <w:p w14:paraId="2C0FC14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Μάλιστ</w:t>
      </w:r>
      <w:r>
        <w:rPr>
          <w:rFonts w:eastAsia="Times New Roman" w:cs="Times New Roman"/>
          <w:szCs w:val="24"/>
        </w:rPr>
        <w:t>α, η Επιστημονική Υπηρεσία λέει ότι υπό την έννοια της κατοικίας, στο μέτρο που η επαγγελματική κατοικία, όταν δεν είναι προσιτή στο κοινό, αποτελεί κατοικία, υπό την έννοια του άρθρου 9 του Συντάγματος, η σχετική αρμοδιότητα των υπαλλήλων της Επιτροπής Κε</w:t>
      </w:r>
      <w:r>
        <w:rPr>
          <w:rFonts w:eastAsia="Times New Roman" w:cs="Times New Roman"/>
          <w:szCs w:val="24"/>
        </w:rPr>
        <w:t xml:space="preserve">φαλαιαγοράς μπορεί να ασκείται μόνο όταν τηρούνται οι εγγυήσεις που προβλέπονται από το άρθρο 9 του Συντάγματος. Υπό την έννοια αυτή, εμείς είμαστε πολύ επιφυλακτικοί, πολύ κουμπωμένοι στο κατά πόσο μπορεί αυτό να διαφυλαχθεί έτσι, χωρίς τις εγγυήσεις του </w:t>
      </w:r>
      <w:r>
        <w:rPr>
          <w:rFonts w:eastAsia="Times New Roman" w:cs="Times New Roman"/>
          <w:szCs w:val="24"/>
        </w:rPr>
        <w:t>άρθρου 9.</w:t>
      </w:r>
    </w:p>
    <w:p w14:paraId="2C0FC14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Αυτά είχα να πω, κύριε Πρόεδρε. Ευχαριστώ θερμά για την ανοχή.</w:t>
      </w:r>
    </w:p>
    <w:p w14:paraId="2C0FC14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Παπακώστα.</w:t>
      </w:r>
    </w:p>
    <w:p w14:paraId="2C0FC146" w14:textId="77777777" w:rsidR="0032345F" w:rsidRDefault="00CA05C6">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w:t>
      </w:r>
      <w:r>
        <w:rPr>
          <w:rFonts w:eastAsia="Times New Roman" w:cs="Times New Roman"/>
        </w:rPr>
        <w:t xml:space="preserve">ά θεωρεία, αφού προηγουμένως ξεναγήθηκαν στην έκθεση της </w:t>
      </w:r>
      <w:r>
        <w:rPr>
          <w:rFonts w:eastAsia="Times New Roman" w:cs="Times New Roman"/>
        </w:rPr>
        <w:t>α</w:t>
      </w:r>
      <w:r>
        <w:rPr>
          <w:rFonts w:eastAsia="Times New Roman" w:cs="Times New Roman"/>
        </w:rPr>
        <w:t>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δύο εκπαιδευτικοί συνοδοί τους α</w:t>
      </w:r>
      <w:r>
        <w:rPr>
          <w:rFonts w:eastAsia="Times New Roman" w:cs="Times New Roman"/>
        </w:rPr>
        <w:t>πό το 4</w:t>
      </w:r>
      <w:r>
        <w:rPr>
          <w:rFonts w:eastAsia="Times New Roman" w:cs="Times New Roman"/>
          <w:vertAlign w:val="superscript"/>
        </w:rPr>
        <w:t xml:space="preserve">ο </w:t>
      </w:r>
      <w:r>
        <w:rPr>
          <w:rFonts w:eastAsia="Times New Roman" w:cs="Times New Roman"/>
        </w:rPr>
        <w:t xml:space="preserve">Γυμνάσιο Πολίχνης Θεσσαλονίκης. </w:t>
      </w:r>
    </w:p>
    <w:p w14:paraId="2C0FC147" w14:textId="77777777" w:rsidR="0032345F" w:rsidRDefault="00CA05C6">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2C0FC148" w14:textId="77777777" w:rsidR="0032345F" w:rsidRDefault="00CA05C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C0FC149" w14:textId="77777777" w:rsidR="0032345F" w:rsidRDefault="00CA05C6">
      <w:pPr>
        <w:spacing w:after="0" w:line="600" w:lineRule="auto"/>
        <w:ind w:firstLine="720"/>
        <w:jc w:val="both"/>
        <w:rPr>
          <w:rFonts w:eastAsia="Times New Roman"/>
          <w:szCs w:val="24"/>
        </w:rPr>
      </w:pPr>
      <w:r>
        <w:rPr>
          <w:rFonts w:eastAsia="Times New Roman"/>
          <w:szCs w:val="24"/>
        </w:rPr>
        <w:t xml:space="preserve">Να ενημερώσω τους μαθητές ότι παρακολουθούν μια συνεδρίαση όπου συζητούμε ένα νομοσχέδιο του Υπουργείου Δικαιοσύνης. Γίνεται συζήτηση </w:t>
      </w:r>
      <w:r>
        <w:rPr>
          <w:rFonts w:eastAsia="Times New Roman"/>
          <w:szCs w:val="24"/>
        </w:rPr>
        <w:t>ανάμεσα στους Βουλευτές. Είναι εδώ και ο Υπουργός Δικαιοσύνης. Μετά το πέρας της διαδικασίας αυτής, θα ψηφίσουμε, ώστε το νομοσχέδιο να γίνει νόμος του κράτους.</w:t>
      </w:r>
    </w:p>
    <w:p w14:paraId="2C0FC14A" w14:textId="77777777" w:rsidR="0032345F" w:rsidRDefault="00CA05C6">
      <w:pPr>
        <w:spacing w:after="0" w:line="600" w:lineRule="auto"/>
        <w:ind w:firstLine="720"/>
        <w:jc w:val="both"/>
        <w:rPr>
          <w:rFonts w:eastAsia="Times New Roman"/>
          <w:szCs w:val="24"/>
        </w:rPr>
      </w:pPr>
      <w:r>
        <w:rPr>
          <w:rFonts w:eastAsia="Times New Roman"/>
          <w:szCs w:val="24"/>
        </w:rPr>
        <w:t xml:space="preserve">Τον λόγο έχει ο ειδικός αγορητής της Χρυσής Αυγής, ο κ. Ιωάννης </w:t>
      </w:r>
      <w:proofErr w:type="spellStart"/>
      <w:r>
        <w:rPr>
          <w:rFonts w:eastAsia="Times New Roman"/>
          <w:szCs w:val="24"/>
        </w:rPr>
        <w:t>Σαχινίδης</w:t>
      </w:r>
      <w:proofErr w:type="spellEnd"/>
      <w:r>
        <w:rPr>
          <w:rFonts w:eastAsia="Times New Roman"/>
          <w:szCs w:val="24"/>
        </w:rPr>
        <w:t xml:space="preserve">. </w:t>
      </w:r>
    </w:p>
    <w:p w14:paraId="2C0FC14B" w14:textId="77777777" w:rsidR="0032345F" w:rsidRDefault="00CA05C6">
      <w:pPr>
        <w:spacing w:after="0" w:line="600" w:lineRule="auto"/>
        <w:ind w:firstLine="720"/>
        <w:jc w:val="both"/>
        <w:rPr>
          <w:rFonts w:eastAsia="Times New Roman"/>
          <w:szCs w:val="24"/>
        </w:rPr>
      </w:pPr>
      <w:r>
        <w:rPr>
          <w:rFonts w:eastAsia="Times New Roman"/>
          <w:szCs w:val="24"/>
        </w:rPr>
        <w:t xml:space="preserve">Και εσείς, κύριε </w:t>
      </w:r>
      <w:proofErr w:type="spellStart"/>
      <w:r>
        <w:rPr>
          <w:rFonts w:eastAsia="Times New Roman"/>
          <w:szCs w:val="24"/>
        </w:rPr>
        <w:t>Σα</w:t>
      </w:r>
      <w:r>
        <w:rPr>
          <w:rFonts w:eastAsia="Times New Roman"/>
          <w:szCs w:val="24"/>
        </w:rPr>
        <w:t>χινίδη</w:t>
      </w:r>
      <w:proofErr w:type="spellEnd"/>
      <w:r>
        <w:rPr>
          <w:rFonts w:eastAsia="Times New Roman"/>
          <w:szCs w:val="24"/>
        </w:rPr>
        <w:t>, όσο μπορείτε να ολοκληρώσετε πιο σύντομα, στα πλαίσια της εξοικονόμησης του χρόνου.</w:t>
      </w:r>
    </w:p>
    <w:p w14:paraId="2C0FC14C"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color w:val="000000"/>
          <w:szCs w:val="24"/>
        </w:rPr>
        <w:t>Ευχαριστώ, κύριε Πρόεδρε.</w:t>
      </w:r>
      <w:r>
        <w:rPr>
          <w:rFonts w:eastAsia="Times New Roman"/>
          <w:szCs w:val="24"/>
        </w:rPr>
        <w:t xml:space="preserve"> </w:t>
      </w:r>
    </w:p>
    <w:p w14:paraId="2C0FC14D" w14:textId="77777777" w:rsidR="0032345F" w:rsidRDefault="00CA05C6">
      <w:pPr>
        <w:spacing w:after="0" w:line="600" w:lineRule="auto"/>
        <w:ind w:firstLine="720"/>
        <w:jc w:val="both"/>
        <w:rPr>
          <w:rFonts w:eastAsia="Times New Roman"/>
          <w:szCs w:val="24"/>
        </w:rPr>
      </w:pPr>
      <w:r>
        <w:rPr>
          <w:rFonts w:eastAsia="Times New Roman"/>
          <w:szCs w:val="24"/>
        </w:rPr>
        <w:t>Κύριε Υπουργέ, δεν σας γνωρίζω προσωπικά ούτε εσείς με γνωρίζετε προσωπικά, οπότε δεν μπορώ να σας κρίνω ως άνθρωπο. Μ</w:t>
      </w:r>
      <w:r>
        <w:rPr>
          <w:rFonts w:eastAsia="Times New Roman"/>
          <w:szCs w:val="24"/>
        </w:rPr>
        <w:t xml:space="preserve">πορώ, όμως, να κάνω κάποιες υποθέσεις. </w:t>
      </w:r>
    </w:p>
    <w:p w14:paraId="2C0FC14E" w14:textId="77777777" w:rsidR="0032345F" w:rsidRDefault="00CA05C6">
      <w:pPr>
        <w:spacing w:after="0" w:line="600" w:lineRule="auto"/>
        <w:ind w:firstLine="720"/>
        <w:jc w:val="both"/>
        <w:rPr>
          <w:rFonts w:eastAsia="Times New Roman"/>
          <w:szCs w:val="24"/>
        </w:rPr>
      </w:pPr>
      <w:r>
        <w:rPr>
          <w:rFonts w:eastAsia="Times New Roman"/>
          <w:szCs w:val="24"/>
        </w:rPr>
        <w:t>Δεν μπορώ να κρίνω αν και κατά πόσο είστε έξυπνος, αλλά πιστεύω ότι κρύβει κάποια πονηριά ο τρόπος που συμπεριφερθήκατε πριν από λίγη ώρα. Το ότι παρεκτραπήκατε από τη συζήτηση του συγκεκριμένου σχεδίου νόμου, μου δη</w:t>
      </w:r>
      <w:r>
        <w:rPr>
          <w:rFonts w:eastAsia="Times New Roman"/>
          <w:szCs w:val="24"/>
        </w:rPr>
        <w:t xml:space="preserve">μιουργεί κάποιες επιφυλάξεις ότι θέλατε να αποφύγετε κάποια συγκεκριμένη συζήτηση. </w:t>
      </w:r>
    </w:p>
    <w:p w14:paraId="2C0FC14F" w14:textId="77777777" w:rsidR="0032345F" w:rsidRDefault="00CA05C6">
      <w:pPr>
        <w:spacing w:after="0" w:line="600" w:lineRule="auto"/>
        <w:ind w:firstLine="720"/>
        <w:jc w:val="both"/>
        <w:rPr>
          <w:rFonts w:eastAsia="Times New Roman" w:cs="Times New Roman"/>
          <w:szCs w:val="24"/>
        </w:rPr>
      </w:pPr>
      <w:r>
        <w:rPr>
          <w:rFonts w:eastAsia="Times New Roman"/>
          <w:szCs w:val="24"/>
        </w:rPr>
        <w:t xml:space="preserve">Εις </w:t>
      </w:r>
      <w:r>
        <w:rPr>
          <w:rFonts w:eastAsia="Times New Roman" w:cs="Times New Roman"/>
          <w:szCs w:val="24"/>
        </w:rPr>
        <w:t>ό,τι αφορά την τοποθέτησή σας, αναφερθήκατε σε φαντασία. Δυστυχώς, η φαντασία σας δεν καλπάζει, οργιάζει. Αναφερθήκατε στη δύναμη της δημοκρατίας σας.</w:t>
      </w:r>
    </w:p>
    <w:p w14:paraId="2C0FC15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Υπουργέ, δε</w:t>
      </w:r>
      <w:r>
        <w:rPr>
          <w:rFonts w:eastAsia="Times New Roman" w:cs="Times New Roman"/>
          <w:szCs w:val="24"/>
        </w:rPr>
        <w:t>ν με ακούτε. Μας απαξιώνετε και από το Βήμα της Βουλής;</w:t>
      </w:r>
    </w:p>
    <w:p w14:paraId="2C0FC15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Όχι, κάτι μου έλεγε ο κύριος συνάδελφος. Να μην του απαντήσω;</w:t>
      </w:r>
    </w:p>
    <w:p w14:paraId="2C0FC15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Εγώ φταίω, κύριε συνάδελφε,</w:t>
      </w:r>
    </w:p>
    <w:p w14:paraId="2C0FC153" w14:textId="77777777" w:rsidR="0032345F" w:rsidRDefault="00CA05C6">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ΣΑΧΙΝΙΔΗΣ: </w:t>
      </w:r>
      <w:r>
        <w:rPr>
          <w:rFonts w:eastAsia="Times New Roman"/>
          <w:szCs w:val="24"/>
        </w:rPr>
        <w:t>Αλίμονο.</w:t>
      </w:r>
    </w:p>
    <w:p w14:paraId="2C0FC154" w14:textId="77777777" w:rsidR="0032345F" w:rsidRDefault="00CA05C6">
      <w:pPr>
        <w:spacing w:after="0" w:line="600" w:lineRule="auto"/>
        <w:ind w:firstLine="720"/>
        <w:jc w:val="both"/>
        <w:rPr>
          <w:rFonts w:eastAsia="Times New Roman"/>
          <w:szCs w:val="24"/>
        </w:rPr>
      </w:pPr>
      <w:r>
        <w:rPr>
          <w:rFonts w:eastAsia="Times New Roman"/>
          <w:szCs w:val="24"/>
        </w:rPr>
        <w:t>Αναφερθήκατε στη δύναμη της δημοκρατίας. Ειλικρινά, πιστεύετε σε αυτή τη δύναμη της δημοκρατίας; Εάν πιστεύετε, αποδείξτε το μας, όπως το έχουμε πει επανειλημμένα εντός αυτής της Αιθούσης. Αφού δέχεστε και αποδέχεστε κάθε λογής διαφορε</w:t>
      </w:r>
      <w:r>
        <w:rPr>
          <w:rFonts w:eastAsia="Times New Roman"/>
          <w:szCs w:val="24"/>
        </w:rPr>
        <w:t>τικότητα, αποδεχθείτε κάποια στιγμή και τη δική μας διαφορετικότητα, ότι έχουμε άλλο τρόπο σκέψης, άλλο τρόπο αντίληψης, διαφορετική ιδεολογία. Να κάνουμε έναν διάλογο όμορφα, κύριε Υπουργέ.</w:t>
      </w:r>
    </w:p>
    <w:p w14:paraId="2C0FC15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Εσείς που πιστεύετε πραγματικά στη δημοκρατία, δεσμεύεστε αυτήν τ</w:t>
      </w:r>
      <w:r>
        <w:rPr>
          <w:rFonts w:eastAsia="Times New Roman" w:cs="Times New Roman"/>
          <w:szCs w:val="24"/>
        </w:rPr>
        <w:t xml:space="preserve">η στιγμή ως Υπουργός να καταδικάσετε την επίθεση σε βάρος του Βουλευτή μας, την οποία δεν καταδίκασε κανένα κόμμα του λεγόμενου «συνταγματικού τόξου»; Ήταν απόπειρα δολοφονίας εναντίον του Βουλευτή μας! Δεν βγήκε ούτε ένα στέλεχος της Κυβέρνησής σας να το </w:t>
      </w:r>
      <w:r>
        <w:rPr>
          <w:rFonts w:eastAsia="Times New Roman" w:cs="Times New Roman"/>
          <w:szCs w:val="24"/>
        </w:rPr>
        <w:t>καταδικάσει. Δεν υπήρξε ούτε ένας Βουλευτής εντός αυτής της Αιθούσης που να βγει δημόσια να το καταδικάσει!</w:t>
      </w:r>
    </w:p>
    <w:p w14:paraId="2C0FC15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Δηλαδή η ίση μεταχείρισή σας είναι τόσο επιλεκτική εις ό,τι αφορά τους ανθρώπους που πιστεύουν, ψηφίζουν και στηρίζουν τη Χρυσή Αυγή; Αποδεχόμενοι τ</w:t>
      </w:r>
      <w:r>
        <w:rPr>
          <w:rFonts w:eastAsia="Times New Roman" w:cs="Times New Roman"/>
          <w:szCs w:val="24"/>
        </w:rPr>
        <w:t xml:space="preserve">η δική μας διαφορετικότητα, αποδείξτε μας πραγματικά πως, αν θέλετε, έχετε και ανώτερο επίπεδο παιδείας. </w:t>
      </w:r>
    </w:p>
    <w:p w14:paraId="2C0FC15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Θέλω να καταδικάσετε, ως Υπουργός, την επίθεση εναντίον του Βουλευτή μας. Κι αν δεν το κάνετε, κύριε Υπουργέ, είστε υποκριτές και ψεύτες. Αν δεν καταδ</w:t>
      </w:r>
      <w:r>
        <w:rPr>
          <w:rFonts w:eastAsia="Times New Roman" w:cs="Times New Roman"/>
          <w:szCs w:val="24"/>
        </w:rPr>
        <w:t xml:space="preserve">ικάσετε την επίθεση εναντίον του Βουλευτή μας από μια μερίδα «γνωστών- αγνώστων», δείχνετε ότι η δημοκρατία σας έχει τα όρια της. </w:t>
      </w:r>
    </w:p>
    <w:p w14:paraId="2C0FC15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Επίσης, δεν αναφερθήκατε καθόλου και δεν απαντήσατε σε μια ερώτηση που σας έκανε δύο φορές ο Κοινοβουλευτικός μας Εκπρόσωπος </w:t>
      </w:r>
      <w:r>
        <w:rPr>
          <w:rFonts w:eastAsia="Times New Roman" w:cs="Times New Roman"/>
          <w:szCs w:val="24"/>
        </w:rPr>
        <w:t xml:space="preserve">εις ό,τι αφορά τις θέσεις Βουλευτή σας ο οποίος δηλώνει Τούρκος και όχι Έλληνας μουσουλμάνος. </w:t>
      </w:r>
    </w:p>
    <w:p w14:paraId="2C0FC15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πρέπει, τέλος πάντων, να ξεκαθαρίσετε κάποια πράγματα. Διότι αν θέλετε –</w:t>
      </w:r>
      <w:r>
        <w:rPr>
          <w:rFonts w:eastAsia="Times New Roman" w:cs="Times New Roman"/>
          <w:szCs w:val="24"/>
        </w:rPr>
        <w:t xml:space="preserve"> </w:t>
      </w:r>
      <w:r>
        <w:rPr>
          <w:rFonts w:eastAsia="Times New Roman" w:cs="Times New Roman"/>
          <w:szCs w:val="24"/>
        </w:rPr>
        <w:t>και το έχω πει επανειλημμένα εντός αυτής της Αιθούσης</w:t>
      </w:r>
      <w:r>
        <w:rPr>
          <w:rFonts w:eastAsia="Times New Roman" w:cs="Times New Roman"/>
          <w:szCs w:val="24"/>
        </w:rPr>
        <w:t xml:space="preserve"> </w:t>
      </w:r>
      <w:r>
        <w:rPr>
          <w:rFonts w:eastAsia="Times New Roman" w:cs="Times New Roman"/>
          <w:szCs w:val="24"/>
        </w:rPr>
        <w:t>- να σας σεβόμαστε, θα πρέπει ν</w:t>
      </w:r>
      <w:r>
        <w:rPr>
          <w:rFonts w:eastAsia="Times New Roman" w:cs="Times New Roman"/>
          <w:szCs w:val="24"/>
        </w:rPr>
        <w:t xml:space="preserve">α μας σέβεστε και εσείς. Εμείς δεν έχουμε εισπράξει κάποιου είδους σεβασμού σε αυτήν την Αίθουσα. </w:t>
      </w:r>
    </w:p>
    <w:p w14:paraId="2C0FC15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Εις ό,τι αφορά το παρόν σχέδιο νόμου, ήθελα να σας ζητήσω να μου κάνετε μια ακόμη διευκρίνιση, κύριε Υπουργέ. Στο ξεκίνημα αναφέρατε ότι οι ομιλητές της Χρυσ</w:t>
      </w:r>
      <w:r>
        <w:rPr>
          <w:rFonts w:eastAsia="Times New Roman" w:cs="Times New Roman"/>
          <w:szCs w:val="24"/>
        </w:rPr>
        <w:t xml:space="preserve">ής Αυγής χρησιμοποίησαν </w:t>
      </w:r>
      <w:proofErr w:type="spellStart"/>
      <w:r>
        <w:rPr>
          <w:rFonts w:eastAsia="Times New Roman" w:cs="Times New Roman"/>
          <w:szCs w:val="24"/>
        </w:rPr>
        <w:t>απαξιωτικούς</w:t>
      </w:r>
      <w:proofErr w:type="spellEnd"/>
      <w:r>
        <w:rPr>
          <w:rFonts w:eastAsia="Times New Roman" w:cs="Times New Roman"/>
          <w:szCs w:val="24"/>
        </w:rPr>
        <w:t xml:space="preserve"> χαρακτηρισμούς. Πείτε μας συγκεκριμένα, κύριε Υπουργέ, ποιοι ήταν αυτοί οι </w:t>
      </w:r>
      <w:proofErr w:type="spellStart"/>
      <w:r>
        <w:rPr>
          <w:rFonts w:eastAsia="Times New Roman" w:cs="Times New Roman"/>
          <w:szCs w:val="24"/>
        </w:rPr>
        <w:t>απαξιωτικοί</w:t>
      </w:r>
      <w:proofErr w:type="spellEnd"/>
      <w:r>
        <w:rPr>
          <w:rFonts w:eastAsia="Times New Roman" w:cs="Times New Roman"/>
          <w:szCs w:val="24"/>
        </w:rPr>
        <w:t xml:space="preserve"> χαρακτηρισμοί. </w:t>
      </w:r>
    </w:p>
    <w:p w14:paraId="2C0FC15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Εις ό,τι αφορά το παρόν σχέδιο νόμου, πράγματι όταν σας είπα ότι η στάση σας μου δείχνει κάποια πονηριά, μου δείχνει</w:t>
      </w:r>
      <w:r>
        <w:rPr>
          <w:rFonts w:eastAsia="Times New Roman" w:cs="Times New Roman"/>
          <w:szCs w:val="24"/>
        </w:rPr>
        <w:t xml:space="preserve"> ότι κάτι θέλετε να αποφύγετε –</w:t>
      </w:r>
      <w:r>
        <w:rPr>
          <w:rFonts w:eastAsia="Times New Roman" w:cs="Times New Roman"/>
          <w:szCs w:val="24"/>
        </w:rPr>
        <w:t xml:space="preserve"> </w:t>
      </w:r>
      <w:r>
        <w:rPr>
          <w:rFonts w:eastAsia="Times New Roman" w:cs="Times New Roman"/>
          <w:szCs w:val="24"/>
        </w:rPr>
        <w:t>και πραγματικά εδώ θέλω μια διευκρίνιση</w:t>
      </w:r>
      <w:r>
        <w:rPr>
          <w:rFonts w:eastAsia="Times New Roman" w:cs="Times New Roman"/>
          <w:szCs w:val="24"/>
        </w:rPr>
        <w:t xml:space="preserve"> </w:t>
      </w:r>
      <w:r>
        <w:rPr>
          <w:rFonts w:eastAsia="Times New Roman" w:cs="Times New Roman"/>
          <w:szCs w:val="24"/>
        </w:rPr>
        <w:t>-, έχει να κάνει με ένα άρθρο το οποίο δεν ακούστηκε πολύ μέσα σε αυτήν την Αίθουσα. Πρόκειται για το άρθρο 55 και τις καταργούμενες διατάξεις εις ό,τι αφορά την παράγραφο 5 του άρθρου</w:t>
      </w:r>
      <w:r>
        <w:rPr>
          <w:rFonts w:eastAsia="Times New Roman" w:cs="Times New Roman"/>
          <w:szCs w:val="24"/>
        </w:rPr>
        <w:t xml:space="preserve"> 8 του ν.2948/2001 που καταργείται.</w:t>
      </w:r>
    </w:p>
    <w:p w14:paraId="2C0FC15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Στο άρθρο 55 αναφέρονται τρεις περιπτώσεις: η παραχάραξη, η κυκλοφορία παραχαραγμένων και οι προπαρασκευαστικές πράξεις που γίνονται, για να συντελεστούν αυτές οι δύο παρανομίες. Προβλέπονται κυρώσεις για το νομικό πρόσωπο έως το ποσό του 1 εκατομμυρίου ευ</w:t>
      </w:r>
      <w:r>
        <w:rPr>
          <w:rFonts w:eastAsia="Times New Roman" w:cs="Times New Roman"/>
          <w:szCs w:val="24"/>
        </w:rPr>
        <w:t xml:space="preserve">ρώ. </w:t>
      </w:r>
    </w:p>
    <w:p w14:paraId="2C0FC15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Υπάρχει σε εξέλιξη, κύριε Υπουργέ, κάποια συγκεκριμένη υπόθεση η οποία καταργώντας τη συγκεκριμένη παράγραφο του άρθρου 8 -η οποία προβλέπει κυρώσεις για το νομικό πρόσωπο έως το ποσό του</w:t>
      </w:r>
      <w:r>
        <w:rPr>
          <w:rFonts w:eastAsia="Times New Roman" w:cs="Times New Roman"/>
          <w:szCs w:val="24"/>
        </w:rPr>
        <w:t xml:space="preserve"> 1</w:t>
      </w:r>
      <w:r>
        <w:rPr>
          <w:rFonts w:eastAsia="Times New Roman" w:cs="Times New Roman"/>
          <w:szCs w:val="24"/>
        </w:rPr>
        <w:t xml:space="preserve"> εκατομμυρίου-, θα γλιτώσει το πρόστιμο; Αυτό θα ήθελα να μας </w:t>
      </w:r>
      <w:r>
        <w:rPr>
          <w:rFonts w:eastAsia="Times New Roman" w:cs="Times New Roman"/>
          <w:szCs w:val="24"/>
        </w:rPr>
        <w:t xml:space="preserve">το εξηγήσετε. </w:t>
      </w:r>
    </w:p>
    <w:p w14:paraId="2C0FC15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Βεβαίως, θα σας το πω. </w:t>
      </w:r>
    </w:p>
    <w:p w14:paraId="2C0FC15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Ανατρέπετε την επιστήμη, κύριε Υπουργέ. Αναφερθήκατε σε νέα ταυτότητα φύλου. Και εδώ έχω να σας ρωτήσω το εξής σε ό,τι αφορά την εξέταση </w:t>
      </w:r>
      <w:r>
        <w:rPr>
          <w:rFonts w:eastAsia="Times New Roman" w:cs="Times New Roman"/>
          <w:szCs w:val="24"/>
          <w:lang w:val="en-US"/>
        </w:rPr>
        <w:t>DNA</w:t>
      </w:r>
      <w:r>
        <w:rPr>
          <w:rFonts w:eastAsia="Times New Roman" w:cs="Times New Roman"/>
          <w:szCs w:val="24"/>
        </w:rPr>
        <w:t xml:space="preserve">. Όπως γνωρίζουμε, η εξέταση του </w:t>
      </w:r>
      <w:r>
        <w:rPr>
          <w:rFonts w:eastAsia="Times New Roman" w:cs="Times New Roman"/>
          <w:szCs w:val="24"/>
          <w:lang w:val="en-US"/>
        </w:rPr>
        <w:t>DNA</w:t>
      </w:r>
      <w:r>
        <w:rPr>
          <w:rFonts w:eastAsia="Times New Roman" w:cs="Times New Roman"/>
          <w:szCs w:val="24"/>
        </w:rPr>
        <w:t xml:space="preserve"> ξεχωρίζει δύο φύλα, τον άντρα και τη γυναίκα. Μήπως, λοιπόν, θα υπάρξουν νομικ</w:t>
      </w:r>
      <w:r>
        <w:rPr>
          <w:rFonts w:eastAsia="Times New Roman" w:cs="Times New Roman"/>
          <w:szCs w:val="24"/>
        </w:rPr>
        <w:t xml:space="preserve">ά κενά; </w:t>
      </w:r>
    </w:p>
    <w:p w14:paraId="2C0FC16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Αν σε μια ποινική υπόθεση –και μιλάω υποθετικά- το </w:t>
      </w:r>
      <w:r>
        <w:rPr>
          <w:rFonts w:eastAsia="Times New Roman" w:cs="Times New Roman"/>
          <w:szCs w:val="24"/>
          <w:lang w:val="en-US"/>
        </w:rPr>
        <w:t>DNA</w:t>
      </w:r>
      <w:r>
        <w:rPr>
          <w:rFonts w:eastAsia="Times New Roman" w:cs="Times New Roman"/>
          <w:szCs w:val="24"/>
        </w:rPr>
        <w:t xml:space="preserve"> καθορίζει συγκεκριμένο φύλο από τα δύο που προανέφερα, τι γίνεται με τη νέα ταυτότητα φύλου που αναφέρετε εσείς; Θα μπορέσει κάποιος να προσβάλει το πόρισμα της εξέτασης του </w:t>
      </w:r>
      <w:r>
        <w:rPr>
          <w:rFonts w:eastAsia="Times New Roman" w:cs="Times New Roman"/>
          <w:szCs w:val="24"/>
          <w:lang w:val="en-US"/>
        </w:rPr>
        <w:t>DNA</w:t>
      </w:r>
      <w:r>
        <w:rPr>
          <w:rFonts w:eastAsia="Times New Roman" w:cs="Times New Roman"/>
          <w:szCs w:val="24"/>
        </w:rPr>
        <w:t>, επειδή θα έχε</w:t>
      </w:r>
      <w:r>
        <w:rPr>
          <w:rFonts w:eastAsia="Times New Roman" w:cs="Times New Roman"/>
          <w:szCs w:val="24"/>
        </w:rPr>
        <w:t xml:space="preserve">ι δει και ένα τρίτο φύλο, για το οποίο θα πρέπει να αλλάξουν πάρα πολλοί νόμοι που αφορούν το νομικό σύστημα πάνω στο οποίο βασίζεται η δημοκρατία μας; </w:t>
      </w:r>
    </w:p>
    <w:p w14:paraId="2C0FC161" w14:textId="77777777" w:rsidR="0032345F" w:rsidRDefault="00CA05C6">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2C0FC16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Έχουμε αυτές τις ερ</w:t>
      </w:r>
      <w:r>
        <w:rPr>
          <w:rFonts w:eastAsia="Times New Roman" w:cs="Times New Roman"/>
          <w:szCs w:val="24"/>
        </w:rPr>
        <w:t xml:space="preserve">ωτήσεις. Εάν θέλετε, κύριε Υπουργέ, μπορείτε να μας απαντήσετε. </w:t>
      </w:r>
    </w:p>
    <w:p w14:paraId="2C0FC16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Κλείνοντας και αφού ο </w:t>
      </w:r>
      <w:r>
        <w:rPr>
          <w:rFonts w:eastAsia="Times New Roman" w:cs="Times New Roman"/>
          <w:szCs w:val="24"/>
        </w:rPr>
        <w:t>φ</w:t>
      </w:r>
      <w:r>
        <w:rPr>
          <w:rFonts w:eastAsia="Times New Roman" w:cs="Times New Roman"/>
          <w:szCs w:val="24"/>
        </w:rPr>
        <w:t>άκελος της Κύπρου είναι ανοιχτός, κύριε Υπουργέ, θα ήθελα να σας ζητήσω να δεσμευθείτε ότι θα έχουμε πρόσβαση…</w:t>
      </w:r>
    </w:p>
    <w:p w14:paraId="2C0FC16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Μη γελάτε, κύριε Υπουργέ!</w:t>
      </w:r>
    </w:p>
    <w:p w14:paraId="2C0FC16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w:t>
      </w:r>
      <w:r>
        <w:rPr>
          <w:rFonts w:eastAsia="Times New Roman" w:cs="Times New Roman"/>
          <w:b/>
          <w:szCs w:val="24"/>
        </w:rPr>
        <w:t xml:space="preserve">ιοσύνης, Διαφάνειας και Ανθρωπίνων Δικαιωμάτων): </w:t>
      </w:r>
      <w:r>
        <w:rPr>
          <w:rFonts w:eastAsia="Times New Roman" w:cs="Times New Roman"/>
          <w:szCs w:val="24"/>
        </w:rPr>
        <w:t xml:space="preserve">Να πάτε στον Πρόεδρο της Βουλής να τα πείτε! </w:t>
      </w:r>
    </w:p>
    <w:p w14:paraId="2C0FC16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Δεσμευθείτε ότι αύριο κιόλας κάποιος εκπρόσωπος θα έχει πρόσβαση. </w:t>
      </w:r>
    </w:p>
    <w:p w14:paraId="2C0FC16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αν θέλετε, κύριε Υπουργέ, και πιστεύετε ότι έχουμε άγνοια, για να αποδε</w:t>
      </w:r>
      <w:r>
        <w:rPr>
          <w:rFonts w:eastAsia="Times New Roman" w:cs="Times New Roman"/>
          <w:szCs w:val="24"/>
        </w:rPr>
        <w:t>ίξουμε ποιος έχει πραγματική άγνοια πάνω στην ιστορία -επειδή η Χρυσή Αυγή κάθε Τετάρτη κάνει μαθήματα ιστορίας σε όλες τις τοπικές-, σας προκαλώ να καλέσετε εκπρόσωπο της Χρυσής Αυγής σε ένα πάνελ, για να μπορέσει να μας παρακολουθήσει όλος ο ελληνικός λα</w:t>
      </w:r>
      <w:r>
        <w:rPr>
          <w:rFonts w:eastAsia="Times New Roman" w:cs="Times New Roman"/>
          <w:szCs w:val="24"/>
        </w:rPr>
        <w:t xml:space="preserve">ός, ούτως ώστε να έρθουμε σε αντιπαράθεση εσείς με τα δικά σας επιχειρήματα και εμείς με τα δικά μας, για να δούμε ποιος φταίει για τον </w:t>
      </w:r>
      <w:r>
        <w:rPr>
          <w:rFonts w:eastAsia="Times New Roman" w:cs="Times New Roman"/>
          <w:szCs w:val="24"/>
        </w:rPr>
        <w:t>φ</w:t>
      </w:r>
      <w:r>
        <w:rPr>
          <w:rFonts w:eastAsia="Times New Roman" w:cs="Times New Roman"/>
          <w:szCs w:val="24"/>
        </w:rPr>
        <w:t xml:space="preserve">άκελο της Κύπρου. </w:t>
      </w:r>
    </w:p>
    <w:p w14:paraId="2C0FC16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0FC169" w14:textId="77777777" w:rsidR="0032345F" w:rsidRDefault="00CA05C6">
      <w:pPr>
        <w:spacing w:after="0" w:line="600" w:lineRule="auto"/>
        <w:ind w:firstLine="720"/>
        <w:jc w:val="center"/>
        <w:rPr>
          <w:rFonts w:eastAsia="Times New Roman" w:cs="Times New Roman"/>
          <w:szCs w:val="24"/>
        </w:rPr>
      </w:pPr>
      <w:r>
        <w:rPr>
          <w:rFonts w:eastAsia="Times New Roman"/>
          <w:bCs/>
        </w:rPr>
        <w:t>(Χειροκροτήματα από την πτέρυγα της Χρυσής Αυγής)</w:t>
      </w:r>
    </w:p>
    <w:p w14:paraId="2C0FC16A"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 xml:space="preserve">Κύριε Υπουργέ, εάν υπάρχουν απαντήσεις, στο τέλος στη δευτερολογία σας. </w:t>
      </w:r>
    </w:p>
    <w:p w14:paraId="2C0FC16B"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Προχωρούμε με τον κ. Θεόδωρο Παπαθεοδώρου,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της Δημοκρατικής Συμπαράταξης.</w:t>
      </w:r>
    </w:p>
    <w:p w14:paraId="2C0FC16C"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Παρακαλώ και εσείς όσο μπορείτε πιο σύντομα.</w:t>
      </w:r>
    </w:p>
    <w:p w14:paraId="2C0FC16D"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 </w:t>
      </w:r>
      <w:r>
        <w:rPr>
          <w:rFonts w:eastAsia="Times New Roman" w:cs="Times New Roman"/>
          <w:szCs w:val="24"/>
        </w:rPr>
        <w:t xml:space="preserve">θα είμαι σύντομος. </w:t>
      </w:r>
    </w:p>
    <w:p w14:paraId="2C0FC16E"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νομίζω ότι σε σχέση με την προηγούμενη συζήτηση και αναφορά του συναδέλφου από τη Χρυσή Αυγή, δεν διαφωνεί κανένας. Πράγματι, η ιδεολογική τους διαφορά είναι ο Γεώργιος Γρίβας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«Διγενής», ιδρυτής της οργάνωσης των </w:t>
      </w:r>
      <w:proofErr w:type="spellStart"/>
      <w:r>
        <w:rPr>
          <w:rFonts w:eastAsia="Times New Roman" w:cs="Times New Roman"/>
          <w:szCs w:val="24"/>
        </w:rPr>
        <w:t>χ</w:t>
      </w:r>
      <w:r>
        <w:rPr>
          <w:rFonts w:eastAsia="Times New Roman" w:cs="Times New Roman"/>
          <w:szCs w:val="24"/>
        </w:rPr>
        <w:t>ιτών</w:t>
      </w:r>
      <w:proofErr w:type="spellEnd"/>
      <w:r>
        <w:rPr>
          <w:rFonts w:eastAsia="Times New Roman" w:cs="Times New Roman"/>
          <w:szCs w:val="24"/>
        </w:rPr>
        <w:t>.</w:t>
      </w:r>
      <w:r>
        <w:rPr>
          <w:rFonts w:eastAsia="Times New Roman" w:cs="Times New Roman"/>
          <w:szCs w:val="24"/>
        </w:rPr>
        <w:t xml:space="preserve"> </w:t>
      </w:r>
    </w:p>
    <w:p w14:paraId="2C0FC16F"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Είμαστε υπερήφανοι. </w:t>
      </w:r>
    </w:p>
    <w:p w14:paraId="2C0FC170"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Επομένως, η ιδεολογική τους αναφορά είναι στην οργάνωση που αγόραζε όπλα από τους Γερμανούς, για να σκοτώνει δημοκράτες πατριώτες. Δεν διαφωνεί κανένας. Είμαστε σίγουροι ότι αυτό είναι. Και α</w:t>
      </w:r>
      <w:r>
        <w:rPr>
          <w:rFonts w:eastAsia="Times New Roman" w:cs="Times New Roman"/>
          <w:szCs w:val="24"/>
        </w:rPr>
        <w:t>υτή η αναφορά υπηρετείται μέχρι σήμερα και μάλιστα, ενδεχομένως με τους ίδιους τρόπους. Αλλά επ’ αυτού δεν υπάρχει κα</w:t>
      </w:r>
      <w:r>
        <w:rPr>
          <w:rFonts w:eastAsia="Times New Roman" w:cs="Times New Roman"/>
          <w:szCs w:val="24"/>
        </w:rPr>
        <w:t>μ</w:t>
      </w:r>
      <w:r>
        <w:rPr>
          <w:rFonts w:eastAsia="Times New Roman" w:cs="Times New Roman"/>
          <w:szCs w:val="24"/>
        </w:rPr>
        <w:t xml:space="preserve">μία διαφωνία μαζί σας. Ίσως είναι από τις μοναδικές φορές, που κανένας δεν θα διαφωνήσει. Εκεί είστε, εκεί παραμείνατε. </w:t>
      </w:r>
    </w:p>
    <w:p w14:paraId="2C0FC171"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εί</w:t>
      </w:r>
      <w:r>
        <w:rPr>
          <w:rFonts w:eastAsia="Times New Roman" w:cs="Times New Roman"/>
          <w:szCs w:val="24"/>
        </w:rPr>
        <w:t xml:space="preserve">μαι υποχρεωμένος να κάνω ένα σχόλιο, το οποίο έχει μεγάλη σημασία μετά την τοποθέτηση του Τούρκου Υπουργού Εξωτερικών </w:t>
      </w:r>
      <w:proofErr w:type="spellStart"/>
      <w:r>
        <w:rPr>
          <w:rFonts w:eastAsia="Times New Roman" w:cs="Times New Roman"/>
          <w:szCs w:val="24"/>
        </w:rPr>
        <w:t>Τσαβούσογλου</w:t>
      </w:r>
      <w:proofErr w:type="spellEnd"/>
      <w:r>
        <w:rPr>
          <w:rFonts w:eastAsia="Times New Roman" w:cs="Times New Roman"/>
          <w:szCs w:val="24"/>
        </w:rPr>
        <w:t xml:space="preserve"> σε σχέση με ένα μείζον εθνικό θέμα. Για πρώτη φορά η κλιμάκωση της λεκτικής έντασης και της επίθεσης εναντίον των εθνικών συμ</w:t>
      </w:r>
      <w:r>
        <w:rPr>
          <w:rFonts w:eastAsia="Times New Roman" w:cs="Times New Roman"/>
          <w:szCs w:val="24"/>
        </w:rPr>
        <w:t xml:space="preserve">φερόντων παίρνει τέτοια μορφή, έγγραφη μορφή, η οποία καταθέτει την αμφισβήτηση εκ μέρους του ΥΠΕΞ του Τούρκου της ελληνικότητας των Ιμίων και άλλων νησιών. Αμφισβητεί στην ουσία, όπως ο ίδιος γράφει, τόσο τη σύνταξη της </w:t>
      </w:r>
      <w:r>
        <w:rPr>
          <w:rFonts w:eastAsia="Times New Roman" w:cs="Times New Roman"/>
          <w:szCs w:val="24"/>
        </w:rPr>
        <w:t>Σ</w:t>
      </w:r>
      <w:r>
        <w:rPr>
          <w:rFonts w:eastAsia="Times New Roman" w:cs="Times New Roman"/>
          <w:szCs w:val="24"/>
        </w:rPr>
        <w:t xml:space="preserve">υμφωνίας της </w:t>
      </w:r>
      <w:proofErr w:type="spellStart"/>
      <w:r>
        <w:rPr>
          <w:rFonts w:eastAsia="Times New Roman" w:cs="Times New Roman"/>
          <w:szCs w:val="24"/>
        </w:rPr>
        <w:t>Λωζάνης</w:t>
      </w:r>
      <w:proofErr w:type="spellEnd"/>
      <w:r>
        <w:rPr>
          <w:rFonts w:eastAsia="Times New Roman" w:cs="Times New Roman"/>
          <w:szCs w:val="24"/>
        </w:rPr>
        <w:t xml:space="preserve">, όσο και τη Συμφωνία των </w:t>
      </w:r>
      <w:proofErr w:type="spellStart"/>
      <w:r>
        <w:rPr>
          <w:rFonts w:eastAsia="Times New Roman" w:cs="Times New Roman"/>
          <w:szCs w:val="24"/>
        </w:rPr>
        <w:t>Παρισίων</w:t>
      </w:r>
      <w:proofErr w:type="spellEnd"/>
      <w:r>
        <w:rPr>
          <w:rFonts w:eastAsia="Times New Roman" w:cs="Times New Roman"/>
          <w:szCs w:val="24"/>
        </w:rPr>
        <w:t xml:space="preserve">. Και το κάνω αυτό το σχόλιο γιατί; </w:t>
      </w:r>
    </w:p>
    <w:p w14:paraId="2C0FC172"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Πρώτον, γιατί εδώ η ελληνική Κυβέρνηση θα πρέπει, αφού συμβουλευτεί και τα υπόλοιπα κόμματα, να έχει μία ξεκάθαρη, σταθερή, σθεναρή θέση, έτσι ώστε αυτό το ζήτημα, τ</w:t>
      </w:r>
      <w:r>
        <w:rPr>
          <w:rFonts w:eastAsia="Times New Roman" w:cs="Times New Roman"/>
          <w:szCs w:val="24"/>
        </w:rPr>
        <w:t xml:space="preserve">ο οποίο άρχισε με κάποια υπονοούμενα, εξελίχθηκε με κάποιες προεκλογικές ή άλλου τύπου δηλώσεις του κ. </w:t>
      </w:r>
      <w:proofErr w:type="spellStart"/>
      <w:r>
        <w:rPr>
          <w:rFonts w:eastAsia="Times New Roman" w:cs="Times New Roman"/>
          <w:szCs w:val="24"/>
        </w:rPr>
        <w:t>Ερντογάν</w:t>
      </w:r>
      <w:proofErr w:type="spellEnd"/>
      <w:r>
        <w:rPr>
          <w:rFonts w:eastAsia="Times New Roman" w:cs="Times New Roman"/>
          <w:szCs w:val="24"/>
        </w:rPr>
        <w:t xml:space="preserve">, πλέον παίρνει επίσημη μορφή με άρθρο του ΥΠΕΞ της Τουρκίας που αμφισβητεί την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j</w:t>
      </w:r>
      <w:proofErr w:type="spellStart"/>
      <w:r>
        <w:rPr>
          <w:rFonts w:eastAsia="Times New Roman" w:cs="Times New Roman"/>
          <w:szCs w:val="24"/>
        </w:rPr>
        <w:t>ure</w:t>
      </w:r>
      <w:proofErr w:type="spellEnd"/>
      <w:r>
        <w:rPr>
          <w:rFonts w:eastAsia="Times New Roman" w:cs="Times New Roman"/>
          <w:szCs w:val="24"/>
        </w:rPr>
        <w:t xml:space="preserve"> και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κατάσταση, η οποία έχει δημιουργηθεί στα νησ</w:t>
      </w:r>
      <w:r>
        <w:rPr>
          <w:rFonts w:eastAsia="Times New Roman" w:cs="Times New Roman"/>
          <w:szCs w:val="24"/>
        </w:rPr>
        <w:t>ιά αυτά, λέγοντας ότι είναι τουρκικό έδαφος και αυτή πλέον η πρόκληση, δεν πρέπει, κατά την άποψή μας, να μείνει αναπάντητη. Ελάτε σε συμφωνία με τα κόμματα. Η χώρα -</w:t>
      </w:r>
      <w:r>
        <w:rPr>
          <w:rFonts w:eastAsia="Times New Roman" w:cs="Times New Roman"/>
          <w:szCs w:val="24"/>
        </w:rPr>
        <w:t xml:space="preserve"> </w:t>
      </w:r>
      <w:r>
        <w:rPr>
          <w:rFonts w:eastAsia="Times New Roman" w:cs="Times New Roman"/>
          <w:szCs w:val="24"/>
        </w:rPr>
        <w:t>αντί ο κ. Τσίπρας να κάνει ταξίδια στο εξωτερικό</w:t>
      </w:r>
      <w:r>
        <w:rPr>
          <w:rFonts w:eastAsia="Times New Roman" w:cs="Times New Roman"/>
          <w:szCs w:val="24"/>
        </w:rPr>
        <w:t xml:space="preserve"> </w:t>
      </w:r>
      <w:r>
        <w:rPr>
          <w:rFonts w:eastAsia="Times New Roman" w:cs="Times New Roman"/>
          <w:szCs w:val="24"/>
        </w:rPr>
        <w:t>- αυτή τη στιγμή χρειάζεται συγκεκριμένη</w:t>
      </w:r>
      <w:r>
        <w:rPr>
          <w:rFonts w:eastAsia="Times New Roman" w:cs="Times New Roman"/>
          <w:szCs w:val="24"/>
        </w:rPr>
        <w:t xml:space="preserve"> απάντηση να δώσει και σε εθνικό και σε διμερές και σε διεθνές επίπεδο. </w:t>
      </w:r>
    </w:p>
    <w:p w14:paraId="2C0FC173"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Πηγαίνω στο νομοσχέδιο. Θα κάνω μία μικρή αναφορά, για να ξεκαθαρίσουμε ένα ουσιώδες θέμα, το οποίο ετέθη στη συζήτηση από πολλές πλευρές. Και νομίζω ότι μπορούμε να συζητήσουμε με συνθήκες ώριμης αστικής δημοκρατίας, ακόμα και αν αυτό μερικές φορές είναι </w:t>
      </w:r>
      <w:r>
        <w:rPr>
          <w:rFonts w:eastAsia="Times New Roman" w:cs="Times New Roman"/>
          <w:szCs w:val="24"/>
        </w:rPr>
        <w:t xml:space="preserve">ζητούμενο. </w:t>
      </w:r>
    </w:p>
    <w:p w14:paraId="2C0FC174"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Είπατε, κύριε Υπουργέ, ότι με τον εταίρο της Συγκυβέρνησης υπάρχουν διαφωνίες και οι διαφωνίες αυτές εκφράζονται και όταν εκφράζονται, γίνονται σεβαστές, γιατί γίνεται σεβαστή η διαφορετικότητα. Και εδώ συμφωνούμε. Το πρόβλημα, όμως, είναι ότι </w:t>
      </w:r>
      <w:r>
        <w:rPr>
          <w:rFonts w:eastAsia="Times New Roman" w:cs="Times New Roman"/>
          <w:szCs w:val="24"/>
        </w:rPr>
        <w:t>όταν έχετε καταθέσει ένα νομοσχέδιο, η διαφωνία αυτή έχει να κάνει με την κοινοβουλευτική πλειοψηφία, η οποία δύναται ή όχι να περάσει αυτό το νομοσχέδιο.</w:t>
      </w:r>
    </w:p>
    <w:p w14:paraId="2C0FC175"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Το παρατραβάτε, κύριε</w:t>
      </w:r>
      <w:r>
        <w:rPr>
          <w:rFonts w:eastAsia="Times New Roman" w:cs="Times New Roman"/>
          <w:szCs w:val="24"/>
        </w:rPr>
        <w:t xml:space="preserve"> Παπαθεοδώρου.</w:t>
      </w:r>
    </w:p>
    <w:p w14:paraId="2C0FC176"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Ακούστε, δεν το παρατραβάω. </w:t>
      </w:r>
    </w:p>
    <w:p w14:paraId="2C0FC177" w14:textId="77777777" w:rsidR="0032345F" w:rsidRDefault="00CA05C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Κάναμε το αίτημα της ονομαστικής ψηφοφορίας, κύριε Υπουργέ. Γι’ αυτό σας είπα ότι θα πρέπει να συζητήσουμε με όρους ωριμότητας αστικής δημοκρατίας. Η Κυβέρνηση είναι ενιαία. Το ξέρετε και ε</w:t>
      </w:r>
      <w:r>
        <w:rPr>
          <w:rFonts w:eastAsia="Times New Roman" w:cs="Times New Roman"/>
          <w:szCs w:val="24"/>
        </w:rPr>
        <w:t>σείς και εγώ. Όταν λοιπόν, παίρνετε μία νομοθετική πρωτοβουλία, γνωρίζετε ότι σε ορισμένα από τα συγκεκριμένα άρθρα υπάρχει διαφωνία. Σε αυτήν την περίπτωση, εγώ δεν σας λέω να μην καταθέσετε τη συγκεκριμένη νομοθετική πρωτοβουλία, σας λέω ότι θα πρέπει να</w:t>
      </w:r>
      <w:r>
        <w:rPr>
          <w:rFonts w:eastAsia="Times New Roman" w:cs="Times New Roman"/>
          <w:szCs w:val="24"/>
        </w:rPr>
        <w:t xml:space="preserve"> ζητήσετε από τα άλλα κόμματα να τη στηρίξουν. Αυτό έπρεπε να κάνετε. Και αυτό σημαίνει ότι είναι και η ουσία του αιτήματος που έκανε η Δημοκρατική Συμπαράταξη, το ΠΟΤΑΜΙ και </w:t>
      </w:r>
      <w:r>
        <w:rPr>
          <w:rFonts w:eastAsia="Times New Roman" w:cs="Times New Roman"/>
          <w:szCs w:val="24"/>
        </w:rPr>
        <w:t xml:space="preserve">οι </w:t>
      </w:r>
      <w:r>
        <w:rPr>
          <w:rFonts w:eastAsia="Times New Roman" w:cs="Times New Roman"/>
          <w:szCs w:val="24"/>
        </w:rPr>
        <w:t>Ανεξάρτητοι Βουλευτές, ότι πρώτον, θέλουμε να δούμε, να διαπιστώσουμε τη διαφω</w:t>
      </w:r>
      <w:r>
        <w:rPr>
          <w:rFonts w:eastAsia="Times New Roman" w:cs="Times New Roman"/>
          <w:szCs w:val="24"/>
        </w:rPr>
        <w:t xml:space="preserve">νία στη </w:t>
      </w:r>
      <w:r>
        <w:rPr>
          <w:rFonts w:eastAsia="Times New Roman" w:cs="Times New Roman"/>
          <w:szCs w:val="24"/>
        </w:rPr>
        <w:t>Σ</w:t>
      </w:r>
      <w:r>
        <w:rPr>
          <w:rFonts w:eastAsia="Times New Roman" w:cs="Times New Roman"/>
          <w:szCs w:val="24"/>
        </w:rPr>
        <w:t>υγκυβέρνηση από τη μία πλευρά, τη διαφωνία άλλων πτερύγων ενδεχομένως και να δούμε η Νέα Δημοκρατία τι θέλει να κάνει. Γιατί; Γιατί ο κ. Βορίδης προηγουμένως είπε το εξής: Δεν υπάρχει προστιθέμενη αξία σε αυτό το νομοσχέδιο. Διαφωνούμε. Υπάρχει πρ</w:t>
      </w:r>
      <w:r>
        <w:rPr>
          <w:rFonts w:eastAsia="Times New Roman" w:cs="Times New Roman"/>
          <w:szCs w:val="24"/>
        </w:rPr>
        <w:t xml:space="preserve">οστιθέμενη αξία. Και επάνω σε αυτή την προστιθέμενη αξία ερχόμαστε να συζητήσουμε τόσο καιρό από την </w:t>
      </w:r>
      <w:r>
        <w:rPr>
          <w:rFonts w:eastAsia="Times New Roman" w:cs="Times New Roman"/>
          <w:szCs w:val="24"/>
        </w:rPr>
        <w:t>ε</w:t>
      </w:r>
      <w:r>
        <w:rPr>
          <w:rFonts w:eastAsia="Times New Roman" w:cs="Times New Roman"/>
          <w:szCs w:val="24"/>
        </w:rPr>
        <w:t>πιτροπή μέχρι σήμερα.</w:t>
      </w:r>
    </w:p>
    <w:p w14:paraId="2C0FC17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Όχι βεβαίως ότι εισάγεται με οποιονδήποτε τρόπο είτε η </w:t>
      </w:r>
      <w:proofErr w:type="spellStart"/>
      <w:r>
        <w:rPr>
          <w:rFonts w:eastAsia="Times New Roman" w:cs="Times New Roman"/>
          <w:szCs w:val="24"/>
        </w:rPr>
        <w:t>τεκνοθεσία</w:t>
      </w:r>
      <w:proofErr w:type="spellEnd"/>
      <w:r>
        <w:rPr>
          <w:rFonts w:eastAsia="Times New Roman" w:cs="Times New Roman"/>
          <w:szCs w:val="24"/>
        </w:rPr>
        <w:t xml:space="preserve"> είτε οτιδήποτε άλλο των ομόφυλων ζευγαριών. Αυτό είναι εκτός πραγμ</w:t>
      </w:r>
      <w:r>
        <w:rPr>
          <w:rFonts w:eastAsia="Times New Roman" w:cs="Times New Roman"/>
          <w:szCs w:val="24"/>
        </w:rPr>
        <w:t xml:space="preserve">ατικότητας ή τουλάχιστον της πραγματικότητας που αναγνωρίζουμε εμείς, γιατί δεν θέλω να προσβάλω οποιαδήποτε άλλη θέση. Αυτό το οποίο θεωρώ ότι είναι προστιθέμενη αξία είναι ότι στην κατοχύρωση της ίσης μεταχείρισης πλέον λαμβάνεται υπ’ </w:t>
      </w:r>
      <w:proofErr w:type="spellStart"/>
      <w:r>
        <w:rPr>
          <w:rFonts w:eastAsia="Times New Roman" w:cs="Times New Roman"/>
          <w:szCs w:val="24"/>
        </w:rPr>
        <w:t>όψιν</w:t>
      </w:r>
      <w:proofErr w:type="spellEnd"/>
      <w:r>
        <w:rPr>
          <w:rFonts w:eastAsia="Times New Roman" w:cs="Times New Roman"/>
          <w:szCs w:val="24"/>
        </w:rPr>
        <w:t xml:space="preserve"> η ταυτότητα κα</w:t>
      </w:r>
      <w:r>
        <w:rPr>
          <w:rFonts w:eastAsia="Times New Roman" w:cs="Times New Roman"/>
          <w:szCs w:val="24"/>
        </w:rPr>
        <w:t>ι τα χαρακτηριστικά φύλου στην απασχόληση και στην εργασία είτε ως προϋπόθεση άμεσης είτε ως προϋπόθεση έμμεσης διάκρισης. Αυτή είναι η προστιθέμενη αξία.</w:t>
      </w:r>
    </w:p>
    <w:p w14:paraId="2C0FC17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Και έχετε δίκιο, κύριε </w:t>
      </w:r>
      <w:proofErr w:type="spellStart"/>
      <w:r>
        <w:rPr>
          <w:rFonts w:eastAsia="Times New Roman" w:cs="Times New Roman"/>
          <w:szCs w:val="24"/>
        </w:rPr>
        <w:t>Κατσίκη</w:t>
      </w:r>
      <w:proofErr w:type="spellEnd"/>
      <w:r>
        <w:rPr>
          <w:rFonts w:eastAsia="Times New Roman" w:cs="Times New Roman"/>
          <w:szCs w:val="24"/>
        </w:rPr>
        <w:t>. Αυτό αλλάζει σε σχέση με όλα αυτά τα οποία είχαμε ψηφίσει προηγουμένω</w:t>
      </w:r>
      <w:r>
        <w:rPr>
          <w:rFonts w:eastAsia="Times New Roman" w:cs="Times New Roman"/>
          <w:szCs w:val="24"/>
        </w:rPr>
        <w:t xml:space="preserve">ς, ότι είναι διάκριση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καθ’ οιονδήποτε τρόπο, που δημιουργεί είτε ευνοϊκές είτε αρνητικές συνθήκες για τον εργαζόμενο ή τον απασχολούμενο, η ταυτότητα φύλου μετά από όλες τις άλλες προϋποθέσεις τις οποίες έχετε αναγνώσει, δηλαδή τις θ</w:t>
      </w:r>
      <w:r>
        <w:rPr>
          <w:rFonts w:eastAsia="Times New Roman" w:cs="Times New Roman"/>
          <w:szCs w:val="24"/>
        </w:rPr>
        <w:t>ρησκευτικές πεποιθήσεις, την καταγωγή, το φύλο κ.λπ.</w:t>
      </w:r>
      <w:r>
        <w:rPr>
          <w:rFonts w:eastAsia="Times New Roman" w:cs="Times New Roman"/>
          <w:szCs w:val="24"/>
        </w:rPr>
        <w:t>.</w:t>
      </w:r>
      <w:r>
        <w:rPr>
          <w:rFonts w:eastAsia="Times New Roman" w:cs="Times New Roman"/>
          <w:szCs w:val="24"/>
        </w:rPr>
        <w:t xml:space="preserve"> Αυτή είναι η διαφορά κι αυτή η διαφορά είναι ουσιώδης, είναι προωθητική της νομοθεσίας την οποία είχαμε μέχρι σήμερα.</w:t>
      </w:r>
    </w:p>
    <w:p w14:paraId="2C0FC17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γι’ αυτόν τον λόγο εμείς καταθέσαμε το αίτημα της ονομαστικής ψηφοφορίας. Πρώτον</w:t>
      </w:r>
      <w:r>
        <w:rPr>
          <w:rFonts w:eastAsia="Times New Roman" w:cs="Times New Roman"/>
          <w:szCs w:val="24"/>
        </w:rPr>
        <w:t xml:space="preserve">, για να δούμε ποιοι συμφωνούν με αυτό, γιατί περί αυτού πρόκειται, και δεύτερον, για να τονίσουμε στην Κυβέρνηση ότι μπορεί να μην είχε λάβει υπ’ </w:t>
      </w:r>
      <w:proofErr w:type="spellStart"/>
      <w:r>
        <w:rPr>
          <w:rFonts w:eastAsia="Times New Roman" w:cs="Times New Roman"/>
          <w:szCs w:val="24"/>
        </w:rPr>
        <w:t>όψιν</w:t>
      </w:r>
      <w:proofErr w:type="spellEnd"/>
      <w:r>
        <w:rPr>
          <w:rFonts w:eastAsia="Times New Roman" w:cs="Times New Roman"/>
          <w:szCs w:val="24"/>
        </w:rPr>
        <w:t xml:space="preserve"> της το γεγονός της δικής σας διαφωνίας ή μπορεί να το είχε λάβει υπ’ </w:t>
      </w:r>
      <w:proofErr w:type="spellStart"/>
      <w:r>
        <w:rPr>
          <w:rFonts w:eastAsia="Times New Roman" w:cs="Times New Roman"/>
          <w:szCs w:val="24"/>
        </w:rPr>
        <w:t>όψιν</w:t>
      </w:r>
      <w:proofErr w:type="spellEnd"/>
      <w:r>
        <w:rPr>
          <w:rFonts w:eastAsia="Times New Roman" w:cs="Times New Roman"/>
          <w:szCs w:val="24"/>
        </w:rPr>
        <w:t xml:space="preserve"> της, αλλά αυτά τα μέτρα περνάν</w:t>
      </w:r>
      <w:r>
        <w:rPr>
          <w:rFonts w:eastAsia="Times New Roman" w:cs="Times New Roman"/>
          <w:szCs w:val="24"/>
        </w:rPr>
        <w:t>ε επειδή κόμματα της δημοκρατικής αντιπολίτευσης θέλουν να υιοθετήσουν τις συγκεκριμένες νομοθετικές, προωθητικές πρωτοβουλίες. Για ποιον λόγο; Γιατί θεωρούμε ότι είναι κομμάτι του νομικού πολιτισμού μας όλα αυτά, του ευρωπαϊκού. Και όσοι διαφωνούν, διαφων</w:t>
      </w:r>
      <w:r>
        <w:rPr>
          <w:rFonts w:eastAsia="Times New Roman" w:cs="Times New Roman"/>
          <w:szCs w:val="24"/>
        </w:rPr>
        <w:t>ούν.</w:t>
      </w:r>
    </w:p>
    <w:p w14:paraId="2C0FC17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Αλλά ακριβώς γι’ αυτόν τον λόγο, κύριε Υπουργέ, θυμάστε ότι στην πρώτη μου τοποθέτηση δεν είπα ότι υπάρχει οποιαδήποτε καθυστέρηση από πλευράς σας. Είπα ότι από το 2000 υπήρξε καθυστέρηση πολλών αποχρώσεων και φτάνουμε σε ένα σημείο όπου εμείς θα στηρ</w:t>
      </w:r>
      <w:r>
        <w:rPr>
          <w:rFonts w:eastAsia="Times New Roman" w:cs="Times New Roman"/>
          <w:szCs w:val="24"/>
        </w:rPr>
        <w:t xml:space="preserve">ίξουμε αυτήν την πρωτοβουλία, ακριβώς γιατί πιστεύουμε ότι είναι και δίκαιο και αναγκαίο και ενσωματώνεται η ευρωπαϊκή οδηγία με όρους πολιτικής και κοινωνικής πλειοψηφίας. Επομένως, ξεκαθαρίστηκε, προστιθέμενη αξία υπάρχει και επ’ αυτής διαφωνούμε, κύριε </w:t>
      </w:r>
      <w:proofErr w:type="spellStart"/>
      <w:r>
        <w:rPr>
          <w:rFonts w:eastAsia="Times New Roman" w:cs="Times New Roman"/>
          <w:szCs w:val="24"/>
        </w:rPr>
        <w:t>Κατσίκη</w:t>
      </w:r>
      <w:proofErr w:type="spellEnd"/>
      <w:r>
        <w:rPr>
          <w:rFonts w:eastAsia="Times New Roman" w:cs="Times New Roman"/>
          <w:szCs w:val="24"/>
        </w:rPr>
        <w:t>.</w:t>
      </w:r>
    </w:p>
    <w:p w14:paraId="2C0FC17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Μία τελευταία κουβέντα σχετικά με την τροπολογία του κ. </w:t>
      </w:r>
      <w:proofErr w:type="spellStart"/>
      <w:r>
        <w:rPr>
          <w:rFonts w:eastAsia="Times New Roman" w:cs="Times New Roman"/>
          <w:szCs w:val="24"/>
        </w:rPr>
        <w:t>Χαρίτση</w:t>
      </w:r>
      <w:proofErr w:type="spellEnd"/>
      <w:r>
        <w:rPr>
          <w:rFonts w:eastAsia="Times New Roman" w:cs="Times New Roman"/>
          <w:szCs w:val="24"/>
        </w:rPr>
        <w:t>. Κοιτάξτε, εγώ άκουσα και κατανοώ την τοποθέτησή του και βεβαίως δεν σας την αποδίδω γιατί ο ίδιος είπε ότι το στήριξε. Μπορεί να στήριξε, λοιπόν, το γεγονός ότι όλο το διάστημα του 2</w:t>
      </w:r>
      <w:r>
        <w:rPr>
          <w:rFonts w:eastAsia="Times New Roman" w:cs="Times New Roman"/>
          <w:szCs w:val="24"/>
        </w:rPr>
        <w:t xml:space="preserve">015 </w:t>
      </w:r>
      <w:proofErr w:type="spellStart"/>
      <w:r>
        <w:rPr>
          <w:rFonts w:eastAsia="Times New Roman" w:cs="Times New Roman"/>
          <w:szCs w:val="24"/>
        </w:rPr>
        <w:t>απεντάχθηκαν</w:t>
      </w:r>
      <w:proofErr w:type="spellEnd"/>
      <w:r>
        <w:rPr>
          <w:rFonts w:eastAsia="Times New Roman" w:cs="Times New Roman"/>
          <w:szCs w:val="24"/>
        </w:rPr>
        <w:t xml:space="preserve"> κάποια έργα, χίλια τετρακόσια τριάντα. Δεν λέμε ότι φταίει ο ίδιος. Μπορεί και ο ίδιος, μπορεί κάποιος άλλος Υπουργό. Φταίει η Κυβέρνηση, όμως. Όλο το διάστημα του 2015 </w:t>
      </w:r>
      <w:proofErr w:type="spellStart"/>
      <w:r>
        <w:rPr>
          <w:rFonts w:eastAsia="Times New Roman" w:cs="Times New Roman"/>
          <w:szCs w:val="24"/>
        </w:rPr>
        <w:t>απεντάχθησαν</w:t>
      </w:r>
      <w:proofErr w:type="spellEnd"/>
      <w:r>
        <w:rPr>
          <w:rFonts w:eastAsia="Times New Roman" w:cs="Times New Roman"/>
          <w:szCs w:val="24"/>
        </w:rPr>
        <w:t xml:space="preserve"> χίλια τετρακόσια τριάντα έργα, δηλαδή χάθηκε 1,3 δισεκατο</w:t>
      </w:r>
      <w:r>
        <w:rPr>
          <w:rFonts w:eastAsia="Times New Roman" w:cs="Times New Roman"/>
          <w:szCs w:val="24"/>
        </w:rPr>
        <w:t>μμύρια.</w:t>
      </w:r>
    </w:p>
    <w:p w14:paraId="2C0FC17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Γι’ αυτόν τον λόγο οποιαδήποτε και αν είναι η σημερινή πρότασή σας, εμείς δεν μπορούμε να τη στηρίξουμε. Είναι τόσο απλό. Δεν υπάρχει κάτι άλλο. Δεν μπορούμε να στηρίξουμε, γιατί θα επιβεβαιώναμε, θα επικυρώναμε με την ψήφο μας το γεγονός ότι τα έρ</w:t>
      </w:r>
      <w:r>
        <w:rPr>
          <w:rFonts w:eastAsia="Times New Roman" w:cs="Times New Roman"/>
          <w:szCs w:val="24"/>
        </w:rPr>
        <w:t>γα αυτά χάθηκαν με δική σας υπαιτιότητα και τελικά θα έρθει ο Έλληνας φορολογούμενος να πληρώσει το 1,3 δισεκατομμύρια. Για αυτόν τον λόγο εμείς συγκεκριμένα αυτήν την τροπολογία θα την καταψηφίσουμε.</w:t>
      </w:r>
    </w:p>
    <w:p w14:paraId="2C0FC17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0FC17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w:t>
      </w:r>
      <w:r>
        <w:rPr>
          <w:rFonts w:eastAsia="Times New Roman" w:cs="Times New Roman"/>
          <w:szCs w:val="24"/>
        </w:rPr>
        <w:t>οκρατικής Συμπαράταξης ΠΑΣΟΚ-ΔΗΜΑΡ)</w:t>
      </w:r>
    </w:p>
    <w:p w14:paraId="2C0FC18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Παπαθεοδώρου.</w:t>
      </w:r>
    </w:p>
    <w:p w14:paraId="2C0FC18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w:t>
      </w:r>
      <w:r>
        <w:rPr>
          <w:rFonts w:eastAsia="Times New Roman" w:cs="Times New Roman"/>
          <w:szCs w:val="24"/>
        </w:rPr>
        <w:t>α</w:t>
      </w:r>
      <w:r>
        <w:rPr>
          <w:rFonts w:eastAsia="Times New Roman" w:cs="Times New Roman"/>
          <w:szCs w:val="24"/>
        </w:rPr>
        <w:t>ς κ. Συντυχάκης.</w:t>
      </w:r>
    </w:p>
    <w:p w14:paraId="2C0FC18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C0FC18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Κατά την άποψη του Κ</w:t>
      </w:r>
      <w:r>
        <w:rPr>
          <w:rFonts w:eastAsia="Times New Roman" w:cs="Times New Roman"/>
          <w:szCs w:val="24"/>
        </w:rPr>
        <w:t xml:space="preserve">ομμουνιστικού Κόμματος Ελλάδας η συζήτηση που έγινε στην Ολομέλεια ουσιαστικά τέθηκε έξω από την ουσία των πραγματικών προθέσεων του σχεδίου νόμου, ένα σχέδιο νόμου που έχει ως προμετωπίδα την εισαγωγή της αρχής της ίσης μεταχείρισης προσώπων στην εργασία </w:t>
      </w:r>
      <w:r>
        <w:rPr>
          <w:rFonts w:eastAsia="Times New Roman" w:cs="Times New Roman"/>
          <w:szCs w:val="24"/>
        </w:rPr>
        <w:t>και την απασχόληση και άλλα βέβαια, αλλά αυτό ήταν που κυριάρχησε.</w:t>
      </w:r>
    </w:p>
    <w:p w14:paraId="2C0FC18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Και λέμε ότι ήταν έξω από την ουσία, από τον πυρήνα δηλαδή του περιεχομένου του συγκεκριμένου νομοσχεδίου. Γιατί;</w:t>
      </w:r>
    </w:p>
    <w:p w14:paraId="2C0FC185" w14:textId="77777777" w:rsidR="0032345F" w:rsidRDefault="00CA05C6">
      <w:pPr>
        <w:spacing w:after="0" w:line="600" w:lineRule="auto"/>
        <w:ind w:firstLine="720"/>
        <w:jc w:val="both"/>
        <w:rPr>
          <w:rFonts w:eastAsia="Times New Roman"/>
          <w:szCs w:val="24"/>
        </w:rPr>
      </w:pPr>
      <w:r>
        <w:rPr>
          <w:rFonts w:eastAsia="Times New Roman"/>
          <w:szCs w:val="24"/>
        </w:rPr>
        <w:t xml:space="preserve">Γιατί εκτός από το Κομμουνιστικό Κόμμα Ελλάδας κανένα άλλο κόμμα δεν έθεσε </w:t>
      </w:r>
      <w:r>
        <w:rPr>
          <w:rFonts w:eastAsia="Times New Roman"/>
          <w:szCs w:val="24"/>
        </w:rPr>
        <w:t>το ζήτημα της εξαίρεσης από την αρχή της ίσης μεταχείρισης. Ποιας εξαίρεσης; Όλων όσων έχουν νομοθετηθεί για τα εργασιακά ζητήματα μέχρι σήμερα και που αποβαίνουν εις βάρος της συντριπτικής πλειοψηφίας των εργαζομένων, ενώ προστατεύουν την εργοδοσία.</w:t>
      </w:r>
    </w:p>
    <w:p w14:paraId="2C0FC186" w14:textId="77777777" w:rsidR="0032345F" w:rsidRDefault="00CA05C6">
      <w:pPr>
        <w:spacing w:after="0" w:line="600" w:lineRule="auto"/>
        <w:ind w:firstLine="720"/>
        <w:jc w:val="both"/>
        <w:rPr>
          <w:rFonts w:eastAsia="Times New Roman"/>
          <w:szCs w:val="24"/>
        </w:rPr>
      </w:pPr>
      <w:r>
        <w:rPr>
          <w:rFonts w:eastAsia="Times New Roman"/>
          <w:szCs w:val="24"/>
        </w:rPr>
        <w:t xml:space="preserve">Όλοι </w:t>
      </w:r>
      <w:r>
        <w:rPr>
          <w:rFonts w:eastAsia="Times New Roman"/>
          <w:szCs w:val="24"/>
        </w:rPr>
        <w:t>συμφωνούν και αποδέχονται την ισότητα στη φτώχια, στο μοίρασμα των ψίχουλων εξίσου το ίδιο σε όλους, την ίση μεταχείριση όλων ανεξάρτητου φυλής, ηλικίας, φύλου ή οτιδήποτε άλλο. Την ίδια στιγμή, όμως, υπάρχουν και οι εξαιρέσεις. Άρα, υπάρχει μια συνισταμέν</w:t>
      </w:r>
      <w:r>
        <w:rPr>
          <w:rFonts w:eastAsia="Times New Roman"/>
          <w:szCs w:val="24"/>
        </w:rPr>
        <w:t xml:space="preserve">η. Υπάρχει ένα κοινό σημείο σε όλους. Δηλαδή τι; Ότι η αρχή της ίσης μεταχείρισης ουσιαστικά αφορά όλους εξισωτικά προς τα κάτω. Σε αυτό, λοιπόν, το ζήτημα δεν πήρε κανένας τον λόγο να πει, παρά το γεγονός ότι το Κομμουνιστικό Κόμμα Ελλάδας σας προκάλεσε. </w:t>
      </w:r>
      <w:r>
        <w:rPr>
          <w:rFonts w:eastAsia="Times New Roman"/>
          <w:szCs w:val="24"/>
        </w:rPr>
        <w:t xml:space="preserve">Τα αντιλαϊκά μέτρα, δηλαδή, αδιαπραγμάτευτα. Η σταθερή όλων σας είναι ακριβώς η προσαρμογή της ίσης μεταχείρισης στην εργασιακή ζούγκλα, στις απολύσεις, στα δουλεμπορικά γραφεία </w:t>
      </w:r>
      <w:proofErr w:type="spellStart"/>
      <w:r>
        <w:rPr>
          <w:rFonts w:eastAsia="Times New Roman"/>
          <w:szCs w:val="24"/>
        </w:rPr>
        <w:t>κ.ο.κ.</w:t>
      </w:r>
      <w:proofErr w:type="spellEnd"/>
      <w:r>
        <w:rPr>
          <w:rFonts w:eastAsia="Times New Roman"/>
          <w:szCs w:val="24"/>
        </w:rPr>
        <w:t>.</w:t>
      </w:r>
    </w:p>
    <w:p w14:paraId="2C0FC187" w14:textId="77777777" w:rsidR="0032345F" w:rsidRDefault="00CA05C6">
      <w:pPr>
        <w:spacing w:after="0" w:line="600" w:lineRule="auto"/>
        <w:ind w:firstLine="720"/>
        <w:jc w:val="both"/>
        <w:rPr>
          <w:rFonts w:eastAsia="Times New Roman"/>
          <w:szCs w:val="24"/>
        </w:rPr>
      </w:pPr>
      <w:r>
        <w:rPr>
          <w:rFonts w:eastAsia="Times New Roman"/>
          <w:szCs w:val="24"/>
        </w:rPr>
        <w:t>Όπως</w:t>
      </w:r>
      <w:r>
        <w:rPr>
          <w:rFonts w:eastAsia="Times New Roman"/>
          <w:szCs w:val="24"/>
        </w:rPr>
        <w:t xml:space="preserve"> επίσης, το γεγονός για το ποιος είναι τελικά ο ρόλος της κεφαλαιαγοράς, τα ενισχυτικά μέτρα που προβλέπει το σχέδιο νόμου, η θωράκιση των κεφαλαιαγορών, που επί της ουσίας αποτελεί ευρωπαϊκή εντολή, είναι μέσα στις δέκα προτεραιότητες της Ευρωπαϊκής Ένωση</w:t>
      </w:r>
      <w:r>
        <w:rPr>
          <w:rFonts w:eastAsia="Times New Roman"/>
          <w:szCs w:val="24"/>
        </w:rPr>
        <w:t>ς για το 2017. Γιατί; Για να θωρακιστούν οι μονοπωλιακοί όμιλοι να αλώσουν ζεστό κρατικό χρήμα, προκειμένου να διασφαλίσουν τα κέρδη τους. Ούτε γι’ αυτό τίποτα. Άρα, υπάρχει μια σύμπνοια, μια κοινή στρατηγική, σε σχέση με τα όσα νομοθετεί η Ευρωπαϊκή Ένωση</w:t>
      </w:r>
      <w:r>
        <w:rPr>
          <w:rFonts w:eastAsia="Times New Roman"/>
          <w:szCs w:val="24"/>
        </w:rPr>
        <w:t xml:space="preserve"> και ερχόσαστε να τα ενσωματώσετε στην ευρωπαϊκή </w:t>
      </w:r>
      <w:r>
        <w:rPr>
          <w:rFonts w:eastAsia="Times New Roman"/>
          <w:szCs w:val="24"/>
        </w:rPr>
        <w:t>ο</w:t>
      </w:r>
      <w:r>
        <w:rPr>
          <w:rFonts w:eastAsia="Times New Roman"/>
          <w:szCs w:val="24"/>
        </w:rPr>
        <w:t>δηγία.</w:t>
      </w:r>
    </w:p>
    <w:p w14:paraId="2C0FC188" w14:textId="77777777" w:rsidR="0032345F" w:rsidRDefault="00CA05C6">
      <w:pPr>
        <w:spacing w:after="0" w:line="600" w:lineRule="auto"/>
        <w:ind w:firstLine="720"/>
        <w:jc w:val="both"/>
        <w:rPr>
          <w:rFonts w:eastAsia="Times New Roman"/>
          <w:szCs w:val="24"/>
        </w:rPr>
      </w:pPr>
      <w:r>
        <w:rPr>
          <w:rFonts w:eastAsia="Times New Roman"/>
          <w:szCs w:val="24"/>
        </w:rPr>
        <w:t xml:space="preserve">Μεγάλο μέρος αντιπαράθεσης ήταν η αντιπαράθεση με τη Χρυσή Αυγή, με τα </w:t>
      </w:r>
      <w:proofErr w:type="spellStart"/>
      <w:r>
        <w:rPr>
          <w:rFonts w:eastAsia="Times New Roman"/>
          <w:szCs w:val="24"/>
        </w:rPr>
        <w:t>φασισταριά</w:t>
      </w:r>
      <w:proofErr w:type="spellEnd"/>
      <w:r>
        <w:rPr>
          <w:rFonts w:eastAsia="Times New Roman"/>
          <w:szCs w:val="24"/>
        </w:rPr>
        <w:t xml:space="preserve"> της Χρυσής Αυγής. Και μάλιστα, είχαν και το θράσος να πουν «Αφού είσαστε υπέρ της διαφορετικότητας, γιατί δεν μας απο</w:t>
      </w:r>
      <w:r>
        <w:rPr>
          <w:rFonts w:eastAsia="Times New Roman"/>
          <w:szCs w:val="24"/>
        </w:rPr>
        <w:t xml:space="preserve">δέχεστε ως διαφορετικούς;». Διαφορετικότητα στο έγκλημα; Να αποδεχτούμε την εγκληματικότητα της Χρυσής Αυγής ως κάτι το διαφορετικό; Αυτοί οι απόγονοι </w:t>
      </w:r>
      <w:proofErr w:type="spellStart"/>
      <w:r>
        <w:rPr>
          <w:rFonts w:eastAsia="Times New Roman"/>
          <w:szCs w:val="24"/>
        </w:rPr>
        <w:t>χιτών</w:t>
      </w:r>
      <w:proofErr w:type="spellEnd"/>
      <w:r>
        <w:rPr>
          <w:rFonts w:eastAsia="Times New Roman"/>
          <w:szCs w:val="24"/>
        </w:rPr>
        <w:t xml:space="preserve">, ταγματασφαλιτών, που έστηναν τους </w:t>
      </w:r>
      <w:proofErr w:type="spellStart"/>
      <w:r>
        <w:rPr>
          <w:rFonts w:eastAsia="Times New Roman"/>
          <w:szCs w:val="24"/>
        </w:rPr>
        <w:t>ΕΑΜίτες</w:t>
      </w:r>
      <w:proofErr w:type="spellEnd"/>
      <w:r>
        <w:rPr>
          <w:rFonts w:eastAsia="Times New Roman"/>
          <w:szCs w:val="24"/>
        </w:rPr>
        <w:t xml:space="preserve">, τους </w:t>
      </w:r>
      <w:proofErr w:type="spellStart"/>
      <w:r>
        <w:rPr>
          <w:rFonts w:eastAsia="Times New Roman"/>
          <w:szCs w:val="24"/>
        </w:rPr>
        <w:t>ΕΛΑΣίτες</w:t>
      </w:r>
      <w:proofErr w:type="spellEnd"/>
      <w:r>
        <w:rPr>
          <w:rFonts w:eastAsia="Times New Roman"/>
          <w:szCs w:val="24"/>
        </w:rPr>
        <w:t>, κάθε δημοκράτη, κάθε προοδευτικό στα έντ</w:t>
      </w:r>
      <w:r>
        <w:rPr>
          <w:rFonts w:eastAsia="Times New Roman"/>
          <w:szCs w:val="24"/>
        </w:rPr>
        <w:t>εκα μέτρα και τους εκτελούσαν; Κακώς απευθύνεστε στη Χρυσή Αυγή και τους δίνετε βήμα για να μιλούν, να έχουν το θράσος για να μιλούν.</w:t>
      </w:r>
    </w:p>
    <w:p w14:paraId="2C0FC189" w14:textId="77777777" w:rsidR="0032345F" w:rsidRDefault="00CA05C6">
      <w:pPr>
        <w:spacing w:after="0" w:line="600" w:lineRule="auto"/>
        <w:ind w:firstLine="720"/>
        <w:jc w:val="both"/>
        <w:rPr>
          <w:rFonts w:eastAsia="Times New Roman"/>
          <w:szCs w:val="24"/>
        </w:rPr>
      </w:pPr>
      <w:r>
        <w:rPr>
          <w:rFonts w:eastAsia="Times New Roman"/>
          <w:szCs w:val="24"/>
        </w:rPr>
        <w:t xml:space="preserve">Όπως, επίσης, αυτή η αντιπαράθεση εστιάστηκε στα ζητήματα του σεξουαλικού προσανατολισμού, που στο κάτω-κάτω δεν είναι το </w:t>
      </w:r>
      <w:r>
        <w:rPr>
          <w:rFonts w:eastAsia="Times New Roman"/>
          <w:szCs w:val="24"/>
        </w:rPr>
        <w:t xml:space="preserve">κύριο αυτό του νομοσχεδίου. Δεν είναι το κύριο. Γιατί, λοιπόν, εστιάστηκε εκεί; Κατά την άποψή μας, όχι τυχαία. Εμείς δεν θέλουμε να το υποτιμήσουμε ως ζήτημα. Έχουμε άποψη. Και έχουμε άποψη στη θεωρία του φύλου, γιατί η κοινή αφετηρία είναι ο διαχωρισμός </w:t>
      </w:r>
      <w:r>
        <w:rPr>
          <w:rFonts w:eastAsia="Times New Roman"/>
          <w:szCs w:val="24"/>
        </w:rPr>
        <w:t xml:space="preserve">ανάμεσα στο βιολογικό και στο κοινωνικό φύλο, ανάμεσα στη γενετήσια ταυτότητα και την </w:t>
      </w:r>
      <w:proofErr w:type="spellStart"/>
      <w:r>
        <w:rPr>
          <w:rFonts w:eastAsia="Times New Roman"/>
          <w:szCs w:val="24"/>
        </w:rPr>
        <w:t>έμφυλη</w:t>
      </w:r>
      <w:proofErr w:type="spellEnd"/>
      <w:r>
        <w:rPr>
          <w:rFonts w:eastAsia="Times New Roman"/>
          <w:szCs w:val="24"/>
        </w:rPr>
        <w:t xml:space="preserve"> ταυτότητα και κατά την άποψή μας είναι άκρως αντιδραστικές αυτές οι θεωρίες. Τελεία, μέχρι εκεί. Δεν θέλουμε να δώσουμε συνέχεια σε αυτό το ζήτημα.</w:t>
      </w:r>
    </w:p>
    <w:p w14:paraId="2C0FC18A" w14:textId="77777777" w:rsidR="0032345F" w:rsidRDefault="00CA05C6">
      <w:pPr>
        <w:spacing w:after="0" w:line="600" w:lineRule="auto"/>
        <w:ind w:firstLine="720"/>
        <w:jc w:val="both"/>
        <w:rPr>
          <w:rFonts w:eastAsia="Times New Roman"/>
          <w:szCs w:val="24"/>
        </w:rPr>
      </w:pPr>
      <w:r>
        <w:rPr>
          <w:rFonts w:eastAsia="Times New Roman"/>
          <w:szCs w:val="24"/>
        </w:rPr>
        <w:t>Πολύς λόγος για</w:t>
      </w:r>
      <w:r>
        <w:rPr>
          <w:rFonts w:eastAsia="Times New Roman"/>
          <w:szCs w:val="24"/>
        </w:rPr>
        <w:t xml:space="preserve"> την ισότητα, για τη δημοκρατία κ.λπ.</w:t>
      </w:r>
      <w:r>
        <w:rPr>
          <w:rFonts w:eastAsia="Times New Roman"/>
          <w:szCs w:val="24"/>
        </w:rPr>
        <w:t>.</w:t>
      </w:r>
      <w:r>
        <w:rPr>
          <w:rFonts w:eastAsia="Times New Roman"/>
          <w:szCs w:val="24"/>
        </w:rPr>
        <w:t xml:space="preserve"> Σημερινό συμβάν. Δυστύχημα σε εταιρεία εστίασης εδώ στην Αθήνα, στην πλατεία Βικτωρίας, σε έκρηξη αυτής της επιχείρησης, όπου υπήρξε κι ένα θύμα. Από αυτό το Βήμα να εκφράσουμε και τα συλλυπητήρια στην οικογένεια του </w:t>
      </w:r>
      <w:r>
        <w:rPr>
          <w:rFonts w:eastAsia="Times New Roman"/>
          <w:szCs w:val="24"/>
        </w:rPr>
        <w:t>θύματος. Το θύμα εργαζόμενος και μάλιστα, αναδεικνύονται σοβαρότατες ευθύνες για τις συνθήκες εργασίας και τα ανύπαρκτα μέτρα ασφαλείας. Η ισότητα, η ίση μεταχείριση δεν έχει να κάνει με τα μέτρα προστασίας απέναντι στον εργαζόμενο είτε είναι νέος, είτε εί</w:t>
      </w:r>
      <w:r>
        <w:rPr>
          <w:rFonts w:eastAsia="Times New Roman"/>
          <w:szCs w:val="24"/>
        </w:rPr>
        <w:t>ναι γέρος, είτε είναι διαφορετικού φύλου ή οτιδήποτε άλλο;</w:t>
      </w:r>
    </w:p>
    <w:p w14:paraId="2C0FC18B" w14:textId="77777777" w:rsidR="0032345F" w:rsidRDefault="00CA05C6">
      <w:pPr>
        <w:spacing w:after="0" w:line="600" w:lineRule="auto"/>
        <w:ind w:firstLine="720"/>
        <w:jc w:val="both"/>
        <w:rPr>
          <w:rFonts w:eastAsia="Times New Roman"/>
          <w:szCs w:val="24"/>
        </w:rPr>
      </w:pPr>
      <w:r>
        <w:rPr>
          <w:rFonts w:eastAsia="Times New Roman"/>
          <w:szCs w:val="24"/>
        </w:rPr>
        <w:t>Σε σχέση με τις τροπολογίες, επιτρέψτε μου κύριε Πρόεδρε, είναι όντως πάρα πολλές. Η τροπολογία 752 που αφορά την ενοποίηση των εναέριων μέσων…</w:t>
      </w:r>
    </w:p>
    <w:p w14:paraId="2C0FC18C" w14:textId="77777777" w:rsidR="0032345F" w:rsidRDefault="00CA05C6">
      <w:pPr>
        <w:spacing w:after="0"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Όταν λείπουμε τα λέτε;</w:t>
      </w:r>
    </w:p>
    <w:p w14:paraId="2C0FC18D" w14:textId="77777777" w:rsidR="0032345F" w:rsidRDefault="00CA05C6">
      <w:pPr>
        <w:spacing w:after="0" w:line="600" w:lineRule="auto"/>
        <w:ind w:firstLine="720"/>
        <w:jc w:val="both"/>
        <w:rPr>
          <w:rFonts w:eastAsia="Times New Roman"/>
          <w:szCs w:val="24"/>
        </w:rPr>
      </w:pPr>
      <w:r>
        <w:rPr>
          <w:rFonts w:eastAsia="Times New Roman"/>
          <w:b/>
          <w:szCs w:val="24"/>
        </w:rPr>
        <w:t xml:space="preserve">ΕΜΜΑΝΟΥΗΛ </w:t>
      </w:r>
      <w:r>
        <w:rPr>
          <w:rFonts w:eastAsia="Times New Roman"/>
          <w:b/>
          <w:szCs w:val="24"/>
        </w:rPr>
        <w:t>ΣΥΝΤΥΧΑΚΗΣ:</w:t>
      </w:r>
      <w:r>
        <w:rPr>
          <w:rFonts w:eastAsia="Times New Roman"/>
          <w:szCs w:val="24"/>
        </w:rPr>
        <w:t xml:space="preserve"> …κατά την άποψή μας, το Κομμουνιστικό Κόμμα Ελλάδας κρίνει τη σχετική τροπολογία από θέση αρχής. Η ενοποίηση των υπηρεσιών εναέριων μέσων του Πυροσβεστικού Σώματος και της ΕΛΑΣ που επιδιώκει η Κυβέρνηση, δεν υπηρετεί την αποκλειστική αποστολή τ</w:t>
      </w:r>
      <w:r>
        <w:rPr>
          <w:rFonts w:eastAsia="Times New Roman"/>
          <w:szCs w:val="24"/>
        </w:rPr>
        <w:t>ης ΕΛΑΣ, που πρέπει κατά την άποψή μας να είναι η καταπολέμηση του εγκλήματος και του Πυροσβεστικού Σώματος, η αντιμετώπιση των πυρκαγιών και των φυσικών καταστροφών, καθώς επίσης και η ανάγκη για ένα πλαίσιο ολοκληρωμένο δασοπροστασίας και διαχείρισης των</w:t>
      </w:r>
      <w:r>
        <w:rPr>
          <w:rFonts w:eastAsia="Times New Roman"/>
          <w:szCs w:val="24"/>
        </w:rPr>
        <w:t xml:space="preserve"> δασικών οικοσυστημάτων.</w:t>
      </w:r>
    </w:p>
    <w:p w14:paraId="2C0FC18E" w14:textId="77777777" w:rsidR="0032345F" w:rsidRDefault="00CA05C6">
      <w:pPr>
        <w:spacing w:after="0"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Επαναλάβετε λίγο…</w:t>
      </w:r>
    </w:p>
    <w:p w14:paraId="2C0FC18F" w14:textId="77777777" w:rsidR="0032345F" w:rsidRDefault="00CA05C6">
      <w:pPr>
        <w:spacing w:after="0" w:line="600" w:lineRule="auto"/>
        <w:ind w:firstLine="720"/>
        <w:jc w:val="center"/>
        <w:rPr>
          <w:rFonts w:eastAsia="Times New Roman"/>
          <w:szCs w:val="24"/>
        </w:rPr>
      </w:pPr>
      <w:r>
        <w:rPr>
          <w:rFonts w:eastAsia="Times New Roman"/>
          <w:szCs w:val="24"/>
        </w:rPr>
        <w:t xml:space="preserve">(Θόρυβος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2C0FC190" w14:textId="77777777" w:rsidR="0032345F" w:rsidRDefault="00CA05C6">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Το Κομμουνιστικό Κόμμα Ελλάδας, βέβαια, καταδικάζει οποιαδήποτε καθήκοντα αναλαμβάνουν αυτά τα Σώματα για την καταστολή των λαϊκώ</w:t>
      </w:r>
      <w:r>
        <w:rPr>
          <w:rFonts w:eastAsia="Times New Roman"/>
          <w:szCs w:val="24"/>
        </w:rPr>
        <w:t>ν κινητοποιήσεων.</w:t>
      </w:r>
    </w:p>
    <w:p w14:paraId="2C0FC191"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Μπορείτε να κάνετε λίγο ησυχία, σας παρακαλώ, συνάδελφοι;</w:t>
      </w:r>
    </w:p>
    <w:p w14:paraId="2C0FC192" w14:textId="77777777" w:rsidR="0032345F" w:rsidRDefault="00CA05C6">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Το λέμε, διότι έχουμε πλήρη επίγνωση για τον προσανατολισμό αυτών των </w:t>
      </w:r>
      <w:r>
        <w:rPr>
          <w:rFonts w:eastAsia="Times New Roman"/>
          <w:szCs w:val="24"/>
        </w:rPr>
        <w:t>σ</w:t>
      </w:r>
      <w:r>
        <w:rPr>
          <w:rFonts w:eastAsia="Times New Roman"/>
          <w:szCs w:val="24"/>
        </w:rPr>
        <w:t>ωμάτων από το αστικό κράτος. Σε κα</w:t>
      </w:r>
      <w:r>
        <w:rPr>
          <w:rFonts w:eastAsia="Times New Roman"/>
          <w:szCs w:val="24"/>
        </w:rPr>
        <w:t>μ</w:t>
      </w:r>
      <w:r>
        <w:rPr>
          <w:rFonts w:eastAsia="Times New Roman"/>
          <w:szCs w:val="24"/>
        </w:rPr>
        <w:t>μία περίπτωση βέβα</w:t>
      </w:r>
      <w:r>
        <w:rPr>
          <w:rFonts w:eastAsia="Times New Roman"/>
          <w:szCs w:val="24"/>
        </w:rPr>
        <w:t>ια, δεν θα ταυτίσουμε το προσωπικό με τον παραπάνω προσανατολισμό, που είναι ευθύνη των εκάστοτε κυβερνήσεων και της σημερινής.</w:t>
      </w:r>
    </w:p>
    <w:p w14:paraId="2C0FC193" w14:textId="77777777" w:rsidR="0032345F" w:rsidRDefault="00CA05C6">
      <w:pPr>
        <w:spacing w:after="0" w:line="600" w:lineRule="auto"/>
        <w:ind w:firstLine="720"/>
        <w:jc w:val="both"/>
        <w:rPr>
          <w:rFonts w:eastAsia="Times New Roman"/>
          <w:szCs w:val="24"/>
        </w:rPr>
      </w:pPr>
      <w:r>
        <w:rPr>
          <w:rFonts w:eastAsia="Times New Roman"/>
          <w:szCs w:val="24"/>
        </w:rPr>
        <w:t xml:space="preserve">Τη συγκεκριμένη τροπολογία την καταψηφίζουμε. Στην τροπολογία 758 που αφορά το </w:t>
      </w:r>
      <w:proofErr w:type="spellStart"/>
      <w:r>
        <w:rPr>
          <w:rFonts w:eastAsia="Times New Roman"/>
          <w:szCs w:val="24"/>
        </w:rPr>
        <w:t>βραχιολάκι</w:t>
      </w:r>
      <w:proofErr w:type="spellEnd"/>
      <w:r>
        <w:rPr>
          <w:rFonts w:eastAsia="Times New Roman"/>
          <w:szCs w:val="24"/>
        </w:rPr>
        <w:t>, έχουμε πει και στη συζήτηση που έγινε</w:t>
      </w:r>
      <w:r>
        <w:rPr>
          <w:rFonts w:eastAsia="Times New Roman"/>
          <w:szCs w:val="24"/>
        </w:rPr>
        <w:t xml:space="preserve"> το 2013 για τον ν.4205, ότι η Κυβέρνηση επιδιώκει επί της ουσίας μια τεχνητή αποσυμφόρηση του υπερπληθυσμού των ελληνικών φυλακών. Δεν αντιμετωπίζει ουσιαστικά το πρόβλημα που γεννούν και αναπαράγουν το φαινόμενο του υπερπληθυσμού και του συνωστισμού στις</w:t>
      </w:r>
      <w:r>
        <w:rPr>
          <w:rFonts w:eastAsia="Times New Roman"/>
          <w:szCs w:val="24"/>
        </w:rPr>
        <w:t xml:space="preserve"> φυλακές. Μπορεί, βέβαια, να επιτύχετε μια μικρή αποσυμφόρηση χαμηλού κόστους, αλλά δεν θα επιτύχετε ουσιαστική στήριξη και κοινωνική επανένταξη αυτών των ανθρώπων. Ουσιαστικά το κράτος πρέπει να μεριμνήσει για μέτρα εναλλακτικά, για να μην υπάρχει κατάχρη</w:t>
      </w:r>
      <w:r>
        <w:rPr>
          <w:rFonts w:eastAsia="Times New Roman"/>
          <w:szCs w:val="24"/>
        </w:rPr>
        <w:t>ση της προσωρινής κράτησης, να βελτιωθεί το καθεστώς των αδειών, να υλοποιηθούν οι διατάξεις για την απεξάρτηση των κρατουμένων, να δοθούν κονδύλια και πάρα πολλά άλλα.</w:t>
      </w:r>
    </w:p>
    <w:p w14:paraId="2C0FC194" w14:textId="77777777" w:rsidR="0032345F" w:rsidRDefault="00CA05C6">
      <w:pPr>
        <w:spacing w:after="0" w:line="600" w:lineRule="auto"/>
        <w:ind w:firstLine="720"/>
        <w:jc w:val="both"/>
        <w:rPr>
          <w:rFonts w:eastAsia="Times New Roman"/>
          <w:szCs w:val="24"/>
        </w:rPr>
      </w:pPr>
      <w:r>
        <w:rPr>
          <w:rFonts w:eastAsia="Times New Roman"/>
          <w:szCs w:val="24"/>
        </w:rPr>
        <w:t>Στην τροπολογία 766, που αφορά την τιμολόγηση των διαφημιζόμενων από τα μέσα μαζικής εν</w:t>
      </w:r>
      <w:r>
        <w:rPr>
          <w:rFonts w:eastAsia="Times New Roman"/>
          <w:szCs w:val="24"/>
        </w:rPr>
        <w:t>ημέρωσης, δηλώνουμε «παρών». Στην τροπολογία 768, που αφορά τη σύσταση Εθνικού Μηχανισμού Εποπτείας και Εφαρμογής των Αποφάσεων του Ευρωπαϊκού Δικαστηρίου Δικαιωμάτων του Ανθρώπου, επίσης ψηφίζουμε «παρών». Κατά την άποψή μας, είναι μια προσπάθεια που κάνε</w:t>
      </w:r>
      <w:r>
        <w:rPr>
          <w:rFonts w:eastAsia="Times New Roman"/>
          <w:szCs w:val="24"/>
        </w:rPr>
        <w:t>ι η Κυβέρνηση να ανταποκριθεί με αυτό το συμβουλευτικό όργανο στην εφαρμογή των αποφάσεων του ΕΔΑ. Δηλαδή, κατά την άποψή μας πάντα συστήνεται για να συσταθεί.</w:t>
      </w:r>
    </w:p>
    <w:p w14:paraId="2C0FC195" w14:textId="77777777" w:rsidR="0032345F" w:rsidRDefault="00CA05C6">
      <w:pPr>
        <w:spacing w:after="0" w:line="600" w:lineRule="auto"/>
        <w:ind w:firstLine="720"/>
        <w:jc w:val="both"/>
        <w:rPr>
          <w:rFonts w:eastAsia="Times New Roman"/>
          <w:szCs w:val="24"/>
        </w:rPr>
      </w:pPr>
      <w:r>
        <w:rPr>
          <w:rFonts w:eastAsia="Times New Roman"/>
          <w:szCs w:val="24"/>
        </w:rPr>
        <w:t xml:space="preserve">Στην τροπολογία 781 που αφορά τις τέσσερις οργανικές θέσεις δικαστικών λειτουργών στο βαθμό του </w:t>
      </w:r>
      <w:r>
        <w:rPr>
          <w:rFonts w:eastAsia="Times New Roman"/>
          <w:szCs w:val="24"/>
        </w:rPr>
        <w:t xml:space="preserve">αεροπαγίτη, κατά τη γνώμη μας πρέπει να αποσυρθεί. Να δοθεί η δυνατότητα να εκφραστούν οι δικαστικές ενώσεις. Να έλθει σε μια κανονική διαδικασία. Και φυσικά τίθεται και ένα ερώτημα: Γιατί επιλεκτικά ας πούμε, κάλυψη θέσεων μόνο για τον Άρειο Πάγο, ενώ τα </w:t>
      </w:r>
      <w:r>
        <w:rPr>
          <w:rFonts w:eastAsia="Times New Roman"/>
          <w:szCs w:val="24"/>
        </w:rPr>
        <w:t>κενά είναι πολλά σε όλη τη δικαιοσύνη; Αν επιμείνετε βέβαια, να μην την αποσύρετε, τότε εμείς ψηφίζουμε «παρών».</w:t>
      </w:r>
    </w:p>
    <w:p w14:paraId="2C0FC196" w14:textId="77777777" w:rsidR="0032345F" w:rsidRDefault="00CA05C6">
      <w:pPr>
        <w:spacing w:after="0" w:line="600" w:lineRule="auto"/>
        <w:ind w:firstLine="720"/>
        <w:jc w:val="both"/>
        <w:rPr>
          <w:rFonts w:eastAsia="Times New Roman"/>
          <w:szCs w:val="24"/>
        </w:rPr>
      </w:pPr>
      <w:r>
        <w:rPr>
          <w:rFonts w:eastAsia="Times New Roman"/>
          <w:szCs w:val="24"/>
        </w:rPr>
        <w:t>Στην τροπολογία 787, που αφορά δικαστικούς λειτουργούς που διορίζονται ως δικαστές επίσης ψηφίζουμε «παρών». Στην τροπολογία 789, που αφορά τον</w:t>
      </w:r>
      <w:r>
        <w:rPr>
          <w:rFonts w:eastAsia="Times New Roman"/>
          <w:szCs w:val="24"/>
        </w:rPr>
        <w:t xml:space="preserve"> επανακαθορισμό της σύνδεσης του Συμβουλίου Αλιείας ψηφίζουμε «όχι». Κατά την άποψή μας είναι σε βάρος των μικρών αλιέων. </w:t>
      </w:r>
    </w:p>
    <w:p w14:paraId="2C0FC197" w14:textId="77777777" w:rsidR="0032345F" w:rsidRDefault="00CA05C6">
      <w:pPr>
        <w:spacing w:after="0" w:line="600" w:lineRule="auto"/>
        <w:ind w:firstLine="720"/>
        <w:jc w:val="both"/>
        <w:rPr>
          <w:rFonts w:eastAsia="Times New Roman"/>
          <w:szCs w:val="24"/>
        </w:rPr>
      </w:pPr>
      <w:r>
        <w:rPr>
          <w:rFonts w:eastAsia="Times New Roman"/>
          <w:szCs w:val="24"/>
        </w:rPr>
        <w:t>Όπως επίσης, το Κομμουνιστικό Κόμμα Ελλάδας -</w:t>
      </w:r>
      <w:r>
        <w:rPr>
          <w:rFonts w:eastAsia="Times New Roman"/>
          <w:szCs w:val="24"/>
        </w:rPr>
        <w:t xml:space="preserve"> </w:t>
      </w:r>
      <w:r>
        <w:rPr>
          <w:rFonts w:eastAsia="Times New Roman"/>
          <w:szCs w:val="24"/>
        </w:rPr>
        <w:t>επειδή αφορά και τις ομάδες παραγωγών</w:t>
      </w:r>
      <w:r>
        <w:rPr>
          <w:rFonts w:eastAsia="Times New Roman"/>
          <w:szCs w:val="24"/>
        </w:rPr>
        <w:t xml:space="preserve"> </w:t>
      </w:r>
      <w:r>
        <w:rPr>
          <w:rFonts w:eastAsia="Times New Roman"/>
          <w:szCs w:val="24"/>
        </w:rPr>
        <w:t xml:space="preserve">-, είναι αντίθετο στις ομάδες παραγωγών και στις </w:t>
      </w:r>
      <w:r>
        <w:rPr>
          <w:rFonts w:eastAsia="Times New Roman"/>
          <w:szCs w:val="24"/>
        </w:rPr>
        <w:t>ενώσεις ομάδων παραγωγών. Έρχεται να εφαρμοστεί η σχετική νομοθεσία της Ευρωπαϊκής Ένωσης, άρα εκσυγχρονίζετε κι εσείς το πλαίσιο για τις ομάδες παραγωγών αντίστοιχα και καταργείτε το προεδρικό διάταγμα 36 του ’86.</w:t>
      </w:r>
    </w:p>
    <w:p w14:paraId="2C0FC198" w14:textId="77777777" w:rsidR="0032345F" w:rsidRDefault="00CA05C6">
      <w:pPr>
        <w:spacing w:after="0" w:line="600" w:lineRule="auto"/>
        <w:ind w:firstLine="720"/>
        <w:jc w:val="both"/>
        <w:rPr>
          <w:rFonts w:eastAsia="Times New Roman"/>
          <w:szCs w:val="24"/>
        </w:rPr>
      </w:pPr>
      <w:r>
        <w:rPr>
          <w:rFonts w:eastAsia="Times New Roman"/>
          <w:szCs w:val="24"/>
        </w:rPr>
        <w:t>Στην τροπολογία 790, που αφορά τη γνωμοδό</w:t>
      </w:r>
      <w:r>
        <w:rPr>
          <w:rFonts w:eastAsia="Times New Roman"/>
          <w:szCs w:val="24"/>
        </w:rPr>
        <w:t xml:space="preserve">τηση </w:t>
      </w:r>
      <w:r>
        <w:rPr>
          <w:rFonts w:eastAsia="Times New Roman"/>
          <w:szCs w:val="24"/>
        </w:rPr>
        <w:t>ε</w:t>
      </w:r>
      <w:r>
        <w:rPr>
          <w:rFonts w:eastAsia="Times New Roman"/>
          <w:szCs w:val="24"/>
        </w:rPr>
        <w:t xml:space="preserve">πιστημονικής </w:t>
      </w:r>
      <w:r>
        <w:rPr>
          <w:rFonts w:eastAsia="Times New Roman"/>
          <w:szCs w:val="24"/>
        </w:rPr>
        <w:t>ε</w:t>
      </w:r>
      <w:r>
        <w:rPr>
          <w:rFonts w:eastAsia="Times New Roman"/>
          <w:szCs w:val="24"/>
        </w:rPr>
        <w:t xml:space="preserve">πιτροπής για τις σχολές ξεναγών, θα συμφωνήσουμε, λέμε «ναι». Βέβαια, είμαστε της άποψης ότι πρέπει να ανοίξουν άμεσα οι σχολές. Αυτές οι σχολές έχουν περάσει στα ΙΕΚ. Κατά την άποψή μας, υποβαθμίστηκαν, εντάχθηκαν μέσα σε </w:t>
      </w:r>
      <w:proofErr w:type="spellStart"/>
      <w:r>
        <w:rPr>
          <w:rFonts w:eastAsia="Times New Roman"/>
          <w:szCs w:val="24"/>
        </w:rPr>
        <w:t>ταχύρυθμα</w:t>
      </w:r>
      <w:proofErr w:type="spellEnd"/>
      <w:r>
        <w:rPr>
          <w:rFonts w:eastAsia="Times New Roman"/>
          <w:szCs w:val="24"/>
        </w:rPr>
        <w:t xml:space="preserve"> προ</w:t>
      </w:r>
      <w:r>
        <w:rPr>
          <w:rFonts w:eastAsia="Times New Roman"/>
          <w:szCs w:val="24"/>
        </w:rPr>
        <w:t>γράμματα κατάρτισης. Άρα, συνιστά κάτι τέτοιο αναβάθμιση και λέμε ότι πρέπει να ανοίξουν ξανά αυτές οι σχολές με προγράμματα σπουδών. Και βέβαια, προτείνουμε σε αυτήν την επιτροπή, παρ</w:t>
      </w:r>
      <w:r>
        <w:rPr>
          <w:rFonts w:eastAsia="Times New Roman"/>
          <w:szCs w:val="24"/>
        </w:rPr>
        <w:t xml:space="preserve">’ </w:t>
      </w:r>
      <w:r>
        <w:rPr>
          <w:rFonts w:eastAsia="Times New Roman"/>
          <w:szCs w:val="24"/>
        </w:rPr>
        <w:t xml:space="preserve">όλο που ονομάζεται </w:t>
      </w:r>
      <w:r>
        <w:rPr>
          <w:rFonts w:eastAsia="Times New Roman"/>
          <w:szCs w:val="24"/>
        </w:rPr>
        <w:t>ε</w:t>
      </w:r>
      <w:r>
        <w:rPr>
          <w:rFonts w:eastAsia="Times New Roman"/>
          <w:szCs w:val="24"/>
        </w:rPr>
        <w:t xml:space="preserve">πιστημονική </w:t>
      </w:r>
      <w:r>
        <w:rPr>
          <w:rFonts w:eastAsia="Times New Roman"/>
          <w:szCs w:val="24"/>
        </w:rPr>
        <w:t>ε</w:t>
      </w:r>
      <w:r>
        <w:rPr>
          <w:rFonts w:eastAsia="Times New Roman"/>
          <w:szCs w:val="24"/>
        </w:rPr>
        <w:t>πιτροπή, να υπάρξει και συμμετοχή των</w:t>
      </w:r>
      <w:r>
        <w:rPr>
          <w:rFonts w:eastAsia="Times New Roman"/>
          <w:szCs w:val="24"/>
        </w:rPr>
        <w:t xml:space="preserve"> εργαζομένων μέσω της ομοσπονδίας ξεναγών.</w:t>
      </w:r>
    </w:p>
    <w:p w14:paraId="2C0FC199" w14:textId="77777777" w:rsidR="0032345F" w:rsidRDefault="00CA05C6">
      <w:pPr>
        <w:spacing w:after="0" w:line="600" w:lineRule="auto"/>
        <w:ind w:firstLine="720"/>
        <w:jc w:val="both"/>
        <w:rPr>
          <w:rFonts w:eastAsia="Times New Roman"/>
          <w:szCs w:val="24"/>
        </w:rPr>
      </w:pPr>
      <w:r>
        <w:rPr>
          <w:rFonts w:eastAsia="Times New Roman"/>
          <w:szCs w:val="24"/>
        </w:rPr>
        <w:t xml:space="preserve">Όσον αφορά στην τροπολογία 791, που αφορά την αντισταθμιστική καταβολή προς τον ΟΑΣΘ, επίσης συμφωνούμε. </w:t>
      </w:r>
    </w:p>
    <w:p w14:paraId="2C0FC19A" w14:textId="77777777" w:rsidR="0032345F" w:rsidRDefault="00CA05C6">
      <w:pPr>
        <w:spacing w:after="0" w:line="600" w:lineRule="auto"/>
        <w:ind w:firstLine="720"/>
        <w:jc w:val="both"/>
        <w:rPr>
          <w:rFonts w:eastAsia="Times New Roman"/>
          <w:szCs w:val="24"/>
        </w:rPr>
      </w:pPr>
      <w:r>
        <w:rPr>
          <w:rFonts w:eastAsia="Times New Roman"/>
          <w:szCs w:val="24"/>
        </w:rPr>
        <w:t>Όσο για την τροπολογία 792 που αφορά ζητήματα αρμοδιότητας του Υπουργείου Οικονομίας και Ανάπτυξης, άποψή μ</w:t>
      </w:r>
      <w:r>
        <w:rPr>
          <w:rFonts w:eastAsia="Times New Roman"/>
          <w:szCs w:val="24"/>
        </w:rPr>
        <w:t xml:space="preserve">ας είναι ότι έπρεπε να σπάσει, γιατί σε άλλο μέρος της τροπολογίας συμφωνούμε, σε άλλο δεν συμφωνούμε. Ας πούμε, στην τροποποίηση του 4314 λέμε «όχι», στο άρθρο για τις ΔΕΥΑ λέμε «παρών». Αν, όμως, δεν το σπάσετε, συνολικά ψηφίζουμε «παρών». </w:t>
      </w:r>
    </w:p>
    <w:p w14:paraId="2C0FC19B" w14:textId="77777777" w:rsidR="0032345F" w:rsidRDefault="00CA05C6">
      <w:pPr>
        <w:spacing w:after="0" w:line="600" w:lineRule="auto"/>
        <w:ind w:firstLine="720"/>
        <w:jc w:val="both"/>
        <w:rPr>
          <w:rFonts w:eastAsia="Times New Roman"/>
          <w:szCs w:val="24"/>
        </w:rPr>
      </w:pPr>
      <w:r>
        <w:rPr>
          <w:rFonts w:eastAsia="Times New Roman"/>
          <w:szCs w:val="24"/>
        </w:rPr>
        <w:t>Όσο για τις β</w:t>
      </w:r>
      <w:r>
        <w:rPr>
          <w:rFonts w:eastAsia="Times New Roman"/>
          <w:szCs w:val="24"/>
        </w:rPr>
        <w:t>ουλευτικές τροπολογίες, αυτή που έχει σχέση με την άδικη μεταχείριση ομάδας αγροτών του νομού Βοιωτίας θα την ψηφίσουμε, όμως θεωρούμε ότι είναι ανεπαρκής η τροπολογία.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είναι μια τροπολογία που απευθύνεται στο </w:t>
      </w:r>
      <w:r>
        <w:rPr>
          <w:rFonts w:eastAsia="Times New Roman"/>
          <w:szCs w:val="24"/>
        </w:rPr>
        <w:t>Ν</w:t>
      </w:r>
      <w:r>
        <w:rPr>
          <w:rFonts w:eastAsia="Times New Roman"/>
          <w:szCs w:val="24"/>
        </w:rPr>
        <w:t xml:space="preserve">ομό Βοιωτίας. Καλώς, γιατί οι </w:t>
      </w:r>
      <w:proofErr w:type="spellStart"/>
      <w:r>
        <w:rPr>
          <w:rFonts w:eastAsia="Times New Roman"/>
          <w:szCs w:val="24"/>
        </w:rPr>
        <w:t>ντοματοπαραγωγοί</w:t>
      </w:r>
      <w:proofErr w:type="spellEnd"/>
      <w:r>
        <w:rPr>
          <w:rFonts w:eastAsia="Times New Roman"/>
          <w:szCs w:val="24"/>
        </w:rPr>
        <w:t xml:space="preserve"> έχουν θέμα, είναι χρεωμένοι κ.λπ., άρα πρέπει να ρυθμιστεί αυτό. </w:t>
      </w:r>
    </w:p>
    <w:p w14:paraId="2C0FC19C" w14:textId="77777777" w:rsidR="0032345F" w:rsidRDefault="00CA05C6">
      <w:pPr>
        <w:spacing w:after="0" w:line="600" w:lineRule="auto"/>
        <w:ind w:firstLine="720"/>
        <w:jc w:val="both"/>
        <w:rPr>
          <w:rFonts w:eastAsia="Times New Roman"/>
          <w:szCs w:val="24"/>
        </w:rPr>
      </w:pPr>
      <w:r>
        <w:rPr>
          <w:rFonts w:eastAsia="Times New Roman"/>
          <w:szCs w:val="24"/>
        </w:rPr>
        <w:t>Ταυτόχρονα, όμως, αντιμετωπίζουν το ίδιο πρόβλημα και άλλες περιοχές, όπως η περιοχή της Ιεράπετρας της Κρήτης. Μάλιστα, είχαμε καταθέσει και σ</w:t>
      </w:r>
      <w:r>
        <w:rPr>
          <w:rFonts w:eastAsia="Times New Roman"/>
          <w:szCs w:val="24"/>
        </w:rPr>
        <w:t>χετική αναφορά στον κύριο Υπουργό, στον κ. Αποστόλου και για την περίπτωση της Ιεράπετρας, δηλαδή θεωρούμε ότι θα ήταν πλήρης η τροπολογία αν συμπεριλάμβανε και το ακατάσχετο, κάτι βέβαια που υπήρχε στο ν. 4409 του 2016. Το άρθρο 68 αυτού του νόμου ενσωματ</w:t>
      </w:r>
      <w:r>
        <w:rPr>
          <w:rFonts w:eastAsia="Times New Roman"/>
          <w:szCs w:val="24"/>
        </w:rPr>
        <w:t>ώθηκε στο ν</w:t>
      </w:r>
      <w:r>
        <w:rPr>
          <w:rFonts w:eastAsia="Times New Roman"/>
          <w:szCs w:val="24"/>
        </w:rPr>
        <w:t>.</w:t>
      </w:r>
      <w:r>
        <w:rPr>
          <w:rFonts w:eastAsia="Times New Roman"/>
          <w:szCs w:val="24"/>
        </w:rPr>
        <w:t>2810/2000, ο οποίος νόμος, όμως, καταργήθηκε στην πορεία.</w:t>
      </w:r>
    </w:p>
    <w:p w14:paraId="2C0FC19D" w14:textId="77777777" w:rsidR="0032345F" w:rsidRDefault="00CA05C6">
      <w:pPr>
        <w:spacing w:after="0" w:line="600" w:lineRule="auto"/>
        <w:ind w:firstLine="720"/>
        <w:jc w:val="both"/>
        <w:rPr>
          <w:rFonts w:eastAsia="Times New Roman"/>
          <w:szCs w:val="24"/>
        </w:rPr>
      </w:pPr>
      <w:r>
        <w:rPr>
          <w:rFonts w:eastAsia="Times New Roman"/>
          <w:szCs w:val="24"/>
        </w:rPr>
        <w:t>Αντί λοιπόν, να επαναφέρει ακριβώς την ίδια διάταξη που έπιανε και το ακατάσχετο, τούτη εδώ η τροπολογία βγάζει απέξω το ακατάσχετο και αναφέρεται μόνο στην περίπτωση των κατασχέσεων.</w:t>
      </w:r>
    </w:p>
    <w:p w14:paraId="2C0FC19E" w14:textId="77777777" w:rsidR="0032345F" w:rsidRDefault="00CA05C6">
      <w:pPr>
        <w:spacing w:after="0" w:line="600" w:lineRule="auto"/>
        <w:ind w:firstLine="720"/>
        <w:jc w:val="both"/>
        <w:rPr>
          <w:rFonts w:eastAsia="Times New Roman"/>
          <w:szCs w:val="24"/>
        </w:rPr>
      </w:pPr>
      <w:r>
        <w:rPr>
          <w:rFonts w:eastAsia="Times New Roman"/>
          <w:szCs w:val="24"/>
        </w:rPr>
        <w:t>Τέ</w:t>
      </w:r>
      <w:r>
        <w:rPr>
          <w:rFonts w:eastAsia="Times New Roman"/>
          <w:szCs w:val="24"/>
        </w:rPr>
        <w:t>λος, για την τροπολογία 785 που αφορά θέματα λύσης των ομίλων εταιρειών των ΟΤΑ, συμφωνούμε. Γιατί, όμως, υπάρχει αυτό το χρονικό όριο λύσης της εκκαθάρισης μέχρι τις 31</w:t>
      </w:r>
      <w:r>
        <w:rPr>
          <w:rFonts w:eastAsia="Times New Roman"/>
          <w:szCs w:val="24"/>
        </w:rPr>
        <w:t>-</w:t>
      </w:r>
      <w:r>
        <w:rPr>
          <w:rFonts w:eastAsia="Times New Roman"/>
          <w:szCs w:val="24"/>
        </w:rPr>
        <w:t>3</w:t>
      </w:r>
      <w:r>
        <w:rPr>
          <w:rFonts w:eastAsia="Times New Roman"/>
          <w:szCs w:val="24"/>
        </w:rPr>
        <w:t>-</w:t>
      </w:r>
      <w:r>
        <w:rPr>
          <w:rFonts w:eastAsia="Times New Roman"/>
          <w:szCs w:val="24"/>
        </w:rPr>
        <w:t>2017; Γιατί μπαίνει αυτό το χρονικό περιθώριο; Κατά την άποψή μας δεν έπρεπε να μπαί</w:t>
      </w:r>
      <w:r>
        <w:rPr>
          <w:rFonts w:eastAsia="Times New Roman"/>
          <w:szCs w:val="24"/>
        </w:rPr>
        <w:t xml:space="preserve">νει. Παρ’ όλα αυτά, την ψηφίζουμε. </w:t>
      </w:r>
      <w:proofErr w:type="spellStart"/>
      <w:r>
        <w:rPr>
          <w:rFonts w:eastAsia="Times New Roman"/>
          <w:szCs w:val="24"/>
        </w:rPr>
        <w:t>Λάβετέ</w:t>
      </w:r>
      <w:proofErr w:type="spellEnd"/>
      <w:r>
        <w:rPr>
          <w:rFonts w:eastAsia="Times New Roman"/>
          <w:szCs w:val="24"/>
        </w:rPr>
        <w:t xml:space="preserve"> το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w:t>
      </w:r>
    </w:p>
    <w:p w14:paraId="2C0FC19F" w14:textId="77777777" w:rsidR="0032345F" w:rsidRDefault="00CA05C6">
      <w:pPr>
        <w:spacing w:after="0" w:line="600" w:lineRule="auto"/>
        <w:ind w:firstLine="720"/>
        <w:jc w:val="both"/>
        <w:rPr>
          <w:rFonts w:eastAsia="Times New Roman"/>
          <w:szCs w:val="24"/>
        </w:rPr>
      </w:pPr>
      <w:r>
        <w:rPr>
          <w:rFonts w:eastAsia="Times New Roman"/>
          <w:szCs w:val="24"/>
        </w:rPr>
        <w:t>Με την τροπολογία 786 για τα ένδικα μέσα ΟΤΑ επίσης συμφωνούμε, αν και υπάρχει ένα ζήτημα, διότι για την άσκηση ή μη ένδικων μέσων, καθώς και για την παραίτηση, προηγείται γνωμοδότηση δικηγόρου ή της ο</w:t>
      </w:r>
      <w:r>
        <w:rPr>
          <w:rFonts w:eastAsia="Times New Roman"/>
          <w:szCs w:val="24"/>
        </w:rPr>
        <w:t xml:space="preserve">ικονομικής </w:t>
      </w:r>
      <w:r>
        <w:rPr>
          <w:rFonts w:eastAsia="Times New Roman"/>
          <w:szCs w:val="24"/>
        </w:rPr>
        <w:t>ε</w:t>
      </w:r>
      <w:r>
        <w:rPr>
          <w:rFonts w:eastAsia="Times New Roman"/>
          <w:szCs w:val="24"/>
        </w:rPr>
        <w:t>πιτροπής του δήμου για τη διασφάλιση του δημοσίου συμφέροντος, οι οποίοι βέβαια θα επικαλούνται κάθε φορά για λογαριασμό του δήμου την οικονομική ασφυξία, με αποτέλεσμα να προσκρούει σ’ αυτό.</w:t>
      </w:r>
    </w:p>
    <w:p w14:paraId="2C0FC1A0"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w:t>
      </w:r>
      <w:r>
        <w:rPr>
          <w:rFonts w:eastAsia="Times New Roman"/>
          <w:b/>
          <w:szCs w:val="24"/>
        </w:rPr>
        <w:t>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Θα επανέλθουν οι συνάδελφοι σ’ αυτό. </w:t>
      </w:r>
    </w:p>
    <w:p w14:paraId="2C0FC1A1" w14:textId="77777777" w:rsidR="0032345F" w:rsidRDefault="00CA05C6">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w:t>
      </w:r>
      <w:r>
        <w:rPr>
          <w:rFonts w:eastAsia="Times New Roman"/>
          <w:szCs w:val="24"/>
          <w:lang w:val="en-US"/>
        </w:rPr>
        <w:t>N</w:t>
      </w:r>
      <w:r>
        <w:rPr>
          <w:rFonts w:eastAsia="Times New Roman"/>
          <w:szCs w:val="24"/>
        </w:rPr>
        <w:t xml:space="preserve">αι. Ήταν σ’ ένα νομοσχέδιο που ήταν να φέρει ο κ. </w:t>
      </w:r>
      <w:proofErr w:type="spellStart"/>
      <w:r>
        <w:rPr>
          <w:rFonts w:eastAsia="Times New Roman"/>
          <w:szCs w:val="24"/>
        </w:rPr>
        <w:t>Κουρουμπλής</w:t>
      </w:r>
      <w:proofErr w:type="spellEnd"/>
      <w:r>
        <w:rPr>
          <w:rFonts w:eastAsia="Times New Roman"/>
          <w:szCs w:val="24"/>
        </w:rPr>
        <w:t xml:space="preserve"> παλιότερα για τις διατάξεις που αφορούσαν τους ΟΤΑ. Έρχεται με τη μορφή της τροπολογίας. Πάντως </w:t>
      </w:r>
      <w:proofErr w:type="spellStart"/>
      <w:r>
        <w:rPr>
          <w:rFonts w:eastAsia="Times New Roman"/>
          <w:szCs w:val="24"/>
        </w:rPr>
        <w:t>λάβετέ</w:t>
      </w:r>
      <w:proofErr w:type="spellEnd"/>
      <w:r>
        <w:rPr>
          <w:rFonts w:eastAsia="Times New Roman"/>
          <w:szCs w:val="24"/>
        </w:rPr>
        <w:t xml:space="preserve"> το</w:t>
      </w:r>
      <w:r>
        <w:rPr>
          <w:rFonts w:eastAsia="Times New Roman"/>
          <w:szCs w:val="24"/>
        </w:rPr>
        <w:t xml:space="preserve">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αυτό.</w:t>
      </w:r>
    </w:p>
    <w:p w14:paraId="2C0FC1A2" w14:textId="77777777" w:rsidR="0032345F" w:rsidRDefault="00CA05C6">
      <w:pPr>
        <w:spacing w:after="0" w:line="600" w:lineRule="auto"/>
        <w:ind w:firstLine="720"/>
        <w:jc w:val="both"/>
        <w:rPr>
          <w:rFonts w:eastAsia="Times New Roman"/>
          <w:szCs w:val="24"/>
        </w:rPr>
      </w:pPr>
      <w:r>
        <w:rPr>
          <w:rFonts w:eastAsia="Times New Roman"/>
          <w:szCs w:val="24"/>
        </w:rPr>
        <w:t>Αυτά, κύριε Πρόεδρε. Ευχαριστώ πολύ για την ανοχή σας.</w:t>
      </w:r>
    </w:p>
    <w:p w14:paraId="2C0FC1A3"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Συντυχάκη.</w:t>
      </w:r>
    </w:p>
    <w:p w14:paraId="2C0FC1A4"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Κύριε Πρόεδρε, θα ήθελα τον λόγο.</w:t>
      </w:r>
    </w:p>
    <w:p w14:paraId="2C0FC1A5"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Για ποιο πράγμα; </w:t>
      </w:r>
    </w:p>
    <w:p w14:paraId="2C0FC1A6"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Για την αναφορά του, να διαγραφούν από τα Πρακτικά …</w:t>
      </w:r>
    </w:p>
    <w:p w14:paraId="2C0FC1A7" w14:textId="77777777" w:rsidR="0032345F" w:rsidRDefault="00CA05C6">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Καμ</w:t>
      </w:r>
      <w:r>
        <w:rPr>
          <w:rFonts w:eastAsia="Times New Roman"/>
          <w:szCs w:val="24"/>
        </w:rPr>
        <w:t>μ</w:t>
      </w:r>
      <w:r>
        <w:rPr>
          <w:rFonts w:eastAsia="Times New Roman"/>
          <w:szCs w:val="24"/>
        </w:rPr>
        <w:t>ία προσωπική αναφορά δεν έκανα.</w:t>
      </w:r>
    </w:p>
    <w:p w14:paraId="2C0FC1A8"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Η αναφορά στη Χρυσή Αυγή …</w:t>
      </w:r>
    </w:p>
    <w:p w14:paraId="2C0FC1A9" w14:textId="77777777" w:rsidR="0032345F" w:rsidRDefault="00CA05C6">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Θα σας παρακαλέσω …</w:t>
      </w:r>
    </w:p>
    <w:p w14:paraId="2C0FC1AA"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Είσαι υπέρ της συλλ</w:t>
      </w:r>
      <w:r>
        <w:rPr>
          <w:rFonts w:eastAsia="Times New Roman"/>
          <w:szCs w:val="24"/>
        </w:rPr>
        <w:t>ογικής ευθύνης εσύ!</w:t>
      </w:r>
    </w:p>
    <w:p w14:paraId="2C0FC1AB"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Μισό λεπτό. </w:t>
      </w:r>
    </w:p>
    <w:p w14:paraId="2C0FC1AC"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Κύριε Πρόεδρε, δεν γίνεται εν τη απουσία μας, όταν φεύγουμε από την Αίθουσα …</w:t>
      </w:r>
    </w:p>
    <w:p w14:paraId="2C0FC1AD"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όχι. Δεν έχετε δίκιο.</w:t>
      </w:r>
    </w:p>
    <w:p w14:paraId="2C0FC1AE"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Θα σας παρακ</w:t>
      </w:r>
      <w:r>
        <w:rPr>
          <w:rFonts w:eastAsia="Times New Roman"/>
          <w:szCs w:val="24"/>
        </w:rPr>
        <w:t>αλέσω …</w:t>
      </w:r>
    </w:p>
    <w:p w14:paraId="2C0FC1AF"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όχι. Σας παρακαλώ. Έπρεπε να ήσασταν στην Αίθουσα. Το ότι απουσιάζατε …</w:t>
      </w:r>
    </w:p>
    <w:p w14:paraId="2C0FC1B0" w14:textId="77777777" w:rsidR="0032345F" w:rsidRDefault="00CA05C6">
      <w:pPr>
        <w:spacing w:after="0"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Εντάξει. Να ανακαλέσει.</w:t>
      </w:r>
    </w:p>
    <w:p w14:paraId="2C0FC1B1"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όχι. Τίποτα. Δεν έχουμε τίποτα.</w:t>
      </w:r>
    </w:p>
    <w:p w14:paraId="2C0FC1B2"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Αν επι</w:t>
      </w:r>
      <w:r>
        <w:rPr>
          <w:rFonts w:eastAsia="Times New Roman"/>
          <w:szCs w:val="24"/>
        </w:rPr>
        <w:t>τρέπετε …</w:t>
      </w:r>
    </w:p>
    <w:p w14:paraId="2C0FC1B3"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δεν επιτρέπω. Έχει κλείσει το θέμα.</w:t>
      </w:r>
    </w:p>
    <w:p w14:paraId="2C0FC1B4" w14:textId="77777777" w:rsidR="0032345F" w:rsidRDefault="00CA05C6">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Κάθε φορά που θα λείπουν, θα τους κάνουμε χειρότερα.</w:t>
      </w:r>
    </w:p>
    <w:p w14:paraId="2C0FC1B5" w14:textId="77777777" w:rsidR="0032345F" w:rsidRDefault="00CA05C6">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Να κάνετε ό,τι θέλετε. </w:t>
      </w:r>
    </w:p>
    <w:p w14:paraId="2C0FC1B6" w14:textId="77777777" w:rsidR="0032345F" w:rsidRDefault="00CA05C6">
      <w:pPr>
        <w:spacing w:after="0" w:line="600" w:lineRule="auto"/>
        <w:jc w:val="center"/>
        <w:rPr>
          <w:rFonts w:eastAsia="Times New Roman"/>
          <w:szCs w:val="24"/>
        </w:rPr>
      </w:pPr>
      <w:r>
        <w:rPr>
          <w:rFonts w:eastAsia="Times New Roman"/>
          <w:szCs w:val="24"/>
        </w:rPr>
        <w:t>(Θόρυβος στην Αίθουσα)</w:t>
      </w:r>
    </w:p>
    <w:p w14:paraId="2C0FC1B7" w14:textId="77777777" w:rsidR="0032345F" w:rsidRDefault="00CA05C6">
      <w:pPr>
        <w:spacing w:after="0" w:line="600" w:lineRule="auto"/>
        <w:ind w:firstLine="720"/>
        <w:jc w:val="both"/>
        <w:rPr>
          <w:rFonts w:eastAsia="Times New Roman"/>
          <w:szCs w:val="24"/>
        </w:rPr>
      </w:pPr>
      <w:r>
        <w:rPr>
          <w:rFonts w:eastAsia="Times New Roman"/>
          <w:szCs w:val="24"/>
        </w:rPr>
        <w:t xml:space="preserve">Προχωρούμε με τον </w:t>
      </w:r>
      <w:r>
        <w:rPr>
          <w:rFonts w:eastAsia="Times New Roman"/>
          <w:szCs w:val="24"/>
        </w:rPr>
        <w:t xml:space="preserve">κ. </w:t>
      </w:r>
      <w:proofErr w:type="spellStart"/>
      <w:r>
        <w:rPr>
          <w:rFonts w:eastAsia="Times New Roman"/>
          <w:szCs w:val="24"/>
        </w:rPr>
        <w:t>Αμυρά</w:t>
      </w:r>
      <w:proofErr w:type="spellEnd"/>
      <w:r>
        <w:rPr>
          <w:rFonts w:eastAsia="Times New Roman"/>
          <w:szCs w:val="24"/>
        </w:rPr>
        <w:t>, ειδικό αγορητή από το Ποτάμι.</w:t>
      </w:r>
    </w:p>
    <w:p w14:paraId="2C0FC1B8" w14:textId="77777777" w:rsidR="0032345F" w:rsidRDefault="00CA05C6">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2C0FC1B9" w14:textId="77777777" w:rsidR="0032345F" w:rsidRDefault="00CA05C6">
      <w:pPr>
        <w:spacing w:after="0" w:line="600" w:lineRule="auto"/>
        <w:ind w:firstLine="720"/>
        <w:jc w:val="both"/>
        <w:rPr>
          <w:rFonts w:eastAsia="Times New Roman"/>
          <w:szCs w:val="24"/>
        </w:rPr>
      </w:pPr>
      <w:r>
        <w:rPr>
          <w:rFonts w:eastAsia="Times New Roman"/>
          <w:szCs w:val="24"/>
        </w:rPr>
        <w:t>Κυρίες και κύριοι συνάδελφοι, πριν από λίγες ώρες ανέκυψε ένα θέμα αρκετά σοβαρό. Το Κομμουνιστικό Κόμμα Ελλάδ</w:t>
      </w:r>
      <w:r>
        <w:rPr>
          <w:rFonts w:eastAsia="Times New Roman"/>
          <w:szCs w:val="24"/>
        </w:rPr>
        <w:t>α</w:t>
      </w:r>
      <w:r>
        <w:rPr>
          <w:rFonts w:eastAsia="Times New Roman"/>
          <w:szCs w:val="24"/>
        </w:rPr>
        <w:t>ς ανακοίνωσε ότι υπάρχει ένα ζήτημα παραβίασης του απορρήτου τ</w:t>
      </w:r>
      <w:r>
        <w:rPr>
          <w:rFonts w:eastAsia="Times New Roman"/>
          <w:szCs w:val="24"/>
        </w:rPr>
        <w:t>ων τηλεφωνικών συνδιαλέξεων του κόμματός τους, ότι όποιος παίρνει τηλέφωνο στον Περισσό, παράλληλα ακούει και τις τηλεφωνικές συνδιαλέξεις του τηλεφωνικού κέντρου του Ποταμιού, της Νέας Δημοκρατίας, αλλά και του ΣΥΡΙΖΑ. Είναι ένα θέμα …</w:t>
      </w:r>
    </w:p>
    <w:p w14:paraId="2C0FC1BA" w14:textId="77777777" w:rsidR="0032345F" w:rsidRDefault="00CA05C6">
      <w:pPr>
        <w:spacing w:after="0" w:line="600" w:lineRule="auto"/>
        <w:ind w:firstLine="720"/>
        <w:jc w:val="both"/>
        <w:rPr>
          <w:rFonts w:eastAsia="Times New Roman"/>
          <w:szCs w:val="24"/>
        </w:rPr>
      </w:pPr>
      <w:r>
        <w:rPr>
          <w:rFonts w:eastAsia="Times New Roman"/>
          <w:b/>
          <w:szCs w:val="24"/>
        </w:rPr>
        <w:t>ΣΤΑΥΡΟΣ ΚΟΝΤΟΝΗΣ (Υ</w:t>
      </w:r>
      <w:r>
        <w:rPr>
          <w:rFonts w:eastAsia="Times New Roman"/>
          <w:b/>
          <w:szCs w:val="24"/>
        </w:rPr>
        <w:t xml:space="preserve">πουργός Δικαιοσύνης, Διαφάνειας και Ανθρωπίνων Δικαιωμάτων): </w:t>
      </w:r>
      <w:r>
        <w:rPr>
          <w:rFonts w:eastAsia="Times New Roman"/>
          <w:szCs w:val="24"/>
        </w:rPr>
        <w:t>Γιατί «αλλά και του ΣΥΡΙΖΑ»;</w:t>
      </w:r>
    </w:p>
    <w:p w14:paraId="2C0FC1BB" w14:textId="77777777" w:rsidR="0032345F" w:rsidRDefault="00CA05C6">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Βγάλτε το «αλλά». Το «αλλά» σάς πείραξε; «</w:t>
      </w:r>
      <w:proofErr w:type="spellStart"/>
      <w:r>
        <w:rPr>
          <w:rFonts w:eastAsia="Times New Roman"/>
          <w:szCs w:val="24"/>
        </w:rPr>
        <w:t>Ξε</w:t>
      </w:r>
      <w:proofErr w:type="spellEnd"/>
      <w:r w:rsidRPr="007952FE">
        <w:rPr>
          <w:rFonts w:eastAsia="Times New Roman"/>
          <w:szCs w:val="24"/>
        </w:rPr>
        <w:t>-</w:t>
      </w:r>
      <w:r>
        <w:rPr>
          <w:rFonts w:eastAsia="Times New Roman"/>
          <w:szCs w:val="24"/>
        </w:rPr>
        <w:t>αλλά».</w:t>
      </w:r>
    </w:p>
    <w:p w14:paraId="2C0FC1BC" w14:textId="77777777" w:rsidR="0032345F" w:rsidRDefault="00CA05C6">
      <w:pPr>
        <w:spacing w:after="0"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Δηλαδή σε μας …</w:t>
      </w:r>
    </w:p>
    <w:p w14:paraId="2C0FC1BD" w14:textId="77777777" w:rsidR="0032345F" w:rsidRDefault="00CA05C6">
      <w:pPr>
        <w:spacing w:after="0" w:line="600" w:lineRule="auto"/>
        <w:ind w:firstLine="720"/>
        <w:jc w:val="both"/>
        <w:rPr>
          <w:rFonts w:eastAsia="Times New Roman"/>
          <w:szCs w:val="24"/>
        </w:rPr>
      </w:pPr>
      <w:r>
        <w:rPr>
          <w:rFonts w:eastAsia="Times New Roman"/>
          <w:b/>
          <w:szCs w:val="24"/>
        </w:rPr>
        <w:t>Π</w:t>
      </w:r>
      <w:r>
        <w:rPr>
          <w:rFonts w:eastAsia="Times New Roman"/>
          <w:b/>
          <w:szCs w:val="24"/>
        </w:rPr>
        <w:t>ΡΟΕΔΡΕΥΩΝ (Αναστάσιος Κουράκης):</w:t>
      </w:r>
      <w:r>
        <w:rPr>
          <w:rFonts w:eastAsia="Times New Roman"/>
          <w:szCs w:val="24"/>
        </w:rPr>
        <w:t xml:space="preserve"> Συνεχίστε, κύριε </w:t>
      </w:r>
      <w:proofErr w:type="spellStart"/>
      <w:r>
        <w:rPr>
          <w:rFonts w:eastAsia="Times New Roman"/>
          <w:szCs w:val="24"/>
        </w:rPr>
        <w:t>Αμυρά</w:t>
      </w:r>
      <w:proofErr w:type="spellEnd"/>
      <w:r>
        <w:rPr>
          <w:rFonts w:eastAsia="Times New Roman"/>
          <w:szCs w:val="24"/>
        </w:rPr>
        <w:t>.</w:t>
      </w:r>
    </w:p>
    <w:p w14:paraId="2C0FC1BE" w14:textId="77777777" w:rsidR="0032345F" w:rsidRDefault="00CA05C6">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Αυτό είναι το θέμα ή το θέμα είναι ότι μάλλον τα τηλέφωνα των τεσσάρων αυτών κομμάτων παρακολουθούνται; Αυτό είναι το σοβαρό θέμα. Αφήστε το «αλλά». </w:t>
      </w:r>
    </w:p>
    <w:p w14:paraId="2C0FC1BF" w14:textId="77777777" w:rsidR="0032345F" w:rsidRDefault="00CA05C6">
      <w:pPr>
        <w:spacing w:after="0" w:line="600" w:lineRule="auto"/>
        <w:ind w:firstLine="720"/>
        <w:jc w:val="both"/>
        <w:rPr>
          <w:rFonts w:eastAsia="Times New Roman"/>
          <w:szCs w:val="24"/>
        </w:rPr>
      </w:pPr>
      <w:r>
        <w:rPr>
          <w:rFonts w:eastAsia="Times New Roman"/>
          <w:szCs w:val="24"/>
        </w:rPr>
        <w:t>Πείτε μας, λοιπόν: Θα παρακολουθ</w:t>
      </w:r>
      <w:r>
        <w:rPr>
          <w:rFonts w:eastAsia="Times New Roman"/>
          <w:szCs w:val="24"/>
        </w:rPr>
        <w:t>ήσετε το θέμα; Εμείς σας καλούμε με νηφαλιότητα να το δείτε σ’ όλη την έκταση και σ’ όλο το βάθος, έτσι ώστε εάν όντως συμβαίνει κάτι παράνομο, περίεργο και ύποπτο, να βρείτε τους υπαίτιους. Παράλληλα, ως Κυβέρνηση που είστε και ως οφείλετε, μέρος της δουλ</w:t>
      </w:r>
      <w:r>
        <w:rPr>
          <w:rFonts w:eastAsia="Times New Roman"/>
          <w:szCs w:val="24"/>
        </w:rPr>
        <w:t>ειάς σας είναι να διασφαλίσετε το απόρρητο των τηλεφωνικών συνδιαλέξεων όχι μόνο των κομμάτων, αλλά όλων των πολιτών. Εντάξει με το «αλλά»; Ωραία. Πάμε παρακάτω.</w:t>
      </w:r>
    </w:p>
    <w:p w14:paraId="2C0FC1C0" w14:textId="77777777" w:rsidR="0032345F" w:rsidRDefault="00CA05C6">
      <w:pPr>
        <w:spacing w:after="0" w:line="600" w:lineRule="auto"/>
        <w:ind w:firstLine="720"/>
        <w:jc w:val="both"/>
        <w:rPr>
          <w:rFonts w:eastAsia="Times New Roman"/>
          <w:szCs w:val="24"/>
        </w:rPr>
      </w:pPr>
      <w:r>
        <w:rPr>
          <w:rFonts w:eastAsia="Times New Roman"/>
          <w:szCs w:val="24"/>
        </w:rPr>
        <w:t xml:space="preserve">Η σημερινή συζήτηση, λοιπόν, είχε πάρα πολλά ενδιαφέροντα και εν μέρει συναρπαστικά στοιχεία, κύριε Υπουργέ. Ας ξεκινήσω από τα πιο πρόσχαρα. </w:t>
      </w:r>
    </w:p>
    <w:p w14:paraId="2C0FC1C1" w14:textId="77777777" w:rsidR="0032345F" w:rsidRDefault="00CA05C6">
      <w:pPr>
        <w:spacing w:after="0" w:line="600" w:lineRule="auto"/>
        <w:ind w:firstLine="720"/>
        <w:jc w:val="both"/>
        <w:rPr>
          <w:rFonts w:eastAsia="Times New Roman"/>
          <w:szCs w:val="24"/>
        </w:rPr>
      </w:pPr>
      <w:r>
        <w:rPr>
          <w:rFonts w:eastAsia="Times New Roman"/>
          <w:szCs w:val="24"/>
        </w:rPr>
        <w:t>Είδαμε την Υπουργό Τουρισμού να μας φέρνει μια τροπολογία για τα ΚΤΕΛ, να μας δίνει ένα αναλυτικό σημείωμα και να</w:t>
      </w:r>
      <w:r>
        <w:rPr>
          <w:rFonts w:eastAsia="Times New Roman"/>
          <w:szCs w:val="24"/>
        </w:rPr>
        <w:t xml:space="preserve"> μας πιάνει κατά </w:t>
      </w:r>
      <w:proofErr w:type="spellStart"/>
      <w:r>
        <w:rPr>
          <w:rFonts w:eastAsia="Times New Roman"/>
          <w:szCs w:val="24"/>
        </w:rPr>
        <w:t>μόνας</w:t>
      </w:r>
      <w:proofErr w:type="spellEnd"/>
      <w:r>
        <w:rPr>
          <w:rFonts w:eastAsia="Times New Roman"/>
          <w:szCs w:val="24"/>
        </w:rPr>
        <w:t xml:space="preserve"> για να μας εξηγήσει την τροπολογία, την οποία θεωρούσε πολύ σημαντική και μετά από λίγο, μετά από παρέμβαση άλλου Υπουργού της Κυβέρνησης από το ίδιο κόμμα, από τους ΑΝΕΛ, να οδηγεί την κ. Κουντουρά να την αποσύρει αυτή την τροπολογί</w:t>
      </w:r>
      <w:r>
        <w:rPr>
          <w:rFonts w:eastAsia="Times New Roman"/>
          <w:szCs w:val="24"/>
        </w:rPr>
        <w:t>α.</w:t>
      </w:r>
    </w:p>
    <w:p w14:paraId="2C0FC1C2" w14:textId="77777777" w:rsidR="0032345F" w:rsidRDefault="00CA05C6">
      <w:pPr>
        <w:spacing w:after="0" w:line="600" w:lineRule="auto"/>
        <w:ind w:firstLine="720"/>
        <w:jc w:val="both"/>
        <w:rPr>
          <w:rFonts w:eastAsia="Times New Roman"/>
          <w:szCs w:val="24"/>
        </w:rPr>
      </w:pPr>
      <w:r>
        <w:rPr>
          <w:rFonts w:eastAsia="Times New Roman"/>
          <w:szCs w:val="24"/>
        </w:rPr>
        <w:t xml:space="preserve">Γιατί σας το λέω αυτό; Γιατί αυτό δείχνει ένα μπάχαλο εντός της Κυβέρνησης. Έχει τη σφραγίδα των ΑΝΕΛ. Όμως, δείτε τώρα πώς αυτό το μπάχαλο με τη σφραγίδα των ΑΝΕΛ, δημιουργεί και μπάχαλο γενικότερα στην κυβερνητική πολιτική, ειδικά όταν τα κόμματα της </w:t>
      </w:r>
      <w:r>
        <w:rPr>
          <w:rFonts w:eastAsia="Times New Roman"/>
          <w:szCs w:val="24"/>
        </w:rPr>
        <w:t>Α</w:t>
      </w:r>
      <w:r>
        <w:rPr>
          <w:rFonts w:eastAsia="Times New Roman"/>
          <w:szCs w:val="24"/>
        </w:rPr>
        <w:t xml:space="preserve">ντιπολίτευσης ή κάποια από τα κόμματα της </w:t>
      </w:r>
      <w:r>
        <w:rPr>
          <w:rFonts w:eastAsia="Times New Roman"/>
          <w:szCs w:val="24"/>
        </w:rPr>
        <w:t>Α</w:t>
      </w:r>
      <w:r>
        <w:rPr>
          <w:rFonts w:eastAsia="Times New Roman"/>
          <w:szCs w:val="24"/>
        </w:rPr>
        <w:t xml:space="preserve">ντιπολίτευσης έρχονται να στηρίξουν κάποια νομοθετήματα που θεωρούμε θετικά, έστω και λίγα, έστω και μικρά. </w:t>
      </w:r>
    </w:p>
    <w:p w14:paraId="2C0FC1C3" w14:textId="77777777" w:rsidR="0032345F" w:rsidRDefault="00CA05C6">
      <w:pPr>
        <w:spacing w:after="0" w:line="600" w:lineRule="auto"/>
        <w:ind w:firstLine="720"/>
        <w:jc w:val="both"/>
        <w:rPr>
          <w:rFonts w:eastAsia="Times New Roman"/>
          <w:szCs w:val="24"/>
        </w:rPr>
      </w:pPr>
      <w:r>
        <w:rPr>
          <w:rFonts w:eastAsia="Times New Roman"/>
          <w:szCs w:val="24"/>
        </w:rPr>
        <w:t>Θέλω να πω, λοιπόν, προς τους αγαπητούς Βουλευτές, που νοιώθουν ότι ο κόσμος τους ξεπερνάει, ότι ο κόσμ</w:t>
      </w:r>
      <w:r>
        <w:rPr>
          <w:rFonts w:eastAsia="Times New Roman"/>
          <w:szCs w:val="24"/>
        </w:rPr>
        <w:t>ος αλλάζει, εξελίσσεται, αποκτά άλλες διαστάσεις και άλλες ταχύτητες, ότι μπορεί κάποιος να έχει την επιλογή του «δεν θέλω να ανέβω στον ίδιο κόσμο που τρέχει», αλλά δεν μπορεί να κρατήσει όλους εμάς τους υπόλοιπους, που έχουμε μια πιο ευρεία οπτική των πρ</w:t>
      </w:r>
      <w:r>
        <w:rPr>
          <w:rFonts w:eastAsia="Times New Roman"/>
          <w:szCs w:val="24"/>
        </w:rPr>
        <w:t>αγμάτων, μέσα στο περιορισμένο καντράν της οπτικής τους.</w:t>
      </w:r>
    </w:p>
    <w:p w14:paraId="2C0FC1C4" w14:textId="77777777" w:rsidR="0032345F" w:rsidRDefault="00CA05C6">
      <w:pPr>
        <w:spacing w:after="0" w:line="600" w:lineRule="auto"/>
        <w:ind w:firstLine="720"/>
        <w:jc w:val="both"/>
        <w:rPr>
          <w:rFonts w:eastAsia="Times New Roman"/>
          <w:szCs w:val="24"/>
        </w:rPr>
      </w:pPr>
      <w:r>
        <w:rPr>
          <w:rFonts w:eastAsia="Times New Roman"/>
          <w:szCs w:val="24"/>
        </w:rPr>
        <w:t xml:space="preserve">Ακούσαμε, λοιπόν, κάτι ενδεικτικό αυτού που σας λέω. «Μπορεί ένας γκέι να κάνει τον </w:t>
      </w:r>
      <w:r>
        <w:rPr>
          <w:rFonts w:eastAsia="Times New Roman"/>
          <w:szCs w:val="24"/>
          <w:lang w:val="en-US"/>
        </w:rPr>
        <w:t>baby</w:t>
      </w:r>
      <w:r>
        <w:rPr>
          <w:rFonts w:eastAsia="Times New Roman"/>
          <w:szCs w:val="24"/>
        </w:rPr>
        <w:t xml:space="preserve"> </w:t>
      </w:r>
      <w:r>
        <w:rPr>
          <w:rFonts w:eastAsia="Times New Roman"/>
          <w:szCs w:val="24"/>
          <w:lang w:val="en-US"/>
        </w:rPr>
        <w:t>sitter</w:t>
      </w:r>
      <w:r>
        <w:rPr>
          <w:rFonts w:eastAsia="Times New Roman"/>
          <w:szCs w:val="24"/>
        </w:rPr>
        <w:t xml:space="preserve">;», αναρωτήθηκε ένας Βουλευτής. Του λέμε, λοιπόν, ότι και τον </w:t>
      </w:r>
      <w:r>
        <w:rPr>
          <w:rFonts w:eastAsia="Times New Roman"/>
          <w:szCs w:val="24"/>
          <w:lang w:val="en-US"/>
        </w:rPr>
        <w:t>baby</w:t>
      </w:r>
      <w:r>
        <w:rPr>
          <w:rFonts w:eastAsia="Times New Roman"/>
          <w:szCs w:val="24"/>
        </w:rPr>
        <w:t xml:space="preserve"> </w:t>
      </w:r>
      <w:r>
        <w:rPr>
          <w:rFonts w:eastAsia="Times New Roman"/>
          <w:szCs w:val="24"/>
          <w:lang w:val="en-US"/>
        </w:rPr>
        <w:t>sitter</w:t>
      </w:r>
      <w:r>
        <w:rPr>
          <w:rFonts w:eastAsia="Times New Roman"/>
          <w:szCs w:val="24"/>
        </w:rPr>
        <w:t xml:space="preserve"> μπορεί να κάνει και τον αστρον</w:t>
      </w:r>
      <w:r>
        <w:rPr>
          <w:rFonts w:eastAsia="Times New Roman"/>
          <w:szCs w:val="24"/>
        </w:rPr>
        <w:t xml:space="preserve">αύτη μπορεί να κάνει και τον γιατρό και τον φούρναρη. </w:t>
      </w:r>
    </w:p>
    <w:p w14:paraId="2C0FC1C5" w14:textId="77777777" w:rsidR="0032345F" w:rsidRDefault="00CA05C6">
      <w:pPr>
        <w:spacing w:after="0" w:line="600" w:lineRule="auto"/>
        <w:ind w:firstLine="720"/>
        <w:jc w:val="both"/>
        <w:rPr>
          <w:rFonts w:eastAsia="Times New Roman"/>
          <w:szCs w:val="24"/>
        </w:rPr>
      </w:pPr>
      <w:r>
        <w:rPr>
          <w:rFonts w:eastAsia="Times New Roman"/>
          <w:szCs w:val="24"/>
        </w:rPr>
        <w:t xml:space="preserve">Αυτά τα θέματα, αγαπητέ συνάδελφε, έχουν λυθεί με δύο τρόπους. </w:t>
      </w:r>
    </w:p>
    <w:p w14:paraId="2C0FC1C6" w14:textId="77777777" w:rsidR="0032345F" w:rsidRDefault="00CA05C6">
      <w:pPr>
        <w:spacing w:after="0" w:line="600" w:lineRule="auto"/>
        <w:ind w:firstLine="720"/>
        <w:jc w:val="both"/>
        <w:rPr>
          <w:rFonts w:eastAsia="Times New Roman"/>
          <w:szCs w:val="24"/>
        </w:rPr>
      </w:pPr>
      <w:r>
        <w:rPr>
          <w:rFonts w:eastAsia="Times New Roman"/>
          <w:szCs w:val="24"/>
        </w:rPr>
        <w:t>Ο πρώτος είναι ο ν.3996/2011, που ακριβώς διατηρεί την ισορροπία και την προστασία της πρόσβασης του οποιουδήποτε σε οποιοδήποτε επάγγελμ</w:t>
      </w:r>
      <w:r>
        <w:rPr>
          <w:rFonts w:eastAsia="Times New Roman"/>
          <w:szCs w:val="24"/>
        </w:rPr>
        <w:t>α, αρκεί βεβαίως να τηρεί τους κανόνες και τη δεοντολογία του επαγγέλματος. Όμως εάν κάποιος -</w:t>
      </w:r>
      <w:r>
        <w:rPr>
          <w:rFonts w:eastAsia="Times New Roman"/>
          <w:szCs w:val="24"/>
        </w:rPr>
        <w:t xml:space="preserve"> </w:t>
      </w:r>
      <w:r>
        <w:rPr>
          <w:rFonts w:eastAsia="Times New Roman"/>
          <w:szCs w:val="24"/>
        </w:rPr>
        <w:t>χτύπα ξύλο</w:t>
      </w:r>
      <w:r>
        <w:rPr>
          <w:rFonts w:eastAsia="Times New Roman"/>
          <w:szCs w:val="24"/>
        </w:rPr>
        <w:t xml:space="preserve"> </w:t>
      </w:r>
      <w:r>
        <w:rPr>
          <w:rFonts w:eastAsia="Times New Roman"/>
          <w:szCs w:val="24"/>
        </w:rPr>
        <w:t xml:space="preserve">- υποστεί ένα έμφραγμα και έρθει το ΕΚΑΒ να τον πάρει, δεν ξέρω εάν εκείνη την ώρα θα πει στον </w:t>
      </w:r>
      <w:proofErr w:type="spellStart"/>
      <w:r>
        <w:rPr>
          <w:rFonts w:eastAsia="Times New Roman"/>
          <w:szCs w:val="24"/>
        </w:rPr>
        <w:t>ΕΚΑΒίτη</w:t>
      </w:r>
      <w:proofErr w:type="spellEnd"/>
      <w:r>
        <w:rPr>
          <w:rFonts w:eastAsia="Times New Roman"/>
          <w:szCs w:val="24"/>
        </w:rPr>
        <w:t>, τον οδηγό</w:t>
      </w:r>
      <w:r>
        <w:rPr>
          <w:rFonts w:eastAsia="Times New Roman"/>
          <w:szCs w:val="24"/>
        </w:rPr>
        <w:t>:</w:t>
      </w:r>
      <w:r>
        <w:rPr>
          <w:rFonts w:eastAsia="Times New Roman"/>
          <w:szCs w:val="24"/>
        </w:rPr>
        <w:t xml:space="preserve"> «Δεν πιστεύω να είσαι γκέι, αν είσα</w:t>
      </w:r>
      <w:r>
        <w:rPr>
          <w:rFonts w:eastAsia="Times New Roman"/>
          <w:szCs w:val="24"/>
        </w:rPr>
        <w:t>ι γκέι μακριά από το τιμόνι, προτιμώ να πεθάνω», ή εάν φτάσει στο χειρουργικό τραπέζι -χτύπα ξύλο σας λέω εγώ, παρακαλώ μην το προσωποποιήσει κανείς σε καμμία περίπτωση- να πει στον χειρουργό</w:t>
      </w:r>
      <w:r>
        <w:rPr>
          <w:rFonts w:eastAsia="Times New Roman"/>
          <w:szCs w:val="24"/>
        </w:rPr>
        <w:t>:</w:t>
      </w:r>
      <w:r>
        <w:rPr>
          <w:rFonts w:eastAsia="Times New Roman"/>
          <w:szCs w:val="24"/>
        </w:rPr>
        <w:t xml:space="preserve"> «</w:t>
      </w:r>
      <w:proofErr w:type="spellStart"/>
      <w:r>
        <w:rPr>
          <w:rFonts w:eastAsia="Times New Roman"/>
          <w:szCs w:val="24"/>
        </w:rPr>
        <w:t>Ωπ</w:t>
      </w:r>
      <w:proofErr w:type="spellEnd"/>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ιατρέ, δεν πιστεύω</w:t>
      </w:r>
      <w:r>
        <w:rPr>
          <w:rFonts w:eastAsia="Times New Roman"/>
          <w:szCs w:val="24"/>
        </w:rPr>
        <w:t>…</w:t>
      </w:r>
      <w:r>
        <w:rPr>
          <w:rFonts w:eastAsia="Times New Roman"/>
          <w:szCs w:val="24"/>
        </w:rPr>
        <w:t xml:space="preserve"> γιατί αλλιώς προτιμώ να πεθάνω». Ίσως</w:t>
      </w:r>
      <w:r>
        <w:rPr>
          <w:rFonts w:eastAsia="Times New Roman"/>
          <w:szCs w:val="24"/>
        </w:rPr>
        <w:t xml:space="preserve"> είναι μια επιλογή να πεθάνεις, αλλά αυτό δεν πρέπει να σε κάνει να αναθεματίζεις και να οδηγείς την υπόλοιπη κοινωνία σε έναν περιορισμό που έχει ξεπεραστεί και από τη ζωή, αλλά και θεσμικά.</w:t>
      </w:r>
    </w:p>
    <w:p w14:paraId="2C0FC1C7" w14:textId="77777777" w:rsidR="0032345F" w:rsidRDefault="00CA05C6">
      <w:pPr>
        <w:spacing w:after="0" w:line="600" w:lineRule="auto"/>
        <w:ind w:firstLine="720"/>
        <w:jc w:val="both"/>
        <w:rPr>
          <w:rFonts w:eastAsia="Times New Roman"/>
          <w:szCs w:val="24"/>
        </w:rPr>
      </w:pPr>
      <w:r>
        <w:rPr>
          <w:rFonts w:eastAsia="Times New Roman"/>
          <w:szCs w:val="24"/>
        </w:rPr>
        <w:t xml:space="preserve">Το άρθρο 11 του παρόντος σχεδίου νόμου αναφέρεται στις κυρώσεις </w:t>
      </w:r>
      <w:r>
        <w:rPr>
          <w:rFonts w:eastAsia="Times New Roman"/>
          <w:szCs w:val="24"/>
        </w:rPr>
        <w:t>εκείνων οι οποίοι βάζουν προσχώματα σε αυτό που συζητάμε, στην ανάγκη να διασφαλιστεί ίση μεταχείριση όλων των πολιτών, έναντι της πολιτείας εννοώ ή του ιδιωτικού τομέα, ανάλογα από τη φυλετική, τον σεξουαλικό προσανατολισμό το από πού έρχεται και πού πάει</w:t>
      </w:r>
      <w:r>
        <w:rPr>
          <w:rFonts w:eastAsia="Times New Roman"/>
          <w:szCs w:val="24"/>
        </w:rPr>
        <w:t>. Άρα αυτό το λέω με αγάπη και με καλή διάθεση.</w:t>
      </w:r>
    </w:p>
    <w:p w14:paraId="2C0FC1C8" w14:textId="77777777" w:rsidR="0032345F" w:rsidRDefault="00CA05C6">
      <w:pPr>
        <w:spacing w:after="0" w:line="600" w:lineRule="auto"/>
        <w:ind w:firstLine="720"/>
        <w:jc w:val="both"/>
        <w:rPr>
          <w:rFonts w:eastAsia="Times New Roman" w:cs="Times New Roman"/>
          <w:b/>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Σωστό δεν είναι;</w:t>
      </w:r>
    </w:p>
    <w:p w14:paraId="2C0FC1C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Βεβαίως και είναι σωστό. Όμως, το λέω αυτό για τον συγκυβερνήτη σας, κύριε Κοντονή. Μιλάω για </w:t>
      </w:r>
      <w:r>
        <w:rPr>
          <w:rFonts w:eastAsia="Times New Roman" w:cs="Times New Roman"/>
          <w:szCs w:val="24"/>
        </w:rPr>
        <w:t xml:space="preserve">το </w:t>
      </w:r>
      <w:proofErr w:type="spellStart"/>
      <w:r>
        <w:rPr>
          <w:rFonts w:eastAsia="Times New Roman" w:cs="Times New Roman"/>
          <w:szCs w:val="24"/>
        </w:rPr>
        <w:t>συγκυβερν</w:t>
      </w:r>
      <w:r>
        <w:rPr>
          <w:rFonts w:eastAsia="Times New Roman" w:cs="Times New Roman"/>
          <w:szCs w:val="24"/>
        </w:rPr>
        <w:t>ό</w:t>
      </w:r>
      <w:r>
        <w:rPr>
          <w:rFonts w:eastAsia="Times New Roman" w:cs="Times New Roman"/>
          <w:szCs w:val="24"/>
        </w:rPr>
        <w:t>ν</w:t>
      </w:r>
      <w:proofErr w:type="spellEnd"/>
      <w:r>
        <w:rPr>
          <w:rFonts w:eastAsia="Times New Roman" w:cs="Times New Roman"/>
          <w:szCs w:val="24"/>
        </w:rPr>
        <w:t xml:space="preserve"> κόμμα. Και εκεί είναι που περιμένουμε μια μαχητικότητα από τους Βουλευτές του ΣΥΡΙΖΑ, όπως, επίσης, να θέσουν σε πρώτη προτεραιότητα κάποια θέματα που εμείς πιστεύουμε ότι έχουν ωριμάσει και σχεδόν έχουν σαπίσει. Είπατε πριν για τη νομική αν</w:t>
      </w:r>
      <w:r>
        <w:rPr>
          <w:rFonts w:eastAsia="Times New Roman" w:cs="Times New Roman"/>
          <w:szCs w:val="24"/>
        </w:rPr>
        <w:t>αγνώριση της ταυτότητας φύλου. Αμήν και πότε.</w:t>
      </w:r>
    </w:p>
    <w:p w14:paraId="2C0FC1CA" w14:textId="77777777" w:rsidR="0032345F" w:rsidRDefault="00CA05C6">
      <w:pPr>
        <w:spacing w:after="0" w:line="600" w:lineRule="auto"/>
        <w:ind w:firstLine="720"/>
        <w:jc w:val="both"/>
        <w:rPr>
          <w:rFonts w:eastAsia="Times New Roman" w:cs="Times New Roman"/>
          <w:b/>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Σε εμάς το λέτε;</w:t>
      </w:r>
    </w:p>
    <w:p w14:paraId="2C0FC1C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Βεβαίως. </w:t>
      </w:r>
    </w:p>
    <w:p w14:paraId="2C0FC1C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σας πω, όμως, και κάτι άλλο και είμαι πολύ περίεργος να ακούσω την απάντηση σας. Θα</w:t>
      </w:r>
      <w:r>
        <w:rPr>
          <w:rFonts w:eastAsia="Times New Roman" w:cs="Times New Roman"/>
          <w:szCs w:val="24"/>
        </w:rPr>
        <w:t xml:space="preserve"> φέρετε για νομοθέτηση τον πολιτικό γάμο μεταξύ ομόφυλων ζευγαριών; Θα ήθελα να το ακούσω αυτό. Είναι μέρος της ανοικτής θύρας που πάμε να παραβιάσουμε; Μακάρι να είναι, να ακούσω από εσάς να το λέτε.</w:t>
      </w:r>
    </w:p>
    <w:p w14:paraId="2C0FC1C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φέρετε τη νομοθετική κατοχύρωση και της </w:t>
      </w:r>
      <w:proofErr w:type="spellStart"/>
      <w:r>
        <w:rPr>
          <w:rFonts w:eastAsia="Times New Roman" w:cs="Times New Roman"/>
          <w:szCs w:val="24"/>
        </w:rPr>
        <w:t>τεκνοθεσίας</w:t>
      </w:r>
      <w:proofErr w:type="spellEnd"/>
      <w:r>
        <w:rPr>
          <w:rFonts w:eastAsia="Times New Roman" w:cs="Times New Roman"/>
          <w:szCs w:val="24"/>
        </w:rPr>
        <w:t>;</w:t>
      </w:r>
      <w:r>
        <w:rPr>
          <w:rFonts w:eastAsia="Times New Roman" w:cs="Times New Roman"/>
          <w:szCs w:val="24"/>
        </w:rPr>
        <w:t xml:space="preserve"> Θα φέρετε ως νομική κατοχύρωση τη γονική ισότητα στη </w:t>
      </w:r>
      <w:proofErr w:type="spellStart"/>
      <w:r>
        <w:rPr>
          <w:rFonts w:eastAsia="Times New Roman" w:cs="Times New Roman"/>
          <w:szCs w:val="24"/>
        </w:rPr>
        <w:t>συνεπιμέλεια</w:t>
      </w:r>
      <w:proofErr w:type="spellEnd"/>
      <w:r>
        <w:rPr>
          <w:rFonts w:eastAsia="Times New Roman" w:cs="Times New Roman"/>
          <w:szCs w:val="24"/>
        </w:rPr>
        <w:t xml:space="preserve"> των τέκνων; Θα φέρετε κάποια στιγμή -να σας πω τώρα τα πιο ψιλά γράμματα- το δικαίωμα του ανθρώπου του ιδίου να </w:t>
      </w:r>
      <w:proofErr w:type="spellStart"/>
      <w:r>
        <w:rPr>
          <w:rFonts w:eastAsia="Times New Roman" w:cs="Times New Roman"/>
          <w:szCs w:val="24"/>
        </w:rPr>
        <w:t>ευθανατεί</w:t>
      </w:r>
      <w:proofErr w:type="spellEnd"/>
      <w:r>
        <w:rPr>
          <w:rFonts w:eastAsia="Times New Roman" w:cs="Times New Roman"/>
          <w:szCs w:val="24"/>
        </w:rPr>
        <w:t>;</w:t>
      </w:r>
    </w:p>
    <w:p w14:paraId="2C0FC1C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Θα ήθελα μια απάντηση από εσάς, κύριε Υπουργέ, για να δούμε ποιος </w:t>
      </w:r>
      <w:r>
        <w:rPr>
          <w:rFonts w:eastAsia="Times New Roman" w:cs="Times New Roman"/>
          <w:szCs w:val="24"/>
        </w:rPr>
        <w:t xml:space="preserve">παραβιάζει ανοιχτές θύρες και ποιος κλείνει τις θύρες. </w:t>
      </w:r>
    </w:p>
    <w:p w14:paraId="2C0FC1C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Γι’ αυτόν τον λόγο, κύριε Υπουργέ, εμείς ζητήσαμε την ονομαστική ψηφοφορία, για να δούμε πόσοι Υπουργοί αυτής της Κυβέρνησης θα καταψηφίσουν ένα σχέδιο νόμου της ίδιας Κυβέρνησης και για να φανεί, επι</w:t>
      </w:r>
      <w:r>
        <w:rPr>
          <w:rFonts w:eastAsia="Times New Roman" w:cs="Times New Roman"/>
          <w:szCs w:val="24"/>
        </w:rPr>
        <w:t xml:space="preserve">τέλους, ότι δεν μπορείς να είσαι και με τον </w:t>
      </w:r>
      <w:proofErr w:type="spellStart"/>
      <w:r>
        <w:rPr>
          <w:rFonts w:eastAsia="Times New Roman" w:cs="Times New Roman"/>
          <w:szCs w:val="24"/>
        </w:rPr>
        <w:t>αστυφύλαξ</w:t>
      </w:r>
      <w:proofErr w:type="spellEnd"/>
      <w:r>
        <w:rPr>
          <w:rFonts w:eastAsia="Times New Roman" w:cs="Times New Roman"/>
          <w:szCs w:val="24"/>
        </w:rPr>
        <w:t xml:space="preserve"> και με τον </w:t>
      </w:r>
      <w:proofErr w:type="spellStart"/>
      <w:r>
        <w:rPr>
          <w:rFonts w:eastAsia="Times New Roman" w:cs="Times New Roman"/>
          <w:szCs w:val="24"/>
        </w:rPr>
        <w:t>χωροφύλαξ</w:t>
      </w:r>
      <w:proofErr w:type="spellEnd"/>
      <w:r>
        <w:rPr>
          <w:rFonts w:eastAsia="Times New Roman" w:cs="Times New Roman"/>
          <w:szCs w:val="24"/>
        </w:rPr>
        <w:t xml:space="preserve">, όπως έλεγαν οι παλιοί. Κάνεις τις επιλογές σου. </w:t>
      </w:r>
    </w:p>
    <w:p w14:paraId="2C0FC1D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Σήμερα, κυρίες και κύριοι συνάδελφοι, είναι η ημέρα κατά του </w:t>
      </w:r>
      <w:r>
        <w:rPr>
          <w:rFonts w:eastAsia="Times New Roman" w:cs="Times New Roman"/>
          <w:szCs w:val="24"/>
          <w:lang w:val="en-US"/>
        </w:rPr>
        <w:t>AIDS</w:t>
      </w:r>
      <w:r>
        <w:rPr>
          <w:rFonts w:eastAsia="Times New Roman" w:cs="Times New Roman"/>
          <w:szCs w:val="24"/>
        </w:rPr>
        <w:t>. Τι μέρα είναι αυτή; Είναι μέρα για να αναλογιστούμε όλοι αυτήν τ</w:t>
      </w:r>
      <w:r>
        <w:rPr>
          <w:rFonts w:eastAsia="Times New Roman" w:cs="Times New Roman"/>
          <w:szCs w:val="24"/>
        </w:rPr>
        <w:t xml:space="preserve">η μάστιγα που ιδιαίτερα τα πρώτα χρόνια είχε πιάσει απροετοίμαστη και την επιστημονική κοινότητα και τον κόσμο. Γι’ αυτόν τον λόγο είχαμε και τις ακρότητες και τις υπερβολές, είχαμε χίλια δυο. </w:t>
      </w:r>
    </w:p>
    <w:p w14:paraId="2C0FC1D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Σήμερα, όμως, που είμαστε αρκετά χρόνια μετά από την ανακήρυξη</w:t>
      </w:r>
      <w:r>
        <w:rPr>
          <w:rFonts w:eastAsia="Times New Roman" w:cs="Times New Roman"/>
          <w:szCs w:val="24"/>
        </w:rPr>
        <w:t xml:space="preserve"> της Παγκόσμιας Ημέρας κατά του </w:t>
      </w:r>
      <w:r>
        <w:rPr>
          <w:rFonts w:eastAsia="Times New Roman" w:cs="Times New Roman"/>
          <w:szCs w:val="24"/>
          <w:lang w:val="en-US"/>
        </w:rPr>
        <w:t>AIDS</w:t>
      </w:r>
      <w:r>
        <w:rPr>
          <w:rFonts w:eastAsia="Times New Roman" w:cs="Times New Roman"/>
          <w:szCs w:val="24"/>
        </w:rPr>
        <w:t xml:space="preserve"> και μιας και το κανάλι της Βουλής έχει επάνω αριστερά μια κόκκινη κορδέλα -αυτό συμβολίζει- τώρα που μας δείχνει, θα έλεγα την κόκκινη κορδέλα να μην την έχουμε μόνο στην οθόνη, να τη βάλουμε στο πέτο μας και να ακούσου</w:t>
      </w:r>
      <w:r>
        <w:rPr>
          <w:rFonts w:eastAsia="Times New Roman" w:cs="Times New Roman"/>
          <w:szCs w:val="24"/>
        </w:rPr>
        <w:t xml:space="preserve">με τον κ. Ανδρέα Μαζαράκη που είναι μέλος της </w:t>
      </w:r>
      <w:r>
        <w:rPr>
          <w:rFonts w:eastAsia="Times New Roman" w:cs="Times New Roman"/>
          <w:szCs w:val="24"/>
        </w:rPr>
        <w:t>«</w:t>
      </w:r>
      <w:r>
        <w:rPr>
          <w:rFonts w:eastAsia="Times New Roman" w:cs="Times New Roman"/>
          <w:szCs w:val="24"/>
        </w:rPr>
        <w:t>ΘΕΤΙΚΗΣ ΦΩΝΗΣ</w:t>
      </w:r>
      <w:r>
        <w:rPr>
          <w:rFonts w:eastAsia="Times New Roman" w:cs="Times New Roman"/>
          <w:szCs w:val="24"/>
        </w:rPr>
        <w:t>»</w:t>
      </w:r>
      <w:r>
        <w:rPr>
          <w:rFonts w:eastAsia="Times New Roman" w:cs="Times New Roman"/>
          <w:szCs w:val="24"/>
        </w:rPr>
        <w:t xml:space="preserve">, ο οποίος, μιλώντας για το σήμερα, μέσα από συνέντευξη που έδωσε στη </w:t>
      </w:r>
      <w:r>
        <w:rPr>
          <w:rFonts w:eastAsia="Times New Roman" w:cs="Times New Roman"/>
          <w:szCs w:val="24"/>
          <w:lang w:val="en-US"/>
        </w:rPr>
        <w:t>LIFO</w:t>
      </w:r>
      <w:r>
        <w:rPr>
          <w:rFonts w:eastAsia="Times New Roman" w:cs="Times New Roman"/>
          <w:szCs w:val="24"/>
        </w:rPr>
        <w:t>, είπε το εξής: «Η ανάγκη να πηγαίνεις μέρα παρά μέρα στο νοσοκομείο για να δεις αν είναι διαθέσιμη η αγωγή σου, η αγωνία</w:t>
      </w:r>
      <w:r>
        <w:rPr>
          <w:rFonts w:eastAsia="Times New Roman" w:cs="Times New Roman"/>
          <w:szCs w:val="24"/>
        </w:rPr>
        <w:t xml:space="preserve"> και το άγχος αν θα βρεις το φάρμακό σου, η ταπεινωτική αίσθηση ότι ζητιανεύεις τη θεραπεία σου, σε υποβιβάζουν ως άνθρωπο και ως πολίτη». </w:t>
      </w:r>
    </w:p>
    <w:p w14:paraId="2C0FC1D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Άρα, εδώ έχουμε ένα θέμα. Να, μια αδύναμη ομάδα πολιτών που θα πρέπει να έχουν τα φάρμακά τους στην ώρα τους και χωρ</w:t>
      </w:r>
      <w:r>
        <w:rPr>
          <w:rFonts w:eastAsia="Times New Roman" w:cs="Times New Roman"/>
          <w:szCs w:val="24"/>
        </w:rPr>
        <w:t xml:space="preserve">ίς πολλές δυσκολίες που τους κάνουν να νιώθουν πολίτες δευτέρας κατηγορίας. </w:t>
      </w:r>
    </w:p>
    <w:p w14:paraId="2C0FC1D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Υπάρχει λύση; Υπάρχει. Την λέει ο κ. Μαζαράκης ο ίδιος. Λέει, λοιπόν το εξής: «Εφόσον το Υπουργείο Υγείας και το ΚΕΕΛΠΝΟ διαθέτουν ένα υποδειγματικό μητρώο οροθετικών ασθενών και </w:t>
      </w:r>
      <w:r>
        <w:rPr>
          <w:rFonts w:eastAsia="Times New Roman" w:cs="Times New Roman"/>
          <w:szCs w:val="24"/>
        </w:rPr>
        <w:t xml:space="preserve">ατόμων που λαμβάνουν αγωγή, ένας κλειστός ετήσιος προϋπολογισμός θα μπορούσε να δώσει μόνιμη λύση στο συνεχιζόμενο πρόβλημα της έλλειψης </w:t>
      </w:r>
      <w:proofErr w:type="spellStart"/>
      <w:r>
        <w:rPr>
          <w:rFonts w:eastAsia="Times New Roman" w:cs="Times New Roman"/>
          <w:szCs w:val="24"/>
        </w:rPr>
        <w:t>αντιρετροϊκών</w:t>
      </w:r>
      <w:proofErr w:type="spellEnd"/>
      <w:r>
        <w:rPr>
          <w:rFonts w:eastAsia="Times New Roman" w:cs="Times New Roman"/>
          <w:szCs w:val="24"/>
        </w:rPr>
        <w:t xml:space="preserve"> φαρμάκων, καθώς και αντιδραστηρίων που ανιχνεύουν τον </w:t>
      </w:r>
      <w:r>
        <w:rPr>
          <w:rFonts w:eastAsia="Times New Roman" w:cs="Times New Roman"/>
          <w:szCs w:val="24"/>
          <w:lang w:val="en-US"/>
        </w:rPr>
        <w:t>HIV</w:t>
      </w:r>
      <w:r>
        <w:rPr>
          <w:rFonts w:eastAsia="Times New Roman" w:cs="Times New Roman"/>
          <w:szCs w:val="24"/>
        </w:rPr>
        <w:t>.»</w:t>
      </w:r>
    </w:p>
    <w:p w14:paraId="2C0FC1D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όπως σας είπα ο</w:t>
      </w:r>
      <w:r>
        <w:rPr>
          <w:rFonts w:eastAsia="Times New Roman" w:cs="Times New Roman"/>
          <w:szCs w:val="24"/>
        </w:rPr>
        <w:t xml:space="preserve"> κόσμος αλλάζει, ο κόσμος τρέχει, η κοινωνία είναι πολύ πιο μπροστά απ’ ό,τι εμείς πιστεύουμε σε σχέση με τις πολιτικές δυνάμεις, σχεδόν στο σύνολό τους. Θα έλεγα, λοιπόν, με καλή διάθεση και καλό μυαλό, να αποφασίσουμε εδώ να βγάλουμε όλα αυτά τα θέματα π</w:t>
      </w:r>
      <w:r>
        <w:rPr>
          <w:rFonts w:eastAsia="Times New Roman" w:cs="Times New Roman"/>
          <w:szCs w:val="24"/>
        </w:rPr>
        <w:t xml:space="preserve">ου για κάποιους φαντάζουν ταμπού και στηλώνουν τα πόδια -και εντός της Κυβέρνησης- σε κοινή θέα, να τα συζητήσουμε, να δούμε πώς προχωράει η Ευρώπη, πώς προχωράει η Αμερική, πώς προχωράει η Αφρική, πώς προχωράει η Ιαπωνία. Ας δούμε τα καλύτερα κι από εκεί </w:t>
      </w:r>
      <w:r>
        <w:rPr>
          <w:rFonts w:eastAsia="Times New Roman" w:cs="Times New Roman"/>
          <w:szCs w:val="24"/>
        </w:rPr>
        <w:t xml:space="preserve">και πέρα να δείξουμε ότι ως Έλληνες είμαστε και ανοιχτός λαός και κοσμοπολίτης και δυναμικός και δεν ξέρουμε να κάνουμε πίσω στα δύσκολα. </w:t>
      </w:r>
    </w:p>
    <w:p w14:paraId="2C0FC1D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0FC1D6"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C0FC1D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Αμυρά</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από το </w:t>
      </w:r>
      <w:r>
        <w:rPr>
          <w:rFonts w:eastAsia="Times New Roman" w:cs="Times New Roman"/>
          <w:szCs w:val="24"/>
        </w:rPr>
        <w:t xml:space="preserve">Ποτάμι. </w:t>
      </w:r>
    </w:p>
    <w:p w14:paraId="2C0FC1D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τους Ανεξάρτητους Έλληνες. </w:t>
      </w:r>
    </w:p>
    <w:p w14:paraId="2C0FC1D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κύριε Πρόεδρε. </w:t>
      </w:r>
    </w:p>
    <w:p w14:paraId="2C0FC1D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θερμά και τον Υπουργό, τον κ. Κοντονή, γιατί στην τοποθέτησή του επιβεβαίωσε τη δική μου τοποθέτηση στον όρο του σεβασμού που διέπει τους Ανεξάρτητους Έλληνες και τον ΣΥΡΙΖΑ, αλλά πολύ περισσότερο επιβεβαίωσε δύο από τα στοιχεία που μας ενώνουν κ</w:t>
      </w:r>
      <w:r>
        <w:rPr>
          <w:rFonts w:eastAsia="Times New Roman" w:cs="Times New Roman"/>
          <w:szCs w:val="24"/>
        </w:rPr>
        <w:t xml:space="preserve">αι συγκυβερνούμε. </w:t>
      </w:r>
    </w:p>
    <w:p w14:paraId="2C0FC1D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Το πρώτο στοιχείο είναι ο πολιτικός πολιτισμός, τον οποίο διδάσκουμε, έστω κι αν σε πολλούς δεν αρέσει. Και το δεύτερο στοιχείο είναι ότι έχουμε τη μοναδική ικανότητα να συνθέτουμε τη θέση με την αντίθεση και να βρίσκουμε τη χρυσή τομή σ</w:t>
      </w:r>
      <w:r>
        <w:rPr>
          <w:rFonts w:eastAsia="Times New Roman" w:cs="Times New Roman"/>
          <w:szCs w:val="24"/>
        </w:rPr>
        <w:t>ε εκείνα τα πράγματα για τα οποία η ενασχόλησή μας και η υποχρέωσή μας σε αυτόν τον κοινοβουλευτικό χώρο μας καθιστά υπεύθυνους ως προς την πρόθεσή τους. Και, βέβαια, την ελευθερία του λόγου και της έκφρασης δεν πρόκειται να μου τη στερήσει κανένας. Και αυ</w:t>
      </w:r>
      <w:r>
        <w:rPr>
          <w:rFonts w:eastAsia="Times New Roman" w:cs="Times New Roman"/>
          <w:szCs w:val="24"/>
        </w:rPr>
        <w:t xml:space="preserve">τό είναι το μεγαλείο της </w:t>
      </w:r>
      <w:r>
        <w:rPr>
          <w:rFonts w:eastAsia="Times New Roman" w:cs="Times New Roman"/>
          <w:szCs w:val="24"/>
        </w:rPr>
        <w:t>δ</w:t>
      </w:r>
      <w:r>
        <w:rPr>
          <w:rFonts w:eastAsia="Times New Roman" w:cs="Times New Roman"/>
          <w:szCs w:val="24"/>
        </w:rPr>
        <w:t xml:space="preserve">ημοκρατίας, να εκφράζομαι όσο μπορώ τεκμηριωμένα στη βάση των αρχών και των αξιών, στο πεδίο του κοινοβουλευτικού λόγου και διαλόγου με απώτερο σκοπό να </w:t>
      </w:r>
      <w:proofErr w:type="spellStart"/>
      <w:r>
        <w:rPr>
          <w:rFonts w:eastAsia="Times New Roman" w:cs="Times New Roman"/>
          <w:szCs w:val="24"/>
        </w:rPr>
        <w:t>παράξω</w:t>
      </w:r>
      <w:proofErr w:type="spellEnd"/>
      <w:r>
        <w:rPr>
          <w:rFonts w:eastAsia="Times New Roman" w:cs="Times New Roman"/>
          <w:szCs w:val="24"/>
        </w:rPr>
        <w:t xml:space="preserve"> όσο γίνεται γόνιμο πολιτικό λόγο. </w:t>
      </w:r>
    </w:p>
    <w:p w14:paraId="2C0FC1DC" w14:textId="77777777" w:rsidR="0032345F" w:rsidRDefault="00CA05C6">
      <w:pPr>
        <w:spacing w:after="0" w:line="600" w:lineRule="auto"/>
        <w:ind w:firstLine="720"/>
        <w:jc w:val="both"/>
        <w:rPr>
          <w:rFonts w:eastAsia="Times New Roman"/>
          <w:szCs w:val="24"/>
        </w:rPr>
      </w:pPr>
      <w:r>
        <w:rPr>
          <w:rFonts w:eastAsia="Times New Roman"/>
          <w:szCs w:val="24"/>
        </w:rPr>
        <w:t>Και εάν κάποιοι σε αυτή την ελευθερ</w:t>
      </w:r>
      <w:r>
        <w:rPr>
          <w:rFonts w:eastAsia="Times New Roman"/>
          <w:szCs w:val="24"/>
        </w:rPr>
        <w:t>ία της έκφρασης του ομιλούντος προβαίνουν σε χαρακτηρισμούς, όπως «</w:t>
      </w:r>
      <w:proofErr w:type="spellStart"/>
      <w:r>
        <w:rPr>
          <w:rFonts w:eastAsia="Times New Roman"/>
          <w:szCs w:val="24"/>
        </w:rPr>
        <w:t>ομοφοβικός</w:t>
      </w:r>
      <w:proofErr w:type="spellEnd"/>
      <w:r>
        <w:rPr>
          <w:rFonts w:eastAsia="Times New Roman"/>
          <w:szCs w:val="24"/>
        </w:rPr>
        <w:t>», όπως «έκφραση μίσους», όπως «ρατσισμός», έχω να τους πω ότι με αυτή τη συμπεριφορά μόνο την ισότητα δεν υπερασπίζονται, την ισότητα μεταξύ εκείνων των συναδέλφων που έχουν το δ</w:t>
      </w:r>
      <w:r>
        <w:rPr>
          <w:rFonts w:eastAsia="Times New Roman"/>
          <w:szCs w:val="24"/>
        </w:rPr>
        <w:t>ικαίωμα στον λόγο. Αυτές οι εκφράσεις δεν βοηθάνε ούτε στη συνοχή που σε δύσκολους καιρούς χρειάζεται το Κοινοβούλιο και οι κοινοβουλευτικοί να έχουν, ούτε στην επιθυμία του Έλληνα και της Ελληνίδας που αποζητά εθνική συμπόρευση και σύμπλευση, ακόμη και στ</w:t>
      </w:r>
      <w:r>
        <w:rPr>
          <w:rFonts w:eastAsia="Times New Roman"/>
          <w:szCs w:val="24"/>
        </w:rPr>
        <w:t xml:space="preserve">ο δικαίωμα του λόγου να τεκμηριώνεις την άποψή σου, έτσι ώστε να διδάσκεις τον πολιτικό πολιτισμό.   </w:t>
      </w:r>
    </w:p>
    <w:p w14:paraId="2C0FC1DD" w14:textId="77777777" w:rsidR="0032345F" w:rsidRDefault="00CA05C6">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λυπάμαι πάρα πολύ που σήμερα, σε αυτή εδώ την Αίθουσα, επιχειρήθηκε η κακοποίηση της αλήθειας και η διαστρέβλ</w:t>
      </w:r>
      <w:r>
        <w:rPr>
          <w:rFonts w:eastAsia="Times New Roman"/>
          <w:szCs w:val="24"/>
        </w:rPr>
        <w:t xml:space="preserve">ωση της πραγματικότητας. Είπαμε και επαναλαμβάνουμε, ότι οι Ανεξάρτητοι Έλληνες σεβόμαστε τα δικαιώματα όλων των ανθρώπων, ανεξαρτήτου φύλου, </w:t>
      </w:r>
      <w:proofErr w:type="spellStart"/>
      <w:r>
        <w:rPr>
          <w:rFonts w:eastAsia="Times New Roman"/>
          <w:szCs w:val="24"/>
        </w:rPr>
        <w:t>εθνότητος</w:t>
      </w:r>
      <w:proofErr w:type="spellEnd"/>
      <w:r>
        <w:rPr>
          <w:rFonts w:eastAsia="Times New Roman"/>
          <w:szCs w:val="24"/>
        </w:rPr>
        <w:t xml:space="preserve">, χρώματος, θρησκευτικού προσανατολισμού, αλλά και σεξουαλικού προσανατολισμού. </w:t>
      </w:r>
    </w:p>
    <w:p w14:paraId="2C0FC1DE" w14:textId="77777777" w:rsidR="0032345F" w:rsidRDefault="00CA05C6">
      <w:pPr>
        <w:spacing w:after="0" w:line="600" w:lineRule="auto"/>
        <w:ind w:firstLine="720"/>
        <w:jc w:val="both"/>
        <w:rPr>
          <w:rFonts w:eastAsia="Times New Roman"/>
          <w:szCs w:val="24"/>
        </w:rPr>
      </w:pPr>
      <w:r>
        <w:rPr>
          <w:rFonts w:eastAsia="Times New Roman"/>
          <w:szCs w:val="24"/>
        </w:rPr>
        <w:t>Διαφωνήσαμε σε δύο πράγμ</w:t>
      </w:r>
      <w:r>
        <w:rPr>
          <w:rFonts w:eastAsia="Times New Roman"/>
          <w:szCs w:val="24"/>
        </w:rPr>
        <w:t>ατα. Το πρώτο είναι ότι τα στοιχεία που συνθέτουν τους τύπους του γάμου, όπως αυτά αποτυπώνονται στον αστικό κώδικα, όποια κι αν είναι, έστω και μέρος αυτών, δεν μπορούν να εξισώνονται καθολικά με το σύμφωνο συμβίωσης ομόφυλων ζευγαριών. Αυτή ήταν μια θέση</w:t>
      </w:r>
      <w:r>
        <w:rPr>
          <w:rFonts w:eastAsia="Times New Roman"/>
          <w:szCs w:val="24"/>
        </w:rPr>
        <w:t xml:space="preserve"> αρχική. Την εκφράσαμε πέρυσι και συνεπείς στον λόγο μας και στις πράξεις μας, συνεχίζουμε να την εκφράζουμε. </w:t>
      </w:r>
    </w:p>
    <w:p w14:paraId="2C0FC1DF" w14:textId="77777777" w:rsidR="0032345F" w:rsidRDefault="00CA05C6">
      <w:pPr>
        <w:spacing w:after="0" w:line="600" w:lineRule="auto"/>
        <w:ind w:firstLine="720"/>
        <w:jc w:val="both"/>
        <w:rPr>
          <w:rFonts w:eastAsia="Times New Roman"/>
          <w:szCs w:val="24"/>
        </w:rPr>
      </w:pPr>
      <w:r>
        <w:rPr>
          <w:rFonts w:eastAsia="Times New Roman"/>
          <w:szCs w:val="24"/>
        </w:rPr>
        <w:t xml:space="preserve">Το δεύτερο είναι ότι δεν μπορούμε να εξισώνουμε τα πάντα. Στον κανόνα της ισότητας υπάρχουν και εξαιρέσεις. Αναφερθήκαμε στις εξαιρέσεις. </w:t>
      </w:r>
    </w:p>
    <w:p w14:paraId="2C0FC1E0" w14:textId="77777777" w:rsidR="0032345F" w:rsidRDefault="00CA05C6">
      <w:pPr>
        <w:spacing w:after="0" w:line="600" w:lineRule="auto"/>
        <w:ind w:firstLine="720"/>
        <w:jc w:val="both"/>
        <w:rPr>
          <w:rFonts w:eastAsia="Times New Roman"/>
          <w:szCs w:val="24"/>
        </w:rPr>
      </w:pPr>
      <w:r>
        <w:rPr>
          <w:rFonts w:eastAsia="Times New Roman"/>
          <w:szCs w:val="24"/>
        </w:rPr>
        <w:t>Και, β</w:t>
      </w:r>
      <w:r>
        <w:rPr>
          <w:rFonts w:eastAsia="Times New Roman"/>
          <w:szCs w:val="24"/>
        </w:rPr>
        <w:t>εβαίως, κύριε Παπαθεοδώρου, έχει προστιθέμενη αξία, γι’ αυτό και διαφωνούμε, αντίθετα από αυτό που είπε ο αγαπητός συνάδελφος, ο κ. Βορίδης, ότι δεν έχει προστιθέμενη αξία. Διότι αν δεν έχει προστιθέμενη αξία, δεν θα διαφωνούσαμε στη διάκριση των εννοιών τ</w:t>
      </w:r>
      <w:r>
        <w:rPr>
          <w:rFonts w:eastAsia="Times New Roman"/>
          <w:szCs w:val="24"/>
        </w:rPr>
        <w:t xml:space="preserve">ου σεξουαλικού προσανατολισμού με τον γενετήσιο, ούτε θα διαφωνούσαμε στη διάκριση των εννοιών της ισότητας με αυτό καθ’ αυτό τον όρο της διάκρισης. </w:t>
      </w:r>
    </w:p>
    <w:p w14:paraId="2C0FC1E1" w14:textId="77777777" w:rsidR="0032345F" w:rsidRDefault="00CA05C6">
      <w:pPr>
        <w:spacing w:after="0" w:line="600" w:lineRule="auto"/>
        <w:ind w:firstLine="720"/>
        <w:jc w:val="both"/>
        <w:rPr>
          <w:rFonts w:eastAsia="Times New Roman"/>
          <w:szCs w:val="24"/>
        </w:rPr>
      </w:pPr>
      <w:r>
        <w:rPr>
          <w:rFonts w:eastAsia="Times New Roman"/>
          <w:szCs w:val="24"/>
        </w:rPr>
        <w:t xml:space="preserve">Συνεπώς προστιθέμενη αξία έχει, δικαίωμα να διαφωνούμε έχουμε, κι από εκεί και πέρα για το ποιες είναι οι </w:t>
      </w:r>
      <w:r>
        <w:rPr>
          <w:rFonts w:eastAsia="Times New Roman"/>
          <w:szCs w:val="24"/>
        </w:rPr>
        <w:t xml:space="preserve">σφαλερές θέσεις και απόψεις, ποιες είναι οι ορθές, θα κριθούμε όλοι. </w:t>
      </w:r>
    </w:p>
    <w:p w14:paraId="2C0FC1E2" w14:textId="77777777" w:rsidR="0032345F" w:rsidRDefault="00CA05C6">
      <w:pPr>
        <w:spacing w:after="0" w:line="600" w:lineRule="auto"/>
        <w:ind w:firstLine="720"/>
        <w:jc w:val="both"/>
        <w:rPr>
          <w:rFonts w:eastAsia="Times New Roman"/>
          <w:szCs w:val="24"/>
        </w:rPr>
      </w:pPr>
      <w:r>
        <w:rPr>
          <w:rFonts w:eastAsia="Times New Roman"/>
          <w:szCs w:val="24"/>
        </w:rPr>
        <w:t>Βέβαια κι αν ακόμη, κύριε Πρόεδρε, κυρίες και κύριοι συνάδελφοι, δεν άνοιξε, όπως λέτε, ο δρόμος -</w:t>
      </w:r>
      <w:r>
        <w:rPr>
          <w:rFonts w:eastAsia="Times New Roman"/>
          <w:szCs w:val="24"/>
        </w:rPr>
        <w:t xml:space="preserve"> </w:t>
      </w:r>
      <w:r>
        <w:rPr>
          <w:rFonts w:eastAsia="Times New Roman"/>
          <w:szCs w:val="24"/>
        </w:rPr>
        <w:t xml:space="preserve">γιατί εγώ είπα ότι άνοιξε, μπορεί στη σφαίρα της φαντασίας μου, κύριε Υπουργέ, και </w:t>
      </w:r>
      <w:proofErr w:type="spellStart"/>
      <w:r>
        <w:rPr>
          <w:rFonts w:eastAsia="Times New Roman"/>
          <w:szCs w:val="24"/>
        </w:rPr>
        <w:t>συγχ</w:t>
      </w:r>
      <w:r>
        <w:rPr>
          <w:rFonts w:eastAsia="Times New Roman"/>
          <w:szCs w:val="24"/>
        </w:rPr>
        <w:t>ωρέστε</w:t>
      </w:r>
      <w:proofErr w:type="spellEnd"/>
      <w:r>
        <w:rPr>
          <w:rFonts w:eastAsia="Times New Roman"/>
          <w:szCs w:val="24"/>
        </w:rPr>
        <w:t xml:space="preserve"> με αν έχω τόσο μεγάλη φαντασία</w:t>
      </w:r>
      <w:r>
        <w:rPr>
          <w:rFonts w:eastAsia="Times New Roman"/>
          <w:szCs w:val="24"/>
        </w:rPr>
        <w:t xml:space="preserve"> </w:t>
      </w:r>
      <w:r>
        <w:rPr>
          <w:rFonts w:eastAsia="Times New Roman"/>
          <w:szCs w:val="24"/>
        </w:rPr>
        <w:t xml:space="preserve">- για τον γάμο και την </w:t>
      </w:r>
      <w:proofErr w:type="spellStart"/>
      <w:r>
        <w:rPr>
          <w:rFonts w:eastAsia="Times New Roman"/>
          <w:szCs w:val="24"/>
        </w:rPr>
        <w:t>τεκνοθεσία</w:t>
      </w:r>
      <w:proofErr w:type="spellEnd"/>
      <w:r>
        <w:rPr>
          <w:rFonts w:eastAsia="Times New Roman"/>
          <w:szCs w:val="24"/>
        </w:rPr>
        <w:t xml:space="preserve">, είναι ζωντανό παράδειγμα αυτό της τοποθέτησης του </w:t>
      </w:r>
      <w:r>
        <w:rPr>
          <w:rFonts w:eastAsia="Times New Roman"/>
          <w:szCs w:val="24"/>
        </w:rPr>
        <w:t>ε</w:t>
      </w:r>
      <w:r>
        <w:rPr>
          <w:rFonts w:eastAsia="Times New Roman"/>
          <w:szCs w:val="24"/>
        </w:rPr>
        <w:t xml:space="preserve">ισηγητή του Ποταμιού που θέτει θέμα ανισότητας εάν και εφόσον δεν θα έχουν τα ομόφυλα ζευγάρια δικαίωμα στον γάμο και δικαίωμα στην </w:t>
      </w:r>
      <w:proofErr w:type="spellStart"/>
      <w:r>
        <w:rPr>
          <w:rFonts w:eastAsia="Times New Roman"/>
          <w:szCs w:val="24"/>
        </w:rPr>
        <w:t>τεκνοθεσία</w:t>
      </w:r>
      <w:proofErr w:type="spellEnd"/>
      <w:r>
        <w:rPr>
          <w:rFonts w:eastAsia="Times New Roman"/>
          <w:szCs w:val="24"/>
        </w:rPr>
        <w:t xml:space="preserve">. </w:t>
      </w:r>
    </w:p>
    <w:p w14:paraId="2C0FC1E3" w14:textId="77777777" w:rsidR="0032345F" w:rsidRDefault="00CA05C6">
      <w:pPr>
        <w:spacing w:after="0" w:line="600" w:lineRule="auto"/>
        <w:ind w:firstLine="720"/>
        <w:jc w:val="both"/>
        <w:rPr>
          <w:rFonts w:eastAsia="Times New Roman"/>
          <w:szCs w:val="24"/>
        </w:rPr>
      </w:pPr>
      <w:r>
        <w:rPr>
          <w:rFonts w:eastAsia="Times New Roman"/>
          <w:szCs w:val="24"/>
        </w:rPr>
        <w:t xml:space="preserve">Ελάτε, λοιπόν, από τη μια πλευρά να δείτε ποια είναι η ισότητα, σύμφωνα με θέσεις και απόψεις, κι ελάτε κι από την άλλη να δείτε ποια είναι η ανισότητα στη βάση αντίστροφων θέσεων και απόψεων στο ίδιο αντικείμενο τους γάμου και της </w:t>
      </w:r>
      <w:proofErr w:type="spellStart"/>
      <w:r>
        <w:rPr>
          <w:rFonts w:eastAsia="Times New Roman"/>
          <w:szCs w:val="24"/>
        </w:rPr>
        <w:t>τεκνοθεσίας</w:t>
      </w:r>
      <w:proofErr w:type="spellEnd"/>
      <w:r>
        <w:rPr>
          <w:rFonts w:eastAsia="Times New Roman"/>
          <w:szCs w:val="24"/>
        </w:rPr>
        <w:t xml:space="preserve">. </w:t>
      </w:r>
    </w:p>
    <w:p w14:paraId="2C0FC1E4" w14:textId="77777777" w:rsidR="0032345F" w:rsidRDefault="00CA05C6">
      <w:pPr>
        <w:spacing w:after="0" w:line="600" w:lineRule="auto"/>
        <w:ind w:firstLine="720"/>
        <w:jc w:val="both"/>
        <w:rPr>
          <w:rFonts w:eastAsia="Times New Roman"/>
          <w:szCs w:val="24"/>
        </w:rPr>
      </w:pPr>
      <w:r>
        <w:rPr>
          <w:rFonts w:eastAsia="Times New Roman"/>
          <w:szCs w:val="24"/>
        </w:rPr>
        <w:t>Τελειώνοντας -</w:t>
      </w:r>
      <w:r>
        <w:rPr>
          <w:rFonts w:eastAsia="Times New Roman"/>
          <w:szCs w:val="24"/>
        </w:rPr>
        <w:t xml:space="preserve"> </w:t>
      </w:r>
      <w:r>
        <w:rPr>
          <w:rFonts w:eastAsia="Times New Roman"/>
          <w:szCs w:val="24"/>
        </w:rPr>
        <w:t>γιατί ήδη έκανα κατάχρηση του χρόνου και δεν θέλω να κάνω και της καλοσύνης σας, κύριε Πρόεδρε</w:t>
      </w:r>
      <w:r>
        <w:rPr>
          <w:rFonts w:eastAsia="Times New Roman"/>
          <w:szCs w:val="24"/>
        </w:rPr>
        <w:t xml:space="preserve"> </w:t>
      </w:r>
      <w:r>
        <w:rPr>
          <w:rFonts w:eastAsia="Times New Roman"/>
          <w:szCs w:val="24"/>
        </w:rPr>
        <w:t>- σε ό,τι αφορά τις τροπολογίες, όσες τροπολογίες έγιναν δεκτές από την Κυβέρνηση, γίνονται δεκτές και υπερψηφίζονται και από τους Ανεξάρτητους</w:t>
      </w:r>
      <w:r>
        <w:rPr>
          <w:rFonts w:eastAsia="Times New Roman"/>
          <w:szCs w:val="24"/>
        </w:rPr>
        <w:t xml:space="preserve"> Έλληνες. </w:t>
      </w:r>
    </w:p>
    <w:p w14:paraId="2C0FC1E5" w14:textId="77777777" w:rsidR="0032345F" w:rsidRDefault="00CA05C6">
      <w:pPr>
        <w:spacing w:after="0" w:line="600" w:lineRule="auto"/>
        <w:ind w:firstLine="720"/>
        <w:jc w:val="both"/>
        <w:rPr>
          <w:rFonts w:eastAsia="Times New Roman"/>
          <w:szCs w:val="24"/>
        </w:rPr>
      </w:pPr>
      <w:r>
        <w:rPr>
          <w:rFonts w:eastAsia="Times New Roman"/>
          <w:szCs w:val="24"/>
        </w:rPr>
        <w:t xml:space="preserve">Ευχαριστώ.  </w:t>
      </w:r>
    </w:p>
    <w:p w14:paraId="2C0FC1E6" w14:textId="77777777" w:rsidR="0032345F" w:rsidRDefault="00CA05C6">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Κατσίκη</w:t>
      </w:r>
      <w:proofErr w:type="spellEnd"/>
      <w:r>
        <w:rPr>
          <w:rFonts w:eastAsia="Times New Roman"/>
          <w:szCs w:val="24"/>
        </w:rPr>
        <w:t>.</w:t>
      </w:r>
    </w:p>
    <w:p w14:paraId="2C0FC1E7" w14:textId="77777777" w:rsidR="0032345F" w:rsidRDefault="00CA05C6">
      <w:pPr>
        <w:spacing w:after="0" w:line="600" w:lineRule="auto"/>
        <w:ind w:firstLine="720"/>
        <w:jc w:val="both"/>
        <w:rPr>
          <w:rFonts w:eastAsia="Times New Roman"/>
          <w:szCs w:val="24"/>
        </w:rPr>
      </w:pPr>
      <w:r>
        <w:rPr>
          <w:rFonts w:eastAsia="Times New Roman"/>
          <w:szCs w:val="24"/>
        </w:rPr>
        <w:t xml:space="preserve">Τελευταίος από τους </w:t>
      </w:r>
      <w:r>
        <w:rPr>
          <w:rFonts w:eastAsia="Times New Roman"/>
          <w:szCs w:val="24"/>
        </w:rPr>
        <w:t>ε</w:t>
      </w:r>
      <w:r>
        <w:rPr>
          <w:rFonts w:eastAsia="Times New Roman"/>
          <w:szCs w:val="24"/>
        </w:rPr>
        <w:t xml:space="preserve">ιδικούς </w:t>
      </w:r>
      <w:r>
        <w:rPr>
          <w:rFonts w:eastAsia="Times New Roman"/>
          <w:szCs w:val="24"/>
        </w:rPr>
        <w:t>α</w:t>
      </w:r>
      <w:r>
        <w:rPr>
          <w:rFonts w:eastAsia="Times New Roman"/>
          <w:szCs w:val="24"/>
        </w:rPr>
        <w:t>γορητές είναι ο κ. Αναστάσιος Μεγαλομύστακας, ο οποίος θα έχει και αυξημένο χρόνο γιατί δεν είναι εδώ και ο κ. Μάριος Γεωργιάδης από την Έν</w:t>
      </w:r>
      <w:r>
        <w:rPr>
          <w:rFonts w:eastAsia="Times New Roman"/>
          <w:szCs w:val="24"/>
        </w:rPr>
        <w:t xml:space="preserve">ωση Κεντρώων. </w:t>
      </w:r>
    </w:p>
    <w:p w14:paraId="2C0FC1E8"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Ευχαριστώ, κύριε Πρόεδρε.</w:t>
      </w:r>
    </w:p>
    <w:p w14:paraId="2C0FC1E9"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αρχίσω τον λόγο μου από τον χθεσινό επίλογο της ομιλίας μου, καθώς την θεωρώ πολύ επίκαιρη. Χθες μιλούσαμε για την ανάπτυξη της οικονομίας στην Ελλάδα και </w:t>
      </w:r>
      <w:r>
        <w:rPr>
          <w:rFonts w:eastAsia="Times New Roman" w:cs="Times New Roman"/>
          <w:szCs w:val="24"/>
        </w:rPr>
        <w:t>κατέθεσα στα Πρακτικά έναν πίνακα και αναφέρθηκα σε μια έρευνα που έχει γίνει από το παγκόσμιο οικονομικό φόρουμ, το οποίο έλεγε ότι για να έχουμε ανταγωνιστική οικονομία πρέπει πρώτα από όλα –το είχε ως πρώτο κριτήριο στην ανταγωνιστικότητα- να υπάρχει πο</w:t>
      </w:r>
      <w:r>
        <w:rPr>
          <w:rFonts w:eastAsia="Times New Roman" w:cs="Times New Roman"/>
          <w:szCs w:val="24"/>
        </w:rPr>
        <w:t>λιτική σταθερότητα και να μην υπάρχει κυβερνητική αστάθεια.</w:t>
      </w:r>
    </w:p>
    <w:p w14:paraId="2C0FC1EA"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Ο τρόπος που νομοθετείτε και όπως ήρθε και το παρόν νομοσχέδιο, μόνο πολιτική σταθερότητα δεν αποδεικνύει. Όσο για τις διαφορές, που έχετε μεταξύ σας η Συγκυβέρνηση, είναι πρόδηλη πλέον και η κυβε</w:t>
      </w:r>
      <w:r>
        <w:rPr>
          <w:rFonts w:eastAsia="Times New Roman" w:cs="Times New Roman"/>
          <w:szCs w:val="24"/>
        </w:rPr>
        <w:t xml:space="preserve">ρνητική αστάθεια. Δυστυχώς, τα τελευταία χρόνια το ελληνικό κράτος δεν είχε σοβαρή κυβέρνηση, γι’ αυτό είμαστε και εδώ που είμαστε. Όταν ερχόμαστε να εντάξουμε στην ελληνική νομοθεσία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που ήρθε το 2000, όταν έχουμε στη διαβούλευση, όπως είπ</w:t>
      </w:r>
      <w:r>
        <w:rPr>
          <w:rFonts w:eastAsia="Times New Roman" w:cs="Times New Roman"/>
          <w:szCs w:val="24"/>
        </w:rPr>
        <w:t xml:space="preserve">ε και ο κ. </w:t>
      </w:r>
      <w:proofErr w:type="spellStart"/>
      <w:r>
        <w:rPr>
          <w:rFonts w:eastAsia="Times New Roman" w:cs="Times New Roman"/>
          <w:szCs w:val="24"/>
        </w:rPr>
        <w:t>Αμυράς</w:t>
      </w:r>
      <w:proofErr w:type="spellEnd"/>
      <w:r>
        <w:rPr>
          <w:rFonts w:eastAsia="Times New Roman" w:cs="Times New Roman"/>
          <w:szCs w:val="24"/>
        </w:rPr>
        <w:t xml:space="preserve"> χθες, νομοσχέδιο δώδεκα χρόνια τώρα, μόνο πολιτική σοβαρότητα δεν εμπνέουμε. Δυστυχώς!</w:t>
      </w:r>
    </w:p>
    <w:p w14:paraId="2C0FC1EB"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Πραγματικά αυτό είναι τραγικό και νομίζω ότι είναι η κύρια αιτία του κακού. Και ως κακό εννοώ την κατάσταση στην οποία βρισκόμαστε. Εδώ μέσα είμαστε όλ</w:t>
      </w:r>
      <w:r>
        <w:rPr>
          <w:rFonts w:eastAsia="Times New Roman" w:cs="Times New Roman"/>
          <w:szCs w:val="24"/>
        </w:rPr>
        <w:t>οι μας -πιστεύω ή θέλω να πιστεύω ότι είμαστε όλοι μας- με έναν κοινό στόχο: την ανάκαμψη της χώρας. Βέβαια, στόχος είναι και η βελτίωση των συνθηκών της ζωής των πολιτών της, που αυτή, όμως, δεν θα έρθει, αν δεν ανακάμψουμε οικονομικά. Και για να ανακάμψο</w:t>
      </w:r>
      <w:r>
        <w:rPr>
          <w:rFonts w:eastAsia="Times New Roman" w:cs="Times New Roman"/>
          <w:szCs w:val="24"/>
        </w:rPr>
        <w:t xml:space="preserve">υμε οικονομικά -μπορεί να επαναλαμβάνομαι, αλλά είναι πραγματικά ουσιαστικά αυτά που λέω- πρέπει να έχουμε μια σταθερή κυβέρνηση με σχέδιο και όραμα. Αυτό εδώ πέρα μόνο σχέδιο δεν αποδεικνύει. </w:t>
      </w:r>
    </w:p>
    <w:p w14:paraId="2C0FC1EC"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Όλα αυτά -</w:t>
      </w:r>
      <w:r>
        <w:rPr>
          <w:rFonts w:eastAsia="Times New Roman" w:cs="Times New Roman"/>
          <w:szCs w:val="24"/>
        </w:rPr>
        <w:t xml:space="preserve"> </w:t>
      </w:r>
      <w:r>
        <w:rPr>
          <w:rFonts w:eastAsia="Times New Roman" w:cs="Times New Roman"/>
          <w:szCs w:val="24"/>
        </w:rPr>
        <w:t>εγώ δεν συνηθίζω να ανεβαίνω με τόσα χαρτιά στο Βήμ</w:t>
      </w:r>
      <w:r>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 είναι οι τροπολογίες. Θα μιλήσω γι’ αυτές, καθώς ο αγορητής μας αναφέρθηκε στο παρόν νομοσχέδιο, το οποίο αφορά κυρίως ευρωπαϊκές </w:t>
      </w:r>
      <w:r>
        <w:rPr>
          <w:rFonts w:eastAsia="Times New Roman" w:cs="Times New Roman"/>
          <w:szCs w:val="24"/>
        </w:rPr>
        <w:t>ο</w:t>
      </w:r>
      <w:r>
        <w:rPr>
          <w:rFonts w:eastAsia="Times New Roman" w:cs="Times New Roman"/>
          <w:szCs w:val="24"/>
        </w:rPr>
        <w:t>δηγίες  και επί της αρχής είμαστε θετικοί σε αυτό.</w:t>
      </w:r>
    </w:p>
    <w:p w14:paraId="2C0FC1ED"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szCs w:val="24"/>
        </w:rPr>
        <w:t>Η πρώτη τροπολογία, για την οποία θα μιλήσω, είναι η 751/46, που αφορά</w:t>
      </w:r>
      <w:r>
        <w:rPr>
          <w:rFonts w:eastAsia="Times New Roman" w:cs="Times New Roman"/>
          <w:szCs w:val="24"/>
        </w:rPr>
        <w:t xml:space="preserve"> την  αποκατάσταση της άδικης μεταχείρισης ομάδας αγροτών του Νομού Βοιωτίας. Φυσικά και θα την υποστηρίξουμε, αλλά, όπως προανέφεραν και οι συνάδελφοί μου, θα έπρεπε να υπάρχει μέριμνα για όλους τους νομούς, για όλη την Ελλάδα. Αυτή η τροπολογία έρχεται ν</w:t>
      </w:r>
      <w:r>
        <w:rPr>
          <w:rFonts w:eastAsia="Times New Roman" w:cs="Times New Roman"/>
          <w:szCs w:val="24"/>
        </w:rPr>
        <w:t xml:space="preserve">α εξυπηρετήσει ένα ρουσφέτι ενός συγκεκριμένου Βουλευτή. Δεν θέλω να τον προσβάλω, αλλά αυτό είναι. Γιατί να μην υπάρχει τροπολογία που να ρυθμίζει τα θέματα πανελληνίως; </w:t>
      </w:r>
    </w:p>
    <w:p w14:paraId="2C0FC1EE"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Είναι ρουσφέτι.. </w:t>
      </w:r>
    </w:p>
    <w:p w14:paraId="2C0FC1EF"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Γιατί δεν έγινε για όλη την Ελλάδα; Όταν γίνεται για συγκεκριμένη ομάδα ανθρώπων είναι ρουσφέτι. </w:t>
      </w:r>
    </w:p>
    <w:p w14:paraId="2C0FC1F0" w14:textId="77777777" w:rsidR="0032345F" w:rsidRDefault="00CA05C6">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Είναι βουλευτική. Δεν ντρέπεστε; </w:t>
      </w:r>
    </w:p>
    <w:p w14:paraId="2C0FC1F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Είναι ρουσφέτι! Εσείς να ντραπείτε που με διακόπτετε. Σεβαστείτε το. Το έχετε κ</w:t>
      </w:r>
      <w:r>
        <w:rPr>
          <w:rFonts w:eastAsia="Times New Roman" w:cs="Times New Roman"/>
          <w:szCs w:val="24"/>
        </w:rPr>
        <w:t>άνει πολλές φορές σήμερα. Το έχετε κάνει πάρα πολλές φορές σήμερα.</w:t>
      </w:r>
    </w:p>
    <w:p w14:paraId="2C0FC1F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Δεν ντρέπεστε; Εγώ; </w:t>
      </w:r>
    </w:p>
    <w:p w14:paraId="2C0FC1F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 έχετε διακόψει και άλλους ομιλητές. Εδώ ήμουν όλη την ημέρα.</w:t>
      </w:r>
    </w:p>
    <w:p w14:paraId="2C0FC1F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Πάντως, αν μου </w:t>
      </w:r>
      <w:r>
        <w:rPr>
          <w:rFonts w:eastAsia="Times New Roman" w:cs="Times New Roman"/>
          <w:szCs w:val="24"/>
        </w:rPr>
        <w:t>επιτρέπετε, κύριε Μεγαλομύστακα…</w:t>
      </w:r>
    </w:p>
    <w:p w14:paraId="2C0FC1F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Το έχει κάνει τουλάχιστον δυο φορές.</w:t>
      </w:r>
    </w:p>
    <w:p w14:paraId="2C0FC1F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Αυτό είναι άλλο. Εγώ δεν το ήξερα. Απλώς, αν μπορώ να πω κάτι σε αυτό που λέτε, το ότι μια τροπολογία μπορεί να αφορά μια συγ</w:t>
      </w:r>
      <w:r>
        <w:rPr>
          <w:rFonts w:eastAsia="Times New Roman" w:cs="Times New Roman"/>
          <w:szCs w:val="24"/>
        </w:rPr>
        <w:t>κεκριμένη ομάδα ανθρώπων, που μπορεί να είναι από πέντε έως πέντε χιλιάδες…</w:t>
      </w:r>
    </w:p>
    <w:p w14:paraId="2C0FC1F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Ολοκληρώστε, κύριε Πρόεδρε και θα σας πω.</w:t>
      </w:r>
    </w:p>
    <w:p w14:paraId="2C0FC1F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μπορεί να χαρακτηρίζεται μόνο από αυτό το στοιχείο. </w:t>
      </w:r>
    </w:p>
    <w:p w14:paraId="2C0FC1F9"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(Θόρυβος στην Αίθου</w:t>
      </w:r>
      <w:r>
        <w:rPr>
          <w:rFonts w:eastAsia="Times New Roman" w:cs="Times New Roman"/>
          <w:szCs w:val="24"/>
        </w:rPr>
        <w:t>σα)</w:t>
      </w:r>
    </w:p>
    <w:p w14:paraId="2C0FC1F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Γιατί δεν το κάνει για το διπλανό…</w:t>
      </w:r>
    </w:p>
    <w:p w14:paraId="2C0FC1F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Αυτό είναι άλλο.</w:t>
      </w:r>
    </w:p>
    <w:p w14:paraId="2C0FC1F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Προφανώς και αναφέρθηκε και από άλλους Βουλευτές. Η Κυβέρνηση βασικά δεν νοιάζεται μόνο για έναν νομό. Αν αυτό το πρόβλημα</w:t>
      </w:r>
      <w:r>
        <w:rPr>
          <w:rFonts w:eastAsia="Times New Roman" w:cs="Times New Roman"/>
          <w:szCs w:val="24"/>
        </w:rPr>
        <w:t xml:space="preserve"> δεν υπήρχε πουθενά αλλού στην Ελλάδα, τότε δεν θα το θεωρούσα ρουσφέτι. Όμως, όταν γίνεται για μια συγκεκριμένη ομάδα, ενώ υπάρχουν και άλλες ομάδες, που έχουν το ίδιο πρόβλημα, το λέω ρουσφέτι. Βέβαια, σας λέω ότι θα το στηρίξουμε, γιατί δεν μπορούμε να </w:t>
      </w:r>
      <w:r>
        <w:rPr>
          <w:rFonts w:eastAsia="Times New Roman" w:cs="Times New Roman"/>
          <w:szCs w:val="24"/>
        </w:rPr>
        <w:t>έρθουμε απέναντι…</w:t>
      </w:r>
    </w:p>
    <w:p w14:paraId="2C0FC1F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Τι άλλο θα ακούσουμε σήμερα;</w:t>
      </w:r>
    </w:p>
    <w:p w14:paraId="2C0FC1F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Τι γελάτε, κύριε Υπουργέ; Συνεχίστε εσείς. Πολύ ωραία. </w:t>
      </w:r>
    </w:p>
    <w:p w14:paraId="2C0FC1F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απαντήσει</w:t>
      </w:r>
      <w:r>
        <w:rPr>
          <w:rFonts w:eastAsia="Times New Roman" w:cs="Times New Roman"/>
          <w:szCs w:val="24"/>
        </w:rPr>
        <w:t xml:space="preserve"> μετά ο Υπουργός.</w:t>
      </w:r>
    </w:p>
    <w:p w14:paraId="2C0FC20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εντάξει, μιλήστε εσείς. </w:t>
      </w:r>
    </w:p>
    <w:p w14:paraId="2C0FC20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Εγώ πιστεύω ότι αυτή η τροπολογία έπρεπε να έρθει για όλους τους Έλληνες που έχουν ανάλογο πρόβλημα. Και υπάρχουν Έλληνες που έχουν ανάλογο πρόβλημα. </w:t>
      </w:r>
    </w:p>
    <w:p w14:paraId="2C0FC20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αναφερθώ τώρα στην τροπολογ</w:t>
      </w:r>
      <w:r>
        <w:rPr>
          <w:rFonts w:eastAsia="Times New Roman" w:cs="Times New Roman"/>
          <w:szCs w:val="24"/>
        </w:rPr>
        <w:t>ία με γενικό αριθμό 752 και ειδικό 47, η οποία αφορά την ενοποίηση των εναέριων υπηρεσιών του Πυροσβεστικού Σώματος και της Ελληνικής Αστυνομίας</w:t>
      </w:r>
      <w:r>
        <w:rPr>
          <w:rFonts w:eastAsia="Times New Roman" w:cs="Times New Roman"/>
          <w:szCs w:val="24"/>
        </w:rPr>
        <w:t>.</w:t>
      </w:r>
    </w:p>
    <w:p w14:paraId="2C0FC20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την υπερψηφίσουμε και αυτήν, καθώς πιστεύουμε ότι θα γίνει εξοικονόμηση χρημάτων. Ο φόρτος εργασίας της Πυρ</w:t>
      </w:r>
      <w:r>
        <w:rPr>
          <w:rFonts w:eastAsia="Times New Roman" w:cs="Times New Roman"/>
          <w:szCs w:val="24"/>
        </w:rPr>
        <w:t xml:space="preserve">οσβεστικής και των εναέριων μέσων είναι προφανές ότι είναι το καλοκαίρι. Επομένως, πιστεύουμε ότι αυτό θα λειτουργήσει. Θα είμαστε εδώ, βέβαια, να το ελέγξουμε και να δούμε εάν υπάρχει σωστή λειτουργία. Είμαστε, όμως, υπέρ αυτής της τροπολογίας. </w:t>
      </w:r>
    </w:p>
    <w:p w14:paraId="2C0FC20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επόμενη</w:t>
      </w:r>
      <w:r>
        <w:rPr>
          <w:rFonts w:eastAsia="Times New Roman" w:cs="Times New Roman"/>
          <w:szCs w:val="24"/>
        </w:rPr>
        <w:t xml:space="preserve"> τροπολογία, την οποία θα στηρίξουμε, είναι η με γενικό αριθμό 758 που αφορά το «</w:t>
      </w:r>
      <w:proofErr w:type="spellStart"/>
      <w:r>
        <w:rPr>
          <w:rFonts w:eastAsia="Times New Roman" w:cs="Times New Roman"/>
          <w:szCs w:val="24"/>
        </w:rPr>
        <w:t>βραχιολάκι</w:t>
      </w:r>
      <w:proofErr w:type="spellEnd"/>
      <w:r>
        <w:rPr>
          <w:rFonts w:eastAsia="Times New Roman" w:cs="Times New Roman"/>
          <w:szCs w:val="24"/>
        </w:rPr>
        <w:t xml:space="preserve">». Καλό είναι να δώσουμε μία παράταση, να δούμε εάν μπορέσει να λειτουργήσει αυτό το καθεστώς και ελπίζουμε να έχει θετικό αποτέλεσμα. </w:t>
      </w:r>
    </w:p>
    <w:p w14:paraId="2C0FC20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άλλη τροπολογία που μας φέρ</w:t>
      </w:r>
      <w:r>
        <w:rPr>
          <w:rFonts w:eastAsia="Times New Roman" w:cs="Times New Roman"/>
          <w:szCs w:val="24"/>
        </w:rPr>
        <w:t>νετε είναι η με γενικό αριθμό 766, που δίνει παράταση κατά έξι μήνες στις διαφημιστικές εταιρείες, καθώς υπάρχει σχέδιο νόμου σε διαβούλευση. Και σ’ αυτό είμαστε θετικοί, αν και θα έπρεπε να λειτουργούμε λίγο πιο γρήγορα. Δηλαδή, ζητείται η παράταση, γιατί</w:t>
      </w:r>
      <w:r>
        <w:rPr>
          <w:rFonts w:eastAsia="Times New Roman" w:cs="Times New Roman"/>
          <w:szCs w:val="24"/>
        </w:rPr>
        <w:t xml:space="preserve"> δεν έχει ολοκληρωθεί η διαβούλευση.</w:t>
      </w:r>
    </w:p>
    <w:p w14:paraId="2C0FC20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Όπως θα είμαστε θετικοί και στην τροπολογία με ειδικό αριθμό 50, που αφορά την ίδρυση του Εθνικού Μηχανισμού Εποπτείας και Εφαρμογής των Αποφάσεων του Ευρωπαϊκού Δικαστηρίου. Ξέρουμε όλοι πόσα πρόστιμα επιβάλλονται στην</w:t>
      </w:r>
      <w:r>
        <w:rPr>
          <w:rFonts w:eastAsia="Times New Roman" w:cs="Times New Roman"/>
          <w:szCs w:val="24"/>
        </w:rPr>
        <w:t xml:space="preserve"> Ελλάδα, γιατί απλώς δεν εναρμονιζόμαστε με αυτά που μας λέει η Ευρώπη. Επομένως, το θεωρούμε αναγκαίο να συμβεί και δεν επιβαρύνει -απ’ ό,τι είδαμε- και τον κρατικό προϋπολογισμό.</w:t>
      </w:r>
    </w:p>
    <w:p w14:paraId="2C0FC20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Ερχόμαστε τώρα στην τροπολογία με ειδικό αριθμό 51 που αφορά τέσσερις νέες </w:t>
      </w:r>
      <w:r>
        <w:rPr>
          <w:rFonts w:eastAsia="Times New Roman" w:cs="Times New Roman"/>
          <w:szCs w:val="24"/>
        </w:rPr>
        <w:t xml:space="preserve">θέσεις στον Άρειο Πάγο. Καλό θα ήταν να υπάρχει μια πρόβλεψη που θα δίνει μια ολοκληρωμένη λύση. Δεν υπάρχουν κενά μόνο εκεί, υπάρχουν και άλλες βαθμίδες της </w:t>
      </w:r>
      <w:r>
        <w:rPr>
          <w:rFonts w:eastAsia="Times New Roman" w:cs="Times New Roman"/>
          <w:szCs w:val="24"/>
        </w:rPr>
        <w:t>δ</w:t>
      </w:r>
      <w:r>
        <w:rPr>
          <w:rFonts w:eastAsia="Times New Roman" w:cs="Times New Roman"/>
          <w:szCs w:val="24"/>
        </w:rPr>
        <w:t>ικαιοσύνης που έχουν πάρα πολλά κενά. Βέβαια, δεν ξέρω αν μπορούμε να αντιταχθούμε έστω και σ’ αυ</w:t>
      </w:r>
      <w:r>
        <w:rPr>
          <w:rFonts w:eastAsia="Times New Roman" w:cs="Times New Roman"/>
          <w:szCs w:val="24"/>
        </w:rPr>
        <w:t>τή τη μικρή λύση που δίνει η παρούσα τροπολογία.</w:t>
      </w:r>
    </w:p>
    <w:p w14:paraId="2C0FC20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Ερχόμαστε τώρα στην τροπολογία με γενικό αριθμό 785. Αυτήν την έχετε κάνει δεκτή; Έχει αποσυρθεί; </w:t>
      </w:r>
    </w:p>
    <w:p w14:paraId="2C0FC20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Ποια λέτε;</w:t>
      </w:r>
    </w:p>
    <w:p w14:paraId="2C0FC20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ΑΝΑΣΤΑΣΙΟΣ ΜΕΓΑΛΟ</w:t>
      </w:r>
      <w:r>
        <w:rPr>
          <w:rFonts w:eastAsia="Times New Roman" w:cs="Times New Roman"/>
          <w:b/>
          <w:szCs w:val="24"/>
        </w:rPr>
        <w:t xml:space="preserve">ΜΥΣΤΑΚΑΣ: </w:t>
      </w:r>
      <w:r>
        <w:rPr>
          <w:rFonts w:eastAsia="Times New Roman" w:cs="Times New Roman"/>
          <w:szCs w:val="24"/>
        </w:rPr>
        <w:t xml:space="preserve">Την 785/53 που αφορά τις εταιρείες ΟΤΑ. </w:t>
      </w:r>
    </w:p>
    <w:p w14:paraId="2C0FC20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 xml:space="preserve">Είναι οι </w:t>
      </w:r>
      <w:r>
        <w:rPr>
          <w:rFonts w:eastAsia="Times New Roman" w:cs="Times New Roman"/>
          <w:szCs w:val="24"/>
        </w:rPr>
        <w:t>785/53 και 786/54.</w:t>
      </w:r>
    </w:p>
    <w:p w14:paraId="2C0FC20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Δεν την έχουν αποσύρει, γιατί περίμενα.</w:t>
      </w:r>
      <w:r>
        <w:rPr>
          <w:rFonts w:eastAsia="Times New Roman" w:cs="Times New Roman"/>
          <w:szCs w:val="24"/>
        </w:rPr>
        <w:t xml:space="preserve"> </w:t>
      </w:r>
      <w:r>
        <w:rPr>
          <w:rFonts w:eastAsia="Times New Roman" w:cs="Times New Roman"/>
          <w:szCs w:val="24"/>
        </w:rPr>
        <w:t>Η 785;</w:t>
      </w:r>
    </w:p>
    <w:p w14:paraId="2C0FC20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Η 788 έχει αποσυρθεί.</w:t>
      </w:r>
    </w:p>
    <w:p w14:paraId="2C0FC20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Ωραία, δεν θα την υποστηρίξουμε αυτή την τροπολογία, καθώς πιστεύουμε ότι αφορά καθαρά ρουσφετολογικά συμφέροντα. Επομένως, είμαστε κατά αυτής της τροπολογίας.</w:t>
      </w:r>
    </w:p>
    <w:p w14:paraId="2C0FC20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Την τροπολογία με ειδικό αριθμό 55 θα την υπερψηφίσουμε, καθώς αποσαφ</w:t>
      </w:r>
      <w:r>
        <w:rPr>
          <w:rFonts w:eastAsia="Times New Roman" w:cs="Times New Roman"/>
          <w:szCs w:val="24"/>
        </w:rPr>
        <w:t>ηνίζεται ένα ζήτημα το οποίο έπρεπε να λυθεί που αφορά τις άδειες άνευ αποδοχών.</w:t>
      </w:r>
    </w:p>
    <w:p w14:paraId="2C0FC21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C0FC21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Συγγνώμη για τον χρόνο που έχω καταχραστεί, αλλά οι τροπολογίες είναι πάρα πολλές.</w:t>
      </w:r>
    </w:p>
    <w:p w14:paraId="2C0FC21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Πάμε τώρα στην τ</w:t>
      </w:r>
      <w:r>
        <w:rPr>
          <w:rFonts w:eastAsia="Times New Roman" w:cs="Times New Roman"/>
          <w:szCs w:val="24"/>
        </w:rPr>
        <w:t>ροπολογία με ειδικό αριθμό 57 που αφορά τους αλιείς. Εδώ πραγματικά μας μπερδέψατε πολύ. Έχουμε μπερδευτεί εξαιτίας της προχειρότητάς σας. Έπρεπε να έρθει σε επιτροπή, να ακούσουμε την άποψη των αλιέων και ποια είναι η θέση τους.</w:t>
      </w:r>
    </w:p>
    <w:p w14:paraId="2C0FC21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ΠΑΠΑΚΩΣΤΑ-ΣΙΔΗΡ</w:t>
      </w:r>
      <w:r>
        <w:rPr>
          <w:rFonts w:eastAsia="Times New Roman" w:cs="Times New Roman"/>
          <w:b/>
          <w:szCs w:val="24"/>
        </w:rPr>
        <w:t xml:space="preserve">ΟΠΟΥΛΟΥ: </w:t>
      </w:r>
      <w:r>
        <w:rPr>
          <w:rFonts w:eastAsia="Times New Roman" w:cs="Times New Roman"/>
          <w:szCs w:val="24"/>
        </w:rPr>
        <w:t>Οδηγία είναι.</w:t>
      </w:r>
    </w:p>
    <w:p w14:paraId="2C0FC21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Οδηγία είναι;</w:t>
      </w:r>
    </w:p>
    <w:p w14:paraId="2C0FC21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Ναι.</w:t>
      </w:r>
    </w:p>
    <w:p w14:paraId="2C0FC21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Ωραία. Ενδεχομένως τότε να την υπερψηφίσουμε. </w:t>
      </w:r>
    </w:p>
    <w:p w14:paraId="2C0FC21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Πάμε στην τροπολογία με ειδικό αριθμό 58, όπου προβλέπεται συγκρότηση επιστημο</w:t>
      </w:r>
      <w:r>
        <w:rPr>
          <w:rFonts w:eastAsia="Times New Roman" w:cs="Times New Roman"/>
          <w:szCs w:val="24"/>
        </w:rPr>
        <w:t>νικής επιτροπής αρμόδιας για θέματα εκπαίδευσης του επαγγέλματος του ξεναγού. Φυσικά και θα την υπερψηφίσουμε. Είμαστε ένα κράτος, του οποίου η οικονομία στηρίζεται στον τουρισμό. Επομένως, ας είναι οι ξεναγοί μας επιμορφωμένοι σωστά.</w:t>
      </w:r>
    </w:p>
    <w:p w14:paraId="2C0FC21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Πάμε τώρα στην τροπολ</w:t>
      </w:r>
      <w:r>
        <w:rPr>
          <w:rFonts w:eastAsia="Times New Roman" w:cs="Times New Roman"/>
          <w:szCs w:val="24"/>
        </w:rPr>
        <w:t>ογία με ειδικό αριθμό 59, την οποία θα υπερψηφίσουμε.</w:t>
      </w:r>
    </w:p>
    <w:p w14:paraId="2C0FC21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Έρχομαι τώρα στην περιβόητη τροπολογία με ειδικό αριθμό 60, η οποία ήρθε χθες, αποσύρθηκε και την φέρνετε σήμερα. Ίσως αυτό να αφορούσε σε νομοσχέδιο. Δεν μπορούμε να υπερψηφίσουμε μία τροπολογία που εμ</w:t>
      </w:r>
      <w:r>
        <w:rPr>
          <w:rFonts w:eastAsia="Times New Roman" w:cs="Times New Roman"/>
          <w:szCs w:val="24"/>
        </w:rPr>
        <w:t xml:space="preserve">πλέκει πάρα πολλά θέματα και κάποια απ’ αυτά τα βλέπουμε θετικά και κάποια αρνητικά. </w:t>
      </w:r>
    </w:p>
    <w:p w14:paraId="2C0FC21A"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Ελπίζω αυτό που έχει συμβεί και συμβαίνει μέχρι σήμερα στη Βουλή να μην συνεχιστεί. Να αποφασίσετε εσείς της Κυβέρνησης ότι πρέπει να έχετε ένα σοβαρό πρόγραμμα, έναν σχε</w:t>
      </w:r>
      <w:r>
        <w:rPr>
          <w:rFonts w:eastAsia="Times New Roman" w:cs="Times New Roman"/>
          <w:szCs w:val="24"/>
        </w:rPr>
        <w:t>διασμό, έτσι ώστε να μην υπάρχουν όλες αυτές οι εντάσεις μέσα στην Βουλή. Κοκορομαχίες γιατί; Γιατί απλά γιατί δεν κάνει σωστά τη δουλειά της η Κυβέρνηση.</w:t>
      </w:r>
    </w:p>
    <w:p w14:paraId="2C0FC21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2C0FC21C"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C0FC21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w:t>
      </w:r>
      <w:r>
        <w:rPr>
          <w:rFonts w:eastAsia="Times New Roman" w:cs="Times New Roman"/>
          <w:b/>
          <w:szCs w:val="24"/>
        </w:rPr>
        <w:t xml:space="preserve"> </w:t>
      </w:r>
      <w:r>
        <w:rPr>
          <w:rFonts w:eastAsia="Times New Roman" w:cs="Times New Roman"/>
          <w:b/>
          <w:szCs w:val="24"/>
        </w:rPr>
        <w:t>Κουρ</w:t>
      </w:r>
      <w:r>
        <w:rPr>
          <w:rFonts w:eastAsia="Times New Roman" w:cs="Times New Roman"/>
          <w:b/>
          <w:szCs w:val="24"/>
        </w:rPr>
        <w:t xml:space="preserve">άκης): </w:t>
      </w:r>
      <w:r>
        <w:rPr>
          <w:rFonts w:eastAsia="Times New Roman" w:cs="Times New Roman"/>
          <w:szCs w:val="24"/>
        </w:rPr>
        <w:t xml:space="preserve">Ευχαριστούμε τον κ. Μεγαλομύστακα. </w:t>
      </w:r>
    </w:p>
    <w:p w14:paraId="2C0FC21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 αφού προηγουμένως ξεναγήθηκαν στην έκθεση της αίθουσας «Ελευθέριος Βενιζέλος» και ενημερωθήκαν γ</w:t>
      </w:r>
      <w:r>
        <w:rPr>
          <w:rFonts w:eastAsia="Times New Roman" w:cs="Times New Roman"/>
          <w:szCs w:val="24"/>
        </w:rPr>
        <w:t>ια την ιστορία του κτηρίου και τον τρόπο οργάνωσης και λειτουργίας της Βουλής, είκοσι πέντε μαθήτριες και μαθητές και τέσσερις συνοδοί εκπαιδευτικοί από το 6</w:t>
      </w:r>
      <w:r>
        <w:rPr>
          <w:rFonts w:eastAsia="Times New Roman" w:cs="Times New Roman"/>
          <w:szCs w:val="24"/>
          <w:vertAlign w:val="superscript"/>
        </w:rPr>
        <w:t>ο</w:t>
      </w:r>
      <w:r>
        <w:rPr>
          <w:rFonts w:eastAsia="Times New Roman" w:cs="Times New Roman"/>
          <w:szCs w:val="24"/>
        </w:rPr>
        <w:t xml:space="preserve"> Δημοτικό Σχολείο Κέρκυρας. </w:t>
      </w:r>
    </w:p>
    <w:p w14:paraId="2C0FC21F"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 xml:space="preserve">ς καλωσορίζει. </w:t>
      </w:r>
    </w:p>
    <w:p w14:paraId="2C0FC220" w14:textId="77777777" w:rsidR="0032345F" w:rsidRDefault="00CA05C6">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w:t>
      </w:r>
      <w:r>
        <w:rPr>
          <w:rFonts w:eastAsia="Times New Roman" w:cs="Times New Roman"/>
          <w:szCs w:val="24"/>
        </w:rPr>
        <w:t>ουλής)</w:t>
      </w:r>
    </w:p>
    <w:p w14:paraId="2C0FC22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Να ενημερώσω τους μαθητές ότι είστε στο τέλος μιας διαδικασίας ψήφισης ενός νομοσχεδίου. Έχει ολοκληρωθεί η συζήτηση ανάμεσα στους Βουλευτές. Τώρα θα πάρει τον λόγο ο Υπουργός Δικαιοσύνης, Διαφάνειας και Ανθρωπίνων Δικαιωμάτων κ. Κοντονής, για να δώ</w:t>
      </w:r>
      <w:r>
        <w:rPr>
          <w:rFonts w:eastAsia="Times New Roman" w:cs="Times New Roman"/>
          <w:szCs w:val="24"/>
        </w:rPr>
        <w:t xml:space="preserve">σει ορισμένες απαντήσεις και θα περάσουμε στη συνέχεια στην ψήφιση του νομοσχεδίου που θα γίνει νόμος τους κράτους. </w:t>
      </w:r>
    </w:p>
    <w:p w14:paraId="2C0FC22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C0FC22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2C0FC22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Να ξεκινήσω από κάτι που είναι εντυπωσιακό. Οι περισσότεροι από τους εισηγητές </w:t>
      </w:r>
      <w:proofErr w:type="spellStart"/>
      <w:r>
        <w:rPr>
          <w:rFonts w:eastAsia="Times New Roman" w:cs="Times New Roman"/>
          <w:szCs w:val="24"/>
        </w:rPr>
        <w:t>καταφέρθησαν</w:t>
      </w:r>
      <w:proofErr w:type="spellEnd"/>
      <w:r>
        <w:rPr>
          <w:rFonts w:eastAsia="Times New Roman" w:cs="Times New Roman"/>
          <w:szCs w:val="24"/>
        </w:rPr>
        <w:t xml:space="preserve"> εναντίον των τροπολογιών και του περιεχομένου τους κατά τη συζήτηση. Τελικά, τώρα που γίνεται η δήλωση ψήφου</w:t>
      </w:r>
      <w:r>
        <w:rPr>
          <w:rFonts w:eastAsia="Times New Roman" w:cs="Times New Roman"/>
          <w:szCs w:val="24"/>
        </w:rPr>
        <w:t>,</w:t>
      </w:r>
      <w:r>
        <w:rPr>
          <w:rFonts w:eastAsia="Times New Roman" w:cs="Times New Roman"/>
          <w:szCs w:val="24"/>
        </w:rPr>
        <w:t xml:space="preserve"> διαπιστώνουμε ότι τα περισσότερα κόμματα υπερψηφίζουν τις περισσότερες τροπολογίες, που αυτό σημαίνει ότι οι τροπολογίες ήταν απαραίτητες, είχαν το στοιχείο του επείγοντος και σωστά ήρθαν. Οι περισσότερες δε απ’ αυτές είναι του Υπουργείου Δικαιοσύνης, απ’</w:t>
      </w:r>
      <w:r>
        <w:rPr>
          <w:rFonts w:eastAsia="Times New Roman" w:cs="Times New Roman"/>
          <w:szCs w:val="24"/>
        </w:rPr>
        <w:t xml:space="preserve"> ό,τι παρατηρήσατε. Επομένως δεν ήταν σε άσχετο νομοσχέδιο. Οι τροπολογίες που ήρθαν από άλλα Υπουργεία είχαν το στοιχείο του επείγοντος και γι’ αυτό πολύ καλά κάνετε και τις υπερψηφίζετε τις περισσότερες απ’ αυτές. </w:t>
      </w:r>
    </w:p>
    <w:p w14:paraId="2C0FC22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Θα ήθελα, λοιπόν, με αφορμή αυτό που λέ</w:t>
      </w:r>
      <w:r>
        <w:rPr>
          <w:rFonts w:eastAsia="Times New Roman" w:cs="Times New Roman"/>
          <w:szCs w:val="24"/>
        </w:rPr>
        <w:t>ω τώρα, εάν είναι δυνατόν, να προσεγγίζουμε τα θέματα στην ουσία, διότι πολλές φορές αναλωνόμαστε στον τύπο, σε κατηγορίες ότι γίνεται πρόχειρη νομοθέτηση και όταν έρθει η ώρα της ψηφοφορίας, διαπιστώνουμε ότι αυτά τα οποία εισηγείται η Κυβέρνηση είναι απο</w:t>
      </w:r>
      <w:r>
        <w:rPr>
          <w:rFonts w:eastAsia="Times New Roman" w:cs="Times New Roman"/>
          <w:szCs w:val="24"/>
        </w:rPr>
        <w:t>λύτως αναγκαία</w:t>
      </w:r>
      <w:r>
        <w:rPr>
          <w:rFonts w:eastAsia="Times New Roman" w:cs="Times New Roman"/>
          <w:szCs w:val="24"/>
        </w:rPr>
        <w:t>,</w:t>
      </w:r>
      <w:r>
        <w:rPr>
          <w:rFonts w:eastAsia="Times New Roman" w:cs="Times New Roman"/>
          <w:szCs w:val="24"/>
        </w:rPr>
        <w:t xml:space="preserve"> στο</w:t>
      </w:r>
      <w:r>
        <w:rPr>
          <w:rFonts w:eastAsia="Times New Roman" w:cs="Times New Roman"/>
          <w:szCs w:val="24"/>
        </w:rPr>
        <w:t>ν βαθμό</w:t>
      </w:r>
      <w:r>
        <w:rPr>
          <w:rFonts w:eastAsia="Times New Roman" w:cs="Times New Roman"/>
          <w:szCs w:val="24"/>
        </w:rPr>
        <w:t xml:space="preserve"> , όπως είπα και επαναλαμβάνω, που τα περισσότερα κόμματα τα υπερψηφίζουν. Όπως τα περισσότερα κόμματα υπερψηφίζουν το νομοσχέδιο σήμερα επί της αρχής και επί των περισσοτέρων άρθρων. </w:t>
      </w:r>
    </w:p>
    <w:p w14:paraId="2C0FC22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Ξεκινώ την τοποθέτησή μου για το νομοσχέδιο α</w:t>
      </w:r>
      <w:r>
        <w:rPr>
          <w:rFonts w:eastAsia="Times New Roman" w:cs="Times New Roman"/>
          <w:szCs w:val="24"/>
        </w:rPr>
        <w:t xml:space="preserve">π’ αυτό, διότι, κύριε </w:t>
      </w:r>
      <w:proofErr w:type="spellStart"/>
      <w:r>
        <w:rPr>
          <w:rFonts w:eastAsia="Times New Roman" w:cs="Times New Roman"/>
          <w:szCs w:val="24"/>
        </w:rPr>
        <w:t>Αμυρά</w:t>
      </w:r>
      <w:proofErr w:type="spellEnd"/>
      <w:r>
        <w:rPr>
          <w:rFonts w:eastAsia="Times New Roman" w:cs="Times New Roman"/>
          <w:szCs w:val="24"/>
        </w:rPr>
        <w:t>, οι ΑΝΕΛ δεν είπαν ότι καταψηφίζουν το νομοσχέδιο. Έχουν διαφωνία…</w:t>
      </w:r>
    </w:p>
    <w:p w14:paraId="2C0FC22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Εννοώ τα άρθρα. </w:t>
      </w:r>
    </w:p>
    <w:p w14:paraId="2C0FC22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Σε ορισμένα άρθρα έχουν τη διαφωνία τους. Εγώ </w:t>
      </w:r>
      <w:r>
        <w:rPr>
          <w:rFonts w:eastAsia="Times New Roman" w:cs="Times New Roman"/>
          <w:szCs w:val="24"/>
        </w:rPr>
        <w:t>σας είπα ότι δεν συμφωνώ με τις απόψεις τις οποίες εξέφρασαν και</w:t>
      </w:r>
      <w:r>
        <w:rPr>
          <w:rFonts w:eastAsia="Times New Roman" w:cs="Times New Roman"/>
          <w:szCs w:val="24"/>
        </w:rPr>
        <w:t>,</w:t>
      </w:r>
      <w:r>
        <w:rPr>
          <w:rFonts w:eastAsia="Times New Roman" w:cs="Times New Roman"/>
          <w:szCs w:val="24"/>
        </w:rPr>
        <w:t xml:space="preserve"> σε κάθε περίπτωση, όταν υπάρχει μια κυβέρνηση συνεργασίας, αυτά τα πράγματα συμβαίνουν. Όπως συνέβησαν κατ’ επανάληψη και με την προηγούμενη κυβέρνηση συνεργασίας. Θα πρέπει να καταλάβουμε, </w:t>
      </w:r>
      <w:r>
        <w:rPr>
          <w:rFonts w:eastAsia="Times New Roman" w:cs="Times New Roman"/>
          <w:szCs w:val="24"/>
        </w:rPr>
        <w:t>λοιπόν, ότι</w:t>
      </w:r>
      <w:r>
        <w:rPr>
          <w:rFonts w:eastAsia="Times New Roman" w:cs="Times New Roman"/>
          <w:szCs w:val="24"/>
        </w:rPr>
        <w:t>,</w:t>
      </w:r>
      <w:r>
        <w:rPr>
          <w:rFonts w:eastAsia="Times New Roman" w:cs="Times New Roman"/>
          <w:szCs w:val="24"/>
        </w:rPr>
        <w:t xml:space="preserve"> όταν υπάρχουν συγκυβερνώντα κόμματα, πάντοτε θα υπάρχουν και τέτοιες καταστάσεις. Κρίνεται από το Κοινοβούλιο εάν αυτές οι διατάξεις θα υπερψηφιστούν ή όχι. </w:t>
      </w:r>
    </w:p>
    <w:p w14:paraId="2C0FC229"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Εδώ, λοιπόν, θεωρώ ότι δεν είναι και πολύ σωστό, για να μην πω και πολύ τίμιο, αυτό τ</w:t>
      </w:r>
      <w:r>
        <w:rPr>
          <w:rFonts w:eastAsia="Times New Roman" w:cs="Times New Roman"/>
          <w:szCs w:val="24"/>
        </w:rPr>
        <w:t>ο οποίο άφησε να εννοηθεί ο εισηγητής της Δημοκρατικής Συμπαράταξης. Τίθεται θέμα δεδηλωμένης; Γιατί, εάν τίθεται θέμα δεδηλωμένης, να υποβάλετε τη Βουλή στις νόμιμες διαδικασίες. Εάν θέλετε και εάν νομίζετε ότι εξ αντανακλάσεως, εκ της μη ψήφισης τριών</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εσσάρων άρθρων σε ένα νομοσχέδιο, μπορεί να δημιουργηθεί τέτοιο ζήτημα, σας λέω ότι ούτε το Σύνταγμα κάτι τέτοιο αναφέρει ούτε η πολιτική ηθική προωθεί. </w:t>
      </w:r>
    </w:p>
    <w:p w14:paraId="2C0FC22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Καταλάβατε τι σας είπα; </w:t>
      </w:r>
    </w:p>
    <w:p w14:paraId="2C0FC22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w:t>
      </w:r>
      <w:r>
        <w:rPr>
          <w:rFonts w:eastAsia="Times New Roman" w:cs="Times New Roman"/>
          <w:b/>
          <w:szCs w:val="24"/>
        </w:rPr>
        <w:t xml:space="preserve"> Ανθρωπίνων Δικαιωμάτων): </w:t>
      </w:r>
      <w:r>
        <w:rPr>
          <w:rFonts w:eastAsia="Times New Roman" w:cs="Times New Roman"/>
          <w:szCs w:val="24"/>
        </w:rPr>
        <w:t xml:space="preserve">Ξαναλέω και πάλι -γιατί θέσατε θέμα συνοχής, το οποίο μπορεί να φτάσει σε θέμα κοινοβουλευτικής πλειοψηφίας </w:t>
      </w:r>
      <w:proofErr w:type="spellStart"/>
      <w:r>
        <w:rPr>
          <w:rFonts w:eastAsia="Times New Roman" w:cs="Times New Roman"/>
          <w:szCs w:val="24"/>
        </w:rPr>
        <w:t>κ.ο.κ.</w:t>
      </w:r>
      <w:proofErr w:type="spellEnd"/>
      <w:r>
        <w:rPr>
          <w:rFonts w:eastAsia="Times New Roman" w:cs="Times New Roman"/>
          <w:szCs w:val="24"/>
        </w:rPr>
        <w:t>- τέτοια σοβαρά ζητήματα μην τα αναδεικνύετε κατ’ αυτόν τον τρόπο, παρά τις διατάξεις του Συντάγματος και παρά την π</w:t>
      </w:r>
      <w:r>
        <w:rPr>
          <w:rFonts w:eastAsia="Times New Roman" w:cs="Times New Roman"/>
          <w:szCs w:val="24"/>
        </w:rPr>
        <w:t xml:space="preserve">άγια κοινοβουλευτική πρακτική. </w:t>
      </w:r>
    </w:p>
    <w:p w14:paraId="2C0FC22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Εμείς θέτουμε ένα σχέδιο νόμου στη βάσανο της ακροαματικής διαδικασίας, της ακρόασης των φορέων, της διαλογικής συζήτησης κ</w:t>
      </w:r>
      <w:r>
        <w:rPr>
          <w:rFonts w:eastAsia="Times New Roman" w:cs="Times New Roman"/>
          <w:szCs w:val="24"/>
        </w:rPr>
        <w:t>.</w:t>
      </w:r>
      <w:r>
        <w:rPr>
          <w:rFonts w:eastAsia="Times New Roman" w:cs="Times New Roman"/>
          <w:szCs w:val="24"/>
        </w:rPr>
        <w:t xml:space="preserve">λπ. και στις </w:t>
      </w:r>
      <w:r>
        <w:rPr>
          <w:rFonts w:eastAsia="Times New Roman" w:cs="Times New Roman"/>
          <w:szCs w:val="24"/>
        </w:rPr>
        <w:t>ε</w:t>
      </w:r>
      <w:r>
        <w:rPr>
          <w:rFonts w:eastAsia="Times New Roman" w:cs="Times New Roman"/>
          <w:szCs w:val="24"/>
        </w:rPr>
        <w:t xml:space="preserve">πιτροπές και στην Ολομέλεια και καλούμε τη Βουλή να το ψηφίσει. </w:t>
      </w:r>
    </w:p>
    <w:p w14:paraId="2C0FC22D" w14:textId="77777777" w:rsidR="0032345F" w:rsidRDefault="00CA05C6">
      <w:pPr>
        <w:spacing w:after="0" w:line="600" w:lineRule="auto"/>
        <w:ind w:firstLine="851"/>
        <w:jc w:val="both"/>
        <w:rPr>
          <w:rFonts w:eastAsia="Times New Roman" w:cs="Times New Roman"/>
        </w:rPr>
      </w:pPr>
      <w:r>
        <w:rPr>
          <w:rFonts w:eastAsia="Times New Roman" w:cs="Times New Roman"/>
        </w:rPr>
        <w:t>Αυτό που είπατε ότι «</w:t>
      </w:r>
      <w:r>
        <w:rPr>
          <w:rFonts w:eastAsia="Times New Roman" w:cs="Times New Roman"/>
        </w:rPr>
        <w:t>θ</w:t>
      </w:r>
      <w:r>
        <w:rPr>
          <w:rFonts w:eastAsia="Times New Roman" w:cs="Times New Roman"/>
        </w:rPr>
        <w:t xml:space="preserve">α πρέπει να καλέσετε τα κόμματα της Αντιπολίτευσης να το ψηφίσουν», εμείς καλούμε το σύνολο των Βουλευτών να το ψηφίσει, γιατί πιστεύουμε ότι αυτό το νομοσχέδιο </w:t>
      </w:r>
      <w:r>
        <w:rPr>
          <w:rFonts w:eastAsia="Times New Roman"/>
          <w:bCs/>
        </w:rPr>
        <w:t>είναι</w:t>
      </w:r>
      <w:r>
        <w:rPr>
          <w:rFonts w:eastAsia="Times New Roman" w:cs="Times New Roman"/>
        </w:rPr>
        <w:t xml:space="preserve"> απολύτως σωστό, απολύτως ορθό και δίκαιο και αίρει αδικίες και κοινωνικούς αποκλεισμούς </w:t>
      </w:r>
      <w:r>
        <w:rPr>
          <w:rFonts w:eastAsia="Times New Roman" w:cs="Times New Roman"/>
        </w:rPr>
        <w:t xml:space="preserve">ετών. </w:t>
      </w:r>
    </w:p>
    <w:p w14:paraId="2C0FC22E" w14:textId="77777777" w:rsidR="0032345F" w:rsidRDefault="00CA05C6">
      <w:pPr>
        <w:spacing w:after="0" w:line="600" w:lineRule="auto"/>
        <w:ind w:firstLine="851"/>
        <w:jc w:val="both"/>
        <w:rPr>
          <w:rFonts w:eastAsia="Times New Roman" w:cs="Times New Roman"/>
        </w:rPr>
      </w:pPr>
      <w:r>
        <w:rPr>
          <w:rFonts w:eastAsia="Times New Roman" w:cs="Times New Roman"/>
        </w:rPr>
        <w:t xml:space="preserve">Θέλω να αναφερθώ σε αυτά που είπε ο εκπρόσωπος </w:t>
      </w:r>
      <w:r>
        <w:rPr>
          <w:rFonts w:eastAsia="Times New Roman" w:cs="Times New Roman"/>
        </w:rPr>
        <w:t>από τ</w:t>
      </w:r>
      <w:r>
        <w:rPr>
          <w:rFonts w:eastAsia="Times New Roman" w:cs="Times New Roman"/>
        </w:rPr>
        <w:t xml:space="preserve">ο Ποτάμι. Κοιτάξτε να δείτε, εμείς με αυτό το νομοσχέδιο, κύριε </w:t>
      </w:r>
      <w:proofErr w:type="spellStart"/>
      <w:r>
        <w:rPr>
          <w:rFonts w:eastAsia="Times New Roman" w:cs="Times New Roman"/>
        </w:rPr>
        <w:t>Αμυρά</w:t>
      </w:r>
      <w:proofErr w:type="spellEnd"/>
      <w:r>
        <w:rPr>
          <w:rFonts w:eastAsia="Times New Roman" w:cs="Times New Roman"/>
        </w:rPr>
        <w:t xml:space="preserve">, προστατεύουμε χωρίς πολλές κουβέντες και πανηγυρικούς και τους ανθρώπους τους οροθετικούς και αυτούς που πάσχουν από </w:t>
      </w:r>
      <w:r>
        <w:rPr>
          <w:rFonts w:eastAsia="Times New Roman" w:cs="Times New Roman"/>
          <w:lang w:val="en-US"/>
        </w:rPr>
        <w:t>AIDS</w:t>
      </w:r>
      <w:r>
        <w:rPr>
          <w:rFonts w:eastAsia="Times New Roman" w:cs="Times New Roman"/>
        </w:rPr>
        <w:t xml:space="preserve">. </w:t>
      </w:r>
    </w:p>
    <w:p w14:paraId="2C0FC22F" w14:textId="77777777" w:rsidR="0032345F" w:rsidRDefault="00CA05C6">
      <w:pPr>
        <w:spacing w:after="0" w:line="600" w:lineRule="auto"/>
        <w:ind w:firstLine="851"/>
        <w:jc w:val="both"/>
        <w:rPr>
          <w:rFonts w:eastAsia="Times New Roman"/>
          <w:bCs/>
          <w:shd w:val="clear" w:color="auto" w:fill="FFFFFF"/>
        </w:rPr>
      </w:pPr>
      <w:r>
        <w:rPr>
          <w:rFonts w:eastAsia="Times New Roman" w:cs="Times New Roman"/>
        </w:rPr>
        <w:t>Αυ</w:t>
      </w:r>
      <w:r>
        <w:rPr>
          <w:rFonts w:eastAsia="Times New Roman" w:cs="Times New Roman"/>
        </w:rPr>
        <w:t xml:space="preserve">τό το νομοσχέδιο, το οποίο εισηγούμεθα σήμερα και που πάρα πολλά </w:t>
      </w:r>
      <w:r>
        <w:rPr>
          <w:rFonts w:eastAsia="Times New Roman"/>
        </w:rPr>
        <w:t xml:space="preserve">άρθρα του επικροτήσατε και θα ψηφίσετε, ακριβώς για αυτούς τους ανθρώπους μεριμνά, για να μην </w:t>
      </w:r>
      <w:r>
        <w:rPr>
          <w:rFonts w:eastAsia="Times New Roman"/>
          <w:bCs/>
          <w:shd w:val="clear" w:color="auto" w:fill="FFFFFF"/>
        </w:rPr>
        <w:t>υπάρχει ο κοινωνικός αποκλεισμός, τον οποίο βιώνουν κάθε μέρα και όχι μόνο</w:t>
      </w:r>
      <w:r>
        <w:rPr>
          <w:rFonts w:eastAsia="Times New Roman"/>
          <w:bCs/>
          <w:shd w:val="clear" w:color="auto" w:fill="FFFFFF"/>
        </w:rPr>
        <w:t>,</w:t>
      </w:r>
      <w:r>
        <w:rPr>
          <w:rFonts w:eastAsia="Times New Roman"/>
          <w:bCs/>
          <w:shd w:val="clear" w:color="auto" w:fill="FFFFFF"/>
        </w:rPr>
        <w:t xml:space="preserve"> αυτοί αλλά και πολλοί άλλοι συνάνθρωποί μας. </w:t>
      </w:r>
    </w:p>
    <w:p w14:paraId="2C0FC230" w14:textId="77777777" w:rsidR="0032345F" w:rsidRDefault="00CA05C6">
      <w:pPr>
        <w:spacing w:after="0" w:line="600" w:lineRule="auto"/>
        <w:ind w:firstLine="851"/>
        <w:jc w:val="both"/>
        <w:rPr>
          <w:rFonts w:eastAsia="Times New Roman"/>
          <w:bCs/>
          <w:shd w:val="clear" w:color="auto" w:fill="FFFFFF"/>
        </w:rPr>
      </w:pPr>
      <w:r>
        <w:rPr>
          <w:rFonts w:eastAsia="Times New Roman"/>
          <w:bCs/>
          <w:shd w:val="clear" w:color="auto" w:fill="FFFFFF"/>
        </w:rPr>
        <w:t>Θέλω δε να σας αναφέρω ότι για τα ζητήματα τα οποία θέσατε, σχετικά με το τι πρόκειται να κάνει η Κυβέρνηση για αυτά τα ζητήματα, έχει ήδη συσταθεί νομοπαρασκευαστική επιτροπή και αυτά τα ζητήματα εξετάζονται,</w:t>
      </w:r>
      <w:r>
        <w:rPr>
          <w:rFonts w:eastAsia="Times New Roman"/>
          <w:bCs/>
          <w:shd w:val="clear" w:color="auto" w:fill="FFFFFF"/>
        </w:rPr>
        <w:t xml:space="preserve"> αλλά εξετάζονται με τη δέουσα σοβαρότητα, χωρίς να δημιουργούνται πελατειακές σχέσεις και εξαρτήσεις και χωρίς να χαϊδεύουμε τα αυτιά κανενός. Θα πάρουμε όλα εκείνα τα μέτρα, τα οποία εμπεδώνουν το κράτος δικαίου, την ισότητα των πολιτών και τη διεύρυνση </w:t>
      </w:r>
      <w:r>
        <w:rPr>
          <w:rFonts w:eastAsia="Times New Roman"/>
          <w:bCs/>
          <w:shd w:val="clear" w:color="auto" w:fill="FFFFFF"/>
        </w:rPr>
        <w:t xml:space="preserve">των κοινωνικών και πολιτικών ελευθεριών στη χώρα μας. </w:t>
      </w:r>
    </w:p>
    <w:p w14:paraId="2C0FC231" w14:textId="77777777" w:rsidR="0032345F" w:rsidRDefault="00CA05C6">
      <w:pPr>
        <w:spacing w:after="0" w:line="600" w:lineRule="auto"/>
        <w:ind w:firstLine="851"/>
        <w:jc w:val="both"/>
        <w:rPr>
          <w:rFonts w:eastAsia="Times New Roman"/>
          <w:bCs/>
          <w:shd w:val="clear" w:color="auto" w:fill="FFFFFF"/>
        </w:rPr>
      </w:pPr>
      <w:r>
        <w:rPr>
          <w:rFonts w:eastAsia="Times New Roman"/>
          <w:bCs/>
          <w:shd w:val="clear" w:color="auto" w:fill="FFFFFF"/>
        </w:rPr>
        <w:t>Κυρίες και κύριοι συνάδελφοι, τέθηκαν κάποια ερωτήματα –με κόσμιο τρόπο οφείλω να ομολογήσω– από τον εισηγητή της Χρυσής Αυγής, που μίλησε τελευταίος. Όσον αφορά τα θέματα της βίας, να ξέρετε ότι εμείς</w:t>
      </w:r>
      <w:r>
        <w:rPr>
          <w:rFonts w:eastAsia="Times New Roman"/>
          <w:bCs/>
          <w:shd w:val="clear" w:color="auto" w:fill="FFFFFF"/>
        </w:rPr>
        <w:t xml:space="preserve"> θεωρούμε ότι τον φασισμό και τον ναζισμό δεν τον κατατροπώνεις με τη βία, αλλά με την πειθώ, για να καταλάβει και ο τελευταίος Έλληνας, ο εργαζόμενος, ο νέος άνθρωπος ότι το </w:t>
      </w:r>
      <w:r>
        <w:rPr>
          <w:rFonts w:eastAsia="Times New Roman"/>
          <w:bCs/>
          <w:shd w:val="clear" w:color="auto" w:fill="FFFFFF"/>
        </w:rPr>
        <w:t>κ</w:t>
      </w:r>
      <w:r>
        <w:rPr>
          <w:rFonts w:eastAsia="Times New Roman"/>
          <w:bCs/>
          <w:shd w:val="clear" w:color="auto" w:fill="FFFFFF"/>
        </w:rPr>
        <w:t>όμμα σας και η ακροδεξιά ήταν πάντοτε ιστορικά και συνεχίζει να είναι το μακρύ χ</w:t>
      </w:r>
      <w:r>
        <w:rPr>
          <w:rFonts w:eastAsia="Times New Roman"/>
          <w:bCs/>
          <w:shd w:val="clear" w:color="auto" w:fill="FFFFFF"/>
        </w:rPr>
        <w:t xml:space="preserve">έρι του κεφαλαίου και των μεγάλων </w:t>
      </w:r>
      <w:r>
        <w:rPr>
          <w:rFonts w:eastAsia="Times New Roman"/>
          <w:bCs/>
          <w:shd w:val="clear" w:color="auto" w:fill="FFFFFF"/>
        </w:rPr>
        <w:t xml:space="preserve">οικονομικών </w:t>
      </w:r>
      <w:r>
        <w:rPr>
          <w:rFonts w:eastAsia="Times New Roman"/>
          <w:bCs/>
          <w:shd w:val="clear" w:color="auto" w:fill="FFFFFF"/>
        </w:rPr>
        <w:t xml:space="preserve">συμφερόντων. </w:t>
      </w:r>
    </w:p>
    <w:p w14:paraId="2C0FC232" w14:textId="77777777" w:rsidR="0032345F" w:rsidRDefault="00CA05C6">
      <w:pPr>
        <w:spacing w:after="0" w:line="600" w:lineRule="auto"/>
        <w:ind w:firstLine="851"/>
        <w:jc w:val="both"/>
        <w:rPr>
          <w:rFonts w:eastAsia="Times New Roman"/>
          <w:bCs/>
          <w:shd w:val="clear" w:color="auto" w:fill="FFFFFF"/>
        </w:rPr>
      </w:pPr>
      <w:r>
        <w:rPr>
          <w:rFonts w:eastAsia="Times New Roman"/>
          <w:bCs/>
          <w:shd w:val="clear" w:color="auto" w:fill="FFFFFF"/>
        </w:rPr>
        <w:t xml:space="preserve">Αν ανατρέξουμε στην ιστορία, σε αυτούς που είχατε ως πρωτοσέλιδα στο έντυπό σας –και το ξέρετε– τον Χίτλερ, τον Ρούντολφ </w:t>
      </w:r>
      <w:proofErr w:type="spellStart"/>
      <w:r>
        <w:rPr>
          <w:rFonts w:eastAsia="Times New Roman"/>
          <w:bCs/>
          <w:shd w:val="clear" w:color="auto" w:fill="FFFFFF"/>
        </w:rPr>
        <w:t>Ες</w:t>
      </w:r>
      <w:proofErr w:type="spellEnd"/>
      <w:r>
        <w:rPr>
          <w:rFonts w:eastAsia="Times New Roman"/>
          <w:bCs/>
          <w:shd w:val="clear" w:color="auto" w:fill="FFFFFF"/>
        </w:rPr>
        <w:t xml:space="preserve">, τον </w:t>
      </w:r>
      <w:proofErr w:type="spellStart"/>
      <w:r>
        <w:rPr>
          <w:rFonts w:eastAsia="Times New Roman"/>
          <w:bCs/>
          <w:shd w:val="clear" w:color="auto" w:fill="FFFFFF"/>
        </w:rPr>
        <w:t>Γκέρινγκ</w:t>
      </w:r>
      <w:proofErr w:type="spellEnd"/>
      <w:r>
        <w:rPr>
          <w:rFonts w:eastAsia="Times New Roman"/>
          <w:bCs/>
          <w:shd w:val="clear" w:color="auto" w:fill="FFFFFF"/>
        </w:rPr>
        <w:t>, και ούτω καθεξής, όλο αυτό το αγλάισμα του ναζισμού, αυτο</w:t>
      </w:r>
      <w:r>
        <w:rPr>
          <w:rFonts w:eastAsia="Times New Roman"/>
          <w:bCs/>
          <w:shd w:val="clear" w:color="auto" w:fill="FFFFFF"/>
        </w:rPr>
        <w:t>ί…</w:t>
      </w:r>
    </w:p>
    <w:p w14:paraId="2C0FC233" w14:textId="77777777" w:rsidR="0032345F" w:rsidRDefault="00CA05C6">
      <w:pPr>
        <w:spacing w:after="0" w:line="600" w:lineRule="auto"/>
        <w:ind w:firstLine="851"/>
        <w:jc w:val="both"/>
        <w:rPr>
          <w:rFonts w:eastAsia="Times New Roman"/>
          <w:bCs/>
          <w:shd w:val="clear" w:color="auto" w:fill="FFFFFF"/>
        </w:rPr>
      </w:pPr>
      <w:r>
        <w:rPr>
          <w:rFonts w:eastAsia="Times New Roman"/>
          <w:b/>
          <w:bCs/>
          <w:shd w:val="clear" w:color="auto" w:fill="FFFFFF"/>
        </w:rPr>
        <w:t xml:space="preserve">ΙΩΑΝΝΗΣ ΑΪΒΑΤΙΔΗΣ: </w:t>
      </w:r>
      <w:r>
        <w:rPr>
          <w:rFonts w:eastAsia="Times New Roman"/>
          <w:bCs/>
          <w:shd w:val="clear" w:color="auto" w:fill="FFFFFF"/>
        </w:rPr>
        <w:t xml:space="preserve">Και τον Στάλιν είχαμε. </w:t>
      </w:r>
    </w:p>
    <w:p w14:paraId="2C0FC234" w14:textId="77777777" w:rsidR="0032345F" w:rsidRDefault="00CA05C6">
      <w:pPr>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 Ποτέ, ποτέ. Μην το λέτε σε μένα για τον Στάλιν. Ποτέ. Θα σας απαντήσω. </w:t>
      </w:r>
    </w:p>
    <w:p w14:paraId="2C0FC235" w14:textId="77777777" w:rsidR="0032345F" w:rsidRDefault="00CA05C6">
      <w:pPr>
        <w:spacing w:after="0" w:line="600" w:lineRule="auto"/>
        <w:ind w:firstLine="851"/>
        <w:jc w:val="both"/>
        <w:rPr>
          <w:rFonts w:eastAsia="Times New Roman"/>
          <w:bCs/>
          <w:shd w:val="clear" w:color="auto" w:fill="FFFFFF"/>
        </w:rPr>
      </w:pPr>
      <w:r>
        <w:rPr>
          <w:rFonts w:eastAsia="Times New Roman"/>
          <w:b/>
          <w:bCs/>
          <w:shd w:val="clear" w:color="auto" w:fill="FFFFFF"/>
        </w:rPr>
        <w:t xml:space="preserve">ΙΩΑΝΝΗΣ ΣΑΧΙΝΙΔΗΣ: </w:t>
      </w:r>
      <w:r>
        <w:rPr>
          <w:rFonts w:eastAsia="Times New Roman"/>
          <w:bCs/>
          <w:shd w:val="clear" w:color="auto" w:fill="FFFFFF"/>
        </w:rPr>
        <w:t>Απαντήστε για τα άλλα άρθρα που είπαμε</w:t>
      </w:r>
      <w:r>
        <w:rPr>
          <w:rFonts w:eastAsia="Times New Roman"/>
          <w:bCs/>
          <w:shd w:val="clear" w:color="auto" w:fill="FFFFFF"/>
        </w:rPr>
        <w:t xml:space="preserve">. Μη μας λέτε για τον Χίτλερ. Είστε εκτός θέματος. Αναγκάζεστε τώρα να απολογηθείτε για το νομοσχέδιο. </w:t>
      </w:r>
    </w:p>
    <w:p w14:paraId="2C0FC236" w14:textId="77777777" w:rsidR="0032345F" w:rsidRDefault="00CA05C6">
      <w:pPr>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Μη διακόπτετε. Μη δείχνετε αντιδημοκρατική συμπεριφορά. Είδατε ότι είπα </w:t>
      </w:r>
      <w:r>
        <w:rPr>
          <w:rFonts w:eastAsia="Times New Roman" w:cs="Times New Roman"/>
        </w:rPr>
        <w:t xml:space="preserve">πως ο εισηγητής σας με κόσμιο τρόπο έθεσε τα ερωτήματα. Εσείς γιατί θέλετε να δείξετε το πραγματικό σας πρόσωπο; Ακούστε. </w:t>
      </w:r>
    </w:p>
    <w:p w14:paraId="2C0FC237" w14:textId="77777777" w:rsidR="0032345F" w:rsidRDefault="00CA05C6">
      <w:pPr>
        <w:spacing w:after="0" w:line="600" w:lineRule="auto"/>
        <w:ind w:firstLine="709"/>
        <w:jc w:val="both"/>
        <w:rPr>
          <w:rFonts w:eastAsia="Times New Roman"/>
          <w:bCs/>
          <w:shd w:val="clear" w:color="auto" w:fill="FFFFFF"/>
        </w:rPr>
      </w:pPr>
      <w:r>
        <w:rPr>
          <w:rFonts w:eastAsia="Times New Roman"/>
          <w:b/>
          <w:bCs/>
          <w:shd w:val="clear" w:color="auto" w:fill="FFFFFF"/>
        </w:rPr>
        <w:t xml:space="preserve">ΙΩΑΝΝΗΣ ΑΪΒΑΤΙΔΗΣ: </w:t>
      </w:r>
      <w:r>
        <w:rPr>
          <w:rFonts w:eastAsia="Times New Roman"/>
          <w:bCs/>
          <w:shd w:val="clear" w:color="auto" w:fill="FFFFFF"/>
        </w:rPr>
        <w:t>Ξεχάσατε να αναφέρετε ότι είχαμε και τον Στάλιν.</w:t>
      </w:r>
    </w:p>
    <w:p w14:paraId="2C0FC238" w14:textId="77777777" w:rsidR="0032345F" w:rsidRDefault="00CA05C6">
      <w:pPr>
        <w:spacing w:after="0" w:line="600" w:lineRule="auto"/>
        <w:ind w:firstLine="851"/>
        <w:jc w:val="both"/>
        <w:rPr>
          <w:rFonts w:eastAsia="Times New Roman" w:cs="Times New Roman"/>
        </w:rPr>
      </w:pPr>
      <w:r>
        <w:rPr>
          <w:rFonts w:eastAsia="Times New Roman" w:cs="Times New Roman"/>
          <w:b/>
        </w:rPr>
        <w:t>ΣΤΑΥΡΟΣ ΚΟΝΤΟΝΗΣ (Υπουργός Δικαιοσύνης, Διαφάνειας και Ανθρωπίνων</w:t>
      </w:r>
      <w:r>
        <w:rPr>
          <w:rFonts w:eastAsia="Times New Roman" w:cs="Times New Roman"/>
          <w:b/>
        </w:rPr>
        <w:t xml:space="preserve"> Δικαιωμάτων): </w:t>
      </w:r>
      <w:r>
        <w:rPr>
          <w:rFonts w:eastAsia="Times New Roman" w:cs="Times New Roman"/>
        </w:rPr>
        <w:t>Δεν ξεχνάω τίποτα. Θα τα αναφέρω όλα. Μην ανησυχείτε. Θα τα αναφέρω όλα.</w:t>
      </w:r>
    </w:p>
    <w:p w14:paraId="2C0FC239" w14:textId="77777777" w:rsidR="0032345F" w:rsidRDefault="00CA05C6">
      <w:pPr>
        <w:spacing w:after="0" w:line="600" w:lineRule="auto"/>
        <w:ind w:firstLine="851"/>
        <w:jc w:val="both"/>
        <w:rPr>
          <w:rFonts w:eastAsia="Times New Roman"/>
          <w:bCs/>
          <w:shd w:val="clear" w:color="auto" w:fill="FFFFFF"/>
        </w:rPr>
      </w:pPr>
      <w:r>
        <w:rPr>
          <w:rFonts w:eastAsia="Times New Roman" w:cs="Times New Roman"/>
        </w:rPr>
        <w:t>Εμείς, λοιπόν</w:t>
      </w:r>
      <w:r>
        <w:rPr>
          <w:rFonts w:eastAsia="Times New Roman" w:cs="Times New Roman"/>
        </w:rPr>
        <w:t>,</w:t>
      </w:r>
      <w:r>
        <w:rPr>
          <w:rFonts w:eastAsia="Times New Roman" w:cs="Times New Roman"/>
        </w:rPr>
        <w:t xml:space="preserve"> τη βία την καταδικάζουμε. Διότι με το να χτυπηθεί ένας Βουλευτής του κόμματός σας, αυτό δεν αλλάζει τους πολιτικούς συσχετισμούς. Αντίθετα, όταν αποκαλυφ</w:t>
      </w:r>
      <w:r>
        <w:rPr>
          <w:rFonts w:eastAsia="Times New Roman" w:cs="Times New Roman"/>
        </w:rPr>
        <w:t xml:space="preserve">θεί το ποιοι είστε και με την αντιπαράθεση και εδώ στη </w:t>
      </w:r>
      <w:r>
        <w:rPr>
          <w:rFonts w:eastAsia="Times New Roman"/>
          <w:bCs/>
        </w:rPr>
        <w:t>Βουλή</w:t>
      </w:r>
      <w:r>
        <w:rPr>
          <w:rFonts w:eastAsia="Times New Roman" w:cs="Times New Roman"/>
        </w:rPr>
        <w:t xml:space="preserve"> και παντού, χωρίς βία, τότε αντιλαμβάνεται ο οποιοσδήποτε πολίτης και τι συμφέροντα εκπροσωπείτε και ποια </w:t>
      </w:r>
      <w:r>
        <w:rPr>
          <w:rFonts w:eastAsia="Times New Roman"/>
          <w:bCs/>
        </w:rPr>
        <w:t>είναι</w:t>
      </w:r>
      <w:r>
        <w:rPr>
          <w:rFonts w:eastAsia="Times New Roman" w:cs="Times New Roman"/>
        </w:rPr>
        <w:t xml:space="preserve"> η ιδεολογία σας, την οποία επί μονίμου βάσεως θέλετε να κρύβετε, ενώ </w:t>
      </w:r>
      <w:r>
        <w:rPr>
          <w:rFonts w:eastAsia="Times New Roman"/>
          <w:bCs/>
        </w:rPr>
        <w:t>είναι</w:t>
      </w:r>
      <w:r>
        <w:rPr>
          <w:rFonts w:eastAsia="Times New Roman" w:cs="Times New Roman"/>
        </w:rPr>
        <w:t xml:space="preserve"> ο εθνικο</w:t>
      </w:r>
      <w:r>
        <w:rPr>
          <w:rFonts w:eastAsia="Times New Roman" w:cs="Times New Roman"/>
        </w:rPr>
        <w:t xml:space="preserve">σοσιαλισμός, δηλαδή ο ναζισμός. </w:t>
      </w:r>
      <w:r>
        <w:rPr>
          <w:rFonts w:eastAsia="Times New Roman" w:cs="Times New Roman"/>
        </w:rPr>
        <w:t>Ε</w:t>
      </w:r>
      <w:r>
        <w:rPr>
          <w:rFonts w:eastAsia="Times New Roman" w:cs="Times New Roman"/>
        </w:rPr>
        <w:t xml:space="preserve">σείς τώρα εμφανίζεστε εδώ ως εθνικιστές και μάλιστα το μεταφράζετε και ως πατριώτες. </w:t>
      </w:r>
    </w:p>
    <w:p w14:paraId="2C0FC23A" w14:textId="77777777" w:rsidR="0032345F" w:rsidRDefault="00CA05C6">
      <w:pPr>
        <w:spacing w:after="0" w:line="600" w:lineRule="auto"/>
        <w:ind w:firstLine="851"/>
        <w:jc w:val="both"/>
        <w:rPr>
          <w:rFonts w:eastAsia="Times New Roman"/>
          <w:bCs/>
          <w:shd w:val="clear" w:color="auto" w:fill="FFFFFF"/>
        </w:rPr>
      </w:pPr>
      <w:r>
        <w:rPr>
          <w:rFonts w:eastAsia="Times New Roman"/>
          <w:b/>
          <w:bCs/>
          <w:shd w:val="clear" w:color="auto" w:fill="FFFFFF"/>
        </w:rPr>
        <w:t xml:space="preserve">ΙΩΑΝΝΗΣ ΑΪΒΑΤΙΔΗΣ: </w:t>
      </w:r>
      <w:r>
        <w:rPr>
          <w:rFonts w:eastAsia="Times New Roman"/>
          <w:bCs/>
          <w:shd w:val="clear" w:color="auto" w:fill="FFFFFF"/>
        </w:rPr>
        <w:t>Δεν έχουμε το δικαίωμα του αυτοπροσδιορισμού;</w:t>
      </w:r>
    </w:p>
    <w:p w14:paraId="2C0FC23B" w14:textId="77777777" w:rsidR="0032345F" w:rsidRDefault="00CA05C6">
      <w:pPr>
        <w:spacing w:after="0" w:line="600" w:lineRule="auto"/>
        <w:ind w:firstLine="851"/>
        <w:jc w:val="both"/>
        <w:rPr>
          <w:rFonts w:eastAsia="Times New Roman"/>
          <w:bCs/>
          <w:shd w:val="clear" w:color="auto" w:fill="FFFFFF"/>
        </w:rPr>
      </w:pPr>
      <w:r>
        <w:rPr>
          <w:rFonts w:eastAsia="Times New Roman" w:cs="Times New Roman"/>
          <w:b/>
        </w:rPr>
        <w:t>ΣΤΑΥΡΟΣ ΚΟΝΤΟΝΗΣ (Υπουργός Δικαιοσύνης, Διαφάνειας και Ανθρωπίνων Δικαιω</w:t>
      </w:r>
      <w:r>
        <w:rPr>
          <w:rFonts w:eastAsia="Times New Roman" w:cs="Times New Roman"/>
          <w:b/>
        </w:rPr>
        <w:t xml:space="preserve">μάτων): </w:t>
      </w:r>
      <w:r>
        <w:rPr>
          <w:rFonts w:eastAsia="Times New Roman" w:cs="Times New Roman"/>
        </w:rPr>
        <w:t xml:space="preserve"> Έχετε το </w:t>
      </w:r>
      <w:r>
        <w:rPr>
          <w:rFonts w:eastAsia="Times New Roman" w:cs="Times New Roman"/>
          <w:bCs/>
          <w:shd w:val="clear" w:color="auto" w:fill="FFFFFF"/>
        </w:rPr>
        <w:t>δικαίωμα</w:t>
      </w:r>
      <w:r>
        <w:rPr>
          <w:rFonts w:eastAsia="Times New Roman" w:cs="Times New Roman"/>
        </w:rPr>
        <w:t xml:space="preserve"> να λέτε ό,τι θέλετε και έχουμε το </w:t>
      </w:r>
      <w:r>
        <w:rPr>
          <w:rFonts w:eastAsia="Times New Roman" w:cs="Times New Roman"/>
          <w:bCs/>
          <w:shd w:val="clear" w:color="auto" w:fill="FFFFFF"/>
        </w:rPr>
        <w:t>δικαίωμα</w:t>
      </w:r>
      <w:r>
        <w:rPr>
          <w:rFonts w:eastAsia="Times New Roman" w:cs="Times New Roman"/>
        </w:rPr>
        <w:t xml:space="preserve"> να λέμε και εμείς αυτό που πιστεύουμε. Αυτή </w:t>
      </w:r>
      <w:r>
        <w:rPr>
          <w:rFonts w:eastAsia="Times New Roman"/>
          <w:bCs/>
        </w:rPr>
        <w:t>είναι</w:t>
      </w:r>
      <w:r>
        <w:rPr>
          <w:rFonts w:eastAsia="Times New Roman" w:cs="Times New Roman"/>
        </w:rPr>
        <w:t xml:space="preserve"> η δημοκρατία. </w:t>
      </w:r>
    </w:p>
    <w:p w14:paraId="2C0FC23C" w14:textId="77777777" w:rsidR="0032345F" w:rsidRDefault="00CA05C6">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ΙΩΑΝΝΗΣ ΣΑΧΙΝΙΔΗΣ: </w:t>
      </w:r>
      <w:r>
        <w:rPr>
          <w:rFonts w:eastAsia="Times New Roman"/>
          <w:bCs/>
          <w:shd w:val="clear" w:color="auto" w:fill="FFFFFF"/>
        </w:rPr>
        <w:t>Για το άρθρο 55 πείτε.</w:t>
      </w:r>
      <w:r>
        <w:rPr>
          <w:rFonts w:eastAsia="Times New Roman"/>
          <w:b/>
          <w:bCs/>
          <w:shd w:val="clear" w:color="auto" w:fill="FFFFFF"/>
        </w:rPr>
        <w:t xml:space="preserve"> </w:t>
      </w:r>
    </w:p>
    <w:p w14:paraId="2C0FC23D" w14:textId="77777777" w:rsidR="0032345F" w:rsidRDefault="00CA05C6">
      <w:pPr>
        <w:spacing w:after="0"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Μη διακόπτετε, σας παρακαλώ. </w:t>
      </w:r>
    </w:p>
    <w:p w14:paraId="2C0FC23E" w14:textId="77777777" w:rsidR="0032345F" w:rsidRDefault="00CA05C6">
      <w:pPr>
        <w:spacing w:after="0" w:line="600" w:lineRule="auto"/>
        <w:ind w:firstLine="720"/>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Για αυτό ακριβώς απαντάμε. Εγώ δεν συμφωνώ με τον εκπρόσωπο του ΚΚΕ</w:t>
      </w:r>
      <w:r>
        <w:rPr>
          <w:rFonts w:eastAsia="Times New Roman" w:cs="Times New Roman"/>
        </w:rPr>
        <w:t>,</w:t>
      </w:r>
      <w:r>
        <w:rPr>
          <w:rFonts w:eastAsia="Times New Roman" w:cs="Times New Roman"/>
        </w:rPr>
        <w:t xml:space="preserve"> που λέει: «Να μην τους απαντάτε». Εμείς θα σας απαντάμε και θα σας απαντάμε σε κάθε στοιχείο της τοποθέτησή</w:t>
      </w:r>
      <w:r>
        <w:rPr>
          <w:rFonts w:eastAsia="Times New Roman" w:cs="Times New Roman"/>
        </w:rPr>
        <w:t xml:space="preserve">ς σας. </w:t>
      </w:r>
    </w:p>
    <w:p w14:paraId="2C0FC23F" w14:textId="77777777" w:rsidR="0032345F" w:rsidRDefault="00CA05C6">
      <w:pPr>
        <w:spacing w:after="0" w:line="600" w:lineRule="auto"/>
        <w:ind w:firstLine="851"/>
        <w:jc w:val="both"/>
        <w:rPr>
          <w:rFonts w:eastAsia="Times New Roman"/>
          <w:bCs/>
          <w:shd w:val="clear" w:color="auto" w:fill="FFFFFF"/>
        </w:rPr>
      </w:pPr>
      <w:r>
        <w:rPr>
          <w:rFonts w:eastAsia="Times New Roman"/>
          <w:b/>
          <w:bCs/>
          <w:shd w:val="clear" w:color="auto" w:fill="FFFFFF"/>
        </w:rPr>
        <w:t xml:space="preserve">ΙΩΑΝΝΗΣ ΑΪΒΑΤΙΔΗΣ: </w:t>
      </w:r>
      <w:r>
        <w:rPr>
          <w:rFonts w:eastAsia="Times New Roman"/>
          <w:bCs/>
          <w:shd w:val="clear" w:color="auto" w:fill="FFFFFF"/>
        </w:rPr>
        <w:t xml:space="preserve">Εδώ είμαστε, να κάνουμε διάλογο.  </w:t>
      </w:r>
    </w:p>
    <w:p w14:paraId="2C0FC240" w14:textId="77777777" w:rsidR="0032345F" w:rsidRDefault="00CA05C6">
      <w:pPr>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 Όσον αφορά, λοιπόν, το θέμα που θίξατε για το </w:t>
      </w:r>
      <w:r>
        <w:rPr>
          <w:rFonts w:eastAsia="Times New Roman"/>
        </w:rPr>
        <w:t>άρθρο</w:t>
      </w:r>
      <w:r>
        <w:rPr>
          <w:rFonts w:eastAsia="Times New Roman" w:cs="Times New Roman"/>
        </w:rPr>
        <w:t xml:space="preserve"> 55 του νομοσχεδίου, το </w:t>
      </w:r>
      <w:r>
        <w:rPr>
          <w:rFonts w:eastAsia="Times New Roman"/>
        </w:rPr>
        <w:t>άρθρο</w:t>
      </w:r>
      <w:r>
        <w:rPr>
          <w:rFonts w:eastAsia="Times New Roman" w:cs="Times New Roman"/>
        </w:rPr>
        <w:t xml:space="preserve"> 55 καταργείται, διότι οι διατάξεις πλέον οι «</w:t>
      </w:r>
      <w:proofErr w:type="spellStart"/>
      <w:r>
        <w:rPr>
          <w:rFonts w:eastAsia="Times New Roman" w:cs="Times New Roman"/>
        </w:rPr>
        <w:t>τιμωρητικές</w:t>
      </w:r>
      <w:proofErr w:type="spellEnd"/>
      <w:r>
        <w:rPr>
          <w:rFonts w:eastAsia="Times New Roman" w:cs="Times New Roman"/>
        </w:rPr>
        <w:t xml:space="preserve">», τα πρόστιμα και οι διοικητικές ποινές, διαλαμβάνονται στο </w:t>
      </w:r>
      <w:r>
        <w:rPr>
          <w:rFonts w:eastAsia="Times New Roman"/>
        </w:rPr>
        <w:t>άρθρο</w:t>
      </w:r>
      <w:r>
        <w:rPr>
          <w:rFonts w:eastAsia="Times New Roman" w:cs="Times New Roman"/>
        </w:rPr>
        <w:t xml:space="preserve"> 51 και μάλιστα στην </w:t>
      </w:r>
      <w:r>
        <w:rPr>
          <w:rFonts w:eastAsia="Times New Roman" w:cs="Times New Roman"/>
          <w:bCs/>
          <w:shd w:val="clear" w:color="auto" w:fill="FFFFFF"/>
        </w:rPr>
        <w:t>παράγραφο</w:t>
      </w:r>
      <w:r>
        <w:rPr>
          <w:rFonts w:eastAsia="Times New Roman" w:cs="Times New Roman"/>
        </w:rPr>
        <w:t xml:space="preserve"> 1 εδάφιο α΄, όπου έχουν απολύτως </w:t>
      </w:r>
      <w:proofErr w:type="spellStart"/>
      <w:r>
        <w:rPr>
          <w:rFonts w:eastAsia="Times New Roman" w:cs="Times New Roman"/>
        </w:rPr>
        <w:t>αυστηροποιηθεί</w:t>
      </w:r>
      <w:proofErr w:type="spellEnd"/>
      <w:r>
        <w:rPr>
          <w:rFonts w:eastAsia="Times New Roman" w:cs="Times New Roman"/>
        </w:rPr>
        <w:t xml:space="preserve">. </w:t>
      </w:r>
    </w:p>
    <w:p w14:paraId="2C0FC24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Προσέξτε τη διάταξη. Λέει η διάταξη ότι επιβάλλονται</w:t>
      </w:r>
      <w:r>
        <w:rPr>
          <w:rFonts w:eastAsia="Times New Roman" w:cs="Times New Roman"/>
          <w:szCs w:val="24"/>
        </w:rPr>
        <w:t xml:space="preserve"> οι ακόλουθες κυρώσεις. Προσέξτε: «Διοικητικό πρόστιμο μέχρι 100% επί του ποσού της παράβασης ή</w:t>
      </w:r>
      <w:r>
        <w:rPr>
          <w:rFonts w:eastAsia="Times New Roman" w:cs="Times New Roman"/>
          <w:szCs w:val="24"/>
        </w:rPr>
        <w:t>,</w:t>
      </w:r>
      <w:r>
        <w:rPr>
          <w:rFonts w:eastAsia="Times New Roman" w:cs="Times New Roman"/>
          <w:szCs w:val="24"/>
        </w:rPr>
        <w:t xml:space="preserve"> σε περίπτωση που δεν είναι δυνατόν αυτό να προσδιοριστεί, μέχρι του ποσού του 1 εκατομμυρίου». Επομένως εδώ έχει </w:t>
      </w:r>
      <w:proofErr w:type="spellStart"/>
      <w:r>
        <w:rPr>
          <w:rFonts w:eastAsia="Times New Roman" w:cs="Times New Roman"/>
          <w:szCs w:val="24"/>
        </w:rPr>
        <w:t>αυστηροποιηθεί</w:t>
      </w:r>
      <w:proofErr w:type="spellEnd"/>
      <w:r>
        <w:rPr>
          <w:rFonts w:eastAsia="Times New Roman" w:cs="Times New Roman"/>
          <w:szCs w:val="24"/>
        </w:rPr>
        <w:t xml:space="preserve"> η διάταξη και το πρόστιμο και γ</w:t>
      </w:r>
      <w:r>
        <w:rPr>
          <w:rFonts w:eastAsia="Times New Roman" w:cs="Times New Roman"/>
          <w:szCs w:val="24"/>
        </w:rPr>
        <w:t>ι’ αυτό καταργείται μια άλλη διάταξη, η οποία πλέον δεν έχει λόγο, γιατί θα ήταν αντιφατική…</w:t>
      </w:r>
    </w:p>
    <w:p w14:paraId="2C0FC24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Για διευθυντικό στέλεχος…</w:t>
      </w:r>
    </w:p>
    <w:p w14:paraId="2C0FC24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είναι σωστό όμως αυτό που κάνετε. </w:t>
      </w:r>
    </w:p>
    <w:p w14:paraId="2C0FC244"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Συγγνώμη, κύριε Πρόεδρε. </w:t>
      </w:r>
    </w:p>
    <w:p w14:paraId="2C0FC245"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Συνεχίστε, κύριε Υπουργέ. </w:t>
      </w:r>
    </w:p>
    <w:p w14:paraId="2C0FC24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Τελειώνοντας, θέλω να σας αναφέρω ότι την ιστορία, κυρίες και κύριοι συνάδελφοι, και τα μαθήματα ιστορίας που κάνετ</w:t>
      </w:r>
      <w:r>
        <w:rPr>
          <w:rFonts w:eastAsia="Times New Roman" w:cs="Times New Roman"/>
          <w:szCs w:val="24"/>
        </w:rPr>
        <w:t>ε εσείς συνεχίστε να τα κάνετε. Εμείς σήμερα καταλάβαμε εδώ</w:t>
      </w:r>
      <w:r>
        <w:rPr>
          <w:rFonts w:eastAsia="Times New Roman" w:cs="Times New Roman"/>
          <w:szCs w:val="24"/>
        </w:rPr>
        <w:t>,</w:t>
      </w:r>
      <w:r>
        <w:rPr>
          <w:rFonts w:eastAsia="Times New Roman" w:cs="Times New Roman"/>
          <w:szCs w:val="24"/>
        </w:rPr>
        <w:t xml:space="preserve"> από το πώς αντιμετωπίζετε το Κυπριακό</w:t>
      </w:r>
      <w:r>
        <w:rPr>
          <w:rFonts w:eastAsia="Times New Roman" w:cs="Times New Roman"/>
          <w:szCs w:val="24"/>
        </w:rPr>
        <w:t>,</w:t>
      </w:r>
      <w:r>
        <w:rPr>
          <w:rFonts w:eastAsia="Times New Roman" w:cs="Times New Roman"/>
          <w:szCs w:val="24"/>
        </w:rPr>
        <w:t xml:space="preserve"> τι μαθήματα κάνετε. Αν θέλετε εσείς με τα μαθήματα αυτά να ξεπλύνετε μια δικτατορία για ένα έγκλημα που έκανε, είναι δικαίωμά σας να τα κάνετε και δικαίωμα όσ</w:t>
      </w:r>
      <w:r>
        <w:rPr>
          <w:rFonts w:eastAsia="Times New Roman" w:cs="Times New Roman"/>
          <w:szCs w:val="24"/>
        </w:rPr>
        <w:t>ων</w:t>
      </w:r>
      <w:r>
        <w:rPr>
          <w:rFonts w:eastAsia="Times New Roman" w:cs="Times New Roman"/>
          <w:szCs w:val="24"/>
        </w:rPr>
        <w:t xml:space="preserve"> θέλουν να τα παρακολουθούν και </w:t>
      </w:r>
      <w:r>
        <w:rPr>
          <w:rFonts w:eastAsia="Times New Roman" w:cs="Times New Roman"/>
          <w:szCs w:val="24"/>
        </w:rPr>
        <w:t xml:space="preserve">δικαίωμα </w:t>
      </w:r>
      <w:r>
        <w:rPr>
          <w:rFonts w:eastAsia="Times New Roman" w:cs="Times New Roman"/>
          <w:szCs w:val="24"/>
        </w:rPr>
        <w:t>όποι</w:t>
      </w:r>
      <w:r>
        <w:rPr>
          <w:rFonts w:eastAsia="Times New Roman" w:cs="Times New Roman"/>
          <w:szCs w:val="24"/>
        </w:rPr>
        <w:t>ων</w:t>
      </w:r>
      <w:r>
        <w:rPr>
          <w:rFonts w:eastAsia="Times New Roman" w:cs="Times New Roman"/>
          <w:szCs w:val="24"/>
        </w:rPr>
        <w:t xml:space="preserve"> θέλουν να τα ενστερνίζονται. Η ιστορία όμως είν</w:t>
      </w:r>
      <w:r>
        <w:rPr>
          <w:rFonts w:eastAsia="Times New Roman" w:cs="Times New Roman"/>
          <w:szCs w:val="24"/>
        </w:rPr>
        <w:t xml:space="preserve">αι ιστορία. </w:t>
      </w:r>
    </w:p>
    <w:p w14:paraId="2C0FC24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αναφέρθηκα στο θέμα της Κύπρου και κατ’ επανάληψη είπατε για τον φάκελο της Κύπρου, ξέρετε ότι στην Ελλάδα είχε συγκροτηθεί και είχε ολοκληρώσει τις εργασίες της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Σας το είπα κατ’ επανάληψη. Υπάρχει δε πρωτόκολλο συν</w:t>
      </w:r>
      <w:r>
        <w:rPr>
          <w:rFonts w:eastAsia="Times New Roman" w:cs="Times New Roman"/>
          <w:szCs w:val="24"/>
        </w:rPr>
        <w:t xml:space="preserve">εργασίας της </w:t>
      </w:r>
      <w:r>
        <w:rPr>
          <w:rFonts w:eastAsia="Times New Roman" w:cs="Times New Roman"/>
          <w:szCs w:val="24"/>
        </w:rPr>
        <w:t>ε</w:t>
      </w:r>
      <w:r>
        <w:rPr>
          <w:rFonts w:eastAsia="Times New Roman" w:cs="Times New Roman"/>
          <w:szCs w:val="24"/>
        </w:rPr>
        <w:t xml:space="preserve">λληνικής Βουλής με την </w:t>
      </w:r>
      <w:r>
        <w:rPr>
          <w:rFonts w:eastAsia="Times New Roman" w:cs="Times New Roman"/>
          <w:szCs w:val="24"/>
        </w:rPr>
        <w:t>κ</w:t>
      </w:r>
      <w:r>
        <w:rPr>
          <w:rFonts w:eastAsia="Times New Roman" w:cs="Times New Roman"/>
          <w:szCs w:val="24"/>
        </w:rPr>
        <w:t>υπριακή Βουλή για την αξιοποίηση και μελέτη όλων αυτών των στοιχείων, διότι εδώ δεν είναι θέμα εσωτερικό</w:t>
      </w:r>
      <w:r>
        <w:rPr>
          <w:rFonts w:eastAsia="Times New Roman" w:cs="Times New Roman"/>
          <w:szCs w:val="24"/>
        </w:rPr>
        <w:t>,</w:t>
      </w:r>
      <w:r>
        <w:rPr>
          <w:rFonts w:eastAsia="Times New Roman" w:cs="Times New Roman"/>
          <w:szCs w:val="24"/>
        </w:rPr>
        <w:t xml:space="preserve"> της Ελλάδας μόνο. Έχει να κάνει με ένα άλλο κράτος, την Κυπριακή Δημοκρατία. Υπάρχει δε πρωτόκολλο συνεργασίας τ</w:t>
      </w:r>
      <w:r>
        <w:rPr>
          <w:rFonts w:eastAsia="Times New Roman" w:cs="Times New Roman"/>
          <w:szCs w:val="24"/>
        </w:rPr>
        <w:t xml:space="preserve">ης </w:t>
      </w:r>
      <w:r>
        <w:rPr>
          <w:rFonts w:eastAsia="Times New Roman" w:cs="Times New Roman"/>
          <w:szCs w:val="24"/>
        </w:rPr>
        <w:t>ε</w:t>
      </w:r>
      <w:r>
        <w:rPr>
          <w:rFonts w:eastAsia="Times New Roman" w:cs="Times New Roman"/>
          <w:szCs w:val="24"/>
        </w:rPr>
        <w:t xml:space="preserve">λληνικής Βουλής με την </w:t>
      </w:r>
      <w:r>
        <w:rPr>
          <w:rFonts w:eastAsia="Times New Roman" w:cs="Times New Roman"/>
          <w:szCs w:val="24"/>
        </w:rPr>
        <w:t>κ</w:t>
      </w:r>
      <w:r>
        <w:rPr>
          <w:rFonts w:eastAsia="Times New Roman" w:cs="Times New Roman"/>
          <w:szCs w:val="24"/>
        </w:rPr>
        <w:t xml:space="preserve">υπριακή Βουλή. Αυτό είναι θέμα του Προέδρου της Βουλής, ο οποίος το χειρίζεται. </w:t>
      </w:r>
    </w:p>
    <w:p w14:paraId="2C0FC24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Έχουμε πρόσβαση; Από το τρίτο κόμμα δεν συμμετέχει κάποιος από εμάς… </w:t>
      </w:r>
    </w:p>
    <w:p w14:paraId="2C0FC24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w:t>
      </w:r>
      <w:r>
        <w:rPr>
          <w:rFonts w:eastAsia="Times New Roman" w:cs="Times New Roman"/>
          <w:b/>
          <w:szCs w:val="24"/>
        </w:rPr>
        <w:t xml:space="preserve">ρωπίνων Δικαιωμάτων): </w:t>
      </w:r>
      <w:r>
        <w:rPr>
          <w:rFonts w:eastAsia="Times New Roman" w:cs="Times New Roman"/>
          <w:szCs w:val="24"/>
        </w:rPr>
        <w:t>Σας λέω</w:t>
      </w:r>
      <w:r>
        <w:rPr>
          <w:rFonts w:eastAsia="Times New Roman" w:cs="Times New Roman"/>
          <w:szCs w:val="24"/>
        </w:rPr>
        <w:t>,</w:t>
      </w:r>
      <w:r>
        <w:rPr>
          <w:rFonts w:eastAsia="Times New Roman" w:cs="Times New Roman"/>
          <w:szCs w:val="24"/>
        </w:rPr>
        <w:t xml:space="preserve"> λοιπόν, για να αντιλαμβάνεστε, ότι την ιστορία του Κυπριακού την έχουν βιώσει οι Έλληνες, διότι ζούσαμε όλοι εκείνη την περίοδο και ξέρουμε πολύ καλά τι συνέβη. </w:t>
      </w:r>
      <w:r>
        <w:rPr>
          <w:rFonts w:eastAsia="Times New Roman" w:cs="Times New Roman"/>
          <w:szCs w:val="24"/>
        </w:rPr>
        <w:t>Ξ</w:t>
      </w:r>
      <w:r>
        <w:rPr>
          <w:rFonts w:eastAsia="Times New Roman" w:cs="Times New Roman"/>
          <w:szCs w:val="24"/>
        </w:rPr>
        <w:t>έρει και ο τελευταίος Έλληνας με ποιον τρόπο η δικτατορία οδήγη</w:t>
      </w:r>
      <w:r>
        <w:rPr>
          <w:rFonts w:eastAsia="Times New Roman" w:cs="Times New Roman"/>
          <w:szCs w:val="24"/>
        </w:rPr>
        <w:t xml:space="preserve">σε σε μια εθνική τραγωδία. Εάν θέλετε τώρα εσείς να μας πείτε ότι κάποιοι δικτάτορες ήταν καλοί και κάποιοι δεν ήταν, γιατί άκουσα και για τον </w:t>
      </w:r>
      <w:proofErr w:type="spellStart"/>
      <w:r>
        <w:rPr>
          <w:rFonts w:eastAsia="Times New Roman" w:cs="Times New Roman"/>
          <w:szCs w:val="24"/>
        </w:rPr>
        <w:t>Μπονάνο</w:t>
      </w:r>
      <w:proofErr w:type="spellEnd"/>
      <w:r>
        <w:rPr>
          <w:rFonts w:eastAsia="Times New Roman" w:cs="Times New Roman"/>
          <w:szCs w:val="24"/>
        </w:rPr>
        <w:t xml:space="preserve"> προηγουμένως χαρακτηρισμούς…</w:t>
      </w:r>
    </w:p>
    <w:p w14:paraId="2C0FC24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Και για τον </w:t>
      </w:r>
      <w:proofErr w:type="spellStart"/>
      <w:r>
        <w:rPr>
          <w:rFonts w:eastAsia="Times New Roman" w:cs="Times New Roman"/>
          <w:szCs w:val="24"/>
        </w:rPr>
        <w:t>Αραπάκη</w:t>
      </w:r>
      <w:proofErr w:type="spellEnd"/>
      <w:r>
        <w:rPr>
          <w:rFonts w:eastAsia="Times New Roman" w:cs="Times New Roman"/>
          <w:szCs w:val="24"/>
        </w:rPr>
        <w:t xml:space="preserve">. </w:t>
      </w:r>
    </w:p>
    <w:p w14:paraId="2C0FC24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w:t>
      </w:r>
      <w:r>
        <w:rPr>
          <w:rFonts w:eastAsia="Times New Roman" w:cs="Times New Roman"/>
          <w:b/>
          <w:szCs w:val="24"/>
        </w:rPr>
        <w:t xml:space="preserve">νης, Διαφάνειας και Ανθρωπίνων Δικαιωμάτων): </w:t>
      </w:r>
      <w:r>
        <w:rPr>
          <w:rFonts w:eastAsia="Times New Roman" w:cs="Times New Roman"/>
          <w:szCs w:val="24"/>
        </w:rPr>
        <w:t xml:space="preserve">Ναι, ναι. </w:t>
      </w:r>
    </w:p>
    <w:p w14:paraId="2C0FC24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Τελικά, η μισή </w:t>
      </w:r>
      <w:r>
        <w:rPr>
          <w:rFonts w:eastAsia="Times New Roman" w:cs="Times New Roman"/>
          <w:szCs w:val="24"/>
        </w:rPr>
        <w:t>χ</w:t>
      </w:r>
      <w:r>
        <w:rPr>
          <w:rFonts w:eastAsia="Times New Roman" w:cs="Times New Roman"/>
          <w:szCs w:val="24"/>
        </w:rPr>
        <w:t xml:space="preserve">ούντα ήταν καλή, η άλλη μισή δεν ήταν. </w:t>
      </w:r>
    </w:p>
    <w:p w14:paraId="2C0FC24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Ήταν </w:t>
      </w:r>
      <w:r>
        <w:rPr>
          <w:rFonts w:eastAsia="Times New Roman" w:cs="Times New Roman"/>
          <w:szCs w:val="24"/>
        </w:rPr>
        <w:t>χ</w:t>
      </w:r>
      <w:r>
        <w:rPr>
          <w:rFonts w:eastAsia="Times New Roman" w:cs="Times New Roman"/>
          <w:szCs w:val="24"/>
        </w:rPr>
        <w:t>ούντα του Ιωαννίδη…</w:t>
      </w:r>
    </w:p>
    <w:p w14:paraId="2C0FC24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Ναι, ναι. Σας καταλ</w:t>
      </w:r>
      <w:r>
        <w:rPr>
          <w:rFonts w:eastAsia="Times New Roman" w:cs="Times New Roman"/>
          <w:szCs w:val="24"/>
        </w:rPr>
        <w:t xml:space="preserve">άβαμε. </w:t>
      </w:r>
    </w:p>
    <w:p w14:paraId="2C0FC24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Μην απαντάτε, κύριε Υπουργέ. </w:t>
      </w:r>
    </w:p>
    <w:p w14:paraId="2C0FC250"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Συνεχίστε. </w:t>
      </w:r>
    </w:p>
    <w:p w14:paraId="2C0FC25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Αυτό είναι δικό σας θέμα. </w:t>
      </w:r>
    </w:p>
    <w:p w14:paraId="2C0FC25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Πρόσβαση μπορούμε να έχουμε; </w:t>
      </w:r>
    </w:p>
    <w:p w14:paraId="2C0FC25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ΣΤΑΥΡΟΣ ΚΟΝΤΟΝΗΣ</w:t>
      </w:r>
      <w:r>
        <w:rPr>
          <w:rFonts w:eastAsia="Times New Roman" w:cs="Times New Roman"/>
          <w:b/>
          <w:szCs w:val="24"/>
        </w:rPr>
        <w:t xml:space="preserve"> (Υπουργός Δικαιοσύνης, Διαφάνειας και Ανθρωπίνων Δικαιωμάτων): </w:t>
      </w:r>
      <w:r>
        <w:rPr>
          <w:rFonts w:eastAsia="Times New Roman" w:cs="Times New Roman"/>
          <w:szCs w:val="24"/>
        </w:rPr>
        <w:t xml:space="preserve">Σας είπα και πάλι ότι για αυτά τα στοιχεία υπάρχει πρωτόκολλο της </w:t>
      </w:r>
      <w:r>
        <w:rPr>
          <w:rFonts w:eastAsia="Times New Roman" w:cs="Times New Roman"/>
          <w:szCs w:val="24"/>
        </w:rPr>
        <w:t>ε</w:t>
      </w:r>
      <w:r>
        <w:rPr>
          <w:rFonts w:eastAsia="Times New Roman" w:cs="Times New Roman"/>
          <w:szCs w:val="24"/>
        </w:rPr>
        <w:t xml:space="preserve">λληνικής Βουλής και της </w:t>
      </w:r>
      <w:r>
        <w:rPr>
          <w:rFonts w:eastAsia="Times New Roman" w:cs="Times New Roman"/>
          <w:szCs w:val="24"/>
        </w:rPr>
        <w:t>κ</w:t>
      </w:r>
      <w:r>
        <w:rPr>
          <w:rFonts w:eastAsia="Times New Roman" w:cs="Times New Roman"/>
          <w:szCs w:val="24"/>
        </w:rPr>
        <w:t>υπριακής Βουλής. Αυτό σας είπα. Σε αυτά τα ζητήματα, όσο μπορείτε, δείξτε μια εθνική στάση. Εάν μπορ</w:t>
      </w:r>
      <w:r>
        <w:rPr>
          <w:rFonts w:eastAsia="Times New Roman" w:cs="Times New Roman"/>
          <w:szCs w:val="24"/>
        </w:rPr>
        <w:t xml:space="preserve">είτε. </w:t>
      </w:r>
    </w:p>
    <w:p w14:paraId="2C0FC254"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Τέλος, κύριε Πρόεδρε, θέλω να πω το εξής: Η σημερινή συζήτηση θεωρώ ότι ήταν απολύτως εποικοδομητική, όσον αφορά το σκέλος που μιλήσαμε για το νομοσχέδιο. </w:t>
      </w:r>
      <w:proofErr w:type="spellStart"/>
      <w:r>
        <w:rPr>
          <w:rFonts w:eastAsia="Times New Roman" w:cs="Times New Roman"/>
          <w:szCs w:val="24"/>
        </w:rPr>
        <w:t>Διεφάνη</w:t>
      </w:r>
      <w:proofErr w:type="spellEnd"/>
      <w:r>
        <w:rPr>
          <w:rFonts w:eastAsia="Times New Roman" w:cs="Times New Roman"/>
          <w:szCs w:val="24"/>
        </w:rPr>
        <w:t xml:space="preserve"> μια ευρύτατη κοινοβουλευτική πλειοψηφία, η οποία στηρίζει το παρόν σχέδιο νόμου. </w:t>
      </w:r>
    </w:p>
    <w:p w14:paraId="2C0FC255"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Η Κυβέρνηση, όσον αφορά τη διεύρυνση και κατοχύρωση των κοινωνικών και πολιτικών δικαιωμάτων, θα πράξει τα αυτονόητα. Θα κατοχυρώσουμε τα κοινωνικά και πολιτικά δικαιώματα. Αποκλεισμούς, αδικίες και μισαλλοδοξία την οποία ενσπείρουν στην κοινωνία συλλογικό</w:t>
      </w:r>
      <w:r>
        <w:rPr>
          <w:rFonts w:eastAsia="Times New Roman" w:cs="Times New Roman"/>
          <w:szCs w:val="24"/>
        </w:rPr>
        <w:t xml:space="preserve">τητες ή πρόσωπα, όλα αυτά θα τα οδηγήσουμε εκεί που πρέπει: ενώπιον της </w:t>
      </w:r>
      <w:r>
        <w:rPr>
          <w:rFonts w:eastAsia="Times New Roman" w:cs="Times New Roman"/>
          <w:szCs w:val="24"/>
        </w:rPr>
        <w:t>δ</w:t>
      </w:r>
      <w:r>
        <w:rPr>
          <w:rFonts w:eastAsia="Times New Roman" w:cs="Times New Roman"/>
          <w:szCs w:val="24"/>
        </w:rPr>
        <w:t xml:space="preserve">ικαιοσύνης. </w:t>
      </w:r>
    </w:p>
    <w:p w14:paraId="2C0FC256"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C0FC257"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Υπουργέ. </w:t>
      </w:r>
    </w:p>
    <w:p w14:paraId="2C0FC25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θα ήθελα τον λόγο επί προσωπικού. </w:t>
      </w:r>
    </w:p>
    <w:p w14:paraId="2C0FC25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(Αναστάσιος Κουράκης): </w:t>
      </w:r>
      <w:r>
        <w:rPr>
          <w:rFonts w:eastAsia="Times New Roman" w:cs="Times New Roman"/>
          <w:szCs w:val="24"/>
        </w:rPr>
        <w:t>Για ποιο θέμα;</w:t>
      </w:r>
    </w:p>
    <w:p w14:paraId="2C0FC25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Αναφέρθηκε στο θέμα της πολιτικής εντιμότητας. </w:t>
      </w:r>
    </w:p>
    <w:p w14:paraId="2C0FC25B"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Τη δική σας; </w:t>
      </w:r>
    </w:p>
    <w:p w14:paraId="2C0FC25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Όχι, βέβαια. </w:t>
      </w:r>
    </w:p>
    <w:p w14:paraId="2C0FC25D"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Βεβαίως, είναι ζήτημα πολιτικής εντιμότητας, είπε προηγουμένως για τον αγορητή της Δημοκρατικής Συμπαράταξης. </w:t>
      </w:r>
    </w:p>
    <w:p w14:paraId="2C0FC25E"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Δεν υπάρχει θέμα. </w:t>
      </w:r>
    </w:p>
    <w:p w14:paraId="2C0FC25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Δώστε μου είκοσι δευτερόλεπ</w:t>
      </w:r>
      <w:r>
        <w:rPr>
          <w:rFonts w:eastAsia="Times New Roman" w:cs="Times New Roman"/>
          <w:szCs w:val="24"/>
        </w:rPr>
        <w:t>τα. Αυτό το οποίο είπε ο κύριος Υπουργός…</w:t>
      </w:r>
    </w:p>
    <w:p w14:paraId="2C0FC26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Σας παρακαλώ. </w:t>
      </w:r>
    </w:p>
    <w:p w14:paraId="2C0FC261"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όταν αναφέρεται σε αγορητή ενός κόμματος ένας Υπουργός και λέει ότι ετέθη ζήτημα πολιτικής </w:t>
      </w:r>
      <w:proofErr w:type="spellStart"/>
      <w:r>
        <w:rPr>
          <w:rFonts w:eastAsia="Times New Roman" w:cs="Times New Roman"/>
          <w:szCs w:val="24"/>
        </w:rPr>
        <w:t>εντιμότητος</w:t>
      </w:r>
      <w:proofErr w:type="spellEnd"/>
      <w:r>
        <w:rPr>
          <w:rFonts w:eastAsia="Times New Roman" w:cs="Times New Roman"/>
          <w:szCs w:val="24"/>
        </w:rPr>
        <w:t>, μπορώ να πάρω τριά</w:t>
      </w:r>
      <w:r>
        <w:rPr>
          <w:rFonts w:eastAsia="Times New Roman" w:cs="Times New Roman"/>
          <w:szCs w:val="24"/>
        </w:rPr>
        <w:t>ντα δευτερόλεπτα</w:t>
      </w:r>
      <w:r>
        <w:rPr>
          <w:rFonts w:eastAsia="Times New Roman" w:cs="Times New Roman"/>
          <w:szCs w:val="24"/>
        </w:rPr>
        <w:t>,</w:t>
      </w:r>
      <w:r>
        <w:rPr>
          <w:rFonts w:eastAsia="Times New Roman" w:cs="Times New Roman"/>
          <w:szCs w:val="24"/>
        </w:rPr>
        <w:t xml:space="preserve"> για να απαντήσω επί προσωπικού. </w:t>
      </w:r>
    </w:p>
    <w:p w14:paraId="2C0FC26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Να το διευκρινίσω. Δεν είπα για θέμα πολιτικής εντιμότητας…</w:t>
      </w:r>
    </w:p>
    <w:p w14:paraId="2C0FC26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Πολιτικής </w:t>
      </w:r>
      <w:proofErr w:type="spellStart"/>
      <w:r>
        <w:rPr>
          <w:rFonts w:eastAsia="Times New Roman" w:cs="Times New Roman"/>
          <w:szCs w:val="24"/>
        </w:rPr>
        <w:t>εντιμότητος</w:t>
      </w:r>
      <w:proofErr w:type="spellEnd"/>
      <w:r>
        <w:rPr>
          <w:rFonts w:eastAsia="Times New Roman" w:cs="Times New Roman"/>
          <w:szCs w:val="24"/>
        </w:rPr>
        <w:t>, είπατε. Αυτό που  έ</w:t>
      </w:r>
      <w:r>
        <w:rPr>
          <w:rFonts w:eastAsia="Times New Roman" w:cs="Times New Roman"/>
          <w:szCs w:val="24"/>
        </w:rPr>
        <w:t xml:space="preserve">χει να κάνει με τη στάση του αγορητή. </w:t>
      </w:r>
    </w:p>
    <w:p w14:paraId="2C0FC264"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Μα, τώρα, κύριε συνάδελφε, ειλικρινά σας λέω δεν είναι ούτε προσωπικό…</w:t>
      </w:r>
    </w:p>
    <w:p w14:paraId="2C0FC265"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έχετε τον λόγο.</w:t>
      </w:r>
    </w:p>
    <w:p w14:paraId="2C0FC266"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ΘΕΟΔΩΡΟΣ ΠΑΠ</w:t>
      </w:r>
      <w:r>
        <w:rPr>
          <w:rFonts w:eastAsia="Times New Roman"/>
          <w:b/>
          <w:szCs w:val="24"/>
        </w:rPr>
        <w:t xml:space="preserve">ΑΘΕΟΔΩΡΟΥ: </w:t>
      </w:r>
      <w:r>
        <w:rPr>
          <w:rFonts w:eastAsia="Times New Roman"/>
          <w:szCs w:val="24"/>
        </w:rPr>
        <w:t>Αν είχατε δώσει τον λόγο…</w:t>
      </w:r>
    </w:p>
    <w:p w14:paraId="2C0FC267"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Δεν είναι προσωπικό! Να σας το διευκρινίσω και δεν θα χρειαστεί να μιλήσετε. </w:t>
      </w:r>
    </w:p>
    <w:p w14:paraId="2C0FC268"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Πριν τοποθετηθώ;</w:t>
      </w:r>
    </w:p>
    <w:p w14:paraId="2C0FC269"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ΣΤΑΥΡΟΣ ΚΟΝΤΟΝΗΣ (Υπο</w:t>
      </w:r>
      <w:r>
        <w:rPr>
          <w:rFonts w:eastAsia="Times New Roman"/>
          <w:b/>
          <w:szCs w:val="24"/>
        </w:rPr>
        <w:t>υργός Δικαιοσύνης, Διαφάνειας και Ανθρωπίνων Δικαιωμάτων):</w:t>
      </w:r>
      <w:r>
        <w:rPr>
          <w:rFonts w:eastAsia="Times New Roman"/>
          <w:szCs w:val="24"/>
        </w:rPr>
        <w:t xml:space="preserve"> Για να μην το πάρετε ως προσωπικό. Αυτό λέω. </w:t>
      </w:r>
    </w:p>
    <w:p w14:paraId="2C0FC26A" w14:textId="77777777" w:rsidR="0032345F" w:rsidRDefault="00CA05C6">
      <w:pPr>
        <w:tabs>
          <w:tab w:val="left" w:pos="2820"/>
        </w:tabs>
        <w:spacing w:after="0" w:line="600" w:lineRule="auto"/>
        <w:ind w:firstLine="720"/>
        <w:jc w:val="both"/>
        <w:rPr>
          <w:rFonts w:eastAsia="Times New Roman"/>
          <w:szCs w:val="24"/>
        </w:rPr>
      </w:pPr>
      <w:r>
        <w:rPr>
          <w:rFonts w:eastAsia="Times New Roman"/>
          <w:szCs w:val="24"/>
        </w:rPr>
        <w:t>Αναφέρθηκα σε μια αποστροφή της ομιλίας σας</w:t>
      </w:r>
      <w:r>
        <w:rPr>
          <w:rFonts w:eastAsia="Times New Roman"/>
          <w:szCs w:val="24"/>
        </w:rPr>
        <w:t>,</w:t>
      </w:r>
      <w:r>
        <w:rPr>
          <w:rFonts w:eastAsia="Times New Roman"/>
          <w:szCs w:val="24"/>
        </w:rPr>
        <w:t xml:space="preserve"> η οποία αμφισβήτησε τη δεδηλωμένη. Η δεδηλωμένη σάς τόνισα ότι αμφισβητείται μέσω των διαδικασιών που το Σ</w:t>
      </w:r>
      <w:r>
        <w:rPr>
          <w:rFonts w:eastAsia="Times New Roman"/>
          <w:szCs w:val="24"/>
        </w:rPr>
        <w:t>ύνταγμα προβλέπει. Μην προσπαθείτε να δημιουργείτε πολιτικά ζητήματα από ελάσσονα</w:t>
      </w:r>
      <w:r>
        <w:rPr>
          <w:rFonts w:eastAsia="Times New Roman"/>
          <w:szCs w:val="24"/>
        </w:rPr>
        <w:t>,</w:t>
      </w:r>
      <w:r>
        <w:rPr>
          <w:rFonts w:eastAsia="Times New Roman"/>
          <w:szCs w:val="24"/>
        </w:rPr>
        <w:t xml:space="preserve"> τα οποία ουδεμία επιρροή μπορεί να έχουν σε τόσο σοβαρά θέματα</w:t>
      </w:r>
      <w:r>
        <w:rPr>
          <w:rFonts w:eastAsia="Times New Roman"/>
          <w:szCs w:val="24"/>
        </w:rPr>
        <w:t>,</w:t>
      </w:r>
      <w:r>
        <w:rPr>
          <w:rFonts w:eastAsia="Times New Roman"/>
          <w:szCs w:val="24"/>
        </w:rPr>
        <w:t xml:space="preserve"> όπως είναι η δεδηλωμένη εμπιστοσύνη της Βουλής. </w:t>
      </w:r>
    </w:p>
    <w:p w14:paraId="2C0FC26B"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Έχετε τριάντα δευτερόλεπτα, κύριε συνάδελφε. </w:t>
      </w:r>
    </w:p>
    <w:p w14:paraId="2C0FC26C"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Μόλις τελειώσετε</w:t>
      </w:r>
      <w:r>
        <w:rPr>
          <w:rFonts w:eastAsia="Times New Roman"/>
          <w:szCs w:val="24"/>
        </w:rPr>
        <w:t>,</w:t>
      </w:r>
      <w:r>
        <w:rPr>
          <w:rFonts w:eastAsia="Times New Roman"/>
          <w:szCs w:val="24"/>
        </w:rPr>
        <w:t xml:space="preserve"> θα σας πω μία κουβέντα. </w:t>
      </w:r>
    </w:p>
    <w:p w14:paraId="2C0FC26D" w14:textId="77777777" w:rsidR="0032345F" w:rsidRDefault="00CA05C6">
      <w:pPr>
        <w:tabs>
          <w:tab w:val="left" w:pos="2820"/>
        </w:tabs>
        <w:spacing w:after="0" w:line="600" w:lineRule="auto"/>
        <w:ind w:firstLine="720"/>
        <w:jc w:val="both"/>
        <w:rPr>
          <w:rFonts w:eastAsia="Times New Roman"/>
          <w:szCs w:val="24"/>
        </w:rPr>
      </w:pPr>
      <w:r>
        <w:rPr>
          <w:rFonts w:eastAsia="Times New Roman"/>
          <w:szCs w:val="24"/>
        </w:rPr>
        <w:t>Μίλησα για την κοινοβουλευτική πλειοψηφία της νομοθετικής πρωτοβουλίας που αναλάβατε, όχι της Κυβέρνησης. Που σημαίνει ότι κατεβάζουμε νομοσχέδ</w:t>
      </w:r>
      <w:r>
        <w:rPr>
          <w:rFonts w:eastAsia="Times New Roman"/>
          <w:szCs w:val="24"/>
        </w:rPr>
        <w:t>ιο</w:t>
      </w:r>
      <w:r>
        <w:rPr>
          <w:rFonts w:eastAsia="Times New Roman"/>
          <w:szCs w:val="24"/>
        </w:rPr>
        <w:t>,</w:t>
      </w:r>
      <w:r>
        <w:rPr>
          <w:rFonts w:eastAsia="Times New Roman"/>
          <w:szCs w:val="24"/>
        </w:rPr>
        <w:t xml:space="preserve"> όταν έχουμε πλειοψηφία επί του νομοσχεδίου. </w:t>
      </w:r>
    </w:p>
    <w:p w14:paraId="2C0FC26E"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Ποιος το λέει αυτό;</w:t>
      </w:r>
    </w:p>
    <w:p w14:paraId="2C0FC26F"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Α</w:t>
      </w:r>
      <w:r>
        <w:rPr>
          <w:rFonts w:eastAsia="Times New Roman"/>
          <w:szCs w:val="24"/>
        </w:rPr>
        <w:t>υτό, λοιπόν, που σας είπα είναι ότι δεν την είχατε για τα συγκεκριμένα άρθρα. Δεν χ</w:t>
      </w:r>
      <w:r>
        <w:rPr>
          <w:rFonts w:eastAsia="Times New Roman"/>
          <w:szCs w:val="24"/>
        </w:rPr>
        <w:t xml:space="preserve">ρειάζεται, λοιπόν, ο χαρακτηρισμός της πολιτικής εντιμότητας, γιατί ξέρετε τι θα έθετε ζήτημα πολιτικής εντιμότητας; Να σας λέγαμε ότι αυτά τα συγκεκριμένα άρθρα, τα οποία δεν στηρίζει η συγκυβέρνηση ΑΝΕΛ, δεν περνάνε. Εμείς σας είπαμε, λοιπόν, ότι κάναμε </w:t>
      </w:r>
      <w:r>
        <w:rPr>
          <w:rFonts w:eastAsia="Times New Roman"/>
          <w:szCs w:val="24"/>
        </w:rPr>
        <w:t>ονομαστική</w:t>
      </w:r>
      <w:r>
        <w:rPr>
          <w:rFonts w:eastAsia="Times New Roman"/>
          <w:szCs w:val="24"/>
        </w:rPr>
        <w:t>,</w:t>
      </w:r>
      <w:r>
        <w:rPr>
          <w:rFonts w:eastAsia="Times New Roman"/>
          <w:szCs w:val="24"/>
        </w:rPr>
        <w:t xml:space="preserve"> για να περάσουν.</w:t>
      </w:r>
    </w:p>
    <w:p w14:paraId="2C0FC270"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καλώς.</w:t>
      </w:r>
    </w:p>
    <w:p w14:paraId="2C0FC271"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με </w:t>
      </w:r>
      <w:proofErr w:type="spellStart"/>
      <w:r>
        <w:rPr>
          <w:rFonts w:eastAsia="Times New Roman"/>
          <w:szCs w:val="24"/>
        </w:rPr>
        <w:t>συγχωρείτε</w:t>
      </w:r>
      <w:proofErr w:type="spellEnd"/>
      <w:r>
        <w:rPr>
          <w:rFonts w:eastAsia="Times New Roman"/>
          <w:szCs w:val="24"/>
        </w:rPr>
        <w:t>.</w:t>
      </w:r>
    </w:p>
    <w:p w14:paraId="2C0FC272" w14:textId="77777777" w:rsidR="0032345F" w:rsidRDefault="00CA05C6">
      <w:pPr>
        <w:tabs>
          <w:tab w:val="left" w:pos="2820"/>
        </w:tabs>
        <w:spacing w:after="0" w:line="600" w:lineRule="auto"/>
        <w:ind w:firstLine="720"/>
        <w:jc w:val="both"/>
        <w:rPr>
          <w:rFonts w:eastAsia="Times New Roman"/>
          <w:szCs w:val="24"/>
        </w:rPr>
      </w:pPr>
      <w:r>
        <w:rPr>
          <w:rFonts w:eastAsia="Times New Roman"/>
          <w:szCs w:val="24"/>
        </w:rPr>
        <w:t>Εγώ δεν ήθελα να αναφερθώ, κύριε Παπαθεοδώρου, σε αυτό που είπατε</w:t>
      </w:r>
      <w:r>
        <w:rPr>
          <w:rFonts w:eastAsia="Times New Roman"/>
          <w:szCs w:val="24"/>
        </w:rPr>
        <w:t>,</w:t>
      </w:r>
      <w:r>
        <w:rPr>
          <w:rFonts w:eastAsia="Times New Roman"/>
          <w:szCs w:val="24"/>
        </w:rPr>
        <w:t xml:space="preserve"> ότ</w:t>
      </w:r>
      <w:r>
        <w:rPr>
          <w:rFonts w:eastAsia="Times New Roman"/>
          <w:szCs w:val="24"/>
        </w:rPr>
        <w:t>ι κάνετε ονομαστική για να περάσουν, διότι θα μπορούσατε να τα υπερψηφίσετε χωρίς ονομαστική. Επομένως δεν χρειαζόταν.</w:t>
      </w:r>
    </w:p>
    <w:p w14:paraId="2C0FC273" w14:textId="77777777" w:rsidR="0032345F" w:rsidRDefault="00CA05C6">
      <w:pPr>
        <w:tabs>
          <w:tab w:val="left" w:pos="2820"/>
        </w:tabs>
        <w:spacing w:after="0" w:line="600" w:lineRule="auto"/>
        <w:ind w:firstLine="720"/>
        <w:jc w:val="both"/>
        <w:rPr>
          <w:rFonts w:eastAsia="Times New Roman"/>
          <w:szCs w:val="24"/>
        </w:rPr>
      </w:pPr>
      <w:r>
        <w:rPr>
          <w:rFonts w:eastAsia="Times New Roman"/>
          <w:szCs w:val="24"/>
        </w:rPr>
        <w:t>Προσπαθείτε και νομίζετε -γι’ αυτό σας το είπα προηγουμένως, γιατί δεν ήθελα να αναφερθώ σ’ αυτό- ότι μπορείτε να δημιουργήσετε μείζον θέ</w:t>
      </w:r>
      <w:r>
        <w:rPr>
          <w:rFonts w:eastAsia="Times New Roman"/>
          <w:szCs w:val="24"/>
        </w:rPr>
        <w:t xml:space="preserve">μα από ένα ελάσσον ζήτημα. Δεν γίνεται έτσι, κύριε συνάδελφε. Δεν γίνεται έτσι. </w:t>
      </w:r>
    </w:p>
    <w:p w14:paraId="2C0FC274"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Δεν είναι ελάσσον, κύριε Υπουργέ.</w:t>
      </w:r>
    </w:p>
    <w:p w14:paraId="2C0FC275"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w:t>
      </w:r>
      <w:r>
        <w:rPr>
          <w:rFonts w:eastAsia="Times New Roman"/>
          <w:szCs w:val="24"/>
        </w:rPr>
        <w:t>Σ</w:t>
      </w:r>
      <w:r>
        <w:rPr>
          <w:rFonts w:eastAsia="Times New Roman"/>
          <w:szCs w:val="24"/>
        </w:rPr>
        <w:t xml:space="preserve">ας λέω και πάλι ότι η Κυβέρνηση </w:t>
      </w:r>
      <w:r>
        <w:rPr>
          <w:rFonts w:eastAsia="Times New Roman"/>
          <w:szCs w:val="24"/>
        </w:rPr>
        <w:t>εισηγείται στη Βουλή και καλεί το σύνολο των Βουλευτών να υπερψηφίσ</w:t>
      </w:r>
      <w:r>
        <w:rPr>
          <w:rFonts w:eastAsia="Times New Roman"/>
          <w:szCs w:val="24"/>
        </w:rPr>
        <w:t>ει</w:t>
      </w:r>
      <w:r>
        <w:rPr>
          <w:rFonts w:eastAsia="Times New Roman"/>
          <w:szCs w:val="24"/>
        </w:rPr>
        <w:t xml:space="preserve"> τα νομοσχέδια και αποδεικνύεται ότι το συγκεκριμένο νομοσχέδιο θα στηριχθεί από μία ευρύτατη κοινοβουλευτική πλειοψηφία. </w:t>
      </w:r>
    </w:p>
    <w:p w14:paraId="2C0FC276" w14:textId="77777777" w:rsidR="0032345F" w:rsidRDefault="00CA05C6">
      <w:pPr>
        <w:tabs>
          <w:tab w:val="left" w:pos="2820"/>
        </w:tabs>
        <w:spacing w:after="0" w:line="600" w:lineRule="auto"/>
        <w:ind w:firstLine="720"/>
        <w:jc w:val="both"/>
        <w:rPr>
          <w:rFonts w:eastAsia="Times New Roman"/>
          <w:szCs w:val="24"/>
        </w:rPr>
      </w:pPr>
      <w:r>
        <w:rPr>
          <w:rFonts w:eastAsia="Times New Roman"/>
          <w:szCs w:val="24"/>
        </w:rPr>
        <w:t>Προς τι λοιπόν, η ονομαστική ψηφοφορία; Για να μας πείτε ότι κάτ</w:t>
      </w:r>
      <w:r>
        <w:rPr>
          <w:rFonts w:eastAsia="Times New Roman"/>
          <w:szCs w:val="24"/>
        </w:rPr>
        <w:t>ι τρέχει στα γύφτικα; Ελάτε τώρα!</w:t>
      </w:r>
    </w:p>
    <w:p w14:paraId="2C0FC277"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p>
    <w:p w14:paraId="2C0FC278"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Κύριε Πρόεδρε</w:t>
      </w:r>
      <w:r>
        <w:rPr>
          <w:rFonts w:eastAsia="Times New Roman"/>
          <w:szCs w:val="24"/>
        </w:rPr>
        <w:t>,</w:t>
      </w:r>
      <w:r>
        <w:rPr>
          <w:rFonts w:eastAsia="Times New Roman"/>
          <w:szCs w:val="24"/>
        </w:rPr>
        <w:t>…</w:t>
      </w:r>
    </w:p>
    <w:p w14:paraId="2C0FC279" w14:textId="77777777" w:rsidR="0032345F" w:rsidRDefault="00CA05C6">
      <w:pPr>
        <w:tabs>
          <w:tab w:val="left" w:pos="2820"/>
        </w:tabs>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κύριε Παπαθεοδώρου.</w:t>
      </w:r>
    </w:p>
    <w:p w14:paraId="2C0FC27A"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szCs w:val="24"/>
        </w:rPr>
        <w:t>Κυρίες και κύριοι συνάδελφοι, κηρύσσεται περαιωμένη η συζήτηση επί της αρχής</w:t>
      </w:r>
      <w:r>
        <w:rPr>
          <w:rFonts w:eastAsia="Times New Roman"/>
          <w:szCs w:val="24"/>
        </w:rPr>
        <w:t xml:space="preserve">, των άρθρων και </w:t>
      </w:r>
      <w:r>
        <w:rPr>
          <w:rFonts w:eastAsia="Times New Roman"/>
          <w:szCs w:val="24"/>
        </w:rPr>
        <w:t xml:space="preserve">των </w:t>
      </w:r>
      <w:r>
        <w:rPr>
          <w:rFonts w:eastAsia="Times New Roman"/>
          <w:szCs w:val="24"/>
        </w:rPr>
        <w:t xml:space="preserve">τροπολογιών του σχεδίου νόμου του Υπουργείου Δικαιοσύνης, Διαφάνειας και Ανθρωπίνων Δικαιωμάτων: </w:t>
      </w:r>
      <w:r>
        <w:rPr>
          <w:rFonts w:eastAsia="Times New Roman" w:cs="Times New Roman"/>
          <w:szCs w:val="24"/>
        </w:rPr>
        <w:t xml:space="preserve">«Ενσωμάτωση της Οδηγίας 2000/43/ΕΚ περί εφαρμογής της αρχής της ίσης μεταχείρισης προσώπων ασχέτως φυλετικής ή </w:t>
      </w:r>
      <w:proofErr w:type="spellStart"/>
      <w:r>
        <w:rPr>
          <w:rFonts w:eastAsia="Times New Roman" w:cs="Times New Roman"/>
          <w:szCs w:val="24"/>
        </w:rPr>
        <w:t>εθνοτικής</w:t>
      </w:r>
      <w:proofErr w:type="spellEnd"/>
      <w:r>
        <w:rPr>
          <w:rFonts w:eastAsia="Times New Roman" w:cs="Times New Roman"/>
          <w:szCs w:val="24"/>
        </w:rPr>
        <w:t xml:space="preserve"> τους καταγωγής, τ</w:t>
      </w:r>
      <w:r>
        <w:rPr>
          <w:rFonts w:eastAsia="Times New Roman" w:cs="Times New Roman"/>
          <w:szCs w:val="24"/>
        </w:rPr>
        <w:t>ης Οδηγίας 2000/78/ΕΚ για τη διαμόρφωση γενικού πλαισίου για την ίση μεταχείριση στην απασχόληση και την εργασία και της Οδηγίας 2014/54/ΕΕ περί μέτρων που διευκολύνουν την άσκηση των δικαιωμάτων των εργαζομένων στο πλαίσιο της ελεύθερης κυκλοφορίας των ερ</w:t>
      </w:r>
      <w:r>
        <w:rPr>
          <w:rFonts w:eastAsia="Times New Roman" w:cs="Times New Roman"/>
          <w:szCs w:val="24"/>
        </w:rPr>
        <w:t xml:space="preserve">γαζομένων, ΙΙ) λήψη αναγκαίων μέτρων συμμόρφωσης με τα </w:t>
      </w:r>
      <w:proofErr w:type="spellStart"/>
      <w:r>
        <w:rPr>
          <w:rFonts w:eastAsia="Times New Roman" w:cs="Times New Roman"/>
          <w:szCs w:val="24"/>
        </w:rPr>
        <w:t>άρ</w:t>
      </w:r>
      <w:proofErr w:type="spellEnd"/>
      <w:r>
        <w:rPr>
          <w:rFonts w:eastAsia="Times New Roman" w:cs="Times New Roman"/>
          <w:szCs w:val="24"/>
        </w:rPr>
        <w:t>. 22, 23, 30, 31 παρ. 1, 32 και 34 του Κανονισμού 596/2014 για την κατάχρηση της αγοράς και την κατάργηση της Οδηγίας 2003/6/ΕΚ του Ευρωπαϊκού Κοινοβουλίου και του Συμβουλίου και των Οδηγιών της Επιτ</w:t>
      </w:r>
      <w:r>
        <w:rPr>
          <w:rFonts w:eastAsia="Times New Roman" w:cs="Times New Roman"/>
          <w:szCs w:val="24"/>
        </w:rPr>
        <w:t>ροπής 2003/124/ΕΚ, 2003/125/ΕΚ και 2004/72/ΕΚ και ενσωμάτωση της Οδηγίας 2014/57/ΕΕ περί ποινικών κυρώσεων για την κατάχρηση αγοράς και της εκτελεστικής Οδηγίας 2015/2392, ΙΙΙ) ενσωμάτωση της Οδηγίας 2014/62 σχετικά με την προστασία του ευρώ και άλλων νομι</w:t>
      </w:r>
      <w:r>
        <w:rPr>
          <w:rFonts w:eastAsia="Times New Roman" w:cs="Times New Roman"/>
          <w:szCs w:val="24"/>
        </w:rPr>
        <w:t>σμάτων από την παραχάραξη και την κιβδηλεία μέσω του ποινικού δικαίου και για την αντικατάσταση της απόφασης-πλαισίου 2000/383/ΔΕΥ του Συμβουλίου και IV) Σύσταση Εθνικού Μηχανισμού Διερεύνησης Περιστατικών Αυθαιρεσίας στα σώματα ασφαλείας και τους υπαλλήλο</w:t>
      </w:r>
      <w:r>
        <w:rPr>
          <w:rFonts w:eastAsia="Times New Roman" w:cs="Times New Roman"/>
          <w:szCs w:val="24"/>
        </w:rPr>
        <w:t>υς των καταστημάτων κράτησης και άλλες διατάξεις» και η ψήφισή τους θα γίνει χωριστά.</w:t>
      </w:r>
    </w:p>
    <w:p w14:paraId="2C0FC27B"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2C0FC27C"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Ναι.</w:t>
      </w:r>
    </w:p>
    <w:p w14:paraId="2C0FC27D"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Ναι.</w:t>
      </w:r>
    </w:p>
    <w:p w14:paraId="2C0FC27E"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2C0FC27F"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2C0FC280"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C0FC281"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C0FC282"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283"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2C0FC284" w14:textId="77777777" w:rsidR="0032345F" w:rsidRDefault="00CA05C6">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σχέδιο νόμου του Υπουργείου Δικαιοσύνης, Διαφάνειας και Ανθρωπίνων Δικαι</w:t>
      </w:r>
      <w:r>
        <w:rPr>
          <w:rFonts w:eastAsia="Times New Roman" w:cs="Times New Roman"/>
          <w:szCs w:val="24"/>
        </w:rPr>
        <w:t>ωμάτων</w:t>
      </w:r>
      <w:r>
        <w:rPr>
          <w:rFonts w:eastAsia="Times New Roman" w:cs="Times New Roman"/>
          <w:szCs w:val="24"/>
        </w:rPr>
        <w:t>:</w:t>
      </w:r>
      <w:r>
        <w:rPr>
          <w:rFonts w:eastAsia="Times New Roman" w:cs="Times New Roman"/>
          <w:szCs w:val="24"/>
        </w:rPr>
        <w:t xml:space="preserve"> «Ενσωμάτωση της Οδηγίας 2000/43/ΕΚ περί εφαρμογής της αρχής της ίσης μεταχείρισης προσώπων ασχέτως φυλετικής ή </w:t>
      </w:r>
      <w:proofErr w:type="spellStart"/>
      <w:r>
        <w:rPr>
          <w:rFonts w:eastAsia="Times New Roman" w:cs="Times New Roman"/>
          <w:szCs w:val="24"/>
        </w:rPr>
        <w:t>εθνοτικής</w:t>
      </w:r>
      <w:proofErr w:type="spellEnd"/>
      <w:r>
        <w:rPr>
          <w:rFonts w:eastAsia="Times New Roman" w:cs="Times New Roman"/>
          <w:szCs w:val="24"/>
        </w:rPr>
        <w:t xml:space="preserve"> τους καταγωγής, της Οδηγίας 2000/78/ΕΚ για τη διαμόρφωση γενικού πλαισίου για την ίση μεταχείριση στην απασχόληση και την εργασ</w:t>
      </w:r>
      <w:r>
        <w:rPr>
          <w:rFonts w:eastAsia="Times New Roman" w:cs="Times New Roman"/>
          <w:szCs w:val="24"/>
        </w:rPr>
        <w:t xml:space="preserve">ία και της Οδηγίας 2014/54/ΕΕ περί μέτρων που διευκολύνουν την άσκηση των δικαιωμάτων των εργαζομένων στο πλαίσιο της ελεύθερης κυκλοφορίας των εργαζομένων, ΙΙ) λήψη αναγκαίων μέτρων συμμόρφωσης με τα </w:t>
      </w:r>
      <w:proofErr w:type="spellStart"/>
      <w:r>
        <w:rPr>
          <w:rFonts w:eastAsia="Times New Roman" w:cs="Times New Roman"/>
          <w:szCs w:val="24"/>
        </w:rPr>
        <w:t>άρ</w:t>
      </w:r>
      <w:proofErr w:type="spellEnd"/>
      <w:r>
        <w:rPr>
          <w:rFonts w:eastAsia="Times New Roman" w:cs="Times New Roman"/>
          <w:szCs w:val="24"/>
        </w:rPr>
        <w:t>. 22, 23, 30, 31 παρ. 1, 32 και 34 του Κανονισμού 596</w:t>
      </w:r>
      <w:r>
        <w:rPr>
          <w:rFonts w:eastAsia="Times New Roman" w:cs="Times New Roman"/>
          <w:szCs w:val="24"/>
        </w:rPr>
        <w:t>/2014 για την κατάχρηση της αγοράς και την κατάργηση της Οδηγίας 2003/6/ΕΚ του Ευρωπαϊκού Κοινοβουλίου και του Συμβουλίου και των Οδηγιών της Επιτροπής 2003/124/ΕΚ, 2003/125/ΕΚ και 2004/72/ΕΚ και ενσωμάτωση της Οδηγίας 2014/57/ΕΕ περί ποινικών κυρώσεων για</w:t>
      </w:r>
      <w:r>
        <w:rPr>
          <w:rFonts w:eastAsia="Times New Roman" w:cs="Times New Roman"/>
          <w:szCs w:val="24"/>
        </w:rPr>
        <w:t xml:space="preserve"> την κατάχρηση αγοράς και της εκτελεστικής Οδηγίας 2015/2392, ΙΙΙ) ενσωμάτωση της Οδηγίας 2014/62 σχετικά με την προστασία του ευρώ και άλλων νομισμάτων από την παραχάραξη και την κιβδηλεία μέσω του ποινικού δικαίου και για την αντικατάσταση της απόφασης-π</w:t>
      </w:r>
      <w:r>
        <w:rPr>
          <w:rFonts w:eastAsia="Times New Roman" w:cs="Times New Roman"/>
          <w:szCs w:val="24"/>
        </w:rPr>
        <w:t xml:space="preserve">λαισίου 2000/383/ΔΕΥ του Συμβουλίου και IV) Σύσταση Εθνικού Μηχανισμού Διερεύνησης Περιστατικών Αυθαιρεσίας στα σώματα ασφαλείας και τους υπαλλήλους των καταστημάτων κράτησης και άλλες διατάξεις» έγινε δεκτό επί της αρχής κατά πλειοψηφία. </w:t>
      </w:r>
    </w:p>
    <w:p w14:paraId="2C0FC285" w14:textId="77777777" w:rsidR="0032345F" w:rsidRDefault="00CA05C6">
      <w:pPr>
        <w:spacing w:after="0" w:line="600" w:lineRule="auto"/>
        <w:ind w:firstLine="720"/>
        <w:jc w:val="both"/>
        <w:rPr>
          <w:rFonts w:eastAsia="Times New Roman"/>
          <w:szCs w:val="24"/>
        </w:rPr>
      </w:pPr>
      <w:r>
        <w:rPr>
          <w:rFonts w:eastAsia="Times New Roman"/>
          <w:szCs w:val="24"/>
        </w:rPr>
        <w:t>Εισερχόμα</w:t>
      </w:r>
      <w:r>
        <w:rPr>
          <w:rFonts w:eastAsia="Times New Roman"/>
          <w:szCs w:val="24"/>
        </w:rPr>
        <w:t>στε</w:t>
      </w:r>
      <w:r>
        <w:rPr>
          <w:rFonts w:eastAsia="Times New Roman"/>
          <w:szCs w:val="24"/>
        </w:rPr>
        <w:t xml:space="preserve"> στη</w:t>
      </w:r>
      <w:r>
        <w:rPr>
          <w:rFonts w:eastAsia="Times New Roman"/>
          <w:szCs w:val="24"/>
        </w:rPr>
        <w:t>ν ψήφιση των άρθρων και των τροπολογιών.</w:t>
      </w:r>
    </w:p>
    <w:p w14:paraId="2C0FC286" w14:textId="77777777" w:rsidR="0032345F" w:rsidRDefault="00CA05C6">
      <w:pPr>
        <w:spacing w:after="0" w:line="600" w:lineRule="auto"/>
        <w:ind w:firstLine="720"/>
        <w:jc w:val="both"/>
        <w:rPr>
          <w:rFonts w:eastAsia="Times New Roman"/>
          <w:szCs w:val="24"/>
        </w:rPr>
      </w:pPr>
      <w:r>
        <w:rPr>
          <w:rFonts w:eastAsia="Times New Roman"/>
          <w:szCs w:val="24"/>
        </w:rPr>
        <w:t>Κυρίες και κύριοι συνάδελφοι, έχει υποβληθεί αίτηση διεξαγωγής ονομαστικής ψηφοφορίας επί των άρθρων 1, 2, 3 και 4 από Βουλευτές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του Ποταμιού, καθώς και από τους Ανεξάρτη</w:t>
      </w:r>
      <w:r>
        <w:rPr>
          <w:rFonts w:eastAsia="Times New Roman"/>
          <w:szCs w:val="24"/>
        </w:rPr>
        <w:t xml:space="preserve">τους Βουλευτές </w:t>
      </w:r>
      <w:r>
        <w:rPr>
          <w:rFonts w:eastAsia="Times New Roman"/>
          <w:szCs w:val="24"/>
        </w:rPr>
        <w:t>κυρίους</w:t>
      </w:r>
      <w:r>
        <w:rPr>
          <w:rFonts w:eastAsia="Times New Roman"/>
          <w:szCs w:val="24"/>
        </w:rPr>
        <w:t xml:space="preserve"> Γεώργιο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Δημήτριο Καρρά, </w:t>
      </w:r>
      <w:proofErr w:type="spellStart"/>
      <w:r>
        <w:rPr>
          <w:rFonts w:eastAsia="Times New Roman"/>
          <w:szCs w:val="24"/>
        </w:rPr>
        <w:t>Ιάσ</w:t>
      </w:r>
      <w:r>
        <w:rPr>
          <w:rFonts w:eastAsia="Times New Roman"/>
          <w:szCs w:val="24"/>
        </w:rPr>
        <w:t>ο</w:t>
      </w:r>
      <w:r>
        <w:rPr>
          <w:rFonts w:eastAsia="Times New Roman"/>
          <w:szCs w:val="24"/>
        </w:rPr>
        <w:t>να</w:t>
      </w:r>
      <w:proofErr w:type="spellEnd"/>
      <w:r>
        <w:rPr>
          <w:rFonts w:eastAsia="Times New Roman"/>
          <w:szCs w:val="24"/>
        </w:rPr>
        <w:t xml:space="preserve"> Φωτήλα και Θεοχάρη </w:t>
      </w:r>
      <w:proofErr w:type="spellStart"/>
      <w:r>
        <w:rPr>
          <w:rFonts w:eastAsia="Times New Roman"/>
          <w:szCs w:val="24"/>
        </w:rPr>
        <w:t>Θεοχάρη</w:t>
      </w:r>
      <w:proofErr w:type="spellEnd"/>
      <w:r>
        <w:rPr>
          <w:rFonts w:eastAsia="Times New Roman"/>
          <w:szCs w:val="24"/>
        </w:rPr>
        <w:t>. Η ονομαστική ψηφοφορία, όπως γνωρίζετε, θα διεξαχθεί αύριο, Παρασκευή 2 Δεκεμβρίου 2016</w:t>
      </w:r>
      <w:r>
        <w:rPr>
          <w:rFonts w:eastAsia="Times New Roman"/>
          <w:szCs w:val="24"/>
        </w:rPr>
        <w:t>,</w:t>
      </w:r>
      <w:r>
        <w:rPr>
          <w:rFonts w:eastAsia="Times New Roman"/>
          <w:szCs w:val="24"/>
        </w:rPr>
        <w:t xml:space="preserve"> και ώρα 10.30</w:t>
      </w:r>
      <w:r>
        <w:rPr>
          <w:rFonts w:eastAsia="Times New Roman"/>
          <w:szCs w:val="24"/>
        </w:rPr>
        <w:t>΄</w:t>
      </w:r>
      <w:r>
        <w:rPr>
          <w:rFonts w:eastAsia="Times New Roman"/>
          <w:szCs w:val="24"/>
        </w:rPr>
        <w:t xml:space="preserve"> το πρωί.</w:t>
      </w:r>
    </w:p>
    <w:p w14:paraId="2C0FC287" w14:textId="77777777" w:rsidR="0032345F" w:rsidRDefault="00CA05C6">
      <w:pPr>
        <w:spacing w:after="0" w:line="600" w:lineRule="auto"/>
        <w:ind w:firstLine="720"/>
        <w:jc w:val="both"/>
        <w:rPr>
          <w:rFonts w:eastAsia="Times New Roman"/>
          <w:szCs w:val="24"/>
        </w:rPr>
      </w:pPr>
      <w:r>
        <w:rPr>
          <w:rFonts w:eastAsia="Times New Roman"/>
          <w:szCs w:val="24"/>
        </w:rPr>
        <w:t>Προχωράμε στην ψήφιση των υπολοίπων άρθρων και των τροπολογ</w:t>
      </w:r>
      <w:r>
        <w:rPr>
          <w:rFonts w:eastAsia="Times New Roman"/>
          <w:szCs w:val="24"/>
        </w:rPr>
        <w:t>ιών.</w:t>
      </w:r>
    </w:p>
    <w:p w14:paraId="2C0FC288"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 ως έχει;</w:t>
      </w:r>
    </w:p>
    <w:p w14:paraId="2C0FC28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8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8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2C0FC28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8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28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8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9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91"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5 έγινε δεκτό ως έχει κατά πλειοψηφία. </w:t>
      </w:r>
    </w:p>
    <w:p w14:paraId="2C0FC292"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2C0FC29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9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9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w:t>
      </w:r>
      <w:r>
        <w:rPr>
          <w:rFonts w:eastAsia="Times New Roman" w:cs="Times New Roman"/>
          <w:b/>
          <w:szCs w:val="24"/>
        </w:rPr>
        <w:t>ΩΑΝΝΗΣ ΣΑΧΙΝΙΔΗΣ:</w:t>
      </w:r>
      <w:r>
        <w:rPr>
          <w:rFonts w:eastAsia="Times New Roman" w:cs="Times New Roman"/>
          <w:szCs w:val="24"/>
        </w:rPr>
        <w:t xml:space="preserve"> Όχι.</w:t>
      </w:r>
    </w:p>
    <w:p w14:paraId="2C0FC29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9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29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9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9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9B"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6 έγινε δεκτό ως έχει κατά πλειοψηφία. </w:t>
      </w:r>
    </w:p>
    <w:p w14:paraId="2C0FC29C" w14:textId="77777777" w:rsidR="0032345F" w:rsidRDefault="00CA05C6">
      <w:pPr>
        <w:spacing w:after="0" w:line="600" w:lineRule="auto"/>
        <w:ind w:firstLine="720"/>
        <w:jc w:val="both"/>
        <w:rPr>
          <w:rFonts w:eastAsia="Times New Roman"/>
          <w:szCs w:val="24"/>
        </w:rPr>
      </w:pPr>
      <w:r>
        <w:rPr>
          <w:rFonts w:eastAsia="Times New Roman"/>
          <w:szCs w:val="24"/>
        </w:rPr>
        <w:t>Ερωτά</w:t>
      </w:r>
      <w:r>
        <w:rPr>
          <w:rFonts w:eastAsia="Times New Roman"/>
          <w:szCs w:val="24"/>
        </w:rPr>
        <w:t>ται το Σώμα: Γίνεται δεκτό το άρθρο 7 ως έχει;</w:t>
      </w:r>
    </w:p>
    <w:p w14:paraId="2C0FC29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9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9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2A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A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Ναι.</w:t>
      </w:r>
    </w:p>
    <w:p w14:paraId="2C0FC2A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2A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A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A5"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7 έγινε δεκτό ως έχει κατά πλειοψηφία. </w:t>
      </w:r>
    </w:p>
    <w:p w14:paraId="2C0FC2A6"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2C0FC2A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A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A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ΣΑΧΙΝΙΔΗΣ:</w:t>
      </w:r>
      <w:r>
        <w:rPr>
          <w:rFonts w:eastAsia="Times New Roman" w:cs="Times New Roman"/>
          <w:szCs w:val="24"/>
        </w:rPr>
        <w:t xml:space="preserve"> Όχι.</w:t>
      </w:r>
    </w:p>
    <w:p w14:paraId="2C0FC2A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A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2A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A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A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AF"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8 έγινε δεκτό ως έχει κατά πλειοψηφία. </w:t>
      </w:r>
    </w:p>
    <w:p w14:paraId="2C0FC2B0" w14:textId="77777777" w:rsidR="0032345F" w:rsidRDefault="00CA05C6">
      <w:pPr>
        <w:spacing w:after="0" w:line="600" w:lineRule="auto"/>
        <w:ind w:firstLine="720"/>
        <w:jc w:val="both"/>
        <w:rPr>
          <w:rFonts w:eastAsia="Times New Roman"/>
          <w:szCs w:val="24"/>
        </w:rPr>
      </w:pPr>
      <w:r>
        <w:rPr>
          <w:rFonts w:eastAsia="Times New Roman"/>
          <w:szCs w:val="24"/>
        </w:rPr>
        <w:t xml:space="preserve">Ερωτάται </w:t>
      </w:r>
      <w:r>
        <w:rPr>
          <w:rFonts w:eastAsia="Times New Roman"/>
          <w:szCs w:val="24"/>
        </w:rPr>
        <w:t>το Σώμα: Γίνεται δεκτό το άρθρο 9 ως έχει;</w:t>
      </w:r>
    </w:p>
    <w:p w14:paraId="2C0FC2B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B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B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2B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B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Ναι.</w:t>
      </w:r>
    </w:p>
    <w:p w14:paraId="2C0FC2B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B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B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w:t>
      </w:r>
      <w:r>
        <w:rPr>
          <w:rFonts w:eastAsia="Times New Roman" w:cs="Times New Roman"/>
          <w:b/>
          <w:szCs w:val="24"/>
        </w:rPr>
        <w:t xml:space="preserve"> ΜΕΓΑΛΟΜΥΣΤΑΚΑΣ:</w:t>
      </w:r>
      <w:r>
        <w:rPr>
          <w:rFonts w:eastAsia="Times New Roman" w:cs="Times New Roman"/>
          <w:szCs w:val="24"/>
        </w:rPr>
        <w:t xml:space="preserve"> Ναι.</w:t>
      </w:r>
    </w:p>
    <w:p w14:paraId="2C0FC2B9"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9 έγινε δεκτό ως έχει κατά πλειοψηφία. </w:t>
      </w:r>
    </w:p>
    <w:p w14:paraId="2C0FC2BA"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2C0FC2B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B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B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ΣΑΧΙΝΙΔΗΣ:</w:t>
      </w:r>
      <w:r>
        <w:rPr>
          <w:rFonts w:eastAsia="Times New Roman" w:cs="Times New Roman"/>
          <w:szCs w:val="24"/>
        </w:rPr>
        <w:t xml:space="preserve"> Όχι.</w:t>
      </w:r>
    </w:p>
    <w:p w14:paraId="2C0FC2B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B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Ναι.</w:t>
      </w:r>
    </w:p>
    <w:p w14:paraId="2C0FC2C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2C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C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C3"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10 έγινε δεκτό ως έχει κατά πλειοψηφία. </w:t>
      </w:r>
    </w:p>
    <w:p w14:paraId="2C0FC2C4" w14:textId="77777777" w:rsidR="0032345F" w:rsidRDefault="00CA05C6">
      <w:pPr>
        <w:spacing w:after="0"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11 ως έχει;</w:t>
      </w:r>
    </w:p>
    <w:p w14:paraId="2C0FC2C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C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C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2C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C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2C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C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C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w:t>
      </w:r>
      <w:r>
        <w:rPr>
          <w:rFonts w:eastAsia="Times New Roman" w:cs="Times New Roman"/>
          <w:b/>
          <w:szCs w:val="24"/>
        </w:rPr>
        <w:t>Σ ΜΕΓΑΛΟΜΥΣΤΑΚΑΣ:</w:t>
      </w:r>
      <w:r>
        <w:rPr>
          <w:rFonts w:eastAsia="Times New Roman" w:cs="Times New Roman"/>
          <w:szCs w:val="24"/>
        </w:rPr>
        <w:t xml:space="preserve"> Ναι.</w:t>
      </w:r>
    </w:p>
    <w:p w14:paraId="2C0FC2CD" w14:textId="77777777" w:rsidR="0032345F" w:rsidRDefault="00CA05C6">
      <w:pPr>
        <w:spacing w:after="0" w:line="600" w:lineRule="auto"/>
        <w:ind w:firstLine="720"/>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11 έγινε δεκτό ως έχει κατά πλειοψηφία. </w:t>
      </w:r>
    </w:p>
    <w:p w14:paraId="2C0FC2CE"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2C0FC2C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D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D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ΣΑΧΙΝΙΔΗΣ:</w:t>
      </w:r>
      <w:r>
        <w:rPr>
          <w:rFonts w:eastAsia="Times New Roman" w:cs="Times New Roman"/>
          <w:szCs w:val="24"/>
        </w:rPr>
        <w:t xml:space="preserve"> Όχι.</w:t>
      </w:r>
    </w:p>
    <w:p w14:paraId="2C0FC2D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D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2D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D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D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D7"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12 έγινε δεκτό ως έχει κατά πλειοψηφία. </w:t>
      </w:r>
    </w:p>
    <w:p w14:paraId="2C0FC2D8" w14:textId="77777777" w:rsidR="0032345F" w:rsidRDefault="00CA05C6">
      <w:pPr>
        <w:spacing w:after="0" w:line="600" w:lineRule="auto"/>
        <w:ind w:firstLine="720"/>
        <w:jc w:val="both"/>
        <w:rPr>
          <w:rFonts w:eastAsia="Times New Roman"/>
          <w:szCs w:val="24"/>
        </w:rPr>
      </w:pPr>
      <w:r>
        <w:rPr>
          <w:rFonts w:eastAsia="Times New Roman"/>
          <w:szCs w:val="24"/>
        </w:rPr>
        <w:t xml:space="preserve">Ερωτάται </w:t>
      </w:r>
      <w:r>
        <w:rPr>
          <w:rFonts w:eastAsia="Times New Roman"/>
          <w:szCs w:val="24"/>
        </w:rPr>
        <w:t>το Σώμα: Γίνεται δεκτό το άρθρο 13 ως έχει;</w:t>
      </w:r>
    </w:p>
    <w:p w14:paraId="2C0FC2D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D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D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2C0FC2D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D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2D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D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E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E1"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13 έγινε δεκτό ως έχει κατά πλειοψηφία. </w:t>
      </w:r>
    </w:p>
    <w:p w14:paraId="2C0FC2E2"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2C0FC2E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E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Παρών. </w:t>
      </w:r>
    </w:p>
    <w:p w14:paraId="2C0FC2E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w:t>
      </w:r>
      <w:r>
        <w:rPr>
          <w:rFonts w:eastAsia="Times New Roman" w:cs="Times New Roman"/>
          <w:b/>
          <w:szCs w:val="24"/>
        </w:rPr>
        <w:t>ΝΝΗΣ ΣΑΧΙΝΙΔΗΣ:</w:t>
      </w:r>
      <w:r>
        <w:rPr>
          <w:rFonts w:eastAsia="Times New Roman" w:cs="Times New Roman"/>
          <w:szCs w:val="24"/>
        </w:rPr>
        <w:t xml:space="preserve"> Όχι.</w:t>
      </w:r>
    </w:p>
    <w:p w14:paraId="2C0FC2E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E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2E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E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E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EB"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14 έγινε δεκτό ως έχει κατά πλειοψηφία. </w:t>
      </w:r>
    </w:p>
    <w:p w14:paraId="2C0FC2EC"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2C0FC2E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E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E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2F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F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2F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F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r>
        <w:rPr>
          <w:rFonts w:eastAsia="Times New Roman" w:cs="Times New Roman"/>
          <w:szCs w:val="24"/>
        </w:rPr>
        <w:t>.</w:t>
      </w:r>
    </w:p>
    <w:p w14:paraId="2C0FC2F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F5"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15 έγινε δεκτό ως έχει κατά πλειοψηφία. </w:t>
      </w:r>
    </w:p>
    <w:p w14:paraId="2C0FC2F6"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2C0FC2F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2F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2F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2F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2F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2F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2F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2F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2FF"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16 έγινε δεκτό ως έχει κατά πλειοψηφία. </w:t>
      </w:r>
    </w:p>
    <w:p w14:paraId="2C0FC300"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2C0FC30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0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0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0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0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30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0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r>
        <w:rPr>
          <w:rFonts w:eastAsia="Times New Roman" w:cs="Times New Roman"/>
          <w:szCs w:val="24"/>
        </w:rPr>
        <w:t>.</w:t>
      </w:r>
    </w:p>
    <w:p w14:paraId="2C0FC30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09"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17 έγινε δεκτό ως έχει κατά πλειοψηφία. </w:t>
      </w:r>
    </w:p>
    <w:p w14:paraId="2C0FC30A"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2C0FC30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0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0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w:t>
      </w:r>
      <w:r>
        <w:rPr>
          <w:rFonts w:eastAsia="Times New Roman" w:cs="Times New Roman"/>
          <w:b/>
          <w:szCs w:val="24"/>
        </w:rPr>
        <w:t>ΝΝΗΣ ΣΑΧΙΝΙΔΗΣ:</w:t>
      </w:r>
      <w:r>
        <w:rPr>
          <w:rFonts w:eastAsia="Times New Roman" w:cs="Times New Roman"/>
          <w:szCs w:val="24"/>
        </w:rPr>
        <w:t xml:space="preserve"> Όχι.</w:t>
      </w:r>
    </w:p>
    <w:p w14:paraId="2C0FC30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0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31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1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31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13"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18 έγινε δεκτό ως έχει κατά πλειοψηφία. </w:t>
      </w:r>
    </w:p>
    <w:p w14:paraId="2C0FC314"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2C0FC31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1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1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1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1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31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1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31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1D" w14:textId="77777777" w:rsidR="0032345F" w:rsidRDefault="00CA05C6">
      <w:pPr>
        <w:spacing w:after="0" w:line="600" w:lineRule="auto"/>
        <w:ind w:firstLine="720"/>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19 έγινε δεκτό ως έχει κατά πλειοψηφία. </w:t>
      </w:r>
    </w:p>
    <w:p w14:paraId="2C0FC31E"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2C0FC31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2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2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2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2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32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2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32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27"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20 έγινε δεκτό ως έχει κατά πλειοψηφία. </w:t>
      </w:r>
    </w:p>
    <w:p w14:paraId="2C0FC328"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2C0FC32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2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2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2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2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Ναι.</w:t>
      </w:r>
    </w:p>
    <w:p w14:paraId="2C0FC32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2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33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31"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21 έγινε δεκτό ως έχει κατά πλειοψηφία. </w:t>
      </w:r>
    </w:p>
    <w:p w14:paraId="2C0FC332"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2C0FC33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3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3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w:t>
      </w:r>
      <w:r>
        <w:rPr>
          <w:rFonts w:eastAsia="Times New Roman" w:cs="Times New Roman"/>
          <w:b/>
          <w:szCs w:val="24"/>
        </w:rPr>
        <w:t>ΗΣ ΣΑΧΙΝΙΔΗΣ:</w:t>
      </w:r>
      <w:r>
        <w:rPr>
          <w:rFonts w:eastAsia="Times New Roman" w:cs="Times New Roman"/>
          <w:szCs w:val="24"/>
        </w:rPr>
        <w:t xml:space="preserve"> Όχι.</w:t>
      </w:r>
    </w:p>
    <w:p w14:paraId="2C0FC33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3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33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3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33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3B" w14:textId="77777777" w:rsidR="0032345F" w:rsidRDefault="00CA05C6">
      <w:pPr>
        <w:spacing w:after="0" w:line="600" w:lineRule="auto"/>
        <w:ind w:firstLine="720"/>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22 έγινε δεκτό ως έχει κατά πλειοψηφία. </w:t>
      </w:r>
    </w:p>
    <w:p w14:paraId="2C0FC33C" w14:textId="77777777" w:rsidR="0032345F" w:rsidRDefault="00CA05C6">
      <w:pPr>
        <w:spacing w:after="0" w:line="600" w:lineRule="auto"/>
        <w:ind w:firstLine="720"/>
        <w:jc w:val="both"/>
        <w:rPr>
          <w:rFonts w:eastAsia="Times New Roman"/>
          <w:szCs w:val="24"/>
        </w:rPr>
      </w:pPr>
      <w:r>
        <w:rPr>
          <w:rFonts w:eastAsia="Times New Roman"/>
          <w:szCs w:val="24"/>
        </w:rPr>
        <w:t>Ερωτάτ</w:t>
      </w:r>
      <w:r>
        <w:rPr>
          <w:rFonts w:eastAsia="Times New Roman"/>
          <w:szCs w:val="24"/>
        </w:rPr>
        <w:t>αι το Σώμα: Γίνεται δεκτό το άρθρο 23 ως έχει;</w:t>
      </w:r>
    </w:p>
    <w:p w14:paraId="2C0FC33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3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3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4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4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34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4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34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45"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23 έγινε δεκτό ως έχει κατά πλειοψηφία. </w:t>
      </w:r>
    </w:p>
    <w:p w14:paraId="2C0FC346"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24, όπως τροποποιήθηκε από τον κύριο Υπουργό;</w:t>
      </w:r>
    </w:p>
    <w:p w14:paraId="2C0FC34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4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4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4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4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34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4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34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4F"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24 έγινε δ</w:t>
      </w:r>
      <w:r>
        <w:rPr>
          <w:rFonts w:eastAsia="Times New Roman"/>
          <w:szCs w:val="24"/>
        </w:rPr>
        <w:t xml:space="preserve">εκτό, όπως τροποποιήθηκε από τον κύριο Υπουργό, κατά πλειοψηφία. </w:t>
      </w:r>
    </w:p>
    <w:p w14:paraId="2C0FC350"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2C0FC35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5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5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5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5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w:t>
      </w:r>
      <w:r>
        <w:rPr>
          <w:rFonts w:eastAsia="Times New Roman" w:cs="Times New Roman"/>
          <w:b/>
          <w:szCs w:val="24"/>
        </w:rPr>
        <w:t xml:space="preserve">ΣΥΝΤΥΧΑΚΗΣ: </w:t>
      </w:r>
      <w:r>
        <w:rPr>
          <w:rFonts w:eastAsia="Times New Roman" w:cs="Times New Roman"/>
          <w:szCs w:val="24"/>
        </w:rPr>
        <w:t>Όχι.</w:t>
      </w:r>
    </w:p>
    <w:p w14:paraId="2C0FC35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5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5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59"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25 έγινε δεκτό ως έχει κατά πλειοψηφία. </w:t>
      </w:r>
    </w:p>
    <w:p w14:paraId="2C0FC35A"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2C0FC35B"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w:t>
      </w:r>
      <w:r w:rsidRPr="007952FE">
        <w:rPr>
          <w:rFonts w:eastAsia="Times New Roman" w:cs="Times New Roman"/>
          <w:b/>
          <w:szCs w:val="24"/>
        </w:rPr>
        <w:t>ΑΣΚΕΥΟΠΟΥΛΟΣ</w:t>
      </w:r>
      <w:r>
        <w:rPr>
          <w:rFonts w:eastAsia="Times New Roman" w:cs="Times New Roman"/>
          <w:b/>
          <w:szCs w:val="24"/>
        </w:rPr>
        <w:t>:</w:t>
      </w:r>
      <w:r>
        <w:rPr>
          <w:rFonts w:eastAsia="Times New Roman" w:cs="Times New Roman"/>
          <w:szCs w:val="24"/>
        </w:rPr>
        <w:t xml:space="preserve"> Ναι.</w:t>
      </w:r>
    </w:p>
    <w:p w14:paraId="2C0FC35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5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5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5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C0FC36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6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6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63"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szCs w:val="24"/>
        </w:rPr>
        <w:t xml:space="preserve"> Συνεπώς το άρθρο 26 έγινε δεκτό ως έχει κατά πλειοψηφία. </w:t>
      </w:r>
    </w:p>
    <w:p w14:paraId="2C0FC364"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2C0FC365"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6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6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6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6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ΕΜΜΑΝΟΥ</w:t>
      </w:r>
      <w:r>
        <w:rPr>
          <w:rFonts w:eastAsia="Times New Roman" w:cs="Times New Roman"/>
          <w:b/>
          <w:szCs w:val="24"/>
        </w:rPr>
        <w:t xml:space="preserve">ΗΛ ΣΥΝΤΥΧΑΚΗΣ: </w:t>
      </w:r>
      <w:r>
        <w:rPr>
          <w:rFonts w:eastAsia="Times New Roman" w:cs="Times New Roman"/>
          <w:szCs w:val="24"/>
        </w:rPr>
        <w:t>Όχι.</w:t>
      </w:r>
    </w:p>
    <w:p w14:paraId="2C0FC36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6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6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6D"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27 έγινε δεκτό ως έχει κατά πλειοψηφία. </w:t>
      </w:r>
    </w:p>
    <w:p w14:paraId="2C0FC36E"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2C0FC36F"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 xml:space="preserve">ΝΙΚΟΛΑΟΣ </w:t>
      </w:r>
      <w:r w:rsidRPr="007952FE">
        <w:rPr>
          <w:rFonts w:eastAsia="Times New Roman" w:cs="Times New Roman"/>
          <w:b/>
          <w:szCs w:val="24"/>
        </w:rPr>
        <w:t>ΠΑΡΑΣΚΕΥΟΠΟΥΛΟΣ</w:t>
      </w:r>
      <w:r>
        <w:rPr>
          <w:rFonts w:eastAsia="Times New Roman" w:cs="Times New Roman"/>
          <w:b/>
          <w:szCs w:val="24"/>
        </w:rPr>
        <w:t>:</w:t>
      </w:r>
      <w:r>
        <w:rPr>
          <w:rFonts w:eastAsia="Times New Roman" w:cs="Times New Roman"/>
          <w:szCs w:val="24"/>
        </w:rPr>
        <w:t xml:space="preserve"> Ναι.</w:t>
      </w:r>
    </w:p>
    <w:p w14:paraId="2C0FC37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7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7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7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C0FC37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7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7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77"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szCs w:val="24"/>
        </w:rPr>
        <w:t xml:space="preserve"> Συνεπώς το άρθρο 28 έγινε δεκτό ως έχει κατά πλειοψηφία. </w:t>
      </w:r>
    </w:p>
    <w:p w14:paraId="2C0FC378"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2C0FC379"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7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7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7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7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ΕΜΜΑΝΟΥ</w:t>
      </w:r>
      <w:r>
        <w:rPr>
          <w:rFonts w:eastAsia="Times New Roman" w:cs="Times New Roman"/>
          <w:b/>
          <w:szCs w:val="24"/>
        </w:rPr>
        <w:t xml:space="preserve">ΗΛ ΣΥΝΤΥΧΑΚΗΣ: </w:t>
      </w:r>
      <w:r>
        <w:rPr>
          <w:rFonts w:eastAsia="Times New Roman" w:cs="Times New Roman"/>
          <w:szCs w:val="24"/>
        </w:rPr>
        <w:t>Παρών.</w:t>
      </w:r>
    </w:p>
    <w:p w14:paraId="2C0FC37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7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8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81"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29 έγινε δεκτό ως έχει κατά πλειοψηφία. </w:t>
      </w:r>
    </w:p>
    <w:p w14:paraId="2C0FC382"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2C0FC383"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w:t>
      </w:r>
      <w:r w:rsidRPr="007952FE">
        <w:rPr>
          <w:rFonts w:eastAsia="Times New Roman" w:cs="Times New Roman"/>
          <w:b/>
          <w:szCs w:val="24"/>
        </w:rPr>
        <w:t>Σ ΠΑΡΑΣΚΕΥΟΠΟΥΛΟΣ</w:t>
      </w:r>
      <w:r>
        <w:rPr>
          <w:rFonts w:eastAsia="Times New Roman" w:cs="Times New Roman"/>
          <w:b/>
          <w:szCs w:val="24"/>
        </w:rPr>
        <w:t>:</w:t>
      </w:r>
      <w:r>
        <w:rPr>
          <w:rFonts w:eastAsia="Times New Roman" w:cs="Times New Roman"/>
          <w:szCs w:val="24"/>
        </w:rPr>
        <w:t xml:space="preserve"> Ναι.</w:t>
      </w:r>
    </w:p>
    <w:p w14:paraId="2C0FC38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8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8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8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C0FC38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8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8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8B"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szCs w:val="24"/>
        </w:rPr>
        <w:t xml:space="preserve"> Συνεπώς το άρθρο 30 έγινε δεκτό ως έχει κατά πλειοψηφία. </w:t>
      </w:r>
    </w:p>
    <w:p w14:paraId="2C0FC38C"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2C0FC38D"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8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8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9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9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C0FC39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9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9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95"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31 έγινε δεκτό ως έχει κατά πλειοψηφία. </w:t>
      </w:r>
    </w:p>
    <w:p w14:paraId="2C0FC396"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2C0FC397"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9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9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9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9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C0FC39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9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9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9F"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szCs w:val="24"/>
        </w:rPr>
        <w:t xml:space="preserve"> Συνεπώς το άρθρο 32 έγινε δεκτό ως έχει κατά πλειοψηφία. </w:t>
      </w:r>
    </w:p>
    <w:p w14:paraId="2C0FC3A0"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2C0FC3A1"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A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A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A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w:t>
      </w:r>
      <w:r>
        <w:rPr>
          <w:rFonts w:eastAsia="Times New Roman" w:cs="Times New Roman"/>
          <w:szCs w:val="24"/>
        </w:rPr>
        <w:t xml:space="preserve">αι. </w:t>
      </w:r>
    </w:p>
    <w:p w14:paraId="2C0FC3A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C0FC3A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A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A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A9"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33 έγινε δεκτό ως έχει κατά πλειοψηφία. </w:t>
      </w:r>
    </w:p>
    <w:p w14:paraId="2C0FC3AA" w14:textId="77777777" w:rsidR="0032345F" w:rsidRDefault="00CA05C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34 ως </w:t>
      </w:r>
      <w:r>
        <w:rPr>
          <w:rFonts w:eastAsia="Times New Roman"/>
          <w:szCs w:val="24"/>
        </w:rPr>
        <w:t>έχει;</w:t>
      </w:r>
    </w:p>
    <w:p w14:paraId="2C0FC3AB"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A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A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A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A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C0FC3B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B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B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B3"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w:t>
      </w:r>
      <w:r>
        <w:rPr>
          <w:rFonts w:eastAsia="Times New Roman" w:cs="Times New Roman"/>
          <w:b/>
          <w:szCs w:val="24"/>
        </w:rPr>
        <w:t>αστάσιος Κουράκης):</w:t>
      </w:r>
      <w:r>
        <w:rPr>
          <w:rFonts w:eastAsia="Times New Roman"/>
          <w:szCs w:val="24"/>
        </w:rPr>
        <w:t xml:space="preserve"> Συνεπώς το άρθρο 34 έγινε δεκτό ως έχει κατά πλειοψηφία. </w:t>
      </w:r>
    </w:p>
    <w:p w14:paraId="2C0FC3B4"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14:paraId="2C0FC3B5"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B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B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B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B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C0FC3B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B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B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BD"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35 έγινε δεκτό ως έχει κατά πλειοψηφία. </w:t>
      </w:r>
    </w:p>
    <w:p w14:paraId="2C0FC3BE"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36 ως έ</w:t>
      </w:r>
      <w:r>
        <w:rPr>
          <w:rFonts w:eastAsia="Times New Roman"/>
          <w:szCs w:val="24"/>
        </w:rPr>
        <w:t>χει;</w:t>
      </w:r>
    </w:p>
    <w:p w14:paraId="2C0FC3BF"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C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Παρών. </w:t>
      </w:r>
    </w:p>
    <w:p w14:paraId="2C0FC3C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C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C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C0FC3C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C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C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C7"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szCs w:val="24"/>
        </w:rPr>
        <w:t xml:space="preserve"> Συνεπώς το άρθρο 36 έγινε δεκτό ως έχει κατά πλειοψηφία. </w:t>
      </w:r>
    </w:p>
    <w:p w14:paraId="2C0FC3C8"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14:paraId="2C0FC3C9"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C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C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C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C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C0FC3C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C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D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D1"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37 έγινε δεκτό ως έχει κατά πλειοψηφία. </w:t>
      </w:r>
    </w:p>
    <w:p w14:paraId="2C0FC3D2"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38 ως έ</w:t>
      </w:r>
      <w:r>
        <w:rPr>
          <w:rFonts w:eastAsia="Times New Roman"/>
          <w:szCs w:val="24"/>
        </w:rPr>
        <w:t>χει;</w:t>
      </w:r>
    </w:p>
    <w:p w14:paraId="2C0FC3D3"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D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D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D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D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C0FC3D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D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D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DB"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w:t>
      </w:r>
      <w:r>
        <w:rPr>
          <w:rFonts w:eastAsia="Times New Roman" w:cs="Times New Roman"/>
          <w:b/>
          <w:szCs w:val="24"/>
        </w:rPr>
        <w:t>στάσιος Κουράκης):</w:t>
      </w:r>
      <w:r>
        <w:rPr>
          <w:rFonts w:eastAsia="Times New Roman"/>
          <w:szCs w:val="24"/>
        </w:rPr>
        <w:t xml:space="preserve"> Συνεπώς το άρθρο 38 έγινε δεκτό ως έχει κατά πλειοψηφία. </w:t>
      </w:r>
    </w:p>
    <w:p w14:paraId="2C0FC3DC"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39 ως έχει;</w:t>
      </w:r>
    </w:p>
    <w:p w14:paraId="2C0FC3DD"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 xml:space="preserve"> ΝΙΚΟΛΑΟΣ ΠΑΡΑΣΚΕΥΟΠΟΥΛΟΣ</w:t>
      </w:r>
      <w:r>
        <w:rPr>
          <w:rFonts w:eastAsia="Times New Roman" w:cs="Times New Roman"/>
          <w:b/>
          <w:szCs w:val="24"/>
        </w:rPr>
        <w:t>:</w:t>
      </w:r>
      <w:r>
        <w:rPr>
          <w:rFonts w:eastAsia="Times New Roman" w:cs="Times New Roman"/>
          <w:szCs w:val="24"/>
        </w:rPr>
        <w:t xml:space="preserve"> Ναι.</w:t>
      </w:r>
    </w:p>
    <w:p w14:paraId="2C0FC3D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Ναι. </w:t>
      </w:r>
    </w:p>
    <w:p w14:paraId="2C0FC3D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E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E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C0FC3E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E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E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E5"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39 έγινε δεκτό ως έχει κατά πλειοψηφία. </w:t>
      </w:r>
    </w:p>
    <w:p w14:paraId="2C0FC3E6"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40 ως έχει;</w:t>
      </w:r>
    </w:p>
    <w:p w14:paraId="2C0FC3E7" w14:textId="77777777" w:rsidR="0032345F" w:rsidRDefault="00CA05C6">
      <w:pPr>
        <w:spacing w:after="0" w:line="600" w:lineRule="auto"/>
        <w:ind w:firstLine="720"/>
        <w:rPr>
          <w:rFonts w:eastAsia="Times New Roman" w:cs="Times New Roman"/>
          <w:szCs w:val="24"/>
        </w:rPr>
      </w:pPr>
      <w:r w:rsidRPr="007952FE">
        <w:rPr>
          <w:rFonts w:eastAsia="Times New Roman" w:cs="Times New Roman"/>
          <w:b/>
          <w:szCs w:val="24"/>
        </w:rPr>
        <w:t>ΝΙΚΟΛΑΟΣ ΠΑΡΑΣΚΕΥΟΠΟΥΛΟΣ</w:t>
      </w:r>
      <w:r>
        <w:rPr>
          <w:rFonts w:eastAsia="Times New Roman" w:cs="Times New Roman"/>
          <w:b/>
          <w:szCs w:val="24"/>
        </w:rPr>
        <w:t>:</w:t>
      </w:r>
      <w:r>
        <w:rPr>
          <w:rFonts w:eastAsia="Times New Roman" w:cs="Times New Roman"/>
          <w:szCs w:val="24"/>
        </w:rPr>
        <w:t xml:space="preserve"> Ναι.</w:t>
      </w:r>
    </w:p>
    <w:p w14:paraId="2C0FC3E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E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E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2C0FC3E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C0FC3E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3E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C0FC3E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EF"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w:t>
      </w:r>
      <w:r>
        <w:rPr>
          <w:rFonts w:eastAsia="Times New Roman" w:cs="Times New Roman"/>
          <w:b/>
          <w:szCs w:val="24"/>
        </w:rPr>
        <w:t>ος Κουράκης):</w:t>
      </w:r>
      <w:r>
        <w:rPr>
          <w:rFonts w:eastAsia="Times New Roman"/>
          <w:szCs w:val="24"/>
        </w:rPr>
        <w:t xml:space="preserve"> Συνεπώς το άρθρο 40 έγινε δεκτό ως έχει κατά πλειοψηφία. </w:t>
      </w:r>
    </w:p>
    <w:p w14:paraId="2C0FC3F0"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2C0FC3F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F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F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F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F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w:t>
      </w:r>
      <w:r>
        <w:rPr>
          <w:rFonts w:eastAsia="Times New Roman" w:cs="Times New Roman"/>
          <w:b/>
          <w:szCs w:val="24"/>
        </w:rPr>
        <w:t>ΟΥΗΛ ΣΥΝΤΥΧΑΚΗΣ:</w:t>
      </w:r>
      <w:r>
        <w:rPr>
          <w:rFonts w:eastAsia="Times New Roman" w:cs="Times New Roman"/>
          <w:szCs w:val="24"/>
        </w:rPr>
        <w:t xml:space="preserve"> Όχι.</w:t>
      </w:r>
    </w:p>
    <w:p w14:paraId="2C0FC3F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3F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3F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3F9"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41 έγινε δεκτό ως έχει κατά πλειοψηφία. </w:t>
      </w:r>
    </w:p>
    <w:p w14:paraId="2C0FC3FA"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2C0FC3F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3F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3F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3F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3F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40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0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0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03"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w:t>
      </w:r>
      <w:r>
        <w:rPr>
          <w:rFonts w:eastAsia="Times New Roman" w:cs="Times New Roman"/>
          <w:b/>
          <w:szCs w:val="24"/>
        </w:rPr>
        <w:t>ς Κουράκης):</w:t>
      </w:r>
      <w:r>
        <w:rPr>
          <w:rFonts w:eastAsia="Times New Roman"/>
          <w:szCs w:val="24"/>
        </w:rPr>
        <w:t xml:space="preserve"> Συνεπώς το άρθρο 42 έγινε δεκτό ως έχει κατά πλειοψηφία. </w:t>
      </w:r>
    </w:p>
    <w:p w14:paraId="2C0FC404"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14:paraId="2C0FC40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0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0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2C0FC40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0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w:t>
      </w:r>
      <w:r>
        <w:rPr>
          <w:rFonts w:eastAsia="Times New Roman" w:cs="Times New Roman"/>
          <w:b/>
          <w:szCs w:val="24"/>
        </w:rPr>
        <w:t>ΝΟΥΗΛ ΣΥΝΤΥΧΑΚΗΣ:</w:t>
      </w:r>
      <w:r>
        <w:rPr>
          <w:rFonts w:eastAsia="Times New Roman" w:cs="Times New Roman"/>
          <w:szCs w:val="24"/>
        </w:rPr>
        <w:t xml:space="preserve"> Όχι.</w:t>
      </w:r>
    </w:p>
    <w:p w14:paraId="2C0FC40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0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0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0D"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43 έγινε δεκτό ως έχει κατά πλειοψηφία. </w:t>
      </w:r>
    </w:p>
    <w:p w14:paraId="2C0FC40E"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2C0FC40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w:t>
      </w:r>
      <w:r>
        <w:rPr>
          <w:rFonts w:eastAsia="Times New Roman" w:cs="Times New Roman"/>
          <w:b/>
          <w:szCs w:val="24"/>
        </w:rPr>
        <w:t>ΟΣ ΠΑΡΑΣΚΕΥΟΠΟΥΛΟΣ:</w:t>
      </w:r>
      <w:r>
        <w:rPr>
          <w:rFonts w:eastAsia="Times New Roman" w:cs="Times New Roman"/>
          <w:szCs w:val="24"/>
        </w:rPr>
        <w:t xml:space="preserve"> Ναι.</w:t>
      </w:r>
    </w:p>
    <w:p w14:paraId="2C0FC41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1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1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1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41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1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1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17"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szCs w:val="24"/>
        </w:rPr>
        <w:t xml:space="preserve"> Συνεπώς το άρθρο 44 έγινε δεκτό ως έχει κατά πλειοψηφία. </w:t>
      </w:r>
    </w:p>
    <w:p w14:paraId="2C0FC418"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2C0FC41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1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1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1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1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w:t>
      </w:r>
      <w:r>
        <w:rPr>
          <w:rFonts w:eastAsia="Times New Roman" w:cs="Times New Roman"/>
          <w:b/>
          <w:szCs w:val="24"/>
        </w:rPr>
        <w:t>Λ ΣΥΝΤΥΧΑΚΗΣ:</w:t>
      </w:r>
      <w:r>
        <w:rPr>
          <w:rFonts w:eastAsia="Times New Roman" w:cs="Times New Roman"/>
          <w:szCs w:val="24"/>
        </w:rPr>
        <w:t xml:space="preserve"> Όχι.</w:t>
      </w:r>
    </w:p>
    <w:p w14:paraId="2C0FC41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1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2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21"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45 έγινε δεκτό ως έχει κατά πλειοψηφία. </w:t>
      </w:r>
    </w:p>
    <w:p w14:paraId="2C0FC422"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14:paraId="2C0FC42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w:t>
      </w:r>
      <w:r>
        <w:rPr>
          <w:rFonts w:eastAsia="Times New Roman" w:cs="Times New Roman"/>
          <w:b/>
          <w:szCs w:val="24"/>
        </w:rPr>
        <w:t>ΑΡΑΣΚΕΥΟΠΟΥΛΟΣ:</w:t>
      </w:r>
      <w:r>
        <w:rPr>
          <w:rFonts w:eastAsia="Times New Roman" w:cs="Times New Roman"/>
          <w:szCs w:val="24"/>
        </w:rPr>
        <w:t xml:space="preserve"> Ναι.</w:t>
      </w:r>
    </w:p>
    <w:p w14:paraId="2C0FC42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2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2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2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42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2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2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2B"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szCs w:val="24"/>
        </w:rPr>
        <w:t xml:space="preserve"> Συνεπώς το άρθρο 46 έγινε δεκτό ως έχει κατά πλειοψηφία. </w:t>
      </w:r>
    </w:p>
    <w:p w14:paraId="2C0FC42C"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14:paraId="2C0FC42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2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Ναι. </w:t>
      </w:r>
    </w:p>
    <w:p w14:paraId="2C0FC42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3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3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 xml:space="preserve">ΕΜΜΑΝΟΥΗΛ </w:t>
      </w:r>
      <w:r>
        <w:rPr>
          <w:rFonts w:eastAsia="Times New Roman" w:cs="Times New Roman"/>
          <w:b/>
          <w:szCs w:val="24"/>
        </w:rPr>
        <w:t>ΣΥΝΤΥΧΑΚΗΣ:</w:t>
      </w:r>
      <w:r>
        <w:rPr>
          <w:rFonts w:eastAsia="Times New Roman" w:cs="Times New Roman"/>
          <w:szCs w:val="24"/>
        </w:rPr>
        <w:t xml:space="preserve"> Όχι.</w:t>
      </w:r>
    </w:p>
    <w:p w14:paraId="2C0FC43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3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3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35"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47 έγινε δεκτό ως έχει κατά πλειοψηφία. </w:t>
      </w:r>
    </w:p>
    <w:p w14:paraId="2C0FC436"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2C0FC43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w:t>
      </w:r>
      <w:r>
        <w:rPr>
          <w:rFonts w:eastAsia="Times New Roman" w:cs="Times New Roman"/>
          <w:b/>
          <w:szCs w:val="24"/>
        </w:rPr>
        <w:t>ΑΣΚΕΥΟΠΟΥΛΟΣ:</w:t>
      </w:r>
      <w:r>
        <w:rPr>
          <w:rFonts w:eastAsia="Times New Roman" w:cs="Times New Roman"/>
          <w:szCs w:val="24"/>
        </w:rPr>
        <w:t xml:space="preserve"> Ναι.</w:t>
      </w:r>
    </w:p>
    <w:p w14:paraId="2C0FC43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3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3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3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3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3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3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3F"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szCs w:val="24"/>
        </w:rPr>
        <w:t xml:space="preserve"> Συνεπώς το άρθρο 48 έγινε δεκτό ως έχει κατά πλειοψηφία. </w:t>
      </w:r>
    </w:p>
    <w:p w14:paraId="2C0FC440"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49 ως έχει;</w:t>
      </w:r>
    </w:p>
    <w:p w14:paraId="2C0FC44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4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4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4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4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w:t>
      </w:r>
      <w:r>
        <w:rPr>
          <w:rFonts w:eastAsia="Times New Roman" w:cs="Times New Roman"/>
          <w:b/>
          <w:szCs w:val="24"/>
        </w:rPr>
        <w:t>Λ ΣΥΝΤΥΧΑΚΗΣ:</w:t>
      </w:r>
      <w:r>
        <w:rPr>
          <w:rFonts w:eastAsia="Times New Roman" w:cs="Times New Roman"/>
          <w:szCs w:val="24"/>
        </w:rPr>
        <w:t xml:space="preserve"> Παρών.</w:t>
      </w:r>
    </w:p>
    <w:p w14:paraId="2C0FC44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4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4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49"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49 έγινε δεκτό ως έχει κατά πλειοψηφία. </w:t>
      </w:r>
    </w:p>
    <w:p w14:paraId="2C0FC44A"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14:paraId="2C0FC44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ΠΑΡΑΣΚΕΥΟΠΟΥΛΟΣ:</w:t>
      </w:r>
      <w:r>
        <w:rPr>
          <w:rFonts w:eastAsia="Times New Roman" w:cs="Times New Roman"/>
          <w:szCs w:val="24"/>
        </w:rPr>
        <w:t xml:space="preserve"> Ναι.</w:t>
      </w:r>
    </w:p>
    <w:p w14:paraId="2C0FC44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4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4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4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5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5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5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53"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w:t>
      </w:r>
      <w:r>
        <w:rPr>
          <w:rFonts w:eastAsia="Times New Roman" w:cs="Times New Roman"/>
          <w:b/>
          <w:szCs w:val="24"/>
        </w:rPr>
        <w:t>άκης):</w:t>
      </w:r>
      <w:r>
        <w:rPr>
          <w:rFonts w:eastAsia="Times New Roman"/>
          <w:szCs w:val="24"/>
        </w:rPr>
        <w:t xml:space="preserve"> Συνεπώς το άρθρο 50 έγινε δεκτό ως έχει κατά πλειοψηφία. </w:t>
      </w:r>
    </w:p>
    <w:p w14:paraId="2C0FC454"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51 ως έχει;</w:t>
      </w:r>
    </w:p>
    <w:p w14:paraId="2C0FC45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5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5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5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5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 xml:space="preserve">ΕΜΜΑΝΟΥΗΛ </w:t>
      </w:r>
      <w:r>
        <w:rPr>
          <w:rFonts w:eastAsia="Times New Roman" w:cs="Times New Roman"/>
          <w:b/>
          <w:szCs w:val="24"/>
        </w:rPr>
        <w:t>ΣΥΝΤΥΧΑΚΗΣ:</w:t>
      </w:r>
      <w:r>
        <w:rPr>
          <w:rFonts w:eastAsia="Times New Roman" w:cs="Times New Roman"/>
          <w:szCs w:val="24"/>
        </w:rPr>
        <w:t xml:space="preserve"> Παρών.</w:t>
      </w:r>
    </w:p>
    <w:p w14:paraId="2C0FC45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5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5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5D"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51 έγινε δεκτό ως έχει κατά πλειοψηφία. </w:t>
      </w:r>
    </w:p>
    <w:p w14:paraId="2C0FC45E"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2C0FC45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w:t>
      </w:r>
      <w:r>
        <w:rPr>
          <w:rFonts w:eastAsia="Times New Roman" w:cs="Times New Roman"/>
          <w:b/>
          <w:szCs w:val="24"/>
        </w:rPr>
        <w:t>ΑΡΑΣΚΕΥΟΠΟΥΛΟΣ:</w:t>
      </w:r>
      <w:r>
        <w:rPr>
          <w:rFonts w:eastAsia="Times New Roman" w:cs="Times New Roman"/>
          <w:szCs w:val="24"/>
        </w:rPr>
        <w:t xml:space="preserve"> Ναι.</w:t>
      </w:r>
    </w:p>
    <w:p w14:paraId="2C0FC46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6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6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6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6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6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6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2C0FC467"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szCs w:val="24"/>
        </w:rPr>
        <w:t xml:space="preserve"> Συνεπώς το άρθρο 52 έγινε δεκτό ως έχει κατά πλειοψηφία. </w:t>
      </w:r>
    </w:p>
    <w:p w14:paraId="2C0FC468"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2C0FC46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6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6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6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6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w:t>
      </w:r>
      <w:r>
        <w:rPr>
          <w:rFonts w:eastAsia="Times New Roman" w:cs="Times New Roman"/>
          <w:b/>
          <w:szCs w:val="24"/>
        </w:rPr>
        <w:t>Λ ΣΥΝΤΥΧΑΚΗΣ:</w:t>
      </w:r>
      <w:r>
        <w:rPr>
          <w:rFonts w:eastAsia="Times New Roman" w:cs="Times New Roman"/>
          <w:szCs w:val="24"/>
        </w:rPr>
        <w:t xml:space="preserve"> Παρών.</w:t>
      </w:r>
    </w:p>
    <w:p w14:paraId="2C0FC46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6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7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71"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53 έγινε δεκτό ως έχει κατά πλειοψηφία. </w:t>
      </w:r>
    </w:p>
    <w:p w14:paraId="2C0FC472"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14:paraId="2C0FC47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ΠΑΡΑΣΚΕΥΟΠΟΥΛΟΣ:</w:t>
      </w:r>
      <w:r>
        <w:rPr>
          <w:rFonts w:eastAsia="Times New Roman" w:cs="Times New Roman"/>
          <w:szCs w:val="24"/>
        </w:rPr>
        <w:t xml:space="preserve"> Ναι.</w:t>
      </w:r>
    </w:p>
    <w:p w14:paraId="2C0FC47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7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2C0FC47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7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7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7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7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7B" w14:textId="77777777" w:rsidR="0032345F" w:rsidRDefault="00CA05C6">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szCs w:val="24"/>
        </w:rPr>
        <w:t xml:space="preserve"> Συνεπώς το άρθρο 54 έγινε δεκτό ως έχει κατά πλειοψηφία. </w:t>
      </w:r>
    </w:p>
    <w:p w14:paraId="2C0FC47C"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2C0FC47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7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7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8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8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w:t>
      </w:r>
      <w:r>
        <w:rPr>
          <w:rFonts w:eastAsia="Times New Roman" w:cs="Times New Roman"/>
          <w:b/>
          <w:szCs w:val="24"/>
        </w:rPr>
        <w:t>Λ ΣΥΝΤΥΧΑΚΗΣ:</w:t>
      </w:r>
      <w:r>
        <w:rPr>
          <w:rFonts w:eastAsia="Times New Roman" w:cs="Times New Roman"/>
          <w:szCs w:val="24"/>
        </w:rPr>
        <w:t xml:space="preserve"> Παρών.</w:t>
      </w:r>
    </w:p>
    <w:p w14:paraId="2C0FC48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8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8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2C0FC485"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55 έγινε δεκτό ως έχει κατά πλειοψηφία. </w:t>
      </w:r>
    </w:p>
    <w:p w14:paraId="2C0FC486" w14:textId="77777777" w:rsidR="0032345F" w:rsidRDefault="00CA05C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56, όπως </w:t>
      </w:r>
      <w:r>
        <w:rPr>
          <w:rFonts w:eastAsia="Times New Roman"/>
          <w:szCs w:val="24"/>
        </w:rPr>
        <w:t>τροποποιήθηκε από τον κύριο Υπουργό;</w:t>
      </w:r>
    </w:p>
    <w:p w14:paraId="2C0FC48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8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Παρών. </w:t>
      </w:r>
    </w:p>
    <w:p w14:paraId="2C0FC48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8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8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8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8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8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w:t>
      </w:r>
      <w:r>
        <w:rPr>
          <w:rFonts w:eastAsia="Times New Roman" w:cs="Times New Roman"/>
          <w:b/>
          <w:szCs w:val="24"/>
        </w:rPr>
        <w:t>ΕΓΑΛΟΜΥΣΤΑΚΑΣ:</w:t>
      </w:r>
      <w:r>
        <w:rPr>
          <w:rFonts w:eastAsia="Times New Roman" w:cs="Times New Roman"/>
          <w:szCs w:val="24"/>
        </w:rPr>
        <w:t xml:space="preserve"> Ναι.</w:t>
      </w:r>
    </w:p>
    <w:p w14:paraId="2C0FC48F"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56 έγινε δεκτό, όπως τροποποιήθηκε από τον κύριο Υπουργό, κατά πλειοψηφία. </w:t>
      </w:r>
    </w:p>
    <w:p w14:paraId="2C0FC490"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57 ως έχει;</w:t>
      </w:r>
    </w:p>
    <w:p w14:paraId="2C0FC49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9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w:t>
      </w:r>
      <w:r>
        <w:rPr>
          <w:rFonts w:eastAsia="Times New Roman" w:cs="Times New Roman"/>
          <w:b/>
          <w:szCs w:val="24"/>
        </w:rPr>
        <w:t>ΔΗΡΟΠΟΥΛΟΥ:</w:t>
      </w:r>
      <w:r>
        <w:rPr>
          <w:rFonts w:eastAsia="Times New Roman" w:cs="Times New Roman"/>
          <w:szCs w:val="24"/>
        </w:rPr>
        <w:t xml:space="preserve"> Ναι. </w:t>
      </w:r>
    </w:p>
    <w:p w14:paraId="2C0FC49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9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9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9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9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9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99"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w:t>
      </w:r>
      <w:r>
        <w:rPr>
          <w:rFonts w:eastAsia="Times New Roman"/>
          <w:szCs w:val="24"/>
        </w:rPr>
        <w:t xml:space="preserve"> το άρθρο 57 έγινε δεκτό ως έχει κατά πλειοψηφία. </w:t>
      </w:r>
    </w:p>
    <w:p w14:paraId="2C0FC49A"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58 ως έχει;</w:t>
      </w:r>
    </w:p>
    <w:p w14:paraId="2C0FC49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9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9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9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2C0FC49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A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A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A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2C0FC4A3"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58 έγινε δεκτό ως έχει κατά πλειοψηφία. </w:t>
      </w:r>
    </w:p>
    <w:p w14:paraId="2C0FC4A4" w14:textId="77777777" w:rsidR="0032345F" w:rsidRDefault="00CA05C6">
      <w:pPr>
        <w:spacing w:after="0"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14:paraId="2C0FC4A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w:t>
      </w:r>
      <w:r>
        <w:rPr>
          <w:rFonts w:eastAsia="Times New Roman" w:cs="Times New Roman"/>
          <w:b/>
          <w:szCs w:val="24"/>
        </w:rPr>
        <w:t>ΟΥΛΟΣ:</w:t>
      </w:r>
      <w:r>
        <w:rPr>
          <w:rFonts w:eastAsia="Times New Roman" w:cs="Times New Roman"/>
          <w:szCs w:val="24"/>
        </w:rPr>
        <w:t xml:space="preserve"> Ναι.</w:t>
      </w:r>
    </w:p>
    <w:p w14:paraId="2C0FC4A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Παρών. </w:t>
      </w:r>
    </w:p>
    <w:p w14:paraId="2C0FC4A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A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2C0FC4A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4A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C0FC4A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A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AD" w14:textId="77777777" w:rsidR="0032345F" w:rsidRDefault="00CA05C6">
      <w:pPr>
        <w:spacing w:after="0"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w:t>
      </w:r>
      <w:r>
        <w:rPr>
          <w:rFonts w:eastAsia="Times New Roman"/>
          <w:szCs w:val="24"/>
        </w:rPr>
        <w:t xml:space="preserve">υνεπώς το άρθρο 59 έγινε δεκτό ως έχει κατά πλειοψηφία. </w:t>
      </w:r>
    </w:p>
    <w:p w14:paraId="2C0FC4AE"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758 και ειδικό 48 ως έχει;</w:t>
      </w:r>
    </w:p>
    <w:p w14:paraId="2C0FC4A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B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B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2C0FC4B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ΘΕΟΔΩΡΟΣ </w:t>
      </w:r>
      <w:r>
        <w:rPr>
          <w:rFonts w:eastAsia="Times New Roman" w:cs="Times New Roman"/>
          <w:b/>
          <w:szCs w:val="24"/>
        </w:rPr>
        <w:t>ΠΑΠΑΘΕΟΔΩΡΟΥ:</w:t>
      </w:r>
      <w:r>
        <w:rPr>
          <w:rFonts w:eastAsia="Times New Roman" w:cs="Times New Roman"/>
          <w:szCs w:val="24"/>
        </w:rPr>
        <w:t xml:space="preserve"> Ναι.</w:t>
      </w:r>
    </w:p>
    <w:p w14:paraId="2C0FC4B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B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 με την υποσημείωση ότι είναι η δεύτερη ή τρίτη φορά που δίνεται παράταση. Πρέπει να λυθεί αυτό το θέμα.</w:t>
      </w:r>
    </w:p>
    <w:p w14:paraId="2C0FC4B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B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B7"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(Αναστάσιος</w:t>
      </w:r>
      <w:r>
        <w:rPr>
          <w:rFonts w:eastAsia="Times New Roman"/>
          <w:b/>
          <w:bCs/>
        </w:rPr>
        <w:t xml:space="preserve"> Κουράκης):</w:t>
      </w:r>
      <w:r>
        <w:rPr>
          <w:rFonts w:eastAsia="Times New Roman" w:cs="Times New Roman"/>
          <w:szCs w:val="24"/>
        </w:rPr>
        <w:t xml:space="preserve"> Συνεπώς η τροπολογία με γενικό αριθμό 758 και ειδικό 48 έγινε δεκτή ως έχει κατά πλειοψηφία και εντάσσεται στο νομοσχέδιο ως ίδιο άρθρο.</w:t>
      </w:r>
    </w:p>
    <w:p w14:paraId="2C0FC4B8"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766 και ειδικό 49 ως έχει;</w:t>
      </w:r>
    </w:p>
    <w:p w14:paraId="2C0FC4B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w:t>
      </w:r>
      <w:r>
        <w:rPr>
          <w:rFonts w:eastAsia="Times New Roman" w:cs="Times New Roman"/>
          <w:b/>
          <w:szCs w:val="24"/>
        </w:rPr>
        <w:t>ΠΟΥΛΟΣ:</w:t>
      </w:r>
      <w:r>
        <w:rPr>
          <w:rFonts w:eastAsia="Times New Roman" w:cs="Times New Roman"/>
          <w:szCs w:val="24"/>
        </w:rPr>
        <w:t xml:space="preserve"> Ναι.</w:t>
      </w:r>
    </w:p>
    <w:p w14:paraId="2C0FC4B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Όχι. </w:t>
      </w:r>
    </w:p>
    <w:p w14:paraId="2C0FC4B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B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2C0FC4B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B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B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C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C1"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w:t>
      </w:r>
      <w:r>
        <w:rPr>
          <w:rFonts w:eastAsia="Times New Roman" w:cs="Times New Roman"/>
          <w:szCs w:val="24"/>
        </w:rPr>
        <w:t>υνεπώς η τροπολογία με γενικό αριθμό 766 και ειδικό 49 έγινε δεκτή ως έχει κατά πλειοψηφία και εντάσσεται στο νομοσχέδιο ως ίδιο άρθρο.</w:t>
      </w:r>
    </w:p>
    <w:p w14:paraId="2C0FC4C2"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768 και ειδικό 50 ως έχει;</w:t>
      </w:r>
    </w:p>
    <w:p w14:paraId="2C0FC4C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C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C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C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C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C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C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C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CB" w14:textId="77777777" w:rsidR="0032345F" w:rsidRDefault="00CA05C6">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η τροπολογία με γενικό αριθμό 768 και ειδικό 50 έγινε δεκτή ως έχει κατά πλειοψηφία και εντάσσεται στο νομοσχέδιο ως ίδια άρθρα.</w:t>
      </w:r>
    </w:p>
    <w:p w14:paraId="2C0FC4CC"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782 και ειδικό 51 ως έχει;</w:t>
      </w:r>
    </w:p>
    <w:p w14:paraId="2C0FC4C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C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Παρών. </w:t>
      </w:r>
    </w:p>
    <w:p w14:paraId="2C0FC4C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2C0FC4D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2C0FC4D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D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D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D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2C0FC4D5" w14:textId="77777777" w:rsidR="0032345F" w:rsidRDefault="00CA05C6">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cs="Times New Roman"/>
          <w:szCs w:val="24"/>
        </w:rPr>
        <w:t xml:space="preserve"> Συνεπώς </w:t>
      </w:r>
      <w:r>
        <w:rPr>
          <w:rFonts w:eastAsia="Times New Roman" w:cs="Times New Roman"/>
          <w:szCs w:val="24"/>
        </w:rPr>
        <w:t>η τροπολογία με γενικό αριθμό 782 και ειδικό 51 έγινε δεκτή ως έχει κατά πλειοψηφία και εντάσσεται στο νομοσχέδιο ως ίδιο άρθρο.</w:t>
      </w:r>
    </w:p>
    <w:p w14:paraId="2C0FC4D6" w14:textId="77777777" w:rsidR="0032345F" w:rsidRDefault="00CA05C6">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787 και ειδικό 55 ως έχει;</w:t>
      </w:r>
    </w:p>
    <w:p w14:paraId="2C0FC4D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D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w:t>
      </w:r>
      <w:r>
        <w:rPr>
          <w:rFonts w:eastAsia="Times New Roman" w:cs="Times New Roman"/>
          <w:b/>
          <w:szCs w:val="24"/>
        </w:rPr>
        <w:t>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Όχι. </w:t>
      </w:r>
    </w:p>
    <w:p w14:paraId="2C0FC4D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4D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D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C0FC4D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D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D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DF"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w:t>
      </w:r>
      <w:r>
        <w:rPr>
          <w:rFonts w:eastAsia="Times New Roman" w:cs="Times New Roman"/>
          <w:szCs w:val="24"/>
        </w:rPr>
        <w:t xml:space="preserve"> γενικό αριθμό 787 και ειδικό 55 έγινε δεκτή ως έχει κατά πλειοψηφία και εντάσσεται στο νομοσχέδιο ως ίδιο άρθρο. </w:t>
      </w:r>
    </w:p>
    <w:p w14:paraId="2C0FC4E0" w14:textId="77777777" w:rsidR="0032345F" w:rsidRDefault="00CA05C6">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789 και ειδικό 57 ως έχει;</w:t>
      </w:r>
    </w:p>
    <w:p w14:paraId="2C0FC4E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E2"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2C0FC4E3"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2C0FC4E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2C0FC4E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4E6"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E7"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E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E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w:t>
      </w:r>
      <w:r>
        <w:rPr>
          <w:rFonts w:eastAsia="Times New Roman" w:cs="Times New Roman"/>
          <w:szCs w:val="24"/>
        </w:rPr>
        <w:t xml:space="preserve"> 789 και ειδικό 57 έγινε δεκτή ως έχει κατά πλειοψηφία και εντάσσεται στο νομοσχέδιο ως ίδιο άρθρο. </w:t>
      </w:r>
    </w:p>
    <w:p w14:paraId="2C0FC4EA" w14:textId="77777777" w:rsidR="0032345F" w:rsidRDefault="00CA05C6">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790 και ειδικό 58 ως έχει;</w:t>
      </w:r>
    </w:p>
    <w:p w14:paraId="2C0FC4E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E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b/>
          <w:szCs w:val="24"/>
        </w:rPr>
        <w:t>:</w:t>
      </w:r>
      <w:r>
        <w:rPr>
          <w:rFonts w:eastAsia="Times New Roman" w:cs="Times New Roman"/>
          <w:szCs w:val="24"/>
        </w:rPr>
        <w:t xml:space="preserve"> Όχι. </w:t>
      </w:r>
    </w:p>
    <w:p w14:paraId="2C0FC4E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2C0FC4E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E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Ναι.</w:t>
      </w:r>
    </w:p>
    <w:p w14:paraId="2C0FC4F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4F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4F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4F3"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790 και ειδικ</w:t>
      </w:r>
      <w:r>
        <w:rPr>
          <w:rFonts w:eastAsia="Times New Roman" w:cs="Times New Roman"/>
          <w:szCs w:val="24"/>
        </w:rPr>
        <w:t xml:space="preserve">ό 58 έγινε δεκτή ως έχει κατά πλειοψηφία και εντάσσεται στο νομοσχέδιο ως ίδιο άρθρο. </w:t>
      </w:r>
    </w:p>
    <w:p w14:paraId="2C0FC4F4" w14:textId="77777777" w:rsidR="0032345F" w:rsidRDefault="00CA05C6">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791 και ειδικό 59 ως έχει;</w:t>
      </w:r>
    </w:p>
    <w:p w14:paraId="2C0FC4F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4F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w:t>
      </w:r>
    </w:p>
    <w:p w14:paraId="2C0FC4F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Κύριε Π</w:t>
      </w:r>
      <w:r>
        <w:rPr>
          <w:rFonts w:eastAsia="Times New Roman" w:cs="Times New Roman"/>
          <w:szCs w:val="24"/>
        </w:rPr>
        <w:t>ρόεδρε, απλώς για να καταγραφεί στα Πρακτικά, εάν έχει εισπραχθεί ο ΦΠΑ, όχι.</w:t>
      </w:r>
    </w:p>
    <w:p w14:paraId="2C0FC4F8"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 είπατε εκείνη την ώρα και ο κύριος Υπουργός είπε εκείνη την ώρα «εννοείται».</w:t>
      </w:r>
    </w:p>
    <w:p w14:paraId="2C0FC4F9"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Εντάξει, είπε «εννοείται». </w:t>
      </w:r>
      <w:r>
        <w:rPr>
          <w:rFonts w:eastAsia="Times New Roman" w:cs="Times New Roman"/>
          <w:szCs w:val="24"/>
        </w:rPr>
        <w:t>Εγώ το λέω ξανά, λοιπόν, για να καταχωριστεί ότι υπάρχει η προϋπόθεση να μην έχει εισπραχθεί ο ΦΠΑ.</w:t>
      </w:r>
    </w:p>
    <w:p w14:paraId="2C0FC4FA"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Μάλιστα. Συνεχίζουμε.</w:t>
      </w:r>
    </w:p>
    <w:p w14:paraId="2C0FC4FB"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λοιπόν, η τροπολογία με γενικό αριθμό 791 και ειδικό 59 ως έχει;</w:t>
      </w:r>
    </w:p>
    <w:p w14:paraId="2C0FC4FC"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2C0FC4FD"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2C0FC4F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Ναι.</w:t>
      </w:r>
    </w:p>
    <w:p w14:paraId="2C0FC4F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C0FC500"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501"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502"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791 και ειδικό 59 έγινε</w:t>
      </w:r>
      <w:r>
        <w:rPr>
          <w:rFonts w:eastAsia="Times New Roman" w:cs="Times New Roman"/>
          <w:szCs w:val="24"/>
        </w:rPr>
        <w:t xml:space="preserve"> δεκτή ομοφώνως και εντάσσεται στο νομοσχέδιο ως ίδιο άρθρο. </w:t>
      </w:r>
    </w:p>
    <w:p w14:paraId="2C0FC503"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792 και ειδικό 60 ως έχει;</w:t>
      </w:r>
    </w:p>
    <w:p w14:paraId="2C0FC504"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505"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Παρών. </w:t>
      </w:r>
    </w:p>
    <w:p w14:paraId="2C0FC506"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507"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w:t>
      </w:r>
      <w:r>
        <w:rPr>
          <w:rFonts w:eastAsia="Times New Roman" w:cs="Times New Roman"/>
          <w:b/>
          <w:szCs w:val="24"/>
        </w:rPr>
        <w:t>ΡΟΣ ΠΑΠΑΘΕΟΔΩΡΟΥ:</w:t>
      </w:r>
      <w:r>
        <w:rPr>
          <w:rFonts w:eastAsia="Times New Roman" w:cs="Times New Roman"/>
          <w:szCs w:val="24"/>
        </w:rPr>
        <w:t xml:space="preserve"> Όχι.</w:t>
      </w:r>
    </w:p>
    <w:p w14:paraId="2C0FC508"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Όχι.</w:t>
      </w:r>
    </w:p>
    <w:p w14:paraId="2C0FC509"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C0FC50A"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50B"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2C0FC50C"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792 και ειδικό 60 έγινε δεκτή ως έχει κατά πλειοψηφί</w:t>
      </w:r>
      <w:r>
        <w:rPr>
          <w:rFonts w:eastAsia="Times New Roman" w:cs="Times New Roman"/>
          <w:szCs w:val="24"/>
        </w:rPr>
        <w:t xml:space="preserve">α και εντάσσεται στο νομοσχέδιο ως ίδια άρθρα. </w:t>
      </w:r>
    </w:p>
    <w:p w14:paraId="2C0FC50D"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751 και ειδικό 46 ως έχει;</w:t>
      </w:r>
    </w:p>
    <w:p w14:paraId="2C0FC50E"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50F"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Όχι. </w:t>
      </w:r>
    </w:p>
    <w:p w14:paraId="2C0FC510"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2C0FC511"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 xml:space="preserve">ΘΕΟΔΩΡΟΣ </w:t>
      </w:r>
      <w:r>
        <w:rPr>
          <w:rFonts w:eastAsia="Times New Roman" w:cs="Times New Roman"/>
          <w:b/>
          <w:szCs w:val="24"/>
        </w:rPr>
        <w:t>ΠΑΠΑΘΕΟΔΩΡΟΥ:</w:t>
      </w:r>
      <w:r>
        <w:rPr>
          <w:rFonts w:eastAsia="Times New Roman" w:cs="Times New Roman"/>
          <w:szCs w:val="24"/>
        </w:rPr>
        <w:t xml:space="preserve"> Όχι.</w:t>
      </w:r>
    </w:p>
    <w:p w14:paraId="2C0FC512"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Ναι.</w:t>
      </w:r>
    </w:p>
    <w:p w14:paraId="2C0FC513"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C0FC514"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515"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2C0FC516"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η τροπολογία με γενικό αριθμό 751 και ειδικό 46 έγινε δεκτή ως έχει κατά πλειοψηφία και εντάσσεται στο νομοσχέδιο ως ίδιο άρθρο. </w:t>
      </w:r>
    </w:p>
    <w:p w14:paraId="2C0FC517"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785 και ειδικό 53 ως έχει;</w:t>
      </w:r>
    </w:p>
    <w:p w14:paraId="2C0FC518"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2C0FC519"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ΑΙΚΑΤ</w:t>
      </w:r>
      <w:r>
        <w:rPr>
          <w:rFonts w:eastAsia="Times New Roman" w:cs="Times New Roman"/>
          <w:b/>
          <w:szCs w:val="24"/>
        </w:rPr>
        <w:t>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Όχι. </w:t>
      </w:r>
    </w:p>
    <w:p w14:paraId="2C0FC51A"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2C0FC51B" w14:textId="77777777" w:rsidR="0032345F" w:rsidRDefault="00CA05C6">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2C0FC51C"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Ναι.</w:t>
      </w:r>
    </w:p>
    <w:p w14:paraId="2C0FC51D"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C0FC51E"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2C0FC51F" w14:textId="77777777" w:rsidR="0032345F" w:rsidRDefault="00CA05C6">
      <w:pPr>
        <w:spacing w:after="0" w:line="600" w:lineRule="auto"/>
        <w:ind w:firstLine="720"/>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2C0FC520" w14:textId="77777777" w:rsidR="0032345F" w:rsidRDefault="00CA05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η τροπολογία </w:t>
      </w:r>
      <w:r>
        <w:rPr>
          <w:rFonts w:eastAsia="Times New Roman" w:cs="Times New Roman"/>
          <w:szCs w:val="24"/>
        </w:rPr>
        <w:t xml:space="preserve">με γενικό αριθμό 785 και ειδικό 53 έγινε δεκτή ως έχει κατά πλειοψηφία και εντάσσεται στο νομοσχέδιο ως ίδιο άρθρο. </w:t>
      </w:r>
    </w:p>
    <w:p w14:paraId="2C0FC521" w14:textId="77777777" w:rsidR="0032345F" w:rsidRDefault="00CA05C6">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C0FC522" w14:textId="77777777" w:rsidR="0032345F" w:rsidRDefault="00CA05C6">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C0FC523" w14:textId="77777777" w:rsidR="0032345F" w:rsidRDefault="00CA05C6">
      <w:pPr>
        <w:spacing w:after="0" w:line="600" w:lineRule="auto"/>
        <w:ind w:firstLine="720"/>
        <w:jc w:val="both"/>
        <w:rPr>
          <w:rFonts w:eastAsia="Times New Roman"/>
          <w:b/>
          <w:bCs/>
          <w:szCs w:val="24"/>
        </w:rPr>
      </w:pPr>
      <w:r>
        <w:rPr>
          <w:rFonts w:eastAsia="Times New Roman"/>
          <w:b/>
          <w:szCs w:val="24"/>
        </w:rPr>
        <w:t>ΠΡΟΕΔΡΕΥΩΝ (Αναστάσιος</w:t>
      </w:r>
      <w:r>
        <w:rPr>
          <w:rFonts w:eastAsia="Times New Roman"/>
          <w:b/>
          <w:szCs w:val="24"/>
        </w:rPr>
        <w:t xml:space="preserve"> Κουράκης): </w:t>
      </w:r>
      <w:r>
        <w:rPr>
          <w:rFonts w:eastAsia="Times New Roman"/>
          <w:szCs w:val="24"/>
        </w:rPr>
        <w:t xml:space="preserve">Με τη συναίνεση του Σώματος και ώρα 21.35΄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2 Δεκεμβρίου 2016 και ώρα 10.00΄, με αντικείμενο εργασιών του Σώματος α) κοινοβουλευτικό έλεγχο</w:t>
      </w:r>
      <w:r>
        <w:rPr>
          <w:rFonts w:eastAsia="Times New Roman"/>
          <w:szCs w:val="24"/>
        </w:rPr>
        <w:t>:</w:t>
      </w:r>
      <w:r>
        <w:rPr>
          <w:rFonts w:eastAsia="Times New Roman"/>
          <w:szCs w:val="24"/>
        </w:rPr>
        <w:t xml:space="preserve"> συζήτηση επικαίρων ερωτήσεων και β) νομοθετική εργασία: ψήφιση των άρθρων που έχουν τεθεί σε ονομαστική ψηφοφορία και του συνόλου του σχεδίου νόμου του Υπουργείου Δικαιοσύνης, Διαφάνειας και Ανθρωπίνων Δικαιωμάτων</w:t>
      </w:r>
      <w:r>
        <w:rPr>
          <w:rFonts w:eastAsia="Times New Roman"/>
          <w:szCs w:val="24"/>
        </w:rPr>
        <w:t>:</w:t>
      </w:r>
      <w:r>
        <w:rPr>
          <w:rFonts w:eastAsia="Times New Roman"/>
          <w:color w:val="000000"/>
          <w:szCs w:val="24"/>
        </w:rPr>
        <w:t xml:space="preserve"> «Ενσωμάτωση της Οδηγίας 2000/43/ΕΚ περί </w:t>
      </w:r>
      <w:r>
        <w:rPr>
          <w:rFonts w:eastAsia="Times New Roman"/>
          <w:color w:val="000000"/>
          <w:szCs w:val="24"/>
        </w:rPr>
        <w:t xml:space="preserve">εφαρμογής της αρχής της ίσης μεταχείρισης προσώπων ασχέτως φυλετικής ή </w:t>
      </w:r>
      <w:proofErr w:type="spellStart"/>
      <w:r>
        <w:rPr>
          <w:rFonts w:eastAsia="Times New Roman"/>
          <w:color w:val="000000"/>
          <w:szCs w:val="24"/>
        </w:rPr>
        <w:t>εθνοτικής</w:t>
      </w:r>
      <w:proofErr w:type="spellEnd"/>
      <w:r>
        <w:rPr>
          <w:rFonts w:eastAsia="Times New Roman"/>
          <w:color w:val="000000"/>
          <w:szCs w:val="24"/>
        </w:rPr>
        <w:t xml:space="preserve"> τους καταγωγής, της Οδηγίας 2000/78/ΕΚ για τη διαμόρφωση γενικού πλαισίου για την ίση μεταχείριση στην απασχόληση και την εργασία και της Οδηγίας 2014/54/ΕΕ περί μέτρων που δι</w:t>
      </w:r>
      <w:r>
        <w:rPr>
          <w:rFonts w:eastAsia="Times New Roman"/>
          <w:color w:val="000000"/>
          <w:szCs w:val="24"/>
        </w:rPr>
        <w:t xml:space="preserve">ευκολύνουν την άσκηση των δικαιωμάτων των εργαζομένων στο πλαίσιο της ελεύθερης  κυκλοφορίας  των  εργαζομένων,  ΙΙ) λήψη  αναγκαίων μέτρων συμμόρφωσης με τα </w:t>
      </w:r>
      <w:proofErr w:type="spellStart"/>
      <w:r>
        <w:rPr>
          <w:rFonts w:eastAsia="Times New Roman"/>
          <w:color w:val="000000"/>
          <w:szCs w:val="24"/>
        </w:rPr>
        <w:t>άρ</w:t>
      </w:r>
      <w:proofErr w:type="spellEnd"/>
      <w:r>
        <w:rPr>
          <w:rFonts w:eastAsia="Times New Roman"/>
          <w:color w:val="000000"/>
          <w:szCs w:val="24"/>
        </w:rPr>
        <w:t xml:space="preserve">. 22, 23, 30, 31 παρ. 1, 32 και 34 του Κανονισμού 596/2014 για την κατάχρηση της αγοράς και την </w:t>
      </w:r>
      <w:r>
        <w:rPr>
          <w:rFonts w:eastAsia="Times New Roman"/>
          <w:color w:val="000000"/>
          <w:szCs w:val="24"/>
        </w:rPr>
        <w:t xml:space="preserve">κατάργηση της Οδηγίας 2003/6/ΕΚ του Ευρωπαϊκού Κοινοβουλίου και του Συμβουλίου και των Οδηγιών της Επιτροπής 2003/124/ΕΚ, 2003/125/ΕΚ και 2004/72/ΕΚ και ενσωμάτωση της Οδηγίας 2014/57/ΕΕ περί ποινικών κυρώσεων για την κατάχρηση αγοράς και της εκτελεστικής </w:t>
      </w:r>
      <w:r>
        <w:rPr>
          <w:rFonts w:eastAsia="Times New Roman"/>
          <w:color w:val="000000"/>
          <w:szCs w:val="24"/>
        </w:rPr>
        <w:t>Οδηγίας 2015/2392, ΙΙΙ) ενσωμάτωση της Οδηγίας 2014/62 σχετικά με την προστασία του ευρώ και άλλων νομισμάτων από την παραχάραξη και την κιβδηλεία μέσω του ποινικού δικαίου και για την αντικατάσταση της απόφασης-πλαισίου 2000/383/ΔΕΥ του Συμβουλίου και IV)</w:t>
      </w:r>
      <w:r>
        <w:rPr>
          <w:rFonts w:eastAsia="Times New Roman"/>
          <w:color w:val="000000"/>
          <w:szCs w:val="24"/>
        </w:rPr>
        <w:t xml:space="preserve"> Σύσταση Εθνικού Μηχανισμού Διερεύνησης Περιστατικών Αυθαιρεσίας στα σώματα ασφαλείας και τους υπαλλήλους των καταστημάτων κράτησης και άλλες διατάξεις».</w:t>
      </w:r>
      <w:r>
        <w:rPr>
          <w:rFonts w:eastAsia="Times New Roman"/>
          <w:b/>
          <w:bCs/>
          <w:szCs w:val="24"/>
        </w:rPr>
        <w:t xml:space="preserve">  </w:t>
      </w:r>
    </w:p>
    <w:p w14:paraId="2C0FC524" w14:textId="4B682ED1" w:rsidR="0032345F" w:rsidRDefault="00CA05C6">
      <w:pPr>
        <w:spacing w:after="0" w:line="600" w:lineRule="auto"/>
        <w:jc w:val="both"/>
        <w:rPr>
          <w:rFonts w:eastAsia="Times New Roman" w:cs="Times New Roman"/>
        </w:rPr>
      </w:pPr>
      <w:r>
        <w:rPr>
          <w:rFonts w:eastAsia="Times New Roman" w:cs="Times New Roman"/>
          <w:b/>
          <w:bCs/>
          <w:szCs w:val="24"/>
        </w:rPr>
        <w:t xml:space="preserve">Ο ΠΡΟΕΔΡΟΣ                    </w:t>
      </w:r>
      <w:del w:id="36" w:author="Φλούδα Χριστίνα" w:date="2016-12-07T13:24:00Z">
        <w:r w:rsidDel="00D520F2">
          <w:rPr>
            <w:rFonts w:eastAsia="Times New Roman" w:cs="Times New Roman"/>
            <w:b/>
            <w:bCs/>
            <w:szCs w:val="24"/>
          </w:rPr>
          <w:delText xml:space="preserve">     </w:delText>
        </w:r>
        <w:r w:rsidDel="00D520F2">
          <w:rPr>
            <w:rFonts w:eastAsia="Times New Roman" w:cs="Times New Roman"/>
            <w:b/>
            <w:bCs/>
            <w:szCs w:val="24"/>
          </w:rPr>
          <w:delText xml:space="preserve"> </w:delText>
        </w:r>
      </w:del>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w:t>
      </w:r>
      <w:r>
        <w:rPr>
          <w:rFonts w:eastAsia="Times New Roman" w:cs="Times New Roman"/>
          <w:b/>
          <w:bCs/>
          <w:szCs w:val="24"/>
        </w:rPr>
        <w:t>ΕΙΣ</w:t>
      </w:r>
      <w:r>
        <w:rPr>
          <w:rFonts w:eastAsia="Times New Roman" w:cs="Times New Roman"/>
          <w:szCs w:val="24"/>
        </w:rPr>
        <w:t xml:space="preserve">  </w:t>
      </w:r>
    </w:p>
    <w:p w14:paraId="2C0FC525" w14:textId="77777777" w:rsidR="0032345F" w:rsidRDefault="0032345F">
      <w:pPr>
        <w:spacing w:after="0" w:line="600" w:lineRule="auto"/>
        <w:ind w:firstLine="720"/>
        <w:jc w:val="both"/>
        <w:rPr>
          <w:rFonts w:eastAsia="Times New Roman" w:cs="Times New Roman"/>
          <w:szCs w:val="24"/>
        </w:rPr>
      </w:pPr>
    </w:p>
    <w:p w14:paraId="2C0FC526" w14:textId="77777777" w:rsidR="0032345F" w:rsidRDefault="0032345F">
      <w:pPr>
        <w:spacing w:after="0" w:line="600" w:lineRule="auto"/>
        <w:ind w:firstLine="720"/>
        <w:jc w:val="both"/>
        <w:rPr>
          <w:rFonts w:eastAsia="Times New Roman" w:cs="Times New Roman"/>
          <w:szCs w:val="24"/>
        </w:rPr>
      </w:pPr>
    </w:p>
    <w:p w14:paraId="2C0FC527" w14:textId="77777777" w:rsidR="0032345F" w:rsidRDefault="0032345F">
      <w:pPr>
        <w:spacing w:after="0" w:line="600" w:lineRule="auto"/>
        <w:ind w:firstLine="720"/>
        <w:jc w:val="both"/>
        <w:rPr>
          <w:rFonts w:eastAsia="Times New Roman" w:cs="Times New Roman"/>
          <w:szCs w:val="24"/>
        </w:rPr>
      </w:pPr>
    </w:p>
    <w:sectPr w:rsidR="003234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0c9P0dkMDJHt7/pvgxL1NUIem3g=" w:salt="QsZDyaXRG+//xaPwrb9o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5F"/>
    <w:rsid w:val="0032345F"/>
    <w:rsid w:val="00CA05C6"/>
    <w:rsid w:val="00D520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B8DA"/>
  <w15:docId w15:val="{37555D3C-7C59-4C10-A2C0-D0878AED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39A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639AD"/>
    <w:rPr>
      <w:rFonts w:ascii="Segoe UI" w:hAnsi="Segoe UI" w:cs="Segoe UI"/>
      <w:sz w:val="18"/>
      <w:szCs w:val="18"/>
    </w:rPr>
  </w:style>
  <w:style w:type="paragraph" w:styleId="a4">
    <w:name w:val="header"/>
    <w:basedOn w:val="a"/>
    <w:link w:val="Char0"/>
    <w:uiPriority w:val="99"/>
    <w:unhideWhenUsed/>
    <w:rsid w:val="002B412E"/>
    <w:pPr>
      <w:tabs>
        <w:tab w:val="center" w:pos="4153"/>
        <w:tab w:val="right" w:pos="8306"/>
      </w:tabs>
      <w:spacing w:after="0" w:line="240" w:lineRule="auto"/>
    </w:pPr>
  </w:style>
  <w:style w:type="character" w:customStyle="1" w:styleId="Char0">
    <w:name w:val="Κεφαλίδα Char"/>
    <w:basedOn w:val="a0"/>
    <w:link w:val="a4"/>
    <w:uiPriority w:val="99"/>
    <w:rsid w:val="002B412E"/>
  </w:style>
  <w:style w:type="paragraph" w:styleId="a5">
    <w:name w:val="footer"/>
    <w:basedOn w:val="a"/>
    <w:link w:val="Char1"/>
    <w:uiPriority w:val="99"/>
    <w:unhideWhenUsed/>
    <w:rsid w:val="002B412E"/>
    <w:pPr>
      <w:tabs>
        <w:tab w:val="center" w:pos="4153"/>
        <w:tab w:val="right" w:pos="8306"/>
      </w:tabs>
      <w:spacing w:after="0" w:line="240" w:lineRule="auto"/>
    </w:pPr>
  </w:style>
  <w:style w:type="character" w:customStyle="1" w:styleId="Char1">
    <w:name w:val="Υποσέλιδο Char"/>
    <w:basedOn w:val="a0"/>
    <w:link w:val="a5"/>
    <w:uiPriority w:val="99"/>
    <w:rsid w:val="002B4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364</MetadataID>
    <Session xmlns="641f345b-441b-4b81-9152-adc2e73ba5e1">Β´</Session>
    <Date xmlns="641f345b-441b-4b81-9152-adc2e73ba5e1">2016-11-30T22:00:00+00:00</Date>
    <Status xmlns="641f345b-441b-4b81-9152-adc2e73ba5e1">
      <Url>http://srv-sp1/praktika/Lists/Incoming_Metadata/EditForm.aspx?ID=364&amp;Source=/praktika/Recordings_Library/Forms/AllItems.aspx</Url>
      <Description>Δημοσιεύτηκε</Description>
    </Status>
    <Meeting xmlns="641f345b-441b-4b81-9152-adc2e73ba5e1">ΛΗ´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F9E3AC-26EC-4AB3-9C4D-E60A7FD2B673}">
  <ds:schemaRefs>
    <ds:schemaRef ds:uri="641f345b-441b-4b81-9152-adc2e73ba5e1"/>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F392FDC1-F64C-4CFC-9336-9AA62A307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8B629D-5290-4BE3-BFF8-F6ED01AF77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530</Pages>
  <Words>95867</Words>
  <Characters>517682</Characters>
  <Application>Microsoft Office Word</Application>
  <DocSecurity>0</DocSecurity>
  <Lines>4314</Lines>
  <Paragraphs>1224</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612325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2016-12-07T11:26:00Z</dcterms:created>
  <dcterms:modified xsi:type="dcterms:W3CDTF">2016-12-07T11:26:00Z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