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AE45B" w14:textId="77777777" w:rsidR="00F662C4" w:rsidRPr="00F662C4" w:rsidRDefault="00F662C4" w:rsidP="00F662C4">
      <w:pPr>
        <w:spacing w:after="0" w:line="360" w:lineRule="auto"/>
        <w:rPr>
          <w:ins w:id="0" w:author="Φλούδα Χριστίνα" w:date="2019-04-09T09:25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1D976116" w14:textId="77777777" w:rsidR="00F662C4" w:rsidRPr="00F662C4" w:rsidRDefault="00F662C4" w:rsidP="00F662C4">
      <w:pPr>
        <w:spacing w:after="0" w:line="360" w:lineRule="auto"/>
        <w:rPr>
          <w:ins w:id="3" w:author="Φλούδα Χριστίνα" w:date="2019-04-09T09:25:00Z"/>
          <w:rFonts w:eastAsia="Times New Roman"/>
          <w:szCs w:val="24"/>
          <w:lang w:eastAsia="en-US"/>
        </w:rPr>
      </w:pPr>
    </w:p>
    <w:p w14:paraId="53743D5E" w14:textId="77777777" w:rsidR="00F662C4" w:rsidRPr="00F662C4" w:rsidRDefault="00F662C4" w:rsidP="00F662C4">
      <w:pPr>
        <w:spacing w:after="0" w:line="360" w:lineRule="auto"/>
        <w:rPr>
          <w:ins w:id="4" w:author="Φλούδα Χριστίνα" w:date="2019-04-09T09:25:00Z"/>
          <w:rFonts w:eastAsia="Times New Roman"/>
          <w:szCs w:val="24"/>
          <w:lang w:eastAsia="en-US"/>
        </w:rPr>
      </w:pPr>
      <w:ins w:id="5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2D6317B7" w14:textId="77777777" w:rsidR="00F662C4" w:rsidRPr="00F662C4" w:rsidRDefault="00F662C4" w:rsidP="00F662C4">
      <w:pPr>
        <w:spacing w:after="0" w:line="360" w:lineRule="auto"/>
        <w:rPr>
          <w:ins w:id="6" w:author="Φλούδα Χριστίνα" w:date="2019-04-09T09:25:00Z"/>
          <w:rFonts w:eastAsia="Times New Roman"/>
          <w:szCs w:val="24"/>
          <w:lang w:eastAsia="en-US"/>
        </w:rPr>
      </w:pPr>
      <w:ins w:id="7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4D9195C8" w14:textId="77777777" w:rsidR="00F662C4" w:rsidRPr="00F662C4" w:rsidRDefault="00F662C4" w:rsidP="00F662C4">
      <w:pPr>
        <w:spacing w:after="0" w:line="360" w:lineRule="auto"/>
        <w:rPr>
          <w:ins w:id="8" w:author="Φλούδα Χριστίνα" w:date="2019-04-09T09:25:00Z"/>
          <w:rFonts w:eastAsia="Times New Roman"/>
          <w:szCs w:val="24"/>
          <w:lang w:eastAsia="en-US"/>
        </w:rPr>
      </w:pPr>
      <w:ins w:id="9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652BEC60" w14:textId="77777777" w:rsidR="00F662C4" w:rsidRPr="00F662C4" w:rsidRDefault="00F662C4" w:rsidP="00F662C4">
      <w:pPr>
        <w:spacing w:after="0" w:line="360" w:lineRule="auto"/>
        <w:rPr>
          <w:ins w:id="10" w:author="Φλούδα Χριστίνα" w:date="2019-04-09T09:25:00Z"/>
          <w:rFonts w:eastAsia="Times New Roman"/>
          <w:szCs w:val="24"/>
          <w:lang w:eastAsia="en-US"/>
        </w:rPr>
      </w:pPr>
      <w:ins w:id="11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ΣΥΝΟΔΟΣ Δ΄</w:t>
        </w:r>
      </w:ins>
    </w:p>
    <w:p w14:paraId="61180D18" w14:textId="77777777" w:rsidR="00F662C4" w:rsidRPr="00F662C4" w:rsidRDefault="00F662C4" w:rsidP="00F662C4">
      <w:pPr>
        <w:spacing w:after="0" w:line="360" w:lineRule="auto"/>
        <w:rPr>
          <w:ins w:id="12" w:author="Φλούδα Χριστίνα" w:date="2019-04-09T09:25:00Z"/>
          <w:rFonts w:eastAsia="Times New Roman"/>
          <w:szCs w:val="24"/>
          <w:lang w:eastAsia="en-US"/>
        </w:rPr>
      </w:pPr>
    </w:p>
    <w:p w14:paraId="72BB32F9" w14:textId="77777777" w:rsidR="00F662C4" w:rsidRPr="00F662C4" w:rsidRDefault="00F662C4" w:rsidP="00F662C4">
      <w:pPr>
        <w:spacing w:after="0" w:line="360" w:lineRule="auto"/>
        <w:rPr>
          <w:ins w:id="13" w:author="Φλούδα Χριστίνα" w:date="2019-04-09T09:25:00Z"/>
          <w:rFonts w:eastAsia="Times New Roman"/>
          <w:szCs w:val="24"/>
          <w:lang w:eastAsia="en-US"/>
        </w:rPr>
      </w:pPr>
      <w:ins w:id="14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ΣΥΝΕΔΡΙΑΣΗ ΡΓ΄</w:t>
        </w:r>
      </w:ins>
    </w:p>
    <w:p w14:paraId="129F71D2" w14:textId="77777777" w:rsidR="00F662C4" w:rsidRPr="00F662C4" w:rsidRDefault="00F662C4" w:rsidP="00F662C4">
      <w:pPr>
        <w:spacing w:after="0" w:line="360" w:lineRule="auto"/>
        <w:rPr>
          <w:ins w:id="15" w:author="Φλούδα Χριστίνα" w:date="2019-04-09T09:25:00Z"/>
          <w:rFonts w:eastAsia="Times New Roman"/>
          <w:szCs w:val="24"/>
          <w:lang w:eastAsia="en-US"/>
        </w:rPr>
      </w:pPr>
      <w:ins w:id="16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Δευτέρα  1 Απριλίου 2019</w:t>
        </w:r>
      </w:ins>
    </w:p>
    <w:p w14:paraId="09DE4668" w14:textId="77777777" w:rsidR="00F662C4" w:rsidRPr="00F662C4" w:rsidRDefault="00F662C4" w:rsidP="00F662C4">
      <w:pPr>
        <w:spacing w:after="0" w:line="360" w:lineRule="auto"/>
        <w:rPr>
          <w:ins w:id="17" w:author="Φλούδα Χριστίνα" w:date="2019-04-09T09:25:00Z"/>
          <w:rFonts w:eastAsia="Times New Roman"/>
          <w:szCs w:val="24"/>
          <w:lang w:eastAsia="en-US"/>
        </w:rPr>
      </w:pPr>
    </w:p>
    <w:p w14:paraId="2F3FB157" w14:textId="77777777" w:rsidR="00F662C4" w:rsidRPr="00F662C4" w:rsidRDefault="00F662C4" w:rsidP="00F662C4">
      <w:pPr>
        <w:spacing w:after="0" w:line="360" w:lineRule="auto"/>
        <w:rPr>
          <w:ins w:id="18" w:author="Φλούδα Χριστίνα" w:date="2019-04-09T09:25:00Z"/>
          <w:rFonts w:eastAsia="Times New Roman"/>
          <w:szCs w:val="24"/>
          <w:lang w:eastAsia="en-US"/>
        </w:rPr>
      </w:pPr>
      <w:ins w:id="19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ΘΕΜΑΤΑ</w:t>
        </w:r>
      </w:ins>
    </w:p>
    <w:p w14:paraId="39831ADE" w14:textId="77777777" w:rsidR="00F662C4" w:rsidRPr="00F662C4" w:rsidRDefault="00F662C4" w:rsidP="00F662C4">
      <w:pPr>
        <w:spacing w:after="0" w:line="360" w:lineRule="auto"/>
        <w:rPr>
          <w:ins w:id="20" w:author="Φλούδα Χριστίνα" w:date="2019-04-09T09:25:00Z"/>
          <w:rFonts w:eastAsia="Times New Roman"/>
          <w:szCs w:val="24"/>
          <w:lang w:eastAsia="en-US"/>
        </w:rPr>
      </w:pPr>
      <w:ins w:id="21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 xml:space="preserve"> </w:t>
        </w:r>
        <w:r w:rsidRPr="00F662C4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F662C4">
          <w:rPr>
            <w:rFonts w:eastAsia="Times New Roman"/>
            <w:szCs w:val="24"/>
            <w:lang w:eastAsia="en-US"/>
          </w:rPr>
          <w:br/>
          <w:t xml:space="preserve">1. Επικύρωση Πρακτικών, σελ. </w:t>
        </w:r>
        <w:r w:rsidRPr="00F662C4">
          <w:rPr>
            <w:rFonts w:eastAsia="Times New Roman"/>
            <w:szCs w:val="24"/>
            <w:lang w:eastAsia="en-US"/>
          </w:rPr>
          <w:br/>
          <w:t xml:space="preserve">2.  Άδεια απουσίας των Βουλευτών κ.κ. Α. Γεωργιάδη και Ν. </w:t>
        </w:r>
        <w:proofErr w:type="spellStart"/>
        <w:r w:rsidRPr="00F662C4">
          <w:rPr>
            <w:rFonts w:eastAsia="Times New Roman"/>
            <w:szCs w:val="24"/>
            <w:lang w:eastAsia="en-US"/>
          </w:rPr>
          <w:t>Δένδια</w:t>
        </w:r>
        <w:proofErr w:type="spellEnd"/>
        <w:r w:rsidRPr="00F662C4">
          <w:rPr>
            <w:rFonts w:eastAsia="Times New Roman"/>
            <w:szCs w:val="24"/>
            <w:lang w:eastAsia="en-US"/>
          </w:rPr>
          <w:t xml:space="preserve">, σελ. </w:t>
        </w:r>
        <w:r w:rsidRPr="00F662C4">
          <w:rPr>
            <w:rFonts w:eastAsia="Times New Roman"/>
            <w:szCs w:val="24"/>
            <w:lang w:eastAsia="en-US"/>
          </w:rPr>
          <w:br/>
          <w:t xml:space="preserve">3. Επί διαδικαστικού θέματος, σελ. </w:t>
        </w:r>
        <w:r w:rsidRPr="00F662C4">
          <w:rPr>
            <w:rFonts w:eastAsia="Times New Roman"/>
            <w:szCs w:val="24"/>
            <w:lang w:eastAsia="en-US"/>
          </w:rPr>
          <w:br/>
        </w:r>
      </w:ins>
    </w:p>
    <w:p w14:paraId="75AA7C54" w14:textId="77777777" w:rsidR="00F662C4" w:rsidRPr="00F662C4" w:rsidRDefault="00F662C4" w:rsidP="00F662C4">
      <w:pPr>
        <w:spacing w:after="0" w:line="360" w:lineRule="auto"/>
        <w:rPr>
          <w:ins w:id="22" w:author="Φλούδα Χριστίνα" w:date="2019-04-09T09:25:00Z"/>
          <w:rFonts w:eastAsia="Times New Roman"/>
          <w:szCs w:val="24"/>
          <w:lang w:eastAsia="en-US"/>
        </w:rPr>
      </w:pPr>
      <w:ins w:id="23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ΠΡΟΕΔΡΕΥΩΝ</w:t>
        </w:r>
      </w:ins>
    </w:p>
    <w:p w14:paraId="28709FDF" w14:textId="77777777" w:rsidR="00F662C4" w:rsidRPr="00F662C4" w:rsidRDefault="00F662C4" w:rsidP="00F662C4">
      <w:pPr>
        <w:spacing w:after="0" w:line="360" w:lineRule="auto"/>
        <w:rPr>
          <w:ins w:id="24" w:author="Φλούδα Χριστίνα" w:date="2019-04-09T09:25:00Z"/>
          <w:rFonts w:eastAsia="Times New Roman"/>
          <w:szCs w:val="24"/>
          <w:lang w:eastAsia="en-US"/>
        </w:rPr>
      </w:pPr>
      <w:ins w:id="25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ΚΡΕΜΑΣΤΙΝΟΣ Δ. , σελ.</w:t>
        </w:r>
        <w:r w:rsidRPr="00F662C4">
          <w:rPr>
            <w:rFonts w:eastAsia="Times New Roman"/>
            <w:szCs w:val="24"/>
            <w:lang w:eastAsia="en-US"/>
          </w:rPr>
          <w:br/>
        </w:r>
      </w:ins>
    </w:p>
    <w:p w14:paraId="03B20382" w14:textId="77777777" w:rsidR="00F662C4" w:rsidRPr="00F662C4" w:rsidRDefault="00F662C4" w:rsidP="00F662C4">
      <w:pPr>
        <w:spacing w:after="0" w:line="360" w:lineRule="auto"/>
        <w:rPr>
          <w:ins w:id="26" w:author="Φλούδα Χριστίνα" w:date="2019-04-09T09:25:00Z"/>
          <w:rFonts w:eastAsia="Times New Roman"/>
          <w:szCs w:val="24"/>
          <w:lang w:eastAsia="en-US"/>
        </w:rPr>
      </w:pPr>
    </w:p>
    <w:p w14:paraId="5F3D4F5E" w14:textId="77777777" w:rsidR="00F662C4" w:rsidRPr="00F662C4" w:rsidRDefault="00F662C4" w:rsidP="00F662C4">
      <w:pPr>
        <w:spacing w:after="0" w:line="360" w:lineRule="auto"/>
        <w:rPr>
          <w:ins w:id="27" w:author="Φλούδα Χριστίνα" w:date="2019-04-09T09:25:00Z"/>
          <w:rFonts w:eastAsia="Times New Roman"/>
          <w:szCs w:val="24"/>
          <w:lang w:eastAsia="en-US"/>
        </w:rPr>
      </w:pPr>
      <w:ins w:id="28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t>ΟΜΙΛΗΤΕΣ</w:t>
        </w:r>
      </w:ins>
    </w:p>
    <w:p w14:paraId="6042AAF4" w14:textId="4E1AAB61" w:rsidR="00F662C4" w:rsidRDefault="00F662C4" w:rsidP="00F662C4">
      <w:pPr>
        <w:spacing w:line="600" w:lineRule="auto"/>
        <w:ind w:firstLine="720"/>
        <w:jc w:val="center"/>
        <w:rPr>
          <w:ins w:id="29" w:author="Φλούδα Χριστίνα" w:date="2019-04-09T09:24:00Z"/>
          <w:rFonts w:eastAsia="Times New Roman" w:cs="Times New Roman"/>
          <w:szCs w:val="24"/>
        </w:rPr>
      </w:pPr>
      <w:ins w:id="30" w:author="Φλούδα Χριστίνα" w:date="2019-04-09T09:25:00Z">
        <w:r w:rsidRPr="00F662C4">
          <w:rPr>
            <w:rFonts w:eastAsia="Times New Roman"/>
            <w:szCs w:val="24"/>
            <w:lang w:eastAsia="en-US"/>
          </w:rPr>
          <w:br/>
          <w:t>Α. Επί διαδικαστικού θέματος:</w:t>
        </w:r>
        <w:r w:rsidRPr="00F662C4">
          <w:rPr>
            <w:rFonts w:eastAsia="Times New Roman"/>
            <w:szCs w:val="24"/>
            <w:lang w:eastAsia="en-US"/>
          </w:rPr>
          <w:br/>
          <w:t>ΚΡΕΜΑΣΤΙΝΟΣ Δ. , σελ.</w:t>
        </w:r>
        <w:r w:rsidRPr="00F662C4">
          <w:rPr>
            <w:rFonts w:eastAsia="Times New Roman"/>
            <w:szCs w:val="24"/>
            <w:lang w:eastAsia="en-US"/>
          </w:rPr>
          <w:br/>
        </w:r>
      </w:ins>
    </w:p>
    <w:p w14:paraId="42051EAC" w14:textId="067F649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ΠΡΑΚΤΙΚΑ ΒΟΥΛΗΣ</w:t>
      </w:r>
    </w:p>
    <w:p w14:paraId="42051EAD" w14:textId="7777777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Ι</w:t>
      </w:r>
      <w:r>
        <w:rPr>
          <w:rFonts w:eastAsia="Times New Roman" w:cs="Times New Roman"/>
          <w:szCs w:val="24"/>
          <w:lang w:val="en-US"/>
        </w:rPr>
        <w:t>Z</w:t>
      </w:r>
      <w:r>
        <w:rPr>
          <w:rFonts w:eastAsia="Times New Roman" w:cs="Times New Roman"/>
          <w:szCs w:val="24"/>
        </w:rPr>
        <w:t>΄ ΠΕΡΙΟΔΟΣ</w:t>
      </w:r>
    </w:p>
    <w:p w14:paraId="42051EAE" w14:textId="7777777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ΠΡΟΕΔΡΕΥΟΜΕΝΗΣ ΚΟΙΝΟΒΟΥΛΕΥΤΙΚΗΣ ΔΗΜΟΚΡΑΤΙΑΣ</w:t>
      </w:r>
    </w:p>
    <w:p w14:paraId="42051EAF" w14:textId="7777777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ΣΥΝΟΔΟΣ Δ΄</w:t>
      </w:r>
    </w:p>
    <w:p w14:paraId="42051EB0" w14:textId="7777777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ΣΥΝΕΔΡΙΑΣΗ </w:t>
      </w:r>
      <w:r>
        <w:rPr>
          <w:rFonts w:eastAsia="Times New Roman"/>
          <w:szCs w:val="24"/>
        </w:rPr>
        <w:t>ΡΓ</w:t>
      </w:r>
      <w:r>
        <w:rPr>
          <w:rFonts w:eastAsia="Times New Roman" w:cs="Times New Roman"/>
          <w:szCs w:val="24"/>
        </w:rPr>
        <w:t>΄</w:t>
      </w:r>
    </w:p>
    <w:p w14:paraId="42051EB1" w14:textId="77777777" w:rsidR="007531BE" w:rsidRDefault="00F662C4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Δευτέρα 1 Απριλίου 2019</w:t>
      </w:r>
    </w:p>
    <w:p w14:paraId="42051EB2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Αθήνα, σήμερα την </w:t>
      </w:r>
      <w:r w:rsidRPr="00D64F4D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  <w:vertAlign w:val="superscript"/>
        </w:rPr>
        <w:t xml:space="preserve">η </w:t>
      </w:r>
      <w:r>
        <w:rPr>
          <w:rFonts w:eastAsia="Times New Roman" w:cs="Times New Roman"/>
          <w:szCs w:val="24"/>
        </w:rPr>
        <w:t>Απριλίου 2019, ημέρα Δευτέρα και ώρα 18.04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΄ συνήλθε στην Αίθουσα </w:t>
      </w:r>
      <w:r>
        <w:rPr>
          <w:rFonts w:eastAsia="Times New Roman" w:cs="Times New Roman"/>
          <w:szCs w:val="24"/>
        </w:rPr>
        <w:t xml:space="preserve">των </w:t>
      </w:r>
      <w:r>
        <w:rPr>
          <w:rFonts w:eastAsia="Times New Roman" w:cs="Times New Roman"/>
          <w:szCs w:val="24"/>
        </w:rPr>
        <w:t xml:space="preserve">συνεδριάσεων του Βουλευτηρίου η Βουλή σε Ολομέλεια για να συνεδριάσει υπό την προεδρία του Ε΄ Αντιπροέδρου αυτής κ. </w:t>
      </w:r>
      <w:r w:rsidRPr="007A6091">
        <w:rPr>
          <w:rFonts w:eastAsia="Times New Roman" w:cs="Times New Roman"/>
          <w:b/>
          <w:szCs w:val="24"/>
        </w:rPr>
        <w:t>ΔΗΜΗΤΡΙΟΥ ΚΡΕΜΑΣΤΙΝΟΥ</w:t>
      </w:r>
      <w:r>
        <w:rPr>
          <w:rFonts w:eastAsia="Times New Roman" w:cs="Times New Roman"/>
          <w:szCs w:val="24"/>
        </w:rPr>
        <w:t>.</w:t>
      </w:r>
    </w:p>
    <w:p w14:paraId="42051EB3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ΠΡΟΕΔΡΕΥΩΝ (Δημήτριος </w:t>
      </w:r>
      <w:proofErr w:type="spellStart"/>
      <w:r>
        <w:rPr>
          <w:rFonts w:eastAsia="Times New Roman" w:cs="Times New Roman"/>
          <w:b/>
          <w:szCs w:val="24"/>
        </w:rPr>
        <w:t>Κρεμαστινός</w:t>
      </w:r>
      <w:proofErr w:type="spellEnd"/>
      <w:r>
        <w:rPr>
          <w:rFonts w:eastAsia="Times New Roman" w:cs="Times New Roman"/>
          <w:b/>
          <w:szCs w:val="24"/>
        </w:rPr>
        <w:t xml:space="preserve">): </w:t>
      </w:r>
      <w:r>
        <w:rPr>
          <w:rFonts w:eastAsia="Times New Roman" w:cs="Times New Roman"/>
          <w:szCs w:val="24"/>
        </w:rPr>
        <w:t>Κυρίες και κύριοι συνάδελφοι, αρχίζει η συνεδρίαση.</w:t>
      </w:r>
    </w:p>
    <w:p w14:paraId="42051EB4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ED6E61">
        <w:rPr>
          <w:rFonts w:eastAsia="Times New Roman" w:cs="Times New Roman"/>
          <w:szCs w:val="24"/>
        </w:rPr>
        <w:t>(ΕΠΙΚΥΡΩΣΗ ΠΡΑΚΤΙΚΩΝ</w:t>
      </w:r>
      <w:r>
        <w:rPr>
          <w:rFonts w:eastAsia="Times New Roman" w:cs="Times New Roman"/>
          <w:szCs w:val="24"/>
        </w:rPr>
        <w:t>:</w:t>
      </w:r>
      <w:r w:rsidRPr="00ED6E61">
        <w:rPr>
          <w:rFonts w:eastAsia="Times New Roman" w:cs="Times New Roman"/>
          <w:szCs w:val="24"/>
        </w:rPr>
        <w:t xml:space="preserve"> Σύμφωνα</w:t>
      </w:r>
      <w:r w:rsidRPr="00ED6E61">
        <w:rPr>
          <w:rFonts w:eastAsia="Times New Roman" w:cs="Times New Roman"/>
          <w:szCs w:val="24"/>
        </w:rPr>
        <w:t xml:space="preserve"> με την από 29</w:t>
      </w:r>
      <w:r>
        <w:rPr>
          <w:rFonts w:eastAsia="Times New Roman" w:cs="Times New Roman"/>
          <w:szCs w:val="24"/>
        </w:rPr>
        <w:t>-</w:t>
      </w:r>
      <w:r w:rsidRPr="00ED6E61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>-</w:t>
      </w:r>
      <w:r w:rsidRPr="00ED6E61">
        <w:rPr>
          <w:rFonts w:eastAsia="Times New Roman" w:cs="Times New Roman"/>
          <w:szCs w:val="24"/>
        </w:rPr>
        <w:t xml:space="preserve">2019 εξουσιοδότηση </w:t>
      </w:r>
      <w:r>
        <w:rPr>
          <w:rFonts w:eastAsia="Times New Roman" w:cs="Times New Roman"/>
          <w:szCs w:val="24"/>
        </w:rPr>
        <w:t>τ</w:t>
      </w:r>
      <w:r w:rsidRPr="00ED6E61">
        <w:rPr>
          <w:rFonts w:eastAsia="Times New Roman" w:cs="Times New Roman"/>
          <w:szCs w:val="24"/>
        </w:rPr>
        <w:t xml:space="preserve">ου Σώματος επικυρώθηκαν με ευθύνη του </w:t>
      </w:r>
      <w:r w:rsidRPr="00ED6E61">
        <w:rPr>
          <w:rFonts w:eastAsia="Times New Roman" w:cs="Times New Roman"/>
          <w:szCs w:val="24"/>
        </w:rPr>
        <w:lastRenderedPageBreak/>
        <w:t xml:space="preserve">Προεδρείου τα Πρακτικά της </w:t>
      </w:r>
      <w:r>
        <w:rPr>
          <w:rFonts w:eastAsia="Times New Roman" w:cs="Times New Roman"/>
          <w:szCs w:val="24"/>
        </w:rPr>
        <w:t xml:space="preserve">ΡΒ΄ </w:t>
      </w:r>
      <w:r w:rsidRPr="00ED6E61">
        <w:rPr>
          <w:rFonts w:eastAsia="Times New Roman" w:cs="Times New Roman"/>
          <w:szCs w:val="24"/>
        </w:rPr>
        <w:t xml:space="preserve">συνεδριάσεώς </w:t>
      </w:r>
      <w:r>
        <w:rPr>
          <w:rFonts w:eastAsia="Times New Roman" w:cs="Times New Roman"/>
          <w:szCs w:val="24"/>
        </w:rPr>
        <w:t>του, τ</w:t>
      </w:r>
      <w:r w:rsidRPr="00ED6E61">
        <w:rPr>
          <w:rFonts w:eastAsia="Times New Roman" w:cs="Times New Roman"/>
          <w:szCs w:val="24"/>
        </w:rPr>
        <w:t>ης Παρασκευής 29 Μαρτίου 2019, σε ό</w:t>
      </w:r>
      <w:r>
        <w:rPr>
          <w:rFonts w:eastAsia="Times New Roman" w:cs="Times New Roman"/>
          <w:szCs w:val="24"/>
        </w:rPr>
        <w:t>,τι</w:t>
      </w:r>
      <w:r w:rsidRPr="00ED6E61">
        <w:rPr>
          <w:rFonts w:eastAsia="Times New Roman" w:cs="Times New Roman"/>
          <w:szCs w:val="24"/>
        </w:rPr>
        <w:t xml:space="preserve"> αφορά την ψήφιση στο σύνολο του σχεδίου νόμου</w:t>
      </w:r>
      <w:r>
        <w:rPr>
          <w:rFonts w:eastAsia="Times New Roman" w:cs="Times New Roman"/>
          <w:szCs w:val="24"/>
        </w:rPr>
        <w:t>:</w:t>
      </w:r>
      <w:r w:rsidRPr="00ED6E61">
        <w:rPr>
          <w:rFonts w:eastAsia="Times New Roman" w:cs="Times New Roman"/>
          <w:szCs w:val="24"/>
        </w:rPr>
        <w:t xml:space="preserve"> «Εναρμόνιση της ελληνικής νομοθεσίας με την Ο</w:t>
      </w:r>
      <w:r w:rsidRPr="00ED6E61">
        <w:rPr>
          <w:rFonts w:eastAsia="Times New Roman" w:cs="Times New Roman"/>
          <w:szCs w:val="24"/>
        </w:rPr>
        <w:t>δηγία (ΕΕ) 2016</w:t>
      </w:r>
      <w:r>
        <w:rPr>
          <w:rFonts w:eastAsia="Times New Roman" w:cs="Times New Roman"/>
          <w:szCs w:val="24"/>
        </w:rPr>
        <w:t>/</w:t>
      </w:r>
      <w:r w:rsidRPr="00ED6E61">
        <w:rPr>
          <w:rFonts w:eastAsia="Times New Roman" w:cs="Times New Roman"/>
          <w:szCs w:val="24"/>
        </w:rPr>
        <w:t xml:space="preserve">943 </w:t>
      </w:r>
      <w:r>
        <w:rPr>
          <w:rFonts w:eastAsia="Times New Roman" w:cs="Times New Roman"/>
          <w:szCs w:val="24"/>
        </w:rPr>
        <w:t>του</w:t>
      </w:r>
      <w:r w:rsidRPr="00ED6E61">
        <w:rPr>
          <w:rFonts w:eastAsia="Times New Roman" w:cs="Times New Roman"/>
          <w:szCs w:val="24"/>
        </w:rPr>
        <w:t xml:space="preserve"> Ευρωπαϊκού Κοινοβουλίου και του Συμβουλίου της 8</w:t>
      </w:r>
      <w:r w:rsidRPr="00E55A36">
        <w:rPr>
          <w:rFonts w:eastAsia="Times New Roman" w:cs="Times New Roman"/>
          <w:szCs w:val="24"/>
        </w:rPr>
        <w:t>ης</w:t>
      </w:r>
      <w:r>
        <w:rPr>
          <w:rFonts w:eastAsia="Times New Roman" w:cs="Times New Roman"/>
          <w:szCs w:val="24"/>
        </w:rPr>
        <w:t xml:space="preserve"> </w:t>
      </w:r>
      <w:r w:rsidRPr="00ED6E61">
        <w:rPr>
          <w:rFonts w:eastAsia="Times New Roman" w:cs="Times New Roman"/>
          <w:szCs w:val="24"/>
        </w:rPr>
        <w:t>Ιουνίου 2016</w:t>
      </w:r>
      <w:r>
        <w:rPr>
          <w:rFonts w:eastAsia="Times New Roman" w:cs="Times New Roman"/>
          <w:szCs w:val="24"/>
        </w:rPr>
        <w:t>,</w:t>
      </w:r>
      <w:r w:rsidRPr="00ED6E61">
        <w:rPr>
          <w:rFonts w:eastAsia="Times New Roman" w:cs="Times New Roman"/>
          <w:szCs w:val="24"/>
        </w:rPr>
        <w:t xml:space="preserve"> σχετικά με την προστασία της τεχνογνωσίας και των επιχειρηματικών πληροφοριών που δεν έχουν αποκαλυφθεί (εμπορικό απόρρητο) από την παράνομη απόκτηση, χρήση και αποκάλ</w:t>
      </w:r>
      <w:r w:rsidRPr="00ED6E61">
        <w:rPr>
          <w:rFonts w:eastAsia="Times New Roman" w:cs="Times New Roman"/>
          <w:szCs w:val="24"/>
        </w:rPr>
        <w:t>υψή τους (EEL 157 της 15.6.2016)</w:t>
      </w:r>
      <w:r>
        <w:rPr>
          <w:rFonts w:eastAsia="Times New Roman" w:cs="Times New Roman"/>
          <w:szCs w:val="24"/>
        </w:rPr>
        <w:t xml:space="preserve"> </w:t>
      </w:r>
      <w:r w:rsidRPr="00ED6E61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 w:rsidRPr="00ED6E61">
        <w:rPr>
          <w:rFonts w:eastAsia="Times New Roman" w:cs="Times New Roman"/>
          <w:szCs w:val="24"/>
        </w:rPr>
        <w:t>Μέτρα για την επιτάχυνση του έργου του Υπουργείου Οικονομίας και Ανάπτυξης και άλλες διατάξεις».)</w:t>
      </w:r>
    </w:p>
    <w:p w14:paraId="42051EB5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Κυρίες και κύριοι συνάδελφοι, </w:t>
      </w:r>
      <w:r>
        <w:rPr>
          <w:rFonts w:eastAsia="Times New Roman" w:cs="Times New Roman"/>
          <w:szCs w:val="24"/>
        </w:rPr>
        <w:t xml:space="preserve">η προγραμματισμένη για σήμερα συζήτηση επικαίρων ερωτήσεων δεν θα πραγματοποιηθεί. </w:t>
      </w:r>
      <w:r>
        <w:rPr>
          <w:rFonts w:eastAsia="Times New Roman" w:cs="Times New Roman"/>
          <w:szCs w:val="24"/>
        </w:rPr>
        <w:t>Αναλυτικότερα, στο σημερινό δελτίο υπήρχαν προς συζήτηση δεκαέξι επίκαιρες ερωτήσεις και μία ερώτηση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εκ των οποίων δεν θα συζητηθεί καμμία για λόγους που θα αναφέρω ευθύς αμέσως. </w:t>
      </w:r>
    </w:p>
    <w:p w14:paraId="42051EB6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πρώτη με αριθμό </w:t>
      </w:r>
      <w:r w:rsidRPr="008D3E5A">
        <w:rPr>
          <w:rFonts w:eastAsia="Times New Roman" w:cs="Times New Roman"/>
          <w:szCs w:val="24"/>
        </w:rPr>
        <w:t xml:space="preserve">439/22-3-2019 </w:t>
      </w:r>
      <w:r>
        <w:rPr>
          <w:rFonts w:eastAsia="Times New Roman" w:cs="Times New Roman"/>
          <w:szCs w:val="24"/>
        </w:rPr>
        <w:t>ε</w:t>
      </w:r>
      <w:r w:rsidRPr="008D3E5A">
        <w:rPr>
          <w:rFonts w:eastAsia="Times New Roman" w:cs="Times New Roman"/>
          <w:szCs w:val="24"/>
        </w:rPr>
        <w:t xml:space="preserve">πίκαιρη </w:t>
      </w:r>
      <w:r>
        <w:rPr>
          <w:rFonts w:eastAsia="Times New Roman" w:cs="Times New Roman"/>
          <w:szCs w:val="24"/>
        </w:rPr>
        <w:t>ε</w:t>
      </w:r>
      <w:r w:rsidRPr="008D3E5A">
        <w:rPr>
          <w:rFonts w:eastAsia="Times New Roman" w:cs="Times New Roman"/>
          <w:szCs w:val="24"/>
        </w:rPr>
        <w:t xml:space="preserve">ρώτηση </w:t>
      </w:r>
      <w:r>
        <w:rPr>
          <w:rFonts w:eastAsia="Times New Roman" w:cs="Times New Roman"/>
          <w:szCs w:val="24"/>
        </w:rPr>
        <w:t>πρώτου κύκλου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του Βουλευτή</w:t>
      </w:r>
      <w:r w:rsidRPr="008D3E5A">
        <w:rPr>
          <w:rFonts w:eastAsia="Times New Roman" w:cs="Times New Roman"/>
          <w:szCs w:val="24"/>
        </w:rPr>
        <w:t xml:space="preserve"> Φθιώτιδας της Νέας Δημοκρατίας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 xml:space="preserve">Χρήστου </w:t>
      </w:r>
      <w:proofErr w:type="spellStart"/>
      <w:r w:rsidRPr="008D3E5A">
        <w:rPr>
          <w:rFonts w:eastAsia="Times New Roman" w:cs="Times New Roman"/>
          <w:bCs/>
          <w:szCs w:val="24"/>
        </w:rPr>
        <w:t>Σταϊκούρα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Οικονομικών,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 xml:space="preserve">με </w:t>
      </w:r>
      <w:r w:rsidRPr="008D3E5A">
        <w:rPr>
          <w:rFonts w:eastAsia="Times New Roman" w:cs="Times New Roman"/>
          <w:szCs w:val="24"/>
        </w:rPr>
        <w:lastRenderedPageBreak/>
        <w:t xml:space="preserve">θέμα: «Καταπτώσεις εγγυήσεων του Ελληνικού Δημοσίου για δάνεια που έχουν χορηγηθεί σε ιδιωτικές επιχειρήσεις και πληγέντες φυσικών καταστροφών», δεν θα συζητηθεί </w:t>
      </w:r>
      <w:r>
        <w:rPr>
          <w:rFonts w:eastAsia="Times New Roman" w:cs="Times New Roman"/>
          <w:szCs w:val="24"/>
        </w:rPr>
        <w:t>εξαιτίας</w:t>
      </w:r>
      <w:r w:rsidRPr="008D3E5A">
        <w:rPr>
          <w:rFonts w:eastAsia="Times New Roman" w:cs="Times New Roman"/>
          <w:szCs w:val="24"/>
        </w:rPr>
        <w:t xml:space="preserve"> κωλύματος του </w:t>
      </w:r>
      <w:r>
        <w:rPr>
          <w:rFonts w:eastAsia="Times New Roman" w:cs="Times New Roman"/>
          <w:szCs w:val="24"/>
        </w:rPr>
        <w:t xml:space="preserve">Αναπληρωτή Υπουργού Οικονομικών κ. Γεωργίου </w:t>
      </w:r>
      <w:proofErr w:type="spellStart"/>
      <w:r>
        <w:rPr>
          <w:rFonts w:eastAsia="Times New Roman" w:cs="Times New Roman"/>
          <w:szCs w:val="24"/>
        </w:rPr>
        <w:t>Χουλιαράκη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7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t xml:space="preserve">Η </w:t>
      </w:r>
      <w:r>
        <w:rPr>
          <w:rFonts w:eastAsia="Times New Roman" w:cs="Times New Roman"/>
          <w:szCs w:val="24"/>
        </w:rPr>
        <w:t>δεύτερη</w:t>
      </w:r>
      <w:r w:rsidRPr="008D3E5A">
        <w:rPr>
          <w:rFonts w:eastAsia="Times New Roman" w:cs="Times New Roman"/>
          <w:szCs w:val="24"/>
        </w:rPr>
        <w:t xml:space="preserve"> με αριθμό 430/19-3-2019 επίκαιρη ερώτηση δευτέρου κύκλου του Ανεξάρτητου Βουλευτή Β΄ Αθηνών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Ευσταθίου Παναγούλη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την Υπουργό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Προστασίας του Πολίτη</w:t>
      </w:r>
      <w:r w:rsidRPr="008D3E5A">
        <w:rPr>
          <w:rFonts w:eastAsia="Times New Roman" w:cs="Times New Roman"/>
          <w:bCs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με θέμα</w:t>
      </w:r>
      <w:r>
        <w:rPr>
          <w:rFonts w:eastAsia="Times New Roman" w:cs="Times New Roman"/>
          <w:szCs w:val="24"/>
        </w:rPr>
        <w:t>:</w:t>
      </w:r>
      <w:r w:rsidRPr="008D3E5A">
        <w:rPr>
          <w:rFonts w:eastAsia="Times New Roman" w:cs="Times New Roman"/>
          <w:szCs w:val="24"/>
        </w:rPr>
        <w:t xml:space="preserve"> «Με χημικά και τραμπουκισμούς προσπάθησαν να διαλύσουν το ειρηνικό παλλαϊκό συλλαλητήριο γ</w:t>
      </w:r>
      <w:r>
        <w:rPr>
          <w:rFonts w:eastAsia="Times New Roman" w:cs="Times New Roman"/>
          <w:szCs w:val="24"/>
        </w:rPr>
        <w:t>ια τη Μακεδονία στο Σύνταγμα», δεν θα συζητηθεί εξαιτίας κωλύματος της Υπουργού Προστασίας του Πολίτη κ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Όλγας </w:t>
      </w:r>
      <w:proofErr w:type="spellStart"/>
      <w:r>
        <w:rPr>
          <w:rFonts w:eastAsia="Times New Roman" w:cs="Times New Roman"/>
          <w:szCs w:val="24"/>
        </w:rPr>
        <w:t>Γεροβασίλη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ανειλημμένων υποχρεώσεων.</w:t>
      </w:r>
    </w:p>
    <w:p w14:paraId="42051EB8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t xml:space="preserve">Η </w:t>
      </w:r>
      <w:r>
        <w:rPr>
          <w:rFonts w:eastAsia="Times New Roman" w:cs="Times New Roman"/>
          <w:szCs w:val="24"/>
        </w:rPr>
        <w:t>πρώτη</w:t>
      </w:r>
      <w:r w:rsidRPr="008D3E5A">
        <w:rPr>
          <w:rFonts w:eastAsia="Times New Roman" w:cs="Times New Roman"/>
          <w:szCs w:val="24"/>
        </w:rPr>
        <w:t xml:space="preserve"> με αριθμό 440/22-3-2019 επίκαιρη ερώτηση δευτέρου κύκλου του Βουλευτή Θεσπρωτίας της Νέας Δημοκρατίας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 xml:space="preserve">Βασιλείου </w:t>
      </w:r>
      <w:proofErr w:type="spellStart"/>
      <w:r w:rsidRPr="008D3E5A">
        <w:rPr>
          <w:rFonts w:eastAsia="Times New Roman" w:cs="Times New Roman"/>
          <w:bCs/>
          <w:szCs w:val="24"/>
        </w:rPr>
        <w:t>Γιόγιακα</w:t>
      </w:r>
      <w:proofErr w:type="spellEnd"/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Υγείας,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με θέμα: «Επίλυση σοβαρών εκκρεμοτήτων σχετικά με την</w:t>
      </w:r>
      <w:r>
        <w:rPr>
          <w:rFonts w:eastAsia="Times New Roman" w:cs="Times New Roman"/>
          <w:szCs w:val="24"/>
        </w:rPr>
        <w:t xml:space="preserve"> έγκριση ειδι</w:t>
      </w:r>
      <w:r>
        <w:rPr>
          <w:rFonts w:eastAsia="Times New Roman" w:cs="Times New Roman"/>
          <w:szCs w:val="24"/>
        </w:rPr>
        <w:lastRenderedPageBreak/>
        <w:t xml:space="preserve">κών θεραπειών», δεν θα συζητηθεί </w:t>
      </w:r>
      <w:r>
        <w:rPr>
          <w:rFonts w:eastAsia="Times New Roman" w:cs="Times New Roman"/>
          <w:szCs w:val="24"/>
        </w:rPr>
        <w:t xml:space="preserve">εξαιτίας κωλύματος του Αναπληρωτή Υπουργού Υγείας κ. Παύλου </w:t>
      </w:r>
      <w:proofErr w:type="spellStart"/>
      <w:r>
        <w:rPr>
          <w:rFonts w:eastAsia="Times New Roman" w:cs="Times New Roman"/>
          <w:szCs w:val="24"/>
        </w:rPr>
        <w:t>Πολάκη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9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t>Η τρίτη με αριθμό 416/12-3-2019 επίκαιρη ερώτηση δευτέρου κύκλου του Βουλευτή Κιλκίς της Νέας Δημοκρατίας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Γεωργίου Γεωργαντά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Υγείας,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με θέμα: «Τρα</w:t>
      </w:r>
      <w:r w:rsidRPr="008D3E5A">
        <w:rPr>
          <w:rFonts w:eastAsia="Times New Roman" w:cs="Times New Roman"/>
          <w:szCs w:val="24"/>
        </w:rPr>
        <w:t>γικές ελλείψεις πρ</w:t>
      </w:r>
      <w:r>
        <w:rPr>
          <w:rFonts w:eastAsia="Times New Roman" w:cs="Times New Roman"/>
          <w:szCs w:val="24"/>
        </w:rPr>
        <w:t xml:space="preserve">οσωπικού στο Νοσοκομείο Κιλκίς», δεν θα συζητηθεί εξαιτίας κωλύματος του Αναπληρωτή Υπουργού Υγείας κ. Παύλου </w:t>
      </w:r>
      <w:proofErr w:type="spellStart"/>
      <w:r>
        <w:rPr>
          <w:rFonts w:eastAsia="Times New Roman" w:cs="Times New Roman"/>
          <w:szCs w:val="24"/>
        </w:rPr>
        <w:t>Πολάκη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A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t>Η τέταρτη με αριθμό 414/8-3-2019 επίκαιρη ερώτηση δευτέρου κύκλου του Βουλευτή Ηλείας της Δημοκρατ</w:t>
      </w:r>
      <w:r w:rsidRPr="008D3E5A">
        <w:rPr>
          <w:rFonts w:eastAsia="Times New Roman" w:cs="Times New Roman"/>
          <w:szCs w:val="24"/>
        </w:rPr>
        <w:t>ικής Συμπαράταξης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Ιωάννη Κουτσούκου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Υγείας,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 xml:space="preserve">με θέμα: «Καταγγελίες για μεθοδεύσεις σε βάρος των παρεχόμενων υπηρεσιών υγείας με την υπολειτουργία της </w:t>
      </w:r>
      <w:r>
        <w:rPr>
          <w:rFonts w:eastAsia="Times New Roman" w:cs="Times New Roman"/>
          <w:szCs w:val="24"/>
        </w:rPr>
        <w:t>π</w:t>
      </w:r>
      <w:r w:rsidRPr="008D3E5A">
        <w:rPr>
          <w:rFonts w:eastAsia="Times New Roman" w:cs="Times New Roman"/>
          <w:szCs w:val="24"/>
        </w:rPr>
        <w:t xml:space="preserve">αθολογικής </w:t>
      </w:r>
      <w:r>
        <w:rPr>
          <w:rFonts w:eastAsia="Times New Roman" w:cs="Times New Roman"/>
          <w:szCs w:val="24"/>
        </w:rPr>
        <w:t>κ</w:t>
      </w:r>
      <w:r w:rsidRPr="008D3E5A">
        <w:rPr>
          <w:rFonts w:eastAsia="Times New Roman" w:cs="Times New Roman"/>
          <w:szCs w:val="24"/>
        </w:rPr>
        <w:t>λινι</w:t>
      </w:r>
      <w:r>
        <w:rPr>
          <w:rFonts w:eastAsia="Times New Roman" w:cs="Times New Roman"/>
          <w:szCs w:val="24"/>
        </w:rPr>
        <w:t>κής του Νοσοκομείου Αμαλιάδας», δεν θα συζητηθεί εξαιτίας κωλύματος το</w:t>
      </w:r>
      <w:r>
        <w:rPr>
          <w:rFonts w:eastAsia="Times New Roman" w:cs="Times New Roman"/>
          <w:szCs w:val="24"/>
        </w:rPr>
        <w:t xml:space="preserve">υ Αναπληρωτή Υπουργού Υγείας κ. Παύλου </w:t>
      </w:r>
      <w:proofErr w:type="spellStart"/>
      <w:r>
        <w:rPr>
          <w:rFonts w:eastAsia="Times New Roman" w:cs="Times New Roman"/>
          <w:szCs w:val="24"/>
        </w:rPr>
        <w:t>Πολάκη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B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lastRenderedPageBreak/>
        <w:t>Η πέμπτη με αριθμό 421/12-3-2019 επίκαιρη ερώτηση δευτέρου κύκλου του Βουλευτή Α΄ Θεσσαλονίκης του Κομμουνιστικού Κόμματος Ελλάδ</w:t>
      </w:r>
      <w:r>
        <w:rPr>
          <w:rFonts w:eastAsia="Times New Roman" w:cs="Times New Roman"/>
          <w:szCs w:val="24"/>
        </w:rPr>
        <w:t>α</w:t>
      </w:r>
      <w:r w:rsidRPr="008D3E5A">
        <w:rPr>
          <w:rFonts w:eastAsia="Times New Roman" w:cs="Times New Roman"/>
          <w:szCs w:val="24"/>
        </w:rPr>
        <w:t>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Γιάννη Δελή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Υγείας,</w:t>
      </w:r>
      <w:r>
        <w:rPr>
          <w:rFonts w:eastAsia="Times New Roman" w:cs="Times New Roman"/>
          <w:bCs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με θέμα: «Σε ανα</w:t>
      </w:r>
      <w:r w:rsidRPr="008D3E5A">
        <w:rPr>
          <w:rFonts w:eastAsia="Times New Roman" w:cs="Times New Roman"/>
          <w:szCs w:val="24"/>
        </w:rPr>
        <w:t xml:space="preserve">στολή λειτουργίας η </w:t>
      </w:r>
      <w:r>
        <w:rPr>
          <w:rFonts w:eastAsia="Times New Roman" w:cs="Times New Roman"/>
          <w:szCs w:val="24"/>
        </w:rPr>
        <w:t>χ</w:t>
      </w:r>
      <w:r w:rsidRPr="008D3E5A">
        <w:rPr>
          <w:rFonts w:eastAsia="Times New Roman" w:cs="Times New Roman"/>
          <w:szCs w:val="24"/>
        </w:rPr>
        <w:t xml:space="preserve">ειρουργική </w:t>
      </w:r>
      <w:r>
        <w:rPr>
          <w:rFonts w:eastAsia="Times New Roman" w:cs="Times New Roman"/>
          <w:szCs w:val="24"/>
        </w:rPr>
        <w:t>κ</w:t>
      </w:r>
      <w:r w:rsidRPr="008D3E5A">
        <w:rPr>
          <w:rFonts w:eastAsia="Times New Roman" w:cs="Times New Roman"/>
          <w:szCs w:val="24"/>
        </w:rPr>
        <w:t>λινική του Γενικού Νοσοκομείου Κιλκίς λόγ</w:t>
      </w:r>
      <w:r>
        <w:rPr>
          <w:rFonts w:eastAsia="Times New Roman" w:cs="Times New Roman"/>
          <w:szCs w:val="24"/>
        </w:rPr>
        <w:t xml:space="preserve">ω έλλειψης προσωπικού», δεν θα συζητηθεί εξαιτίας κωλύματος του Αναπληρωτή Υπουργού Υγείας κ. Παύλου </w:t>
      </w:r>
      <w:proofErr w:type="spellStart"/>
      <w:r>
        <w:rPr>
          <w:rFonts w:eastAsia="Times New Roman" w:cs="Times New Roman"/>
          <w:szCs w:val="24"/>
        </w:rPr>
        <w:t>Πολάκη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C" w14:textId="77777777" w:rsidR="007531BE" w:rsidRDefault="00F662C4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8D3E5A">
        <w:rPr>
          <w:rFonts w:eastAsia="Times New Roman" w:cs="Times New Roman"/>
          <w:szCs w:val="24"/>
        </w:rPr>
        <w:t>Η εντέκατη με αριθμό 316/29-1-2019 επίκαιρη ερώτηση</w:t>
      </w:r>
      <w:r w:rsidRPr="008D3E5A">
        <w:rPr>
          <w:rFonts w:eastAsia="Times New Roman" w:cs="Times New Roman"/>
          <w:szCs w:val="24"/>
        </w:rPr>
        <w:t xml:space="preserve"> δευτέρου κύκλου του Βουλευτή Λακωνίας της Δημοκρατικής Συμπαράταξης κ.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Λεωνίδα Γρηγοράκου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bCs/>
          <w:szCs w:val="24"/>
        </w:rPr>
        <w:t>Υγείας,</w:t>
      </w:r>
      <w:r>
        <w:rPr>
          <w:rFonts w:eastAsia="Times New Roman" w:cs="Times New Roman"/>
          <w:szCs w:val="24"/>
        </w:rPr>
        <w:t xml:space="preserve"> </w:t>
      </w:r>
      <w:r w:rsidRPr="008D3E5A">
        <w:rPr>
          <w:rFonts w:eastAsia="Times New Roman" w:cs="Times New Roman"/>
          <w:szCs w:val="24"/>
        </w:rPr>
        <w:t xml:space="preserve">με θέμα: «Καθυστερήσεις στη διακομιδή ασθενών από το ΕΚΑΒ σε </w:t>
      </w:r>
      <w:r>
        <w:rPr>
          <w:rFonts w:eastAsia="Times New Roman" w:cs="Times New Roman"/>
          <w:szCs w:val="24"/>
        </w:rPr>
        <w:t>μ</w:t>
      </w:r>
      <w:r w:rsidRPr="008D3E5A">
        <w:rPr>
          <w:rFonts w:eastAsia="Times New Roman" w:cs="Times New Roman"/>
          <w:szCs w:val="24"/>
        </w:rPr>
        <w:t xml:space="preserve">ονάδες </w:t>
      </w:r>
      <w:r>
        <w:rPr>
          <w:rFonts w:eastAsia="Times New Roman" w:cs="Times New Roman"/>
          <w:szCs w:val="24"/>
        </w:rPr>
        <w:t>ε</w:t>
      </w:r>
      <w:r w:rsidRPr="008D3E5A">
        <w:rPr>
          <w:rFonts w:eastAsia="Times New Roman" w:cs="Times New Roman"/>
          <w:szCs w:val="24"/>
        </w:rPr>
        <w:t xml:space="preserve">ντατικής </w:t>
      </w:r>
      <w:r>
        <w:rPr>
          <w:rFonts w:eastAsia="Times New Roman" w:cs="Times New Roman"/>
          <w:szCs w:val="24"/>
        </w:rPr>
        <w:t>θ</w:t>
      </w:r>
      <w:r w:rsidRPr="008D3E5A">
        <w:rPr>
          <w:rFonts w:eastAsia="Times New Roman" w:cs="Times New Roman"/>
          <w:szCs w:val="24"/>
        </w:rPr>
        <w:t>εραπείας λόγω έλλειψης ια</w:t>
      </w:r>
      <w:r>
        <w:rPr>
          <w:rFonts w:eastAsia="Times New Roman" w:cs="Times New Roman"/>
          <w:szCs w:val="24"/>
        </w:rPr>
        <w:t>τρικού προσωπικού», δεν θα συζητηθε</w:t>
      </w:r>
      <w:r>
        <w:rPr>
          <w:rFonts w:eastAsia="Times New Roman" w:cs="Times New Roman"/>
          <w:szCs w:val="24"/>
        </w:rPr>
        <w:t xml:space="preserve">ί εξαιτίας κωλύματος του Αναπληρωτή Υπουργού Υγείας κ. Παύλου </w:t>
      </w:r>
      <w:proofErr w:type="spellStart"/>
      <w:r>
        <w:rPr>
          <w:rFonts w:eastAsia="Times New Roman" w:cs="Times New Roman"/>
          <w:szCs w:val="24"/>
        </w:rPr>
        <w:t>Πολάκη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λόγω φόρτου εργασίας.</w:t>
      </w:r>
    </w:p>
    <w:p w14:paraId="42051EBD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δωδέκατη με αριθμό 332/5-2-2019 επίκαιρη ερώτηση δεύτερου κύκλου του Βουλευτή Ηρακλείου του Κομμουνιστικού Κόμματος Ελλάδ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>ς κ. Εμμανουήλ Συντυχάκη προς τον Υπουργ</w:t>
      </w:r>
      <w:r>
        <w:rPr>
          <w:rFonts w:eastAsia="Times New Roman"/>
          <w:szCs w:val="24"/>
        </w:rPr>
        <w:t xml:space="preserve">ό </w:t>
      </w:r>
      <w:r>
        <w:rPr>
          <w:rFonts w:eastAsia="Times New Roman"/>
          <w:szCs w:val="24"/>
        </w:rPr>
        <w:lastRenderedPageBreak/>
        <w:t xml:space="preserve">Υγείας, σχετικά με «τα χρόνια προβλήματα της </w:t>
      </w:r>
      <w:r>
        <w:rPr>
          <w:rFonts w:eastAsia="Times New Roman"/>
          <w:szCs w:val="24"/>
        </w:rPr>
        <w:t>ψ</w:t>
      </w:r>
      <w:r>
        <w:rPr>
          <w:rFonts w:eastAsia="Times New Roman"/>
          <w:szCs w:val="24"/>
        </w:rPr>
        <w:t xml:space="preserve">υχιατρικής κλινικής του Πανεπιστημιακού Γενικού Νοσοκομείου Ηρακλείου (ΠΑΓΝΗ)», δεν θα συζητηθεί εξαιτίας κωλύματος του Αναπληρωτή Υπουργού Υγείας κ. Παύλου </w:t>
      </w:r>
      <w:proofErr w:type="spellStart"/>
      <w:r>
        <w:rPr>
          <w:rFonts w:eastAsia="Times New Roman"/>
          <w:szCs w:val="24"/>
        </w:rPr>
        <w:t>Πολάκη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BE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δέκατη τρίτη με αρι</w:t>
      </w:r>
      <w:r>
        <w:rPr>
          <w:rFonts w:eastAsia="Times New Roman"/>
          <w:szCs w:val="24"/>
        </w:rPr>
        <w:t>θμό 329/4-2-2019 επίκαιρη ερώτηση δεύτερου κύκλου του Βουλευτή Δράμας της Νέας Δημοκρατίας κ. Δημητρίου Κυριαζίδη προς τον Υπουργό Υγείας, με θέμα</w:t>
      </w:r>
      <w:r w:rsidRPr="00C609A1">
        <w:rPr>
          <w:rFonts w:eastAsia="Times New Roman"/>
          <w:szCs w:val="24"/>
        </w:rPr>
        <w:t xml:space="preserve">: </w:t>
      </w:r>
      <w:r>
        <w:rPr>
          <w:rFonts w:eastAsia="Times New Roman"/>
          <w:szCs w:val="24"/>
        </w:rPr>
        <w:t xml:space="preserve">«Δημιουργία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 xml:space="preserve">μήματος </w:t>
      </w:r>
      <w:r>
        <w:rPr>
          <w:rFonts w:eastAsia="Times New Roman"/>
          <w:szCs w:val="24"/>
        </w:rPr>
        <w:t>β</w:t>
      </w:r>
      <w:r>
        <w:rPr>
          <w:rFonts w:eastAsia="Times New Roman"/>
          <w:szCs w:val="24"/>
        </w:rPr>
        <w:t xml:space="preserve">ραχείας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 xml:space="preserve">οσηλείας/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γκολογικής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λινικής στο Γενικό Νοσοκομείο Δράμας», δεν θα συζητηθε</w:t>
      </w:r>
      <w:r>
        <w:rPr>
          <w:rFonts w:eastAsia="Times New Roman"/>
          <w:szCs w:val="24"/>
        </w:rPr>
        <w:t xml:space="preserve">ί εξαιτίας κωλύματος του Αναπληρωτή Υπουργού Υγείας κ. Παύλου </w:t>
      </w:r>
      <w:proofErr w:type="spellStart"/>
      <w:r>
        <w:rPr>
          <w:rFonts w:eastAsia="Times New Roman"/>
          <w:szCs w:val="24"/>
        </w:rPr>
        <w:t>Πολάκη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BF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Η δέκατη τέταρτη με αριθμό 322/4-2-2019 επίκαιρη ερώτηση δεύτερου κύκλου του Βουλευτή Λάρισας της Δημοκρατικής Συμπαράταξης κ. Κωνσταντίνου </w:t>
      </w:r>
      <w:proofErr w:type="spellStart"/>
      <w:r>
        <w:rPr>
          <w:rFonts w:eastAsia="Times New Roman"/>
          <w:szCs w:val="24"/>
        </w:rPr>
        <w:t>Μπαργιώτα</w:t>
      </w:r>
      <w:proofErr w:type="spellEnd"/>
      <w:r>
        <w:rPr>
          <w:rFonts w:eastAsia="Times New Roman"/>
          <w:szCs w:val="24"/>
        </w:rPr>
        <w:t xml:space="preserve"> προς τον Υπουρ</w:t>
      </w:r>
      <w:r>
        <w:rPr>
          <w:rFonts w:eastAsia="Times New Roman"/>
          <w:szCs w:val="24"/>
        </w:rPr>
        <w:t>γό Υγείας, με θέμα</w:t>
      </w:r>
      <w:r w:rsidRPr="004F6E9B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</w:t>
      </w:r>
      <w:proofErr w:type="spellStart"/>
      <w:r>
        <w:rPr>
          <w:rFonts w:eastAsia="Times New Roman"/>
          <w:szCs w:val="24"/>
        </w:rPr>
        <w:t>Υπερκοστολογήσεις</w:t>
      </w:r>
      <w:proofErr w:type="spellEnd"/>
      <w:r>
        <w:rPr>
          <w:rFonts w:eastAsia="Times New Roman"/>
          <w:szCs w:val="24"/>
        </w:rPr>
        <w:t xml:space="preserve"> με τα χημικοθεραπευτικά σκευάσματα», δεν θα συζητηθεί εξαιτίας κωλύματος του Αναπληρωτή Υπουργού Υγείας κ. Παύλου </w:t>
      </w:r>
      <w:proofErr w:type="spellStart"/>
      <w:r>
        <w:rPr>
          <w:rFonts w:eastAsia="Times New Roman"/>
          <w:szCs w:val="24"/>
        </w:rPr>
        <w:t>Πολάκη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0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Η έκτη με αριθμό 420/12-3-2019 επίκαιρη ερώτηση δεύτερου κύκλου του </w:t>
      </w:r>
      <w:r>
        <w:rPr>
          <w:rFonts w:eastAsia="Times New Roman"/>
          <w:szCs w:val="24"/>
        </w:rPr>
        <w:t>Βουλευτή Β΄ Θεσσαλονίκης του Κομμουνιστικού Κόμματος Ελλάδ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ς κ. </w:t>
      </w:r>
      <w:r>
        <w:rPr>
          <w:rFonts w:eastAsia="Times New Roman"/>
          <w:szCs w:val="24"/>
        </w:rPr>
        <w:t>Αθανασίου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Βαρδαλή</w:t>
      </w:r>
      <w:proofErr w:type="spellEnd"/>
      <w:r>
        <w:rPr>
          <w:rFonts w:eastAsia="Times New Roman"/>
          <w:szCs w:val="24"/>
        </w:rPr>
        <w:t xml:space="preserve"> προς τον Υπουργό Οικονομικών, σχετικά με «την Ελληνική Βιομηχανία Οχημάτων </w:t>
      </w:r>
      <w:r w:rsidRPr="004F6E9B">
        <w:rPr>
          <w:rFonts w:eastAsia="Times New Roman"/>
          <w:szCs w:val="24"/>
        </w:rPr>
        <w:t>“</w:t>
      </w:r>
      <w:r>
        <w:rPr>
          <w:rFonts w:eastAsia="Times New Roman"/>
          <w:szCs w:val="24"/>
        </w:rPr>
        <w:t>ΕΛ.ΒΟ.Α.Β.Ε.</w:t>
      </w:r>
      <w:r w:rsidRPr="004F6E9B">
        <w:rPr>
          <w:rFonts w:eastAsia="Times New Roman"/>
          <w:szCs w:val="24"/>
        </w:rPr>
        <w:t>”</w:t>
      </w:r>
      <w:r>
        <w:rPr>
          <w:rFonts w:eastAsia="Times New Roman"/>
          <w:szCs w:val="24"/>
        </w:rPr>
        <w:t xml:space="preserve">», δεν θα συζητηθεί εξαιτίας κωλύματος του Υπουργού Οικονομικών κ. Ευκλείδη </w:t>
      </w:r>
      <w:proofErr w:type="spellStart"/>
      <w:r>
        <w:rPr>
          <w:rFonts w:eastAsia="Times New Roman"/>
          <w:szCs w:val="24"/>
        </w:rPr>
        <w:t>Τσακαλώτο</w:t>
      </w:r>
      <w:r>
        <w:rPr>
          <w:rFonts w:eastAsia="Times New Roman"/>
          <w:szCs w:val="24"/>
        </w:rPr>
        <w:t>υ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1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όγδοη με αριθμό 355/12-2-2019 επίκαιρη ερώτηση δεύτερου κύκλου του Βουλευτή Β΄ Αθηνών του Κομμουνιστικού Κόμματος Ελλάδ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ς κ. Χρήστου </w:t>
      </w:r>
      <w:proofErr w:type="spellStart"/>
      <w:r>
        <w:rPr>
          <w:rFonts w:eastAsia="Times New Roman"/>
          <w:szCs w:val="24"/>
        </w:rPr>
        <w:t>Κατσώτη</w:t>
      </w:r>
      <w:proofErr w:type="spellEnd"/>
      <w:r>
        <w:rPr>
          <w:rFonts w:eastAsia="Times New Roman"/>
          <w:szCs w:val="24"/>
        </w:rPr>
        <w:t xml:space="preserve"> προς τον Υπουργό Οικονομικών, σχετικά με την «εκχώρηση της ακίνητης δημόσιας περιουσίας </w:t>
      </w:r>
      <w:r>
        <w:rPr>
          <w:rFonts w:eastAsia="Times New Roman"/>
          <w:szCs w:val="24"/>
        </w:rPr>
        <w:t xml:space="preserve">σε Εταιρεία Ακινήτων του Δημοσίου (ΕΤΑΔ) – Ταμείο Αξιοποίησης Ιδιωτικής Περιουσίας του Δημοσίου (ΤΑΙΠΕΔ)», δεν θα συζητηθεί εξαιτίας κωλύματος του Υπουργού Οικονομικών κ. Ευκλείδη </w:t>
      </w:r>
      <w:proofErr w:type="spellStart"/>
      <w:r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2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ένατη με αριθμό 350/11-2-2019 επίκαιρη ε</w:t>
      </w:r>
      <w:r>
        <w:rPr>
          <w:rFonts w:eastAsia="Times New Roman"/>
          <w:szCs w:val="24"/>
        </w:rPr>
        <w:t>ρώτηση δεύτερου κύκλου του Βουλευτή Αττικής της Νέας Δημοκρατίας κ. Γεωργίου Βλάχου προς τον Υπουργό Οικονομικών, με θέμα</w:t>
      </w:r>
      <w:r w:rsidRPr="004F6E9B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«Λογαριασμός </w:t>
      </w:r>
      <w:proofErr w:type="spellStart"/>
      <w:r>
        <w:rPr>
          <w:rFonts w:eastAsia="Times New Roman"/>
          <w:szCs w:val="24"/>
        </w:rPr>
        <w:t>Επικούρησης</w:t>
      </w:r>
      <w:proofErr w:type="spellEnd"/>
      <w:r>
        <w:rPr>
          <w:rFonts w:eastAsia="Times New Roman"/>
          <w:szCs w:val="24"/>
        </w:rPr>
        <w:t xml:space="preserve"> της Εθνικής Τράπεζας της Ελλάδος </w:t>
      </w:r>
      <w:r>
        <w:rPr>
          <w:rFonts w:eastAsia="Times New Roman"/>
          <w:szCs w:val="24"/>
        </w:rPr>
        <w:lastRenderedPageBreak/>
        <w:t xml:space="preserve">(ΛΕΠΕΤΕ)», δεν θα συζητηθεί εξαιτίας κωλύματος του Υπουργού Οικονομικών κ. </w:t>
      </w:r>
      <w:r>
        <w:rPr>
          <w:rFonts w:eastAsia="Times New Roman"/>
          <w:szCs w:val="24"/>
        </w:rPr>
        <w:t xml:space="preserve">Ευκλείδη </w:t>
      </w:r>
      <w:proofErr w:type="spellStart"/>
      <w:r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3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δέκατη με αριθμό 351/11-2-2019 επίκαιρη ερώτηση δεύτερου κύκλου του Βουλευτή Ηλείας της Δημοκρατικής Συμπαράταξης κ. Ιωάννη Κουτσούκου προς τον Υπουργό Οικονομικών, με θέμα</w:t>
      </w:r>
      <w:r w:rsidRPr="004F6E9B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«Η σκοπιμότητα και η μεθόδευση της με</w:t>
      </w:r>
      <w:r>
        <w:rPr>
          <w:rFonts w:eastAsia="Times New Roman"/>
          <w:szCs w:val="24"/>
        </w:rPr>
        <w:t xml:space="preserve">ταφοράς στο </w:t>
      </w:r>
      <w:proofErr w:type="spellStart"/>
      <w:r>
        <w:rPr>
          <w:rFonts w:eastAsia="Times New Roman"/>
          <w:szCs w:val="24"/>
        </w:rPr>
        <w:t>υ</w:t>
      </w:r>
      <w:r>
        <w:rPr>
          <w:rFonts w:eastAsia="Times New Roman"/>
          <w:szCs w:val="24"/>
        </w:rPr>
        <w:t>περταμείο</w:t>
      </w:r>
      <w:proofErr w:type="spellEnd"/>
      <w:r>
        <w:rPr>
          <w:rFonts w:eastAsia="Times New Roman"/>
          <w:szCs w:val="24"/>
        </w:rPr>
        <w:t xml:space="preserve"> κατ’ απαίτηση των δανειστών πενήντα ενός ακινήτων του </w:t>
      </w:r>
      <w:r>
        <w:rPr>
          <w:rFonts w:eastAsia="Times New Roman"/>
          <w:szCs w:val="24"/>
        </w:rPr>
        <w:t>δ</w:t>
      </w:r>
      <w:r>
        <w:rPr>
          <w:rFonts w:eastAsia="Times New Roman"/>
          <w:szCs w:val="24"/>
        </w:rPr>
        <w:t xml:space="preserve">ημοσίου στον Δήμο Πύργου», δεν θα συζητηθεί εξαιτίας κωλύματος του Υπουργού Οικονομικών κ. Ευκλείδη </w:t>
      </w:r>
      <w:proofErr w:type="spellStart"/>
      <w:r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4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με αριθμό 2932/31-10-2018 ερώτηση του κύκλου αναφορών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και </w:t>
      </w:r>
      <w:r>
        <w:rPr>
          <w:rFonts w:eastAsia="Times New Roman"/>
          <w:szCs w:val="24"/>
        </w:rPr>
        <w:t>ερωτήσεων του Βουλευτή Β΄ Αθηνών της Δημοκρατικής Συμπαράταξης ΠΑΣΟΚ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ΔΗΜΑΡ Κ. Γεωργίου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Δημητρίου Καρρά προς τον Υπουργό Οικονομικών, με θέμα</w:t>
      </w:r>
      <w:r w:rsidRPr="004F6E9B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«Αποδέσμευση του Δημοτικού Κλειστού Γυμναστηρίου </w:t>
      </w:r>
      <w:r w:rsidRPr="00B82B4D">
        <w:rPr>
          <w:rFonts w:eastAsia="Times New Roman"/>
          <w:szCs w:val="24"/>
        </w:rPr>
        <w:t>“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>ίκης 2</w:t>
      </w:r>
      <w:r w:rsidRPr="00B82B4D">
        <w:rPr>
          <w:rFonts w:eastAsia="Times New Roman"/>
          <w:szCs w:val="24"/>
          <w:vertAlign w:val="superscript"/>
        </w:rPr>
        <w:t>ου</w:t>
      </w:r>
      <w:r>
        <w:rPr>
          <w:rFonts w:eastAsia="Times New Roman"/>
          <w:szCs w:val="24"/>
        </w:rPr>
        <w:t xml:space="preserve"> Λυκείου</w:t>
      </w:r>
      <w:r w:rsidRPr="00B82B4D">
        <w:rPr>
          <w:rFonts w:eastAsia="Times New Roman"/>
          <w:szCs w:val="24"/>
        </w:rPr>
        <w:t>”</w:t>
      </w:r>
      <w:r>
        <w:rPr>
          <w:rFonts w:eastAsia="Times New Roman"/>
          <w:szCs w:val="24"/>
        </w:rPr>
        <w:t xml:space="preserve"> Αγίας Βαρβάρας από το </w:t>
      </w:r>
      <w:proofErr w:type="spellStart"/>
      <w:r>
        <w:rPr>
          <w:rFonts w:eastAsia="Times New Roman"/>
          <w:szCs w:val="24"/>
        </w:rPr>
        <w:t>υπερταμείο</w:t>
      </w:r>
      <w:proofErr w:type="spellEnd"/>
      <w:r>
        <w:rPr>
          <w:rFonts w:eastAsia="Times New Roman"/>
          <w:szCs w:val="24"/>
        </w:rPr>
        <w:t xml:space="preserve">, δεν θα συζητηθεί εξαιτίας κωλύματος του Υπουργού Οικονομικών κ. Ευκλείδη </w:t>
      </w:r>
      <w:proofErr w:type="spellStart"/>
      <w:r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λόγω φόρτου εργασίας.</w:t>
      </w:r>
    </w:p>
    <w:p w14:paraId="42051EC5" w14:textId="77777777" w:rsidR="007531BE" w:rsidRDefault="00F662C4">
      <w:pPr>
        <w:tabs>
          <w:tab w:val="left" w:pos="709"/>
          <w:tab w:val="center" w:pos="4753"/>
        </w:tabs>
        <w:spacing w:line="600" w:lineRule="auto"/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Η έβδομη με αριθμό 375/20-2-2019 επίκαιρη ερώτηση δεύτερου κύκλου του Βουλευτή Β΄ Αθηνών της Δημο</w:t>
      </w:r>
      <w:r>
        <w:rPr>
          <w:rFonts w:eastAsia="Times New Roman"/>
          <w:szCs w:val="24"/>
        </w:rPr>
        <w:t>κρατικής Συμπαράταξης κ. Ανδρέα Λοβέρδου προς τον Υπουργό Εθνικής Άμυνας, με θέμα</w:t>
      </w:r>
      <w:r w:rsidRPr="00967D35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«Συμμετοχή της Ελλάδας στην αμυντική συνεργασία της Ευρωπαϊκής Ένωσης», δεν θα συζητηθεί εξαιτίας κωλύματος του Υπουργού Εθνικής Άμυνας κ. Ευάγγελου Αποστολάκη λόγω εκτεταμέ</w:t>
      </w:r>
      <w:r>
        <w:rPr>
          <w:rFonts w:eastAsia="Times New Roman"/>
          <w:szCs w:val="24"/>
        </w:rPr>
        <w:t>νης σύσκεψης με υπηρεσιακούς παράγοντες για θέματα που αφορούν την αυριανή επίσκεψη του Υπουργού με τον Πρωθυπουργό στη Βόρεια Μακεδονία.</w:t>
      </w:r>
    </w:p>
    <w:p w14:paraId="42051EC6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δέκατη πέμπτη</w:t>
      </w:r>
      <w:r w:rsidRPr="002666F1">
        <w:rPr>
          <w:rFonts w:eastAsia="Times New Roman"/>
          <w:szCs w:val="24"/>
        </w:rPr>
        <w:t xml:space="preserve"> με αριθμό 262/9-1-2019 </w:t>
      </w:r>
      <w:r>
        <w:rPr>
          <w:rFonts w:eastAsia="Times New Roman"/>
          <w:szCs w:val="24"/>
        </w:rPr>
        <w:t>ε</w:t>
      </w:r>
      <w:r w:rsidRPr="002666F1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2666F1">
        <w:rPr>
          <w:rFonts w:eastAsia="Times New Roman"/>
          <w:szCs w:val="24"/>
        </w:rPr>
        <w:t xml:space="preserve">ρώτηση </w:t>
      </w:r>
      <w:r>
        <w:rPr>
          <w:rFonts w:eastAsia="Times New Roman"/>
          <w:szCs w:val="24"/>
        </w:rPr>
        <w:t xml:space="preserve">δεύτερου κύκλου του </w:t>
      </w:r>
      <w:r w:rsidRPr="002666F1">
        <w:rPr>
          <w:rFonts w:eastAsia="Times New Roman"/>
          <w:szCs w:val="24"/>
        </w:rPr>
        <w:t>Βουλευτή Επικρατείας τ</w:t>
      </w:r>
      <w:r>
        <w:rPr>
          <w:rFonts w:eastAsia="Times New Roman"/>
          <w:szCs w:val="24"/>
        </w:rPr>
        <w:t>ου Λαϊκού Συνδέσμου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Χρυσή Αυγή</w:t>
      </w:r>
      <w:r w:rsidRPr="002666F1">
        <w:rPr>
          <w:rFonts w:eastAsia="Times New Roman"/>
          <w:szCs w:val="24"/>
        </w:rPr>
        <w:t xml:space="preserve"> κ. Χρήστου Παππά προς τον Υπουργό Εθνικής Άμυνας, με θέμα: «Επιτακτική ανάγκη αυξ</w:t>
      </w:r>
      <w:r>
        <w:rPr>
          <w:rFonts w:eastAsia="Times New Roman"/>
          <w:szCs w:val="24"/>
        </w:rPr>
        <w:t xml:space="preserve">ήσεως της στρατιωτικής θητείας», δεν θα συζητηθεί. </w:t>
      </w:r>
    </w:p>
    <w:p w14:paraId="42051EC7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Κυρίες και κύριοι συνάδελφοι, με επιστολή του στον Πρόεδρο της Βουλής ο Βουλευτής κ. Άδωνις Γεωργιάδης ζητεί ά</w:t>
      </w:r>
      <w:r>
        <w:rPr>
          <w:rFonts w:eastAsia="Times New Roman"/>
          <w:szCs w:val="24"/>
        </w:rPr>
        <w:t>δεια ολιγοήμερης απουσίας στο εξωτερικό από 3</w:t>
      </w:r>
      <w:r>
        <w:rPr>
          <w:rFonts w:eastAsia="Times New Roman"/>
          <w:szCs w:val="24"/>
        </w:rPr>
        <w:t xml:space="preserve"> Απριλίου</w:t>
      </w:r>
      <w:r>
        <w:rPr>
          <w:rFonts w:eastAsia="Times New Roman"/>
          <w:szCs w:val="24"/>
        </w:rPr>
        <w:t xml:space="preserve"> έως 5 Απριλίου </w:t>
      </w:r>
      <w:r>
        <w:rPr>
          <w:rFonts w:eastAsia="Times New Roman"/>
          <w:szCs w:val="24"/>
        </w:rPr>
        <w:t xml:space="preserve">2019 </w:t>
      </w:r>
      <w:r>
        <w:rPr>
          <w:rFonts w:eastAsia="Times New Roman"/>
          <w:szCs w:val="24"/>
        </w:rPr>
        <w:t>για να μεταβεί στη Γερμανία, με θέμα: «κομματική αποστολή». Η Βουλή εγκρίνει;</w:t>
      </w:r>
    </w:p>
    <w:p w14:paraId="42051EC8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024C1B">
        <w:rPr>
          <w:rFonts w:eastAsia="Times New Roman"/>
          <w:b/>
          <w:szCs w:val="24"/>
        </w:rPr>
        <w:lastRenderedPageBreak/>
        <w:t xml:space="preserve">ΟΛΟΙ </w:t>
      </w:r>
      <w:r>
        <w:rPr>
          <w:rFonts w:eastAsia="Times New Roman"/>
          <w:b/>
          <w:szCs w:val="24"/>
        </w:rPr>
        <w:t xml:space="preserve">ΟΙ </w:t>
      </w:r>
      <w:r w:rsidRPr="00024C1B">
        <w:rPr>
          <w:rFonts w:eastAsia="Times New Roman"/>
          <w:b/>
          <w:szCs w:val="24"/>
        </w:rPr>
        <w:t xml:space="preserve">ΒΟΥΛΕΥΤΕΣ: </w:t>
      </w:r>
      <w:r>
        <w:rPr>
          <w:rFonts w:eastAsia="Times New Roman"/>
          <w:szCs w:val="24"/>
        </w:rPr>
        <w:t>Μάλιστα, μάλιστα.</w:t>
      </w:r>
    </w:p>
    <w:p w14:paraId="42051EC9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024C1B">
        <w:rPr>
          <w:rFonts w:eastAsia="Times New Roman"/>
          <w:b/>
          <w:szCs w:val="24"/>
        </w:rPr>
        <w:t xml:space="preserve">ΠΡΟΕΔΡΕΥΩΝ (Δημήτριος </w:t>
      </w:r>
      <w:proofErr w:type="spellStart"/>
      <w:r w:rsidRPr="00024C1B">
        <w:rPr>
          <w:rFonts w:eastAsia="Times New Roman"/>
          <w:b/>
          <w:szCs w:val="24"/>
        </w:rPr>
        <w:t>Κρεμαστινός</w:t>
      </w:r>
      <w:proofErr w:type="spellEnd"/>
      <w:r w:rsidRPr="00024C1B"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Συνεπώς η </w:t>
      </w:r>
      <w:r>
        <w:rPr>
          <w:rFonts w:eastAsia="Times New Roman"/>
          <w:szCs w:val="24"/>
        </w:rPr>
        <w:t>Βουλή ενέκρινε τη ζη</w:t>
      </w:r>
      <w:r>
        <w:rPr>
          <w:rFonts w:eastAsia="Times New Roman"/>
          <w:szCs w:val="24"/>
        </w:rPr>
        <w:t>τηθείσα άδεια.</w:t>
      </w:r>
    </w:p>
    <w:p w14:paraId="42051ECA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Επίσης ο Βουλευτής της Νέας Δημοκρατίας κ. Νικόλαος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Γεώργιος </w:t>
      </w:r>
      <w:proofErr w:type="spellStart"/>
      <w:r>
        <w:rPr>
          <w:rFonts w:eastAsia="Times New Roman"/>
          <w:szCs w:val="24"/>
        </w:rPr>
        <w:t>Δένδιας</w:t>
      </w:r>
      <w:proofErr w:type="spellEnd"/>
      <w:r>
        <w:rPr>
          <w:rFonts w:eastAsia="Times New Roman"/>
          <w:szCs w:val="24"/>
        </w:rPr>
        <w:t xml:space="preserve"> ζητεί άδεια ολιγοήμερης απουσίας στο εξωτερικό για προσωπικούς λόγους </w:t>
      </w:r>
      <w:r>
        <w:rPr>
          <w:rFonts w:eastAsia="Times New Roman"/>
          <w:szCs w:val="24"/>
        </w:rPr>
        <w:t xml:space="preserve">από </w:t>
      </w:r>
      <w:r>
        <w:rPr>
          <w:rFonts w:eastAsia="Times New Roman"/>
          <w:szCs w:val="24"/>
        </w:rPr>
        <w:t xml:space="preserve">2 Απριλίου </w:t>
      </w:r>
      <w:r>
        <w:rPr>
          <w:rFonts w:eastAsia="Times New Roman"/>
          <w:szCs w:val="24"/>
        </w:rPr>
        <w:t>έως</w:t>
      </w:r>
      <w:r>
        <w:rPr>
          <w:rFonts w:eastAsia="Times New Roman"/>
          <w:szCs w:val="24"/>
        </w:rPr>
        <w:t xml:space="preserve"> 3 Απριλίου</w:t>
      </w:r>
      <w:r>
        <w:rPr>
          <w:rFonts w:eastAsia="Times New Roman"/>
          <w:szCs w:val="24"/>
        </w:rPr>
        <w:t xml:space="preserve"> 2019</w:t>
      </w:r>
      <w:r>
        <w:rPr>
          <w:rFonts w:eastAsia="Times New Roman"/>
          <w:szCs w:val="24"/>
        </w:rPr>
        <w:t>. Η Βουλή εγκρίνει;</w:t>
      </w:r>
    </w:p>
    <w:p w14:paraId="42051ECB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Ο</w:t>
      </w:r>
      <w:r w:rsidRPr="00024C1B">
        <w:rPr>
          <w:rFonts w:eastAsia="Times New Roman"/>
          <w:b/>
          <w:szCs w:val="24"/>
        </w:rPr>
        <w:t xml:space="preserve">ΛΟΙ </w:t>
      </w:r>
      <w:r>
        <w:rPr>
          <w:rFonts w:eastAsia="Times New Roman"/>
          <w:b/>
          <w:szCs w:val="24"/>
        </w:rPr>
        <w:t xml:space="preserve">ΟΙ </w:t>
      </w:r>
      <w:r w:rsidRPr="00024C1B">
        <w:rPr>
          <w:rFonts w:eastAsia="Times New Roman"/>
          <w:b/>
          <w:szCs w:val="24"/>
        </w:rPr>
        <w:t xml:space="preserve">ΒΟΥΛΕΥΤΕΣ: </w:t>
      </w:r>
      <w:r>
        <w:rPr>
          <w:rFonts w:eastAsia="Times New Roman"/>
          <w:szCs w:val="24"/>
        </w:rPr>
        <w:t>Μάλιστα, μάλιστα.</w:t>
      </w:r>
    </w:p>
    <w:p w14:paraId="42051ECC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024C1B">
        <w:rPr>
          <w:rFonts w:eastAsia="Times New Roman"/>
          <w:b/>
          <w:szCs w:val="24"/>
        </w:rPr>
        <w:t>ΠΡΟΕΔΡΕΥΩ</w:t>
      </w:r>
      <w:r w:rsidRPr="00024C1B">
        <w:rPr>
          <w:rFonts w:eastAsia="Times New Roman"/>
          <w:b/>
          <w:szCs w:val="24"/>
        </w:rPr>
        <w:t xml:space="preserve">Ν (Δημήτριος </w:t>
      </w:r>
      <w:proofErr w:type="spellStart"/>
      <w:r w:rsidRPr="00024C1B">
        <w:rPr>
          <w:rFonts w:eastAsia="Times New Roman"/>
          <w:b/>
          <w:szCs w:val="24"/>
        </w:rPr>
        <w:t>Κρεμαστινός</w:t>
      </w:r>
      <w:proofErr w:type="spellEnd"/>
      <w:r w:rsidRPr="00024C1B"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Συνεπώς η </w:t>
      </w:r>
      <w:r>
        <w:rPr>
          <w:rFonts w:eastAsia="Times New Roman"/>
          <w:szCs w:val="24"/>
        </w:rPr>
        <w:t>Βουλή ενέκρινε τη ζητηθείσα άδεια.</w:t>
      </w:r>
    </w:p>
    <w:p w14:paraId="42051ECD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bCs/>
          <w:szCs w:val="24"/>
        </w:rPr>
      </w:pPr>
      <w:r w:rsidRPr="009B2829">
        <w:rPr>
          <w:rFonts w:eastAsia="Times New Roman"/>
          <w:szCs w:val="24"/>
        </w:rPr>
        <w:t>Κυρίες και κύριοι συνάδελφοι, δέχεστε στο σημείο αυτό να λύσουμε τη συνεδρίαση;</w:t>
      </w:r>
    </w:p>
    <w:p w14:paraId="42051ECE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9B2829">
        <w:rPr>
          <w:rFonts w:eastAsia="Times New Roman"/>
          <w:b/>
          <w:bCs/>
          <w:szCs w:val="24"/>
        </w:rPr>
        <w:t xml:space="preserve">ΟΛΟΙ ΟΙ ΒΟΥΛΕΥΤΕΣ: </w:t>
      </w:r>
      <w:r w:rsidRPr="009B2829">
        <w:rPr>
          <w:rFonts w:eastAsia="Times New Roman"/>
          <w:szCs w:val="24"/>
        </w:rPr>
        <w:t>Μάλιστα, μάλιστα.</w:t>
      </w:r>
    </w:p>
    <w:p w14:paraId="42051ECF" w14:textId="77777777" w:rsidR="007531BE" w:rsidRDefault="00F662C4">
      <w:pPr>
        <w:spacing w:line="600" w:lineRule="auto"/>
        <w:ind w:firstLine="720"/>
        <w:jc w:val="both"/>
        <w:rPr>
          <w:rFonts w:eastAsia="Times New Roman"/>
          <w:szCs w:val="24"/>
        </w:rPr>
      </w:pPr>
      <w:r w:rsidRPr="00EA5E2F">
        <w:rPr>
          <w:rFonts w:eastAsia="Times New Roman" w:cs="Times New Roman"/>
          <w:b/>
          <w:szCs w:val="24"/>
        </w:rPr>
        <w:t xml:space="preserve">ΠΡΟΕΔΡΕΥΩΝ (Δημήτριος </w:t>
      </w:r>
      <w:proofErr w:type="spellStart"/>
      <w:r w:rsidRPr="00EA5E2F">
        <w:rPr>
          <w:rFonts w:eastAsia="Times New Roman" w:cs="Times New Roman"/>
          <w:b/>
          <w:szCs w:val="24"/>
        </w:rPr>
        <w:t>Κρεμαστινός</w:t>
      </w:r>
      <w:proofErr w:type="spellEnd"/>
      <w:r w:rsidRPr="00EA5E2F">
        <w:rPr>
          <w:rFonts w:eastAsia="Times New Roman" w:cs="Times New Roman"/>
          <w:b/>
          <w:szCs w:val="24"/>
        </w:rPr>
        <w:t>):</w:t>
      </w:r>
      <w:r>
        <w:rPr>
          <w:rFonts w:eastAsia="Times New Roman" w:cs="Times New Roman"/>
          <w:b/>
          <w:szCs w:val="24"/>
        </w:rPr>
        <w:t xml:space="preserve"> </w:t>
      </w:r>
      <w:r w:rsidRPr="009B2829">
        <w:rPr>
          <w:rFonts w:eastAsia="Times New Roman"/>
          <w:szCs w:val="24"/>
        </w:rPr>
        <w:t xml:space="preserve">Με τη </w:t>
      </w:r>
      <w:r>
        <w:rPr>
          <w:rFonts w:eastAsia="Times New Roman"/>
          <w:szCs w:val="24"/>
        </w:rPr>
        <w:t>συναίνεση του Σώματος και</w:t>
      </w:r>
      <w:r>
        <w:rPr>
          <w:rFonts w:eastAsia="Times New Roman"/>
          <w:szCs w:val="24"/>
        </w:rPr>
        <w:t xml:space="preserve"> ώρα 18.13</w:t>
      </w:r>
      <w:r w:rsidRPr="009B2829">
        <w:rPr>
          <w:rFonts w:eastAsia="Times New Roman"/>
          <w:szCs w:val="24"/>
        </w:rPr>
        <w:t xml:space="preserve">΄ </w:t>
      </w:r>
      <w:proofErr w:type="spellStart"/>
      <w:r w:rsidRPr="009B2829">
        <w:rPr>
          <w:rFonts w:eastAsia="Times New Roman"/>
          <w:szCs w:val="24"/>
        </w:rPr>
        <w:t>λύεται</w:t>
      </w:r>
      <w:proofErr w:type="spellEnd"/>
      <w:r w:rsidRPr="009B2829">
        <w:rPr>
          <w:rFonts w:eastAsia="Times New Roman"/>
          <w:szCs w:val="24"/>
        </w:rPr>
        <w:t xml:space="preserve"> η συνεδρίαση για </w:t>
      </w:r>
      <w:r>
        <w:rPr>
          <w:rFonts w:eastAsia="Times New Roman"/>
          <w:szCs w:val="24"/>
        </w:rPr>
        <w:lastRenderedPageBreak/>
        <w:t>την</w:t>
      </w:r>
      <w:r>
        <w:rPr>
          <w:rFonts w:eastAsia="Times New Roman"/>
          <w:szCs w:val="24"/>
        </w:rPr>
        <w:t xml:space="preserve"> προσεχή</w:t>
      </w:r>
      <w:r>
        <w:rPr>
          <w:rFonts w:eastAsia="Times New Roman"/>
          <w:szCs w:val="24"/>
        </w:rPr>
        <w:t xml:space="preserve"> Τετάρτη</w:t>
      </w:r>
      <w:r w:rsidRPr="009B2829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 Απριλίου 2019 και ώρα 12</w:t>
      </w:r>
      <w:r w:rsidRPr="009B2829">
        <w:rPr>
          <w:rFonts w:eastAsia="Times New Roman"/>
          <w:szCs w:val="24"/>
        </w:rPr>
        <w:t>.00΄, με αντικείμενο εργασιών</w:t>
      </w:r>
      <w:r>
        <w:rPr>
          <w:rFonts w:eastAsia="Times New Roman"/>
          <w:szCs w:val="24"/>
        </w:rPr>
        <w:t xml:space="preserve"> του Σώματος, </w:t>
      </w:r>
      <w:r w:rsidRPr="002B4244">
        <w:rPr>
          <w:rFonts w:eastAsia="Times New Roman" w:cs="Times New Roman"/>
          <w:szCs w:val="24"/>
        </w:rPr>
        <w:t>σύμφωνα με την</w:t>
      </w:r>
      <w:r>
        <w:rPr>
          <w:rFonts w:eastAsia="Times New Roman" w:cs="Times New Roman"/>
          <w:szCs w:val="24"/>
        </w:rPr>
        <w:t xml:space="preserve"> ειδική</w:t>
      </w:r>
      <w:r w:rsidRPr="002B4244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 w:rsidRPr="002B4244">
        <w:rPr>
          <w:rFonts w:eastAsia="Times New Roman" w:cs="Times New Roman"/>
          <w:szCs w:val="24"/>
        </w:rPr>
        <w:t xml:space="preserve">μερήσια </w:t>
      </w:r>
      <w:r>
        <w:rPr>
          <w:rFonts w:eastAsia="Times New Roman" w:cs="Times New Roman"/>
          <w:szCs w:val="24"/>
        </w:rPr>
        <w:t>δ</w:t>
      </w:r>
      <w:r w:rsidRPr="002B4244">
        <w:rPr>
          <w:rFonts w:eastAsia="Times New Roman" w:cs="Times New Roman"/>
          <w:szCs w:val="24"/>
        </w:rPr>
        <w:t>ιάταξη που έχει δ</w:t>
      </w:r>
      <w:r>
        <w:rPr>
          <w:rFonts w:eastAsia="Times New Roman" w:cs="Times New Roman"/>
          <w:szCs w:val="24"/>
        </w:rPr>
        <w:t>ιανεμηθεί.</w:t>
      </w:r>
    </w:p>
    <w:p w14:paraId="42051ED0" w14:textId="77777777" w:rsidR="007531BE" w:rsidRDefault="00F662C4">
      <w:pPr>
        <w:spacing w:line="600" w:lineRule="auto"/>
        <w:jc w:val="center"/>
        <w:rPr>
          <w:rFonts w:eastAsia="Times New Roman"/>
          <w:szCs w:val="24"/>
        </w:rPr>
      </w:pPr>
      <w:r w:rsidRPr="009B2829">
        <w:rPr>
          <w:rFonts w:eastAsia="Times New Roman"/>
          <w:b/>
          <w:bCs/>
          <w:szCs w:val="24"/>
        </w:rPr>
        <w:t>Ο ΠΡΟΕΔΡΟΣ                                                        ΟΙ ΓΡ</w:t>
      </w:r>
      <w:r w:rsidRPr="009B2829">
        <w:rPr>
          <w:rFonts w:eastAsia="Times New Roman"/>
          <w:b/>
          <w:bCs/>
          <w:szCs w:val="24"/>
        </w:rPr>
        <w:t>ΑΜΜΑΤΕΙΣ</w:t>
      </w:r>
    </w:p>
    <w:p w14:paraId="42051ED1" w14:textId="77777777" w:rsidR="007531BE" w:rsidRDefault="007531BE">
      <w:pPr>
        <w:spacing w:line="600" w:lineRule="auto"/>
        <w:ind w:firstLine="720"/>
        <w:jc w:val="both"/>
        <w:rPr>
          <w:rFonts w:eastAsia="Times New Roman"/>
          <w:szCs w:val="24"/>
        </w:rPr>
      </w:pPr>
    </w:p>
    <w:p w14:paraId="42051ED2" w14:textId="77777777" w:rsidR="007531BE" w:rsidRDefault="007531BE">
      <w:pPr>
        <w:spacing w:line="600" w:lineRule="auto"/>
        <w:ind w:firstLine="720"/>
        <w:jc w:val="both"/>
        <w:rPr>
          <w:rFonts w:eastAsia="Times New Roman"/>
          <w:szCs w:val="24"/>
        </w:rPr>
      </w:pPr>
    </w:p>
    <w:p w14:paraId="42051ED3" w14:textId="77777777" w:rsidR="007531BE" w:rsidRDefault="007531BE">
      <w:pPr>
        <w:spacing w:line="600" w:lineRule="auto"/>
        <w:ind w:firstLine="720"/>
        <w:jc w:val="both"/>
        <w:rPr>
          <w:rFonts w:eastAsia="Times New Roman"/>
          <w:szCs w:val="24"/>
        </w:rPr>
      </w:pPr>
    </w:p>
    <w:p w14:paraId="42051ED4" w14:textId="77777777" w:rsidR="007531BE" w:rsidRDefault="007531BE">
      <w:pPr>
        <w:spacing w:line="600" w:lineRule="auto"/>
        <w:ind w:firstLine="720"/>
        <w:jc w:val="both"/>
        <w:rPr>
          <w:rFonts w:eastAsia="Times New Roman"/>
          <w:szCs w:val="24"/>
        </w:rPr>
      </w:pPr>
    </w:p>
    <w:sectPr w:rsidR="007531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XXEO4OBjk7bGJYof3QYuYVguAtA=" w:salt="7v3ieUxllGK4EYcaOcH2T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E"/>
    <w:rsid w:val="00421521"/>
    <w:rsid w:val="007531BE"/>
    <w:rsid w:val="00F6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1EAC"/>
  <w15:docId w15:val="{90AD6B1A-A7E4-45C3-9486-7AE2A95E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6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814</MetadataID>
    <Session xmlns="641f345b-441b-4b81-9152-adc2e73ba5e1">Δ´</Session>
    <Date xmlns="641f345b-441b-4b81-9152-adc2e73ba5e1">2019-03-31T21:00:00+00:00</Date>
    <Status xmlns="641f345b-441b-4b81-9152-adc2e73ba5e1">
      <Url>https://intra.parliament.gr/praktika/Lists/Incoming_Metadata/EditForm.aspx?ID=814&amp;Source=/praktika/Recordings_Library/Forms/AllItems.aspx</Url>
      <Description>Δημοσιεύτηκε</Description>
    </Status>
    <Meeting xmlns="641f345b-441b-4b81-9152-adc2e73ba5e1">ΡΓ´</Meet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2E57B7-3C24-44EB-9D25-A83EEC24C712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641f345b-441b-4b81-9152-adc2e73ba5e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25E1CD-0EFF-4C2F-8AF0-A6C5C97F1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75E56-8371-4BDC-AA76-0DE155CA7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1508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2019-04-09T06:25:00Z</dcterms:created>
  <dcterms:modified xsi:type="dcterms:W3CDTF">2019-04-09T06:25:00Z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