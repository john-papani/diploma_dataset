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5D61" w14:textId="77777777" w:rsidR="00A03D36" w:rsidRPr="00A03D36" w:rsidRDefault="00A03D36" w:rsidP="00A03D36">
      <w:pPr>
        <w:spacing w:after="0" w:line="360" w:lineRule="auto"/>
        <w:rPr>
          <w:ins w:id="0" w:author="Φλούδα Χριστίνα" w:date="2017-07-03T13:13:00Z"/>
          <w:rFonts w:eastAsia="Times New Roman"/>
          <w:szCs w:val="24"/>
          <w:lang w:eastAsia="en-US"/>
        </w:rPr>
      </w:pPr>
      <w:bookmarkStart w:id="1" w:name="_GoBack"/>
      <w:bookmarkEnd w:id="1"/>
      <w:ins w:id="2" w:author="Φλούδα Χριστίνα" w:date="2017-07-03T13:13:00Z">
        <w:r w:rsidRPr="00A03D3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18B2AA8" w14:textId="77777777" w:rsidR="00A03D36" w:rsidRPr="00A03D36" w:rsidRDefault="00A03D36" w:rsidP="00A03D36">
      <w:pPr>
        <w:spacing w:after="0" w:line="360" w:lineRule="auto"/>
        <w:rPr>
          <w:ins w:id="3" w:author="Φλούδα Χριστίνα" w:date="2017-07-03T13:13:00Z"/>
          <w:rFonts w:eastAsia="Times New Roman"/>
          <w:szCs w:val="24"/>
          <w:lang w:eastAsia="en-US"/>
        </w:rPr>
      </w:pPr>
    </w:p>
    <w:p w14:paraId="52F02F65" w14:textId="77777777" w:rsidR="00A03D36" w:rsidRPr="00A03D36" w:rsidRDefault="00A03D36" w:rsidP="00A03D36">
      <w:pPr>
        <w:spacing w:after="0" w:line="360" w:lineRule="auto"/>
        <w:rPr>
          <w:ins w:id="4" w:author="Φλούδα Χριστίνα" w:date="2017-07-03T13:13:00Z"/>
          <w:rFonts w:eastAsia="Times New Roman"/>
          <w:szCs w:val="24"/>
          <w:lang w:eastAsia="en-US"/>
        </w:rPr>
      </w:pPr>
      <w:ins w:id="5" w:author="Φλούδα Χριστίνα" w:date="2017-07-03T13:13:00Z">
        <w:r w:rsidRPr="00A03D36">
          <w:rPr>
            <w:rFonts w:eastAsia="Times New Roman"/>
            <w:szCs w:val="24"/>
            <w:lang w:eastAsia="en-US"/>
          </w:rPr>
          <w:t>ΠΙΝΑΚΑΣ ΠΕΡΙΕΧΟΜΕΝΩΝ</w:t>
        </w:r>
      </w:ins>
    </w:p>
    <w:p w14:paraId="635710A7" w14:textId="77777777" w:rsidR="00A03D36" w:rsidRPr="00A03D36" w:rsidRDefault="00A03D36" w:rsidP="00A03D36">
      <w:pPr>
        <w:spacing w:after="0" w:line="360" w:lineRule="auto"/>
        <w:rPr>
          <w:ins w:id="6" w:author="Φλούδα Χριστίνα" w:date="2017-07-03T13:13:00Z"/>
          <w:rFonts w:eastAsia="Times New Roman"/>
          <w:szCs w:val="24"/>
          <w:lang w:eastAsia="en-US"/>
        </w:rPr>
      </w:pPr>
      <w:ins w:id="7" w:author="Φλούδα Χριστίνα" w:date="2017-07-03T13:13:00Z">
        <w:r w:rsidRPr="00A03D36">
          <w:rPr>
            <w:rFonts w:eastAsia="Times New Roman"/>
            <w:szCs w:val="24"/>
            <w:lang w:eastAsia="en-US"/>
          </w:rPr>
          <w:t xml:space="preserve">ΙΖ΄ ΠΕΡΙΟΔΟΣ </w:t>
        </w:r>
      </w:ins>
    </w:p>
    <w:p w14:paraId="1E26CF9B" w14:textId="77777777" w:rsidR="00A03D36" w:rsidRPr="00A03D36" w:rsidRDefault="00A03D36" w:rsidP="00A03D36">
      <w:pPr>
        <w:spacing w:after="0" w:line="360" w:lineRule="auto"/>
        <w:rPr>
          <w:ins w:id="8" w:author="Φλούδα Χριστίνα" w:date="2017-07-03T13:13:00Z"/>
          <w:rFonts w:eastAsia="Times New Roman"/>
          <w:szCs w:val="24"/>
          <w:lang w:eastAsia="en-US"/>
        </w:rPr>
      </w:pPr>
      <w:ins w:id="9" w:author="Φλούδα Χριστίνα" w:date="2017-07-03T13:13:00Z">
        <w:r w:rsidRPr="00A03D36">
          <w:rPr>
            <w:rFonts w:eastAsia="Times New Roman"/>
            <w:szCs w:val="24"/>
            <w:lang w:eastAsia="en-US"/>
          </w:rPr>
          <w:t>ΠΡΟΕΔΡΕΥΟΜΕΝΗΣ ΚΟΙΝΟΒΟΥΛΕΥΤΙΚΗΣ ΔΗΜΟΚΡΑΤΙΑΣ</w:t>
        </w:r>
      </w:ins>
    </w:p>
    <w:p w14:paraId="51F7273A" w14:textId="77777777" w:rsidR="00A03D36" w:rsidRPr="00A03D36" w:rsidRDefault="00A03D36" w:rsidP="00A03D36">
      <w:pPr>
        <w:spacing w:after="0" w:line="360" w:lineRule="auto"/>
        <w:rPr>
          <w:ins w:id="10" w:author="Φλούδα Χριστίνα" w:date="2017-07-03T13:13:00Z"/>
          <w:rFonts w:eastAsia="Times New Roman"/>
          <w:szCs w:val="24"/>
          <w:lang w:eastAsia="en-US"/>
        </w:rPr>
      </w:pPr>
      <w:ins w:id="11" w:author="Φλούδα Χριστίνα" w:date="2017-07-03T13:13:00Z">
        <w:r w:rsidRPr="00A03D36">
          <w:rPr>
            <w:rFonts w:eastAsia="Times New Roman"/>
            <w:szCs w:val="24"/>
            <w:lang w:eastAsia="en-US"/>
          </w:rPr>
          <w:t>ΣΥΝΟΔΟΣ Β΄</w:t>
        </w:r>
      </w:ins>
    </w:p>
    <w:p w14:paraId="11A8C593" w14:textId="77777777" w:rsidR="00A03D36" w:rsidRPr="00A03D36" w:rsidRDefault="00A03D36" w:rsidP="00A03D36">
      <w:pPr>
        <w:spacing w:after="0" w:line="360" w:lineRule="auto"/>
        <w:rPr>
          <w:ins w:id="12" w:author="Φλούδα Χριστίνα" w:date="2017-07-03T13:13:00Z"/>
          <w:rFonts w:eastAsia="Times New Roman"/>
          <w:szCs w:val="24"/>
          <w:lang w:eastAsia="en-US"/>
        </w:rPr>
      </w:pPr>
    </w:p>
    <w:p w14:paraId="12B0424A" w14:textId="77777777" w:rsidR="00A03D36" w:rsidRPr="00A03D36" w:rsidRDefault="00A03D36" w:rsidP="00A03D36">
      <w:pPr>
        <w:spacing w:after="0" w:line="360" w:lineRule="auto"/>
        <w:rPr>
          <w:ins w:id="13" w:author="Φλούδα Χριστίνα" w:date="2017-07-03T13:13:00Z"/>
          <w:rFonts w:eastAsia="Times New Roman"/>
          <w:szCs w:val="24"/>
          <w:lang w:eastAsia="en-US"/>
        </w:rPr>
      </w:pPr>
      <w:ins w:id="14" w:author="Φλούδα Χριστίνα" w:date="2017-07-03T13:13:00Z">
        <w:r w:rsidRPr="00A03D36">
          <w:rPr>
            <w:rFonts w:eastAsia="Times New Roman"/>
            <w:szCs w:val="24"/>
            <w:lang w:eastAsia="en-US"/>
          </w:rPr>
          <w:t>ΣΥΝΕΔΡΙΑΣΗ ΡΜ΄</w:t>
        </w:r>
      </w:ins>
    </w:p>
    <w:p w14:paraId="0EEBD8F8" w14:textId="77777777" w:rsidR="00A03D36" w:rsidRPr="00A03D36" w:rsidRDefault="00A03D36" w:rsidP="00A03D36">
      <w:pPr>
        <w:spacing w:after="0" w:line="360" w:lineRule="auto"/>
        <w:rPr>
          <w:ins w:id="15" w:author="Φλούδα Χριστίνα" w:date="2017-07-03T13:13:00Z"/>
          <w:rFonts w:eastAsia="Times New Roman"/>
          <w:szCs w:val="24"/>
          <w:lang w:eastAsia="en-US"/>
        </w:rPr>
      </w:pPr>
      <w:ins w:id="16" w:author="Φλούδα Χριστίνα" w:date="2017-07-03T13:13:00Z">
        <w:r w:rsidRPr="00A03D36">
          <w:rPr>
            <w:rFonts w:eastAsia="Times New Roman"/>
            <w:szCs w:val="24"/>
            <w:lang w:eastAsia="en-US"/>
          </w:rPr>
          <w:t>Δευτέρα  26 Ιουνίου 2017</w:t>
        </w:r>
      </w:ins>
    </w:p>
    <w:p w14:paraId="08EF4B88" w14:textId="77777777" w:rsidR="00A03D36" w:rsidRPr="00A03D36" w:rsidRDefault="00A03D36" w:rsidP="00A03D36">
      <w:pPr>
        <w:spacing w:after="0" w:line="360" w:lineRule="auto"/>
        <w:rPr>
          <w:ins w:id="17" w:author="Φλούδα Χριστίνα" w:date="2017-07-03T13:13:00Z"/>
          <w:rFonts w:eastAsia="Times New Roman"/>
          <w:szCs w:val="24"/>
          <w:lang w:eastAsia="en-US"/>
        </w:rPr>
      </w:pPr>
    </w:p>
    <w:p w14:paraId="5F31650A" w14:textId="77777777" w:rsidR="00A03D36" w:rsidRPr="00A03D36" w:rsidRDefault="00A03D36" w:rsidP="00A03D36">
      <w:pPr>
        <w:spacing w:after="0" w:line="360" w:lineRule="auto"/>
        <w:rPr>
          <w:ins w:id="18" w:author="Φλούδα Χριστίνα" w:date="2017-07-03T13:13:00Z"/>
          <w:rFonts w:eastAsia="Times New Roman"/>
          <w:szCs w:val="24"/>
          <w:lang w:eastAsia="en-US"/>
        </w:rPr>
      </w:pPr>
      <w:ins w:id="19" w:author="Φλούδα Χριστίνα" w:date="2017-07-03T13:13:00Z">
        <w:r w:rsidRPr="00A03D36">
          <w:rPr>
            <w:rFonts w:eastAsia="Times New Roman"/>
            <w:szCs w:val="24"/>
            <w:lang w:eastAsia="en-US"/>
          </w:rPr>
          <w:t>ΘΕΜΑΤΑ</w:t>
        </w:r>
      </w:ins>
    </w:p>
    <w:p w14:paraId="04FE1929" w14:textId="77777777" w:rsidR="00A03D36" w:rsidRPr="00A03D36" w:rsidRDefault="00A03D36" w:rsidP="00A03D36">
      <w:pPr>
        <w:spacing w:after="0" w:line="360" w:lineRule="auto"/>
        <w:rPr>
          <w:ins w:id="20" w:author="Φλούδα Χριστίνα" w:date="2017-07-03T13:13:00Z"/>
          <w:rFonts w:eastAsia="Times New Roman"/>
          <w:szCs w:val="24"/>
          <w:lang w:eastAsia="en-US"/>
        </w:rPr>
      </w:pPr>
      <w:ins w:id="21" w:author="Φλούδα Χριστίνα" w:date="2017-07-03T13:13:00Z">
        <w:r w:rsidRPr="00A03D36">
          <w:rPr>
            <w:rFonts w:eastAsia="Times New Roman"/>
            <w:szCs w:val="24"/>
            <w:lang w:eastAsia="en-US"/>
          </w:rPr>
          <w:t xml:space="preserve"> </w:t>
        </w:r>
        <w:r w:rsidRPr="00A03D36">
          <w:rPr>
            <w:rFonts w:eastAsia="Times New Roman"/>
            <w:szCs w:val="24"/>
            <w:lang w:eastAsia="en-US"/>
          </w:rPr>
          <w:br/>
          <w:t xml:space="preserve">Α. ΕΙΔΙΚΑ ΘΕΜΑΤΑ </w:t>
        </w:r>
        <w:r w:rsidRPr="00A03D36">
          <w:rPr>
            <w:rFonts w:eastAsia="Times New Roman"/>
            <w:szCs w:val="24"/>
            <w:lang w:eastAsia="en-US"/>
          </w:rPr>
          <w:br/>
          <w:t xml:space="preserve">1.  Άδεια απουσίας των Βουλευτών κ.κ. Ε. Ράπτη, Μ. Αντωνίου και Α. </w:t>
        </w:r>
        <w:proofErr w:type="spellStart"/>
        <w:r w:rsidRPr="00A03D36">
          <w:rPr>
            <w:rFonts w:eastAsia="Times New Roman"/>
            <w:szCs w:val="24"/>
            <w:lang w:eastAsia="en-US"/>
          </w:rPr>
          <w:t>Βεσυρόπουλου</w:t>
        </w:r>
        <w:proofErr w:type="spellEnd"/>
        <w:r w:rsidRPr="00A03D36">
          <w:rPr>
            <w:rFonts w:eastAsia="Times New Roman"/>
            <w:szCs w:val="24"/>
            <w:lang w:eastAsia="en-US"/>
          </w:rPr>
          <w:t xml:space="preserve">, σελ. </w:t>
        </w:r>
        <w:r w:rsidRPr="00A03D36">
          <w:rPr>
            <w:rFonts w:eastAsia="Times New Roman"/>
            <w:szCs w:val="24"/>
            <w:lang w:eastAsia="en-US"/>
          </w:rPr>
          <w:br/>
          <w:t xml:space="preserve">2. Επί διαδικαστικού θέματος, σελ. </w:t>
        </w:r>
        <w:r w:rsidRPr="00A03D36">
          <w:rPr>
            <w:rFonts w:eastAsia="Times New Roman"/>
            <w:szCs w:val="24"/>
            <w:lang w:eastAsia="en-US"/>
          </w:rPr>
          <w:br/>
          <w:t xml:space="preserve"> </w:t>
        </w:r>
        <w:r w:rsidRPr="00A03D36">
          <w:rPr>
            <w:rFonts w:eastAsia="Times New Roman"/>
            <w:szCs w:val="24"/>
            <w:lang w:eastAsia="en-US"/>
          </w:rPr>
          <w:br/>
          <w:t xml:space="preserve">Β. ΚΟΙΝΟΒΟΥΛΕΥΤΙΚΟΣ ΕΛΕΓΧΟΣ </w:t>
        </w:r>
        <w:r w:rsidRPr="00A03D36">
          <w:rPr>
            <w:rFonts w:eastAsia="Times New Roman"/>
            <w:szCs w:val="24"/>
            <w:lang w:eastAsia="en-US"/>
          </w:rPr>
          <w:br/>
          <w:t>1. Συζήτηση επικαίρων ερωτήσεων:</w:t>
        </w:r>
        <w:r w:rsidRPr="00A03D36">
          <w:rPr>
            <w:rFonts w:eastAsia="Times New Roman"/>
            <w:szCs w:val="24"/>
            <w:lang w:eastAsia="en-US"/>
          </w:rPr>
          <w:br/>
          <w:t xml:space="preserve">    α) Προς τον Υπουργό Εθνικής  Άμυνας, με θέμα: «Επικοινωνία του Υπουργού Εθνικής  Άμυνας κ. Πάνου Καμμένου με τον ισοβίτη κ. </w:t>
        </w:r>
        <w:proofErr w:type="spellStart"/>
        <w:r w:rsidRPr="00A03D36">
          <w:rPr>
            <w:rFonts w:eastAsia="Times New Roman"/>
            <w:szCs w:val="24"/>
            <w:lang w:eastAsia="en-US"/>
          </w:rPr>
          <w:t>Γιαννουσάκη</w:t>
        </w:r>
        <w:proofErr w:type="spellEnd"/>
        <w:r w:rsidRPr="00A03D36">
          <w:rPr>
            <w:rFonts w:eastAsia="Times New Roman"/>
            <w:szCs w:val="24"/>
            <w:lang w:eastAsia="en-US"/>
          </w:rPr>
          <w:t xml:space="preserve">», σελ. </w:t>
        </w:r>
        <w:r w:rsidRPr="00A03D36">
          <w:rPr>
            <w:rFonts w:eastAsia="Times New Roman"/>
            <w:szCs w:val="24"/>
            <w:lang w:eastAsia="en-US"/>
          </w:rPr>
          <w:br/>
          <w:t xml:space="preserve">    β) Προς τον Υπουργό Δικαιοσύνης, Διαφάνειας και Ανθρωπίνων Δικαιωμάτων:</w:t>
        </w:r>
        <w:r w:rsidRPr="00A03D36">
          <w:rPr>
            <w:rFonts w:eastAsia="Times New Roman"/>
            <w:szCs w:val="24"/>
            <w:lang w:eastAsia="en-US"/>
          </w:rPr>
          <w:br/>
          <w:t xml:space="preserve">        i. με θέμα: «</w:t>
        </w:r>
        <w:proofErr w:type="spellStart"/>
        <w:r w:rsidRPr="00A03D36">
          <w:rPr>
            <w:rFonts w:eastAsia="Times New Roman"/>
            <w:szCs w:val="24"/>
            <w:lang w:eastAsia="en-US"/>
          </w:rPr>
          <w:t>Αντιθεσμικές</w:t>
        </w:r>
        <w:proofErr w:type="spellEnd"/>
        <w:r w:rsidRPr="00A03D36">
          <w:rPr>
            <w:rFonts w:eastAsia="Times New Roman"/>
            <w:szCs w:val="24"/>
            <w:lang w:eastAsia="en-US"/>
          </w:rPr>
          <w:t xml:space="preserve"> παρεμβάσεις στο έργο της Δικαιοσύνης από τον κ. Πάνο Καμμένο», σελ. </w:t>
        </w:r>
        <w:r w:rsidRPr="00A03D36">
          <w:rPr>
            <w:rFonts w:eastAsia="Times New Roman"/>
            <w:szCs w:val="24"/>
            <w:lang w:eastAsia="en-US"/>
          </w:rPr>
          <w:br/>
          <w:t xml:space="preserve">        </w:t>
        </w:r>
        <w:proofErr w:type="spellStart"/>
        <w:r w:rsidRPr="00A03D36">
          <w:rPr>
            <w:rFonts w:eastAsia="Times New Roman"/>
            <w:szCs w:val="24"/>
            <w:lang w:eastAsia="en-US"/>
          </w:rPr>
          <w:t>ii</w:t>
        </w:r>
        <w:proofErr w:type="spellEnd"/>
        <w:r w:rsidRPr="00A03D36">
          <w:rPr>
            <w:rFonts w:eastAsia="Times New Roman"/>
            <w:szCs w:val="24"/>
            <w:lang w:eastAsia="en-US"/>
          </w:rPr>
          <w:t xml:space="preserve">. με θέμα: «Καταγγελίες για παρεμβάσεις στο έργο της δικαιοσύνης σχετικά με την υπόθεση </w:t>
        </w:r>
        <w:proofErr w:type="spellStart"/>
        <w:r w:rsidRPr="00A03D36">
          <w:rPr>
            <w:rFonts w:eastAsia="Times New Roman"/>
            <w:szCs w:val="24"/>
            <w:lang w:eastAsia="en-US"/>
          </w:rPr>
          <w:t>Noor</w:t>
        </w:r>
        <w:proofErr w:type="spellEnd"/>
        <w:r w:rsidRPr="00A03D36">
          <w:rPr>
            <w:rFonts w:eastAsia="Times New Roman"/>
            <w:szCs w:val="24"/>
            <w:lang w:eastAsia="en-US"/>
          </w:rPr>
          <w:t xml:space="preserve"> 1», σελ. </w:t>
        </w:r>
        <w:r w:rsidRPr="00A03D36">
          <w:rPr>
            <w:rFonts w:eastAsia="Times New Roman"/>
            <w:szCs w:val="24"/>
            <w:lang w:eastAsia="en-US"/>
          </w:rPr>
          <w:br/>
          <w:t xml:space="preserve">        </w:t>
        </w:r>
        <w:proofErr w:type="spellStart"/>
        <w:r w:rsidRPr="00A03D36">
          <w:rPr>
            <w:rFonts w:eastAsia="Times New Roman"/>
            <w:szCs w:val="24"/>
            <w:lang w:eastAsia="en-US"/>
          </w:rPr>
          <w:t>iii</w:t>
        </w:r>
        <w:proofErr w:type="spellEnd"/>
        <w:r w:rsidRPr="00A03D36">
          <w:rPr>
            <w:rFonts w:eastAsia="Times New Roman"/>
            <w:szCs w:val="24"/>
            <w:lang w:eastAsia="en-US"/>
          </w:rPr>
          <w:t xml:space="preserve">. σχετικά με τη </w:t>
        </w:r>
        <w:proofErr w:type="spellStart"/>
        <w:r w:rsidRPr="00A03D36">
          <w:rPr>
            <w:rFonts w:eastAsia="Times New Roman"/>
            <w:szCs w:val="24"/>
            <w:lang w:eastAsia="en-US"/>
          </w:rPr>
          <w:t>συνεπιμέλεια</w:t>
        </w:r>
        <w:proofErr w:type="spellEnd"/>
        <w:r w:rsidRPr="00A03D36">
          <w:rPr>
            <w:rFonts w:eastAsia="Times New Roman"/>
            <w:szCs w:val="24"/>
            <w:lang w:eastAsia="en-US"/>
          </w:rPr>
          <w:t xml:space="preserve"> τέκνων, σελ. </w:t>
        </w:r>
        <w:r w:rsidRPr="00A03D36">
          <w:rPr>
            <w:rFonts w:eastAsia="Times New Roman"/>
            <w:szCs w:val="24"/>
            <w:lang w:eastAsia="en-US"/>
          </w:rPr>
          <w:br/>
          <w:t xml:space="preserve">        </w:t>
        </w:r>
        <w:proofErr w:type="spellStart"/>
        <w:r w:rsidRPr="00A03D36">
          <w:rPr>
            <w:rFonts w:eastAsia="Times New Roman"/>
            <w:szCs w:val="24"/>
            <w:lang w:eastAsia="en-US"/>
          </w:rPr>
          <w:t>iv</w:t>
        </w:r>
        <w:proofErr w:type="spellEnd"/>
        <w:r w:rsidRPr="00A03D36">
          <w:rPr>
            <w:rFonts w:eastAsia="Times New Roman"/>
            <w:szCs w:val="24"/>
            <w:lang w:eastAsia="en-US"/>
          </w:rPr>
          <w:t xml:space="preserve">. σχετικά με την «Προσωρινή Δικαστική Προστασία Απολυμένου», σελ. </w:t>
        </w:r>
        <w:r w:rsidRPr="00A03D36">
          <w:rPr>
            <w:rFonts w:eastAsia="Times New Roman"/>
            <w:szCs w:val="24"/>
            <w:lang w:eastAsia="en-US"/>
          </w:rPr>
          <w:br/>
          <w:t xml:space="preserve">    γ) Προς τον Υπουργό Υγείας:</w:t>
        </w:r>
        <w:r w:rsidRPr="00A03D36">
          <w:rPr>
            <w:rFonts w:eastAsia="Times New Roman"/>
            <w:szCs w:val="24"/>
            <w:lang w:eastAsia="en-US"/>
          </w:rPr>
          <w:br/>
          <w:t xml:space="preserve">        i. με θέμα: «Συμπλήρωση της ΚΥΑ ΔΥΓ 3(α)/ΟΙΚ 104747/26-10-2012 για μηδενική συμμετοχή στα φάρμακα και στα αναλώσιμα στους πάσχοντες με καρδιακή ανεπάρκεια τελικού σταδίου και ποσοστό αναπηρίας ίσου ή άνω του 80%», σελ. </w:t>
        </w:r>
        <w:r w:rsidRPr="00A03D36">
          <w:rPr>
            <w:rFonts w:eastAsia="Times New Roman"/>
            <w:szCs w:val="24"/>
            <w:lang w:eastAsia="en-US"/>
          </w:rPr>
          <w:br/>
          <w:t xml:space="preserve">        </w:t>
        </w:r>
        <w:proofErr w:type="spellStart"/>
        <w:r w:rsidRPr="00A03D36">
          <w:rPr>
            <w:rFonts w:eastAsia="Times New Roman"/>
            <w:szCs w:val="24"/>
            <w:lang w:eastAsia="en-US"/>
          </w:rPr>
          <w:t>ii</w:t>
        </w:r>
        <w:proofErr w:type="spellEnd"/>
        <w:r w:rsidRPr="00A03D36">
          <w:rPr>
            <w:rFonts w:eastAsia="Times New Roman"/>
            <w:szCs w:val="24"/>
            <w:lang w:eastAsia="en-US"/>
          </w:rPr>
          <w:t xml:space="preserve">. με θέμα: «δραματική η κατάσταση στη Β΄ Παθολογική Κλινική Βόλου», σελ. </w:t>
        </w:r>
        <w:r w:rsidRPr="00A03D36">
          <w:rPr>
            <w:rFonts w:eastAsia="Times New Roman"/>
            <w:szCs w:val="24"/>
            <w:lang w:eastAsia="en-US"/>
          </w:rPr>
          <w:br/>
          <w:t xml:space="preserve">        </w:t>
        </w:r>
        <w:proofErr w:type="spellStart"/>
        <w:r w:rsidRPr="00A03D36">
          <w:rPr>
            <w:rFonts w:eastAsia="Times New Roman"/>
            <w:szCs w:val="24"/>
            <w:lang w:eastAsia="en-US"/>
          </w:rPr>
          <w:t>iii</w:t>
        </w:r>
        <w:proofErr w:type="spellEnd"/>
        <w:r w:rsidRPr="00A03D36">
          <w:rPr>
            <w:rFonts w:eastAsia="Times New Roman"/>
            <w:szCs w:val="24"/>
            <w:lang w:eastAsia="en-US"/>
          </w:rPr>
          <w:t xml:space="preserve">. σχετικά με την ένταξη του εμβολίου κατά της </w:t>
        </w:r>
        <w:proofErr w:type="spellStart"/>
        <w:r w:rsidRPr="00A03D36">
          <w:rPr>
            <w:rFonts w:eastAsia="Times New Roman"/>
            <w:szCs w:val="24"/>
            <w:lang w:eastAsia="en-US"/>
          </w:rPr>
          <w:t>Μηνιγγιτοδόκοκκου</w:t>
        </w:r>
        <w:proofErr w:type="spellEnd"/>
        <w:r w:rsidRPr="00A03D36">
          <w:rPr>
            <w:rFonts w:eastAsia="Times New Roman"/>
            <w:szCs w:val="24"/>
            <w:lang w:eastAsia="en-US"/>
          </w:rPr>
          <w:t xml:space="preserve"> </w:t>
        </w:r>
        <w:proofErr w:type="spellStart"/>
        <w:r w:rsidRPr="00A03D36">
          <w:rPr>
            <w:rFonts w:eastAsia="Times New Roman"/>
            <w:szCs w:val="24"/>
            <w:lang w:eastAsia="en-US"/>
          </w:rPr>
          <w:t>Οροομάδας</w:t>
        </w:r>
        <w:proofErr w:type="spellEnd"/>
        <w:r w:rsidRPr="00A03D36">
          <w:rPr>
            <w:rFonts w:eastAsia="Times New Roman"/>
            <w:szCs w:val="24"/>
            <w:lang w:eastAsia="en-US"/>
          </w:rPr>
          <w:t xml:space="preserve"> τύπου Β΄ στο Εθνικό Σύστημα Εμβολιασμών, σελ. </w:t>
        </w:r>
        <w:r w:rsidRPr="00A03D36">
          <w:rPr>
            <w:rFonts w:eastAsia="Times New Roman"/>
            <w:szCs w:val="24"/>
            <w:lang w:eastAsia="en-US"/>
          </w:rPr>
          <w:br/>
          <w:t xml:space="preserve">        v. με θέμα «Θα πληρώσουν οι επώνυμοι τα νοσήλια;», σελ. </w:t>
        </w:r>
        <w:r w:rsidRPr="00A03D36">
          <w:rPr>
            <w:rFonts w:eastAsia="Times New Roman"/>
            <w:szCs w:val="24"/>
            <w:lang w:eastAsia="en-US"/>
          </w:rPr>
          <w:br/>
          <w:t xml:space="preserve">        </w:t>
        </w:r>
        <w:proofErr w:type="spellStart"/>
        <w:r w:rsidRPr="00A03D36">
          <w:rPr>
            <w:rFonts w:eastAsia="Times New Roman"/>
            <w:szCs w:val="24"/>
            <w:lang w:eastAsia="en-US"/>
          </w:rPr>
          <w:t>vi</w:t>
        </w:r>
        <w:proofErr w:type="spellEnd"/>
        <w:r w:rsidRPr="00A03D36">
          <w:rPr>
            <w:rFonts w:eastAsia="Times New Roman"/>
            <w:szCs w:val="24"/>
            <w:lang w:eastAsia="en-US"/>
          </w:rPr>
          <w:t xml:space="preserve">. με θέμα: «υπάρχει τελικά εθνική και περιφερειακή στρατηγική για την ανάπτυξη του ιατρικού τουρισμού;», σελ. </w:t>
        </w:r>
        <w:r w:rsidRPr="00A03D36">
          <w:rPr>
            <w:rFonts w:eastAsia="Times New Roman"/>
            <w:szCs w:val="24"/>
            <w:lang w:eastAsia="en-US"/>
          </w:rPr>
          <w:br/>
          <w:t xml:space="preserve">    δ) Προς τον Υπουργό Οικονομικών, με θέμα: «Μέτρα ενίσχυσης της Οικονομίας της Δωδεκανήσου», σελ. </w:t>
        </w:r>
        <w:r w:rsidRPr="00A03D36">
          <w:rPr>
            <w:rFonts w:eastAsia="Times New Roman"/>
            <w:szCs w:val="24"/>
            <w:lang w:eastAsia="en-US"/>
          </w:rPr>
          <w:br/>
          <w:t xml:space="preserve">2. Συζήτηση της υπ’ αριθμόν 23/8-05-2017 επερώτησης των Βουλευτών της Νέας Δημοκρατίας κ.κ. Εμμανουήλ (Μάνου) </w:t>
        </w:r>
        <w:proofErr w:type="spellStart"/>
        <w:r w:rsidRPr="00A03D36">
          <w:rPr>
            <w:rFonts w:eastAsia="Times New Roman"/>
            <w:szCs w:val="24"/>
            <w:lang w:eastAsia="en-US"/>
          </w:rPr>
          <w:t>Κόνσολα</w:t>
        </w:r>
        <w:proofErr w:type="spellEnd"/>
        <w:r w:rsidRPr="00A03D36">
          <w:rPr>
            <w:rFonts w:eastAsia="Times New Roman"/>
            <w:szCs w:val="24"/>
            <w:lang w:eastAsia="en-US"/>
          </w:rPr>
          <w:t xml:space="preserve">, Θεοδώρας (Ντόρας) Μπακογιάννη, Ιωάννη </w:t>
        </w:r>
        <w:proofErr w:type="spellStart"/>
        <w:r w:rsidRPr="00A03D36">
          <w:rPr>
            <w:rFonts w:eastAsia="Times New Roman"/>
            <w:szCs w:val="24"/>
            <w:lang w:eastAsia="en-US"/>
          </w:rPr>
          <w:t>Πλακιωτάκη</w:t>
        </w:r>
        <w:proofErr w:type="spellEnd"/>
        <w:r w:rsidRPr="00A03D36">
          <w:rPr>
            <w:rFonts w:eastAsia="Times New Roman"/>
            <w:szCs w:val="24"/>
            <w:lang w:eastAsia="en-US"/>
          </w:rPr>
          <w:t xml:space="preserve">, Χαράλαμπου Αθανασίου, Κωνσταντίνου Αχ. Καραμανλή, Κωνσταντίνου Κατσαφάδου, Κωνσταντίνου Σκρέκα, Χρήστου </w:t>
        </w:r>
        <w:proofErr w:type="spellStart"/>
        <w:r w:rsidRPr="00A03D36">
          <w:rPr>
            <w:rFonts w:eastAsia="Times New Roman"/>
            <w:szCs w:val="24"/>
            <w:lang w:eastAsia="en-US"/>
          </w:rPr>
          <w:t>Μπουκώρου</w:t>
        </w:r>
        <w:proofErr w:type="spellEnd"/>
        <w:r w:rsidRPr="00A03D36">
          <w:rPr>
            <w:rFonts w:eastAsia="Times New Roman"/>
            <w:szCs w:val="24"/>
            <w:lang w:eastAsia="en-US"/>
          </w:rPr>
          <w:t xml:space="preserve">, Αθανάσιου Μπούρα, Γεώργιου </w:t>
        </w:r>
        <w:proofErr w:type="spellStart"/>
        <w:r w:rsidRPr="00A03D36">
          <w:rPr>
            <w:rFonts w:eastAsia="Times New Roman"/>
            <w:szCs w:val="24"/>
            <w:lang w:eastAsia="en-US"/>
          </w:rPr>
          <w:t>Στύλιου</w:t>
        </w:r>
        <w:proofErr w:type="spellEnd"/>
        <w:r w:rsidRPr="00A03D36">
          <w:rPr>
            <w:rFonts w:eastAsia="Times New Roman"/>
            <w:szCs w:val="24"/>
            <w:lang w:eastAsia="en-US"/>
          </w:rPr>
          <w:t xml:space="preserve">, Χρίστου Δήμα, Φωτεινής Αραμπατζή, Βασίλειου </w:t>
        </w:r>
        <w:proofErr w:type="spellStart"/>
        <w:r w:rsidRPr="00A03D36">
          <w:rPr>
            <w:rFonts w:eastAsia="Times New Roman"/>
            <w:szCs w:val="24"/>
            <w:lang w:eastAsia="en-US"/>
          </w:rPr>
          <w:t>Γιόγιακα</w:t>
        </w:r>
        <w:proofErr w:type="spellEnd"/>
        <w:r w:rsidRPr="00A03D36">
          <w:rPr>
            <w:rFonts w:eastAsia="Times New Roman"/>
            <w:szCs w:val="24"/>
            <w:lang w:eastAsia="en-US"/>
          </w:rPr>
          <w:t xml:space="preserve">, Ιωάννη Αντωνιάδη, Ιωάννη Κεφαλογιάννη, Ιωάννη </w:t>
        </w:r>
        <w:proofErr w:type="spellStart"/>
        <w:r w:rsidRPr="00A03D36">
          <w:rPr>
            <w:rFonts w:eastAsia="Times New Roman"/>
            <w:szCs w:val="24"/>
            <w:lang w:eastAsia="en-US"/>
          </w:rPr>
          <w:t>Βρούτση</w:t>
        </w:r>
        <w:proofErr w:type="spellEnd"/>
        <w:r w:rsidRPr="00A03D36">
          <w:rPr>
            <w:rFonts w:eastAsia="Times New Roman"/>
            <w:szCs w:val="24"/>
            <w:lang w:eastAsia="en-US"/>
          </w:rPr>
          <w:t xml:space="preserve">, Κωνσταντίνου Τζαβάρα, Κωνσταντίνου Γκιουλέκα, Σταύρου Καλαφάτη, Ανδρέα </w:t>
        </w:r>
        <w:proofErr w:type="spellStart"/>
        <w:r w:rsidRPr="00A03D36">
          <w:rPr>
            <w:rFonts w:eastAsia="Times New Roman"/>
            <w:szCs w:val="24"/>
            <w:lang w:eastAsia="en-US"/>
          </w:rPr>
          <w:t>Κατσανιώτη</w:t>
        </w:r>
        <w:proofErr w:type="spellEnd"/>
        <w:r w:rsidRPr="00A03D36">
          <w:rPr>
            <w:rFonts w:eastAsia="Times New Roman"/>
            <w:szCs w:val="24"/>
            <w:lang w:eastAsia="en-US"/>
          </w:rPr>
          <w:t xml:space="preserve">, Ιωάννη Ανδριανού, Παναγιώτη (Νότη) </w:t>
        </w:r>
        <w:proofErr w:type="spellStart"/>
        <w:r w:rsidRPr="00A03D36">
          <w:rPr>
            <w:rFonts w:eastAsia="Times New Roman"/>
            <w:szCs w:val="24"/>
            <w:lang w:eastAsia="en-US"/>
          </w:rPr>
          <w:t>Μηταράκη</w:t>
        </w:r>
        <w:proofErr w:type="spellEnd"/>
        <w:r w:rsidRPr="00A03D36">
          <w:rPr>
            <w:rFonts w:eastAsia="Times New Roman"/>
            <w:szCs w:val="24"/>
            <w:lang w:eastAsia="en-US"/>
          </w:rPr>
          <w:t xml:space="preserve">, Νικολάου Παναγιωτόπουλου, Αναστασίου </w:t>
        </w:r>
        <w:proofErr w:type="spellStart"/>
        <w:r w:rsidRPr="00A03D36">
          <w:rPr>
            <w:rFonts w:eastAsia="Times New Roman"/>
            <w:szCs w:val="24"/>
            <w:lang w:eastAsia="en-US"/>
          </w:rPr>
          <w:t>Δημοσχάκη</w:t>
        </w:r>
        <w:proofErr w:type="spellEnd"/>
        <w:r w:rsidRPr="00A03D36">
          <w:rPr>
            <w:rFonts w:eastAsia="Times New Roman"/>
            <w:szCs w:val="24"/>
            <w:lang w:eastAsia="en-US"/>
          </w:rPr>
          <w:t xml:space="preserve">, Ελευθέριου </w:t>
        </w:r>
        <w:proofErr w:type="spellStart"/>
        <w:r w:rsidRPr="00A03D36">
          <w:rPr>
            <w:rFonts w:eastAsia="Times New Roman"/>
            <w:szCs w:val="24"/>
            <w:lang w:eastAsia="en-US"/>
          </w:rPr>
          <w:t>Αυγενάκη</w:t>
        </w:r>
        <w:proofErr w:type="spellEnd"/>
        <w:r w:rsidRPr="00A03D36">
          <w:rPr>
            <w:rFonts w:eastAsia="Times New Roman"/>
            <w:szCs w:val="24"/>
            <w:lang w:eastAsia="en-US"/>
          </w:rPr>
          <w:t xml:space="preserve">, </w:t>
        </w:r>
        <w:proofErr w:type="spellStart"/>
        <w:r w:rsidRPr="00A03D36">
          <w:rPr>
            <w:rFonts w:eastAsia="Times New Roman"/>
            <w:szCs w:val="24"/>
            <w:lang w:eastAsia="en-US"/>
          </w:rPr>
          <w:t>Ιάσονος</w:t>
        </w:r>
        <w:proofErr w:type="spellEnd"/>
        <w:r w:rsidRPr="00A03D36">
          <w:rPr>
            <w:rFonts w:eastAsia="Times New Roman"/>
            <w:szCs w:val="24"/>
            <w:lang w:eastAsia="en-US"/>
          </w:rPr>
          <w:t xml:space="preserve"> Φωτήλα, Νίκης </w:t>
        </w:r>
        <w:proofErr w:type="spellStart"/>
        <w:r w:rsidRPr="00A03D36">
          <w:rPr>
            <w:rFonts w:eastAsia="Times New Roman"/>
            <w:szCs w:val="24"/>
            <w:lang w:eastAsia="en-US"/>
          </w:rPr>
          <w:t>Κεραμέως</w:t>
        </w:r>
        <w:proofErr w:type="spellEnd"/>
        <w:r w:rsidRPr="00A03D36">
          <w:rPr>
            <w:rFonts w:eastAsia="Times New Roman"/>
            <w:szCs w:val="24"/>
            <w:lang w:eastAsia="en-US"/>
          </w:rPr>
          <w:t xml:space="preserve">, Βασιλείου Οικονόμου, Μαυρουδή (Μάκη) Βορίδη, Γεωργίου Βλάχου, Σίμου </w:t>
        </w:r>
        <w:proofErr w:type="spellStart"/>
        <w:r w:rsidRPr="00A03D36">
          <w:rPr>
            <w:rFonts w:eastAsia="Times New Roman"/>
            <w:szCs w:val="24"/>
            <w:lang w:eastAsia="en-US"/>
          </w:rPr>
          <w:t>Κεδίκογλου</w:t>
        </w:r>
        <w:proofErr w:type="spellEnd"/>
        <w:r w:rsidRPr="00A03D36">
          <w:rPr>
            <w:rFonts w:eastAsia="Times New Roman"/>
            <w:szCs w:val="24"/>
            <w:lang w:eastAsia="en-US"/>
          </w:rPr>
          <w:t xml:space="preserve">, Στέργιου Γιαννάκη, Γεώργιου </w:t>
        </w:r>
        <w:proofErr w:type="spellStart"/>
        <w:r w:rsidRPr="00A03D36">
          <w:rPr>
            <w:rFonts w:eastAsia="Times New Roman"/>
            <w:szCs w:val="24"/>
            <w:lang w:eastAsia="en-US"/>
          </w:rPr>
          <w:t>Βαγιωνά</w:t>
        </w:r>
        <w:proofErr w:type="spellEnd"/>
        <w:r w:rsidRPr="00A03D36">
          <w:rPr>
            <w:rFonts w:eastAsia="Times New Roman"/>
            <w:szCs w:val="24"/>
            <w:lang w:eastAsia="en-US"/>
          </w:rPr>
          <w:t xml:space="preserve"> και Γεωργίας Μαρτίνου προς την Υπουργό Τουρισμού και τον Υπουργό Ναυτιλίας και Νησιωτικής Πολιτικής, σχετικά με την άμεση ανάγκη νέου στρατηγικού σχεδιασμού για την ανάπτυξη της κρουαζιέρας, σελ. </w:t>
        </w:r>
        <w:r w:rsidRPr="00A03D36">
          <w:rPr>
            <w:rFonts w:eastAsia="Times New Roman"/>
            <w:szCs w:val="24"/>
            <w:lang w:eastAsia="en-US"/>
          </w:rPr>
          <w:br/>
          <w:t xml:space="preserve"> </w:t>
        </w:r>
        <w:r w:rsidRPr="00A03D36">
          <w:rPr>
            <w:rFonts w:eastAsia="Times New Roman"/>
            <w:szCs w:val="24"/>
            <w:lang w:eastAsia="en-US"/>
          </w:rPr>
          <w:br/>
          <w:t xml:space="preserve">Γ. ΝΟΜΟΘΕΤΙΚΗ ΕΡΓΑΣΙΑ </w:t>
        </w:r>
        <w:r w:rsidRPr="00A03D36">
          <w:rPr>
            <w:rFonts w:eastAsia="Times New Roman"/>
            <w:szCs w:val="24"/>
            <w:lang w:eastAsia="en-US"/>
          </w:rPr>
          <w:br/>
          <w:t>Κατάθεση Εκθέσεως Διαρκούς Επιτροπής:</w:t>
        </w:r>
      </w:ins>
    </w:p>
    <w:p w14:paraId="2317FC48" w14:textId="77777777" w:rsidR="00A03D36" w:rsidRPr="00A03D36" w:rsidRDefault="00A03D36" w:rsidP="00A03D36">
      <w:pPr>
        <w:spacing w:after="0" w:line="360" w:lineRule="auto"/>
        <w:rPr>
          <w:ins w:id="22" w:author="Φλούδα Χριστίνα" w:date="2017-07-03T13:13:00Z"/>
          <w:rFonts w:eastAsia="Times New Roman"/>
          <w:szCs w:val="24"/>
          <w:lang w:eastAsia="en-US"/>
        </w:rPr>
      </w:pPr>
      <w:ins w:id="23" w:author="Φλούδα Χριστίνα" w:date="2017-07-03T13:13:00Z">
        <w:r w:rsidRPr="00A03D36">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«Τροποποιήσεις του ν. 2725/1999 (Α' 121) και άλλες διατάξεις», σελ. </w:t>
        </w:r>
        <w:r w:rsidRPr="00A03D36">
          <w:rPr>
            <w:rFonts w:eastAsia="Times New Roman"/>
            <w:szCs w:val="24"/>
            <w:lang w:eastAsia="en-US"/>
          </w:rPr>
          <w:br/>
          <w:t xml:space="preserve"> </w:t>
        </w:r>
        <w:r w:rsidRPr="00A03D36">
          <w:rPr>
            <w:rFonts w:eastAsia="Times New Roman"/>
            <w:szCs w:val="24"/>
            <w:lang w:eastAsia="en-US"/>
          </w:rPr>
          <w:br/>
        </w:r>
      </w:ins>
    </w:p>
    <w:p w14:paraId="6A362D72" w14:textId="77777777" w:rsidR="00A03D36" w:rsidRPr="00A03D36" w:rsidRDefault="00A03D36" w:rsidP="00A03D36">
      <w:pPr>
        <w:spacing w:after="0" w:line="360" w:lineRule="auto"/>
        <w:rPr>
          <w:ins w:id="24" w:author="Φλούδα Χριστίνα" w:date="2017-07-03T13:13:00Z"/>
          <w:rFonts w:eastAsia="Times New Roman"/>
          <w:szCs w:val="24"/>
          <w:lang w:eastAsia="en-US"/>
        </w:rPr>
      </w:pPr>
      <w:ins w:id="25" w:author="Φλούδα Χριστίνα" w:date="2017-07-03T13:13:00Z">
        <w:r w:rsidRPr="00A03D36">
          <w:rPr>
            <w:rFonts w:eastAsia="Times New Roman"/>
            <w:szCs w:val="24"/>
            <w:lang w:eastAsia="en-US"/>
          </w:rPr>
          <w:t>ΠΡΟΕΔΡΟΣ</w:t>
        </w:r>
      </w:ins>
    </w:p>
    <w:p w14:paraId="3B7A5FB5" w14:textId="77777777" w:rsidR="00A03D36" w:rsidRPr="00A03D36" w:rsidRDefault="00A03D36" w:rsidP="00A03D36">
      <w:pPr>
        <w:spacing w:after="0" w:line="360" w:lineRule="auto"/>
        <w:rPr>
          <w:ins w:id="26" w:author="Φλούδα Χριστίνα" w:date="2017-07-03T13:13:00Z"/>
          <w:rFonts w:eastAsia="Times New Roman"/>
          <w:szCs w:val="24"/>
          <w:lang w:eastAsia="en-US"/>
        </w:rPr>
      </w:pPr>
      <w:ins w:id="27" w:author="Φλούδα Χριστίνα" w:date="2017-07-03T13:13:00Z">
        <w:r w:rsidRPr="00A03D36">
          <w:rPr>
            <w:rFonts w:eastAsia="Times New Roman"/>
            <w:szCs w:val="24"/>
            <w:lang w:eastAsia="en-US"/>
          </w:rPr>
          <w:t>ΒΟΥΤΣΗΣ Ν. , σελ.</w:t>
        </w:r>
        <w:r w:rsidRPr="00A03D36">
          <w:rPr>
            <w:rFonts w:eastAsia="Times New Roman"/>
            <w:szCs w:val="24"/>
            <w:lang w:eastAsia="en-US"/>
          </w:rPr>
          <w:br/>
        </w:r>
        <w:r w:rsidRPr="00A03D36">
          <w:rPr>
            <w:rFonts w:eastAsia="Times New Roman"/>
            <w:szCs w:val="24"/>
            <w:lang w:eastAsia="en-US"/>
          </w:rPr>
          <w:br/>
          <w:t>ΠΡΟΕΔΡΕΥΟΝΤΕΣ</w:t>
        </w:r>
      </w:ins>
    </w:p>
    <w:p w14:paraId="60B66ECE" w14:textId="77777777" w:rsidR="00A03D36" w:rsidRPr="00A03D36" w:rsidRDefault="00A03D36" w:rsidP="00A03D36">
      <w:pPr>
        <w:spacing w:after="0" w:line="360" w:lineRule="auto"/>
        <w:rPr>
          <w:ins w:id="28" w:author="Φλούδα Χριστίνα" w:date="2017-07-03T13:13:00Z"/>
          <w:rFonts w:ascii="Calibri" w:eastAsia="Times New Roman" w:hAnsi="Calibri" w:cs="Times New Roman"/>
          <w:sz w:val="22"/>
          <w:szCs w:val="22"/>
          <w:lang w:eastAsia="en-US"/>
        </w:rPr>
      </w:pPr>
      <w:ins w:id="29" w:author="Φλούδα Χριστίνα" w:date="2017-07-03T13:13:00Z">
        <w:r w:rsidRPr="00A03D36">
          <w:rPr>
            <w:rFonts w:eastAsia="Times New Roman"/>
            <w:szCs w:val="24"/>
            <w:lang w:eastAsia="en-US"/>
          </w:rPr>
          <w:t>ΚΟΥΡΑΚΗΣ Α. , σελ.</w:t>
        </w:r>
        <w:r w:rsidRPr="00A03D36">
          <w:rPr>
            <w:rFonts w:eastAsia="Times New Roman"/>
            <w:szCs w:val="24"/>
            <w:lang w:eastAsia="en-US"/>
          </w:rPr>
          <w:br/>
          <w:t>ΚΡΕΜΑΣΤΙΝΟΣ Δ. , σελ.</w:t>
        </w:r>
        <w:r w:rsidRPr="00A03D36">
          <w:rPr>
            <w:rFonts w:eastAsia="Times New Roman"/>
            <w:szCs w:val="24"/>
            <w:lang w:eastAsia="en-US"/>
          </w:rPr>
          <w:br/>
          <w:t>ΛΥΚΟΥΔΗΣ Σ. , σελ.</w:t>
        </w:r>
        <w:r w:rsidRPr="00A03D36">
          <w:rPr>
            <w:rFonts w:eastAsia="Times New Roman"/>
            <w:szCs w:val="24"/>
            <w:lang w:eastAsia="en-US"/>
          </w:rPr>
          <w:br/>
        </w:r>
      </w:ins>
    </w:p>
    <w:p w14:paraId="51C5BCB0" w14:textId="77777777" w:rsidR="00A03D36" w:rsidRPr="00A03D36" w:rsidRDefault="00A03D36" w:rsidP="00A03D36">
      <w:pPr>
        <w:spacing w:after="0" w:line="360" w:lineRule="auto"/>
        <w:rPr>
          <w:ins w:id="30" w:author="Φλούδα Χριστίνα" w:date="2017-07-03T13:13:00Z"/>
          <w:rFonts w:eastAsia="Times New Roman"/>
          <w:szCs w:val="24"/>
          <w:lang w:eastAsia="en-US"/>
        </w:rPr>
      </w:pPr>
    </w:p>
    <w:p w14:paraId="29E47C56" w14:textId="77777777" w:rsidR="00A03D36" w:rsidRPr="00A03D36" w:rsidRDefault="00A03D36" w:rsidP="00A03D36">
      <w:pPr>
        <w:spacing w:after="0" w:line="360" w:lineRule="auto"/>
        <w:rPr>
          <w:ins w:id="31" w:author="Φλούδα Χριστίνα" w:date="2017-07-03T13:13:00Z"/>
          <w:rFonts w:eastAsia="Times New Roman"/>
          <w:szCs w:val="24"/>
          <w:lang w:eastAsia="en-US"/>
        </w:rPr>
      </w:pPr>
      <w:ins w:id="32" w:author="Φλούδα Χριστίνα" w:date="2017-07-03T13:13:00Z">
        <w:r w:rsidRPr="00A03D36">
          <w:rPr>
            <w:rFonts w:eastAsia="Times New Roman"/>
            <w:szCs w:val="24"/>
            <w:lang w:eastAsia="en-US"/>
          </w:rPr>
          <w:t>ΟΜΙΛΗΤΕΣ</w:t>
        </w:r>
      </w:ins>
    </w:p>
    <w:p w14:paraId="6123B916" w14:textId="3D82C543" w:rsidR="00A03D36" w:rsidRDefault="00A03D36" w:rsidP="00A03D36">
      <w:pPr>
        <w:tabs>
          <w:tab w:val="left" w:pos="2738"/>
          <w:tab w:val="center" w:pos="4753"/>
          <w:tab w:val="left" w:pos="5723"/>
        </w:tabs>
        <w:spacing w:line="600" w:lineRule="auto"/>
        <w:ind w:firstLine="720"/>
        <w:contextualSpacing/>
        <w:jc w:val="both"/>
        <w:rPr>
          <w:ins w:id="33" w:author="Φλούδα Χριστίνα" w:date="2017-07-03T13:13:00Z"/>
          <w:rFonts w:eastAsia="Times New Roman" w:cs="Times New Roman"/>
          <w:szCs w:val="24"/>
        </w:rPr>
        <w:pPrChange w:id="34" w:author="Φλούδα Χριστίνα" w:date="2017-07-03T13:13:00Z">
          <w:pPr>
            <w:tabs>
              <w:tab w:val="left" w:pos="2738"/>
              <w:tab w:val="center" w:pos="4753"/>
              <w:tab w:val="left" w:pos="5723"/>
            </w:tabs>
            <w:spacing w:line="600" w:lineRule="auto"/>
            <w:ind w:firstLine="720"/>
            <w:contextualSpacing/>
            <w:jc w:val="center"/>
          </w:pPr>
        </w:pPrChange>
      </w:pPr>
      <w:ins w:id="35" w:author="Φλούδα Χριστίνα" w:date="2017-07-03T13:13:00Z">
        <w:r w:rsidRPr="00A03D36">
          <w:rPr>
            <w:rFonts w:eastAsia="Times New Roman"/>
            <w:szCs w:val="24"/>
            <w:lang w:eastAsia="en-US"/>
          </w:rPr>
          <w:br/>
          <w:t>Α. Επί διαδικαστικού θέματος:</w:t>
        </w:r>
        <w:r w:rsidRPr="00A03D36">
          <w:rPr>
            <w:rFonts w:eastAsia="Times New Roman"/>
            <w:szCs w:val="24"/>
            <w:lang w:eastAsia="en-US"/>
          </w:rPr>
          <w:br/>
          <w:t>ΒΟΥΤΣΗΣ Ν. , σελ.</w:t>
        </w:r>
        <w:r w:rsidRPr="00A03D36">
          <w:rPr>
            <w:rFonts w:eastAsia="Times New Roman"/>
            <w:szCs w:val="24"/>
            <w:lang w:eastAsia="en-US"/>
          </w:rPr>
          <w:br/>
          <w:t>ΓΕΩΡΓΙΑΔΗΣ Σ. , σελ.</w:t>
        </w:r>
        <w:r w:rsidRPr="00A03D36">
          <w:rPr>
            <w:rFonts w:eastAsia="Times New Roman"/>
            <w:szCs w:val="24"/>
            <w:lang w:eastAsia="en-US"/>
          </w:rPr>
          <w:br/>
          <w:t>ΚΟΝΤΟΝΗΣ Χ. , σελ.</w:t>
        </w:r>
        <w:r w:rsidRPr="00A03D36">
          <w:rPr>
            <w:rFonts w:eastAsia="Times New Roman"/>
            <w:szCs w:val="24"/>
            <w:lang w:eastAsia="en-US"/>
          </w:rPr>
          <w:br/>
          <w:t>ΚΟΥΡΑΚΗΣ Α. , σελ.</w:t>
        </w:r>
        <w:r w:rsidRPr="00A03D36">
          <w:rPr>
            <w:rFonts w:eastAsia="Times New Roman"/>
            <w:szCs w:val="24"/>
            <w:lang w:eastAsia="en-US"/>
          </w:rPr>
          <w:br/>
          <w:t>ΛΑΓΟΣ Ι. , σελ.</w:t>
        </w:r>
        <w:r w:rsidRPr="00A03D36">
          <w:rPr>
            <w:rFonts w:eastAsia="Times New Roman"/>
            <w:szCs w:val="24"/>
            <w:lang w:eastAsia="en-US"/>
          </w:rPr>
          <w:br/>
          <w:t>ΛΥΚΟΥΔΗΣ Σ. , σελ.</w:t>
        </w:r>
        <w:r w:rsidRPr="00A03D36">
          <w:rPr>
            <w:rFonts w:eastAsia="Times New Roman"/>
            <w:szCs w:val="24"/>
            <w:lang w:eastAsia="en-US"/>
          </w:rPr>
          <w:br/>
          <w:t>ΜΠΟΥΚΩΡΟΣ Χ. , σελ.</w:t>
        </w:r>
        <w:r w:rsidRPr="00A03D36">
          <w:rPr>
            <w:rFonts w:eastAsia="Times New Roman"/>
            <w:szCs w:val="24"/>
            <w:lang w:eastAsia="en-US"/>
          </w:rPr>
          <w:br/>
          <w:t>ΝΙΚΟΛΟΠΟΥΛΟΣ Ν. , σελ.</w:t>
        </w:r>
        <w:r w:rsidRPr="00A03D36">
          <w:rPr>
            <w:rFonts w:eastAsia="Times New Roman"/>
            <w:szCs w:val="24"/>
            <w:lang w:eastAsia="en-US"/>
          </w:rPr>
          <w:br/>
        </w:r>
        <w:r w:rsidRPr="00A03D36">
          <w:rPr>
            <w:rFonts w:eastAsia="Times New Roman"/>
            <w:szCs w:val="24"/>
            <w:lang w:eastAsia="en-US"/>
          </w:rPr>
          <w:br/>
          <w:t>Β. Επί των επικαίρων ερωτήσεων:</w:t>
        </w:r>
        <w:r w:rsidRPr="00A03D36">
          <w:rPr>
            <w:rFonts w:eastAsia="Times New Roman"/>
            <w:szCs w:val="24"/>
            <w:lang w:eastAsia="en-US"/>
          </w:rPr>
          <w:br/>
          <w:t>ΓΕΩΡΓΙΑΔΗΣ Σ. , σελ.</w:t>
        </w:r>
        <w:r w:rsidRPr="00A03D36">
          <w:rPr>
            <w:rFonts w:eastAsia="Times New Roman"/>
            <w:szCs w:val="24"/>
            <w:lang w:eastAsia="en-US"/>
          </w:rPr>
          <w:br/>
          <w:t>ΚΑΜΜΕΝΟΣ Π. , σελ.</w:t>
        </w:r>
        <w:r w:rsidRPr="00A03D36">
          <w:rPr>
            <w:rFonts w:eastAsia="Times New Roman"/>
            <w:szCs w:val="24"/>
            <w:lang w:eastAsia="en-US"/>
          </w:rPr>
          <w:br/>
          <w:t>ΚΟΝΤΟΝΗΣ Χ. , σελ.</w:t>
        </w:r>
        <w:r w:rsidRPr="00A03D36">
          <w:rPr>
            <w:rFonts w:eastAsia="Times New Roman"/>
            <w:szCs w:val="24"/>
            <w:lang w:eastAsia="en-US"/>
          </w:rPr>
          <w:br/>
          <w:t>ΚΡΕΜΑΣΤΙΝΟΣ Δ. , σελ.</w:t>
        </w:r>
        <w:r w:rsidRPr="00A03D36">
          <w:rPr>
            <w:rFonts w:eastAsia="Times New Roman"/>
            <w:szCs w:val="24"/>
            <w:lang w:eastAsia="en-US"/>
          </w:rPr>
          <w:br/>
          <w:t>ΛΑΓΟΣ Ι. , σελ.</w:t>
        </w:r>
        <w:r w:rsidRPr="00A03D36">
          <w:rPr>
            <w:rFonts w:eastAsia="Times New Roman"/>
            <w:szCs w:val="24"/>
            <w:lang w:eastAsia="en-US"/>
          </w:rPr>
          <w:br/>
          <w:t>ΛΟΒΕΡΔΟΣ Α. , σελ.</w:t>
        </w:r>
        <w:r w:rsidRPr="00A03D36">
          <w:rPr>
            <w:rFonts w:eastAsia="Times New Roman"/>
            <w:szCs w:val="24"/>
            <w:lang w:eastAsia="en-US"/>
          </w:rPr>
          <w:br/>
          <w:t>ΜΠΑΡΓΙΩΤΑΣ Κ. , σελ.</w:t>
        </w:r>
        <w:r w:rsidRPr="00A03D36">
          <w:rPr>
            <w:rFonts w:eastAsia="Times New Roman"/>
            <w:szCs w:val="24"/>
            <w:lang w:eastAsia="en-US"/>
          </w:rPr>
          <w:br/>
          <w:t>ΜΠΟΥΚΩΡΟΣ Χ. , σελ.</w:t>
        </w:r>
        <w:r w:rsidRPr="00A03D36">
          <w:rPr>
            <w:rFonts w:eastAsia="Times New Roman"/>
            <w:szCs w:val="24"/>
            <w:lang w:eastAsia="en-US"/>
          </w:rPr>
          <w:br/>
          <w:t>ΝΙΚΟΛΟΠΟΥΛΟΣ Ν. , σελ.</w:t>
        </w:r>
        <w:r w:rsidRPr="00A03D36">
          <w:rPr>
            <w:rFonts w:eastAsia="Times New Roman"/>
            <w:szCs w:val="24"/>
            <w:lang w:eastAsia="en-US"/>
          </w:rPr>
          <w:br/>
          <w:t>ΞΑΝΘΟΣ Α. , σελ.</w:t>
        </w:r>
        <w:r w:rsidRPr="00A03D36">
          <w:rPr>
            <w:rFonts w:eastAsia="Times New Roman"/>
            <w:szCs w:val="24"/>
            <w:lang w:eastAsia="en-US"/>
          </w:rPr>
          <w:br/>
          <w:t>ΠΑΠΑΘΕΟΔΩΡΟΥ Θ. , σελ.</w:t>
        </w:r>
        <w:r w:rsidRPr="00A03D36">
          <w:rPr>
            <w:rFonts w:eastAsia="Times New Roman"/>
            <w:szCs w:val="24"/>
            <w:lang w:eastAsia="en-US"/>
          </w:rPr>
          <w:br/>
          <w:t>ΠΑΠΑΝΑΤΣΙΟΥ Α. , σελ.</w:t>
        </w:r>
        <w:r w:rsidRPr="00A03D36">
          <w:rPr>
            <w:rFonts w:eastAsia="Times New Roman"/>
            <w:szCs w:val="24"/>
            <w:lang w:eastAsia="en-US"/>
          </w:rPr>
          <w:br/>
          <w:t>ΠΟΛΑΚΗΣ Π. , σελ.</w:t>
        </w:r>
        <w:r w:rsidRPr="00A03D36">
          <w:rPr>
            <w:rFonts w:eastAsia="Times New Roman"/>
            <w:szCs w:val="24"/>
            <w:lang w:eastAsia="en-US"/>
          </w:rPr>
          <w:br/>
          <w:t>ΡΙΖΟΥΛΗΣ Α. , σελ.</w:t>
        </w:r>
        <w:r w:rsidRPr="00A03D36">
          <w:rPr>
            <w:rFonts w:eastAsia="Times New Roman"/>
            <w:szCs w:val="24"/>
            <w:lang w:eastAsia="en-US"/>
          </w:rPr>
          <w:br/>
          <w:t>ΣΑΡΙΔΗΣ Ι. , σελ.</w:t>
        </w:r>
        <w:r w:rsidRPr="00A03D36">
          <w:rPr>
            <w:rFonts w:eastAsia="Times New Roman"/>
            <w:szCs w:val="24"/>
            <w:lang w:eastAsia="en-US"/>
          </w:rPr>
          <w:br/>
          <w:t>ΣΤΟΓΙΑΝΝΙΔΗΣ Γ. , σελ.</w:t>
        </w:r>
        <w:r w:rsidRPr="00A03D36">
          <w:rPr>
            <w:rFonts w:eastAsia="Times New Roman"/>
            <w:szCs w:val="24"/>
            <w:lang w:eastAsia="en-US"/>
          </w:rPr>
          <w:br/>
        </w:r>
        <w:r w:rsidRPr="00A03D36">
          <w:rPr>
            <w:rFonts w:eastAsia="Times New Roman"/>
            <w:szCs w:val="24"/>
            <w:lang w:eastAsia="en-US"/>
          </w:rPr>
          <w:br/>
          <w:t>Γ. Επί της επερώτησης:</w:t>
        </w:r>
        <w:r w:rsidRPr="00A03D36">
          <w:rPr>
            <w:rFonts w:eastAsia="Times New Roman"/>
            <w:szCs w:val="24"/>
            <w:lang w:eastAsia="en-US"/>
          </w:rPr>
          <w:br/>
          <w:t>ΑΘΑΝΑΣΙΟΥ Χ. , σελ.</w:t>
        </w:r>
        <w:r w:rsidRPr="00A03D36">
          <w:rPr>
            <w:rFonts w:eastAsia="Times New Roman"/>
            <w:szCs w:val="24"/>
            <w:lang w:eastAsia="en-US"/>
          </w:rPr>
          <w:br/>
          <w:t>ΔΑΝΕΛΛΗΣ Σ. , σελ.</w:t>
        </w:r>
        <w:r w:rsidRPr="00A03D36">
          <w:rPr>
            <w:rFonts w:eastAsia="Times New Roman"/>
            <w:szCs w:val="24"/>
            <w:lang w:eastAsia="en-US"/>
          </w:rPr>
          <w:br/>
          <w:t>ΗΓΟΥΜΕΝΙΔΗΣ Ν. , σελ.</w:t>
        </w:r>
        <w:r w:rsidRPr="00A03D36">
          <w:rPr>
            <w:rFonts w:eastAsia="Times New Roman"/>
            <w:szCs w:val="24"/>
            <w:lang w:eastAsia="en-US"/>
          </w:rPr>
          <w:br/>
          <w:t>ΚΑΡΑΜΑΝΛΗΣ Κ. του Αχ. , σελ.</w:t>
        </w:r>
        <w:r w:rsidRPr="00A03D36">
          <w:rPr>
            <w:rFonts w:eastAsia="Times New Roman"/>
            <w:szCs w:val="24"/>
            <w:lang w:eastAsia="en-US"/>
          </w:rPr>
          <w:br/>
          <w:t>ΚΑΤΣΑΦΑΔΟΣ Κ. , σελ.</w:t>
        </w:r>
        <w:r w:rsidRPr="00A03D36">
          <w:rPr>
            <w:rFonts w:eastAsia="Times New Roman"/>
            <w:szCs w:val="24"/>
            <w:lang w:eastAsia="en-US"/>
          </w:rPr>
          <w:br/>
          <w:t>ΚΑΤΣΩΤΗΣ Χ. , σελ.</w:t>
        </w:r>
        <w:r w:rsidRPr="00A03D36">
          <w:rPr>
            <w:rFonts w:eastAsia="Times New Roman"/>
            <w:szCs w:val="24"/>
            <w:lang w:eastAsia="en-US"/>
          </w:rPr>
          <w:br/>
          <w:t>ΚΕΦΑΛΟΓΙΑΝΝΗΣ Ι. , σελ.</w:t>
        </w:r>
        <w:r w:rsidRPr="00A03D36">
          <w:rPr>
            <w:rFonts w:eastAsia="Times New Roman"/>
            <w:szCs w:val="24"/>
            <w:lang w:eastAsia="en-US"/>
          </w:rPr>
          <w:br/>
          <w:t>ΚΟΝΣΟΛΑΣ Ε. , σελ.</w:t>
        </w:r>
        <w:r w:rsidRPr="00A03D36">
          <w:rPr>
            <w:rFonts w:eastAsia="Times New Roman"/>
            <w:szCs w:val="24"/>
            <w:lang w:eastAsia="en-US"/>
          </w:rPr>
          <w:br/>
          <w:t>ΚΟΥΖΗΛΟΣ Ν. , σελ.</w:t>
        </w:r>
        <w:r w:rsidRPr="00A03D36">
          <w:rPr>
            <w:rFonts w:eastAsia="Times New Roman"/>
            <w:szCs w:val="24"/>
            <w:lang w:eastAsia="en-US"/>
          </w:rPr>
          <w:br/>
          <w:t>ΚΟΥΝΤΟΥΡΑ  Έ. , σελ.</w:t>
        </w:r>
        <w:r w:rsidRPr="00A03D36">
          <w:rPr>
            <w:rFonts w:eastAsia="Times New Roman"/>
            <w:szCs w:val="24"/>
            <w:lang w:eastAsia="en-US"/>
          </w:rPr>
          <w:br/>
          <w:t>ΚΟΥΡΟΥΜΠΛΗΣ Π. , σελ.</w:t>
        </w:r>
        <w:r w:rsidRPr="00A03D36">
          <w:rPr>
            <w:rFonts w:eastAsia="Times New Roman"/>
            <w:szCs w:val="24"/>
            <w:lang w:eastAsia="en-US"/>
          </w:rPr>
          <w:br/>
          <w:t>ΛΑΖΑΡΙΔΗΣ Γ. , σελ.</w:t>
        </w:r>
        <w:r w:rsidRPr="00A03D36">
          <w:rPr>
            <w:rFonts w:eastAsia="Times New Roman"/>
            <w:szCs w:val="24"/>
            <w:lang w:eastAsia="en-US"/>
          </w:rPr>
          <w:br/>
          <w:t>ΜΗΤΑΡΑΚΗΣ Π. , σελ.</w:t>
        </w:r>
        <w:r w:rsidRPr="00A03D36">
          <w:rPr>
            <w:rFonts w:eastAsia="Times New Roman"/>
            <w:szCs w:val="24"/>
            <w:lang w:eastAsia="en-US"/>
          </w:rPr>
          <w:br/>
          <w:t>ΜΠΟΥΚΩΡΟΣ Χ. , σελ.</w:t>
        </w:r>
        <w:r w:rsidRPr="00A03D36">
          <w:rPr>
            <w:rFonts w:eastAsia="Times New Roman"/>
            <w:szCs w:val="24"/>
            <w:lang w:eastAsia="en-US"/>
          </w:rPr>
          <w:br/>
          <w:t>ΠΑΠΑΘΕΟΔΩΡΟΥ Θ. , σελ.</w:t>
        </w:r>
        <w:r w:rsidRPr="00A03D36">
          <w:rPr>
            <w:rFonts w:eastAsia="Times New Roman"/>
            <w:szCs w:val="24"/>
            <w:lang w:eastAsia="en-US"/>
          </w:rPr>
          <w:br/>
          <w:t>ΠΛΑΚΙΩΤΑΚΗΣ Ι. , σελ.</w:t>
        </w:r>
        <w:r w:rsidRPr="00A03D36">
          <w:rPr>
            <w:rFonts w:eastAsia="Times New Roman"/>
            <w:szCs w:val="24"/>
            <w:lang w:eastAsia="en-US"/>
          </w:rPr>
          <w:br/>
          <w:t>ΣΑΡΙΔΗΣ Ι. , σελ.</w:t>
        </w:r>
        <w:r w:rsidRPr="00A03D36">
          <w:rPr>
            <w:rFonts w:eastAsia="Times New Roman"/>
            <w:szCs w:val="24"/>
            <w:lang w:eastAsia="en-US"/>
          </w:rPr>
          <w:br/>
        </w:r>
        <w:r w:rsidRPr="00A03D36">
          <w:rPr>
            <w:rFonts w:eastAsia="Times New Roman"/>
            <w:szCs w:val="24"/>
            <w:lang w:eastAsia="en-US"/>
          </w:rPr>
          <w:br/>
          <w:t>ΠΑΡΕΜΒΑΣΕΙΣ:</w:t>
        </w:r>
        <w:r w:rsidRPr="00A03D36">
          <w:rPr>
            <w:rFonts w:eastAsia="Times New Roman"/>
            <w:szCs w:val="24"/>
            <w:lang w:eastAsia="en-US"/>
          </w:rPr>
          <w:br/>
          <w:t>ΑΘΑΝΑΣΙΟΥ Χ. , σελ.</w:t>
        </w:r>
        <w:r w:rsidRPr="00A03D36">
          <w:rPr>
            <w:rFonts w:eastAsia="Times New Roman"/>
            <w:szCs w:val="24"/>
            <w:lang w:eastAsia="en-US"/>
          </w:rPr>
          <w:br/>
          <w:t>ΒΡΟΥΤΣΗΣ Ι. , σελ.</w:t>
        </w:r>
        <w:r w:rsidRPr="00A03D36">
          <w:rPr>
            <w:rFonts w:eastAsia="Times New Roman"/>
            <w:szCs w:val="24"/>
            <w:lang w:eastAsia="en-US"/>
          </w:rPr>
          <w:br/>
        </w:r>
      </w:ins>
    </w:p>
    <w:p w14:paraId="663F61AE" w14:textId="77777777" w:rsidR="00923458" w:rsidRDefault="00A03D36">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63F61AF"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663F61B0"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63F61B1"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663F61B2"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ΣΥΝΕΔΡΙΑΣΗ ΡΜ΄</w:t>
      </w:r>
    </w:p>
    <w:p w14:paraId="663F61B3"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Δευτέρα 26 Ιουνίου 2017</w:t>
      </w:r>
    </w:p>
    <w:p w14:paraId="663F61B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26 Ιουνίου 2017, ημέρα Δευτέρα και ώρα 17.04΄</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6E3F73">
        <w:rPr>
          <w:rFonts w:eastAsia="Times New Roman" w:cs="Times New Roman"/>
          <w:b/>
          <w:szCs w:val="24"/>
        </w:rPr>
        <w:t>ΝΙΚΟΛΑΟΥ ΒΟΥΤΣΗ</w:t>
      </w:r>
      <w:r>
        <w:rPr>
          <w:rFonts w:eastAsia="Times New Roman" w:cs="Times New Roman"/>
          <w:szCs w:val="24"/>
        </w:rPr>
        <w:t>.</w:t>
      </w:r>
    </w:p>
    <w:p w14:paraId="663F61B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663F61B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 συζήτη</w:t>
      </w:r>
      <w:r>
        <w:rPr>
          <w:rFonts w:eastAsia="Times New Roman" w:cs="Times New Roman"/>
          <w:szCs w:val="24"/>
        </w:rPr>
        <w:t xml:space="preserve">ση των </w:t>
      </w:r>
    </w:p>
    <w:p w14:paraId="663F61B7" w14:textId="77777777" w:rsidR="00923458" w:rsidRDefault="00A03D36">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663F61B8" w14:textId="77777777" w:rsidR="00923458" w:rsidRDefault="00A03D36">
      <w:pPr>
        <w:spacing w:line="600" w:lineRule="auto"/>
        <w:ind w:firstLine="720"/>
        <w:contextualSpacing/>
        <w:jc w:val="both"/>
        <w:rPr>
          <w:rFonts w:eastAsia="Times New Roman" w:cs="Times New Roman"/>
          <w:bCs/>
        </w:rPr>
      </w:pPr>
      <w:r>
        <w:rPr>
          <w:rFonts w:eastAsia="Times New Roman" w:cs="Times New Roman"/>
          <w:bCs/>
          <w:shd w:val="clear" w:color="auto" w:fill="FFFFFF"/>
        </w:rPr>
        <w:t>Θ</w:t>
      </w:r>
      <w:r>
        <w:rPr>
          <w:rFonts w:eastAsia="Times New Roman" w:cs="Times New Roman"/>
          <w:bCs/>
          <w:shd w:val="clear" w:color="auto" w:fill="FFFFFF"/>
        </w:rPr>
        <w:t xml:space="preserve">α συζητηθεί η δεύτερη </w:t>
      </w:r>
      <w:r>
        <w:rPr>
          <w:rFonts w:eastAsia="Times New Roman" w:cs="Times New Roman"/>
          <w:bCs/>
        </w:rPr>
        <w:t>με αριθμό 1074/20-6-2017 επίκαιρη ερώτηση πρώτου κύκλου του Βουλευτή Β΄ Αθηνών της Νέας Δημοκρατίας κ.</w:t>
      </w:r>
      <w:r>
        <w:rPr>
          <w:rFonts w:eastAsia="Times New Roman" w:cs="Times New Roman"/>
          <w:bCs/>
          <w:shd w:val="clear" w:color="auto" w:fill="FFFFFF"/>
        </w:rPr>
        <w:t xml:space="preserve"> </w:t>
      </w:r>
      <w:r>
        <w:rPr>
          <w:rFonts w:eastAsia="Times New Roman" w:cs="Times New Roman"/>
        </w:rPr>
        <w:t>Σπυρίδωνος</w:t>
      </w:r>
      <w:r>
        <w:rPr>
          <w:rFonts w:eastAsia="Times New Roman" w:cs="Times New Roman"/>
        </w:rPr>
        <w:t xml:space="preserve"> </w:t>
      </w:r>
      <w:r>
        <w:rPr>
          <w:rFonts w:eastAsia="Times New Roman" w:cs="Times New Roman"/>
        </w:rPr>
        <w:t>-</w:t>
      </w:r>
      <w:r>
        <w:rPr>
          <w:rFonts w:eastAsia="Times New Roman" w:cs="Times New Roman"/>
        </w:rPr>
        <w:t xml:space="preserve"> </w:t>
      </w:r>
      <w:proofErr w:type="spellStart"/>
      <w:r>
        <w:rPr>
          <w:rFonts w:eastAsia="Times New Roman" w:cs="Times New Roman"/>
        </w:rPr>
        <w:t>Αδώνιδος</w:t>
      </w:r>
      <w:proofErr w:type="spellEnd"/>
      <w:r>
        <w:rPr>
          <w:rFonts w:eastAsia="Times New Roman" w:cs="Times New Roman"/>
        </w:rPr>
        <w:t xml:space="preserve"> Γεωργιάδη</w:t>
      </w:r>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Εθνικής Άμυνας,</w:t>
      </w:r>
      <w:r>
        <w:rPr>
          <w:rFonts w:eastAsia="Times New Roman" w:cs="Times New Roman"/>
          <w:bCs/>
          <w:shd w:val="clear" w:color="auto" w:fill="FFFFFF"/>
        </w:rPr>
        <w:t xml:space="preserve"> </w:t>
      </w:r>
      <w:r>
        <w:rPr>
          <w:rFonts w:eastAsia="Times New Roman" w:cs="Times New Roman"/>
          <w:bCs/>
        </w:rPr>
        <w:t>με θέμα: «Επικοινωνία του Υπουργού Εθ</w:t>
      </w:r>
      <w:r>
        <w:rPr>
          <w:rFonts w:eastAsia="Times New Roman" w:cs="Times New Roman"/>
          <w:bCs/>
        </w:rPr>
        <w:t xml:space="preserve">νικής Άμυνας κ. Πάνου Καμμένου με τον ισοβίτη κ. </w:t>
      </w:r>
      <w:proofErr w:type="spellStart"/>
      <w:r>
        <w:rPr>
          <w:rFonts w:eastAsia="Times New Roman" w:cs="Times New Roman"/>
          <w:bCs/>
        </w:rPr>
        <w:lastRenderedPageBreak/>
        <w:t>Γιαννουσάκη</w:t>
      </w:r>
      <w:proofErr w:type="spellEnd"/>
      <w:r>
        <w:rPr>
          <w:rFonts w:eastAsia="Times New Roman" w:cs="Times New Roman"/>
          <w:bCs/>
        </w:rPr>
        <w:t xml:space="preserve">». Θα απαντήσει ο Υπουργός Εθνικής Άμυνας κ. Καμμένος. </w:t>
      </w:r>
    </w:p>
    <w:p w14:paraId="663F61B9" w14:textId="77777777" w:rsidR="00923458" w:rsidRDefault="00A03D36">
      <w:pPr>
        <w:spacing w:line="600" w:lineRule="auto"/>
        <w:ind w:firstLine="720"/>
        <w:contextualSpacing/>
        <w:jc w:val="both"/>
        <w:rPr>
          <w:rFonts w:eastAsia="Times New Roman" w:cs="Times New Roman"/>
          <w:bCs/>
        </w:rPr>
      </w:pPr>
      <w:r>
        <w:rPr>
          <w:rFonts w:eastAsia="Times New Roman" w:cs="Times New Roman"/>
          <w:bCs/>
        </w:rPr>
        <w:t xml:space="preserve">Κύριε Γεωργιάδη, έχετε τον λόγο. Θα υπάρξει μια σχετική ελαστικότητα στους χρόνους της </w:t>
      </w:r>
      <w:r>
        <w:rPr>
          <w:rFonts w:eastAsia="Times New Roman"/>
          <w:bCs/>
        </w:rPr>
        <w:t>συζήτησης,</w:t>
      </w:r>
      <w:r>
        <w:rPr>
          <w:rFonts w:eastAsia="Times New Roman" w:cs="Times New Roman"/>
          <w:bCs/>
        </w:rPr>
        <w:t xml:space="preserve"> έτσι ώστε να αναπτυχθούν οι απόψεις. </w:t>
      </w:r>
    </w:p>
    <w:p w14:paraId="663F61B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w:t>
      </w:r>
      <w:r>
        <w:rPr>
          <w:rFonts w:eastAsia="Times New Roman" w:cs="Times New Roman"/>
          <w:b/>
          <w:szCs w:val="24"/>
        </w:rPr>
        <w:t>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κύριε Πρόεδρε. </w:t>
      </w:r>
    </w:p>
    <w:p w14:paraId="663F61B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Ευελπιστώ σε μια συζήτηση με τη σοβαρότητα που το θέμα αυτό επιβάλλει. Χαίρομαι που έχετε φέρει σχεδόν όλη την Κοινοβουλευτική σας Ομάδα και τους Υπουργούς σας, κύριε </w:t>
      </w:r>
      <w:proofErr w:type="spellStart"/>
      <w:r>
        <w:rPr>
          <w:rFonts w:eastAsia="Times New Roman" w:cs="Times New Roman"/>
          <w:szCs w:val="24"/>
        </w:rPr>
        <w:t>Καμμένε</w:t>
      </w:r>
      <w:proofErr w:type="spellEnd"/>
      <w:r>
        <w:rPr>
          <w:rFonts w:eastAsia="Times New Roman" w:cs="Times New Roman"/>
          <w:szCs w:val="24"/>
        </w:rPr>
        <w:t xml:space="preserve">, γιατί φαίνεται ότι κι εσείς αντιλαμβάνεστε τη σοβαρότητα. </w:t>
      </w:r>
    </w:p>
    <w:p w14:paraId="663F61B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Δήλωση πρώτη: Εδώ, δε</w:t>
      </w:r>
      <w:r>
        <w:rPr>
          <w:rFonts w:eastAsia="Times New Roman" w:cs="Times New Roman"/>
          <w:szCs w:val="24"/>
        </w:rPr>
        <w:t xml:space="preserve">ν μιλάμε για το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Ό,τι έχετε να πείτε για το </w:t>
      </w:r>
      <w:r>
        <w:rPr>
          <w:rFonts w:eastAsia="Times New Roman" w:cs="Times New Roman"/>
          <w:szCs w:val="24"/>
          <w:lang w:val="en-US"/>
        </w:rPr>
        <w:t>Noor</w:t>
      </w:r>
      <w:r>
        <w:rPr>
          <w:rFonts w:eastAsia="Times New Roman" w:cs="Times New Roman"/>
          <w:szCs w:val="24"/>
        </w:rPr>
        <w:t xml:space="preserve"> 1 –αν έχετε- θα τα πείτε στον αρμόδιο ανακριτή και στον αρμόδιο εισαγγελέα. Εάν η ελληνική </w:t>
      </w:r>
      <w:r>
        <w:rPr>
          <w:rFonts w:eastAsia="Times New Roman" w:cs="Times New Roman"/>
          <w:szCs w:val="24"/>
        </w:rPr>
        <w:t>δικαιοσύνη</w:t>
      </w:r>
      <w:r>
        <w:rPr>
          <w:rFonts w:eastAsia="Times New Roman" w:cs="Times New Roman"/>
          <w:szCs w:val="24"/>
        </w:rPr>
        <w:t xml:space="preserve"> αποφασίσει ότι ο κ. Βαγγέλης Μαρινάκης –επειδή μας είπατε ότι δεν μιλάμε με ονόματα- είναι ένοχο</w:t>
      </w:r>
      <w:r>
        <w:rPr>
          <w:rFonts w:eastAsia="Times New Roman" w:cs="Times New Roman"/>
          <w:szCs w:val="24"/>
        </w:rPr>
        <w:t xml:space="preserve">ς εμπορίας ναρκωτικών, να σαπίσει στη φυλακή. Αυτό δεν θα το κρίνει, όμως, ο Πάνος Καμμένος, δεν θα το κρίνει ο Σταύρος Κοντονής, δεν θα το κρίνω εγώ. Αυτό θα το κρίνει η ελληνική </w:t>
      </w:r>
      <w:r>
        <w:rPr>
          <w:rFonts w:eastAsia="Times New Roman" w:cs="Times New Roman"/>
          <w:szCs w:val="24"/>
        </w:rPr>
        <w:t>δικαιοσύνη</w:t>
      </w:r>
      <w:r>
        <w:rPr>
          <w:rFonts w:eastAsia="Times New Roman" w:cs="Times New Roman"/>
          <w:szCs w:val="24"/>
        </w:rPr>
        <w:t xml:space="preserve">. </w:t>
      </w:r>
    </w:p>
    <w:p w14:paraId="663F61B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να μιλήσουμε, όμως, γι’ αυτά που ξέρουμε και που είναι ιδι</w:t>
      </w:r>
      <w:r>
        <w:rPr>
          <w:rFonts w:eastAsia="Times New Roman" w:cs="Times New Roman"/>
          <w:szCs w:val="24"/>
        </w:rPr>
        <w:t xml:space="preserve">αιτέρως σοβαρά. Επειδή, κύριε Πρόεδρε, σήμερα ο κ. </w:t>
      </w:r>
      <w:proofErr w:type="spellStart"/>
      <w:r>
        <w:rPr>
          <w:rFonts w:eastAsia="Times New Roman" w:cs="Times New Roman"/>
          <w:szCs w:val="24"/>
        </w:rPr>
        <w:t>Τζανακόπουλος</w:t>
      </w:r>
      <w:proofErr w:type="spellEnd"/>
      <w:r>
        <w:rPr>
          <w:rFonts w:eastAsia="Times New Roman" w:cs="Times New Roman"/>
          <w:szCs w:val="24"/>
        </w:rPr>
        <w:t xml:space="preserve"> στην τηλεόραση του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έκανε ένα ρητορικό ερώτημα, εάν είναι παράνομο να μιλάει ο Υπουργός με τον ισοβίτη, καταθέτω για τα Πρακτικά το άρθρο του Ποινικού Κώδικα που έχει καταπατήσει ο κ. Π</w:t>
      </w:r>
      <w:r>
        <w:rPr>
          <w:rFonts w:eastAsia="Times New Roman" w:cs="Times New Roman"/>
          <w:szCs w:val="24"/>
        </w:rPr>
        <w:t xml:space="preserve">αναγιώτης Καμμένος, στην περίπτωση που επιβεβαιώσει όσα μας είπε ο κ. Κοντονής την Παρασκευή στη Βουλή, ότι δηλαδή, πράγματι, συνομίλησε με τον καταδικασθέντα για εμπόριο ναρκωτικών κ. </w:t>
      </w:r>
      <w:proofErr w:type="spellStart"/>
      <w:r>
        <w:rPr>
          <w:rFonts w:eastAsia="Times New Roman" w:cs="Times New Roman"/>
          <w:szCs w:val="24"/>
        </w:rPr>
        <w:t>Γιαννουσάκη</w:t>
      </w:r>
      <w:proofErr w:type="spellEnd"/>
      <w:r>
        <w:rPr>
          <w:rFonts w:eastAsia="Times New Roman" w:cs="Times New Roman"/>
          <w:szCs w:val="24"/>
        </w:rPr>
        <w:t>.</w:t>
      </w:r>
    </w:p>
    <w:p w14:paraId="663F61B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της Βουλής το άρθρο 239 του Ποινικού</w:t>
      </w:r>
      <w:r>
        <w:rPr>
          <w:rFonts w:eastAsia="Times New Roman" w:cs="Times New Roman"/>
          <w:szCs w:val="24"/>
        </w:rPr>
        <w:t xml:space="preserve"> Κώδικα περί καταχρήσεως εξουσίας. </w:t>
      </w:r>
    </w:p>
    <w:p w14:paraId="663F61B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63F61C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Με τις επιβαρυντικές διατάξεις, φτάνει στα δέκα χρόνια φυλάκιση. Αν είναι πάνω από τρεις, φτάνει στα είκοσι χρόνια φυλάκιση. Αυτό προς ενημέρωση του κ. </w:t>
      </w:r>
      <w:proofErr w:type="spellStart"/>
      <w:r>
        <w:rPr>
          <w:rFonts w:eastAsia="Times New Roman" w:cs="Times New Roman"/>
          <w:szCs w:val="24"/>
        </w:rPr>
        <w:t>Τζανακόπουλου</w:t>
      </w:r>
      <w:proofErr w:type="spellEnd"/>
      <w:r>
        <w:rPr>
          <w:rFonts w:eastAsia="Times New Roman" w:cs="Times New Roman"/>
          <w:szCs w:val="24"/>
        </w:rPr>
        <w:t xml:space="preserve">. </w:t>
      </w:r>
    </w:p>
    <w:p w14:paraId="663F61C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Πάμε, λοιπόν, κυρίες και κύριοι συνάδελφοι, να δούμε τα πράγματα από την αρχή. Ο κ. Μάκ</w:t>
      </w:r>
      <w:r>
        <w:rPr>
          <w:rFonts w:eastAsia="Times New Roman" w:cs="Times New Roman"/>
          <w:szCs w:val="24"/>
        </w:rPr>
        <w:t xml:space="preserve">ης </w:t>
      </w:r>
      <w:proofErr w:type="spellStart"/>
      <w:r>
        <w:rPr>
          <w:rFonts w:eastAsia="Times New Roman" w:cs="Times New Roman"/>
          <w:szCs w:val="24"/>
        </w:rPr>
        <w:t>Τριανταφυλλόπουλος</w:t>
      </w:r>
      <w:proofErr w:type="spellEnd"/>
      <w:r>
        <w:rPr>
          <w:rFonts w:eastAsia="Times New Roman" w:cs="Times New Roman"/>
          <w:szCs w:val="24"/>
        </w:rPr>
        <w:t xml:space="preserve">, κατά </w:t>
      </w:r>
      <w:r>
        <w:rPr>
          <w:rFonts w:eastAsia="Times New Roman" w:cs="Times New Roman"/>
          <w:szCs w:val="24"/>
        </w:rPr>
        <w:lastRenderedPageBreak/>
        <w:t xml:space="preserve">δήλωσή του, ενημέρωσε τον κ. Πάνο Καμμένο για την ανάγκη του κ. </w:t>
      </w:r>
      <w:proofErr w:type="spellStart"/>
      <w:r>
        <w:rPr>
          <w:rFonts w:eastAsia="Times New Roman" w:cs="Times New Roman"/>
          <w:szCs w:val="24"/>
        </w:rPr>
        <w:t>Γιαννουσάκη</w:t>
      </w:r>
      <w:proofErr w:type="spellEnd"/>
      <w:r>
        <w:rPr>
          <w:rFonts w:eastAsia="Times New Roman" w:cs="Times New Roman"/>
          <w:szCs w:val="24"/>
        </w:rPr>
        <w:t xml:space="preserve"> να μιλήσει με κάποιον από την Κυβέρνηση, γιατί δεν εμπιστευόταν την ελληνική </w:t>
      </w:r>
      <w:r>
        <w:rPr>
          <w:rFonts w:eastAsia="Times New Roman" w:cs="Times New Roman"/>
          <w:szCs w:val="24"/>
        </w:rPr>
        <w:t>δικαιοσύνη</w:t>
      </w:r>
      <w:r>
        <w:rPr>
          <w:rFonts w:eastAsia="Times New Roman" w:cs="Times New Roman"/>
          <w:szCs w:val="24"/>
        </w:rPr>
        <w:t xml:space="preserve">. </w:t>
      </w:r>
    </w:p>
    <w:p w14:paraId="663F61C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Υπενθυμίζω, κύριε Πρόεδρε, και δικές σας δηλώσεις τότε για τον</w:t>
      </w:r>
      <w:r>
        <w:rPr>
          <w:rFonts w:eastAsia="Times New Roman" w:cs="Times New Roman"/>
          <w:szCs w:val="24"/>
        </w:rPr>
        <w:t xml:space="preserve"> Μάκη </w:t>
      </w:r>
      <w:proofErr w:type="spellStart"/>
      <w:r>
        <w:rPr>
          <w:rFonts w:eastAsia="Times New Roman" w:cs="Times New Roman"/>
          <w:szCs w:val="24"/>
        </w:rPr>
        <w:t>Τριανταφυλλόπουλο</w:t>
      </w:r>
      <w:proofErr w:type="spellEnd"/>
      <w:r>
        <w:rPr>
          <w:rFonts w:eastAsia="Times New Roman" w:cs="Times New Roman"/>
          <w:szCs w:val="24"/>
        </w:rPr>
        <w:t xml:space="preserve">, όταν είχε κυκλοφορήσει εκείνο το χυδαίο βίντεο για τον Γαβριήλ Σακελλαρίδη. Δεν έχουν περάσει πάνω από τρία χρόνια, όταν σύμπας ο ΣΥΡΙΖΑ έλεγε τον κ. Μάκη </w:t>
      </w:r>
      <w:proofErr w:type="spellStart"/>
      <w:r>
        <w:rPr>
          <w:rFonts w:eastAsia="Times New Roman" w:cs="Times New Roman"/>
          <w:szCs w:val="24"/>
        </w:rPr>
        <w:t>Τριανταφυλλόπουλο</w:t>
      </w:r>
      <w:proofErr w:type="spellEnd"/>
      <w:r>
        <w:rPr>
          <w:rFonts w:eastAsia="Times New Roman" w:cs="Times New Roman"/>
          <w:szCs w:val="24"/>
        </w:rPr>
        <w:t xml:space="preserve"> «πληρωμένο εκτελεστή δολοφόνο χαρακτήρων». Το προσπερνάω, </w:t>
      </w:r>
      <w:r>
        <w:rPr>
          <w:rFonts w:eastAsia="Times New Roman" w:cs="Times New Roman"/>
          <w:szCs w:val="24"/>
        </w:rPr>
        <w:t xml:space="preserve">όμως. Τώρα, ο κ. </w:t>
      </w:r>
      <w:proofErr w:type="spellStart"/>
      <w:r>
        <w:rPr>
          <w:rFonts w:eastAsia="Times New Roman" w:cs="Times New Roman"/>
          <w:szCs w:val="24"/>
        </w:rPr>
        <w:t>Τριανταφυλλόπουλος</w:t>
      </w:r>
      <w:proofErr w:type="spellEnd"/>
      <w:r>
        <w:rPr>
          <w:rFonts w:eastAsia="Times New Roman" w:cs="Times New Roman"/>
          <w:szCs w:val="24"/>
        </w:rPr>
        <w:t>, διά του κ. Καμμένο</w:t>
      </w:r>
      <w:r>
        <w:rPr>
          <w:rFonts w:eastAsia="Times New Roman" w:cs="Times New Roman"/>
          <w:szCs w:val="24"/>
        </w:rPr>
        <w:t>υ</w:t>
      </w:r>
      <w:r>
        <w:rPr>
          <w:rFonts w:eastAsia="Times New Roman" w:cs="Times New Roman"/>
          <w:szCs w:val="24"/>
        </w:rPr>
        <w:t xml:space="preserve"> και ελπίζω όχι διά του κ. Κοντονή, έγινε διαπρύσιος κήρυκας κάθαρσης.</w:t>
      </w:r>
    </w:p>
    <w:p w14:paraId="663F61C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Τι μας είπε ο κ. Κοντονής εδώ στην Βουλή την Παρασκευή, κύριοι συνάδελφοι; Μας είπε ότι ο κ. Καμμένος, πράγματι, παρατύπως μίλησε</w:t>
      </w:r>
      <w:r>
        <w:rPr>
          <w:rFonts w:eastAsia="Times New Roman" w:cs="Times New Roman"/>
          <w:szCs w:val="24"/>
        </w:rPr>
        <w:t xml:space="preserve"> με τον κ. </w:t>
      </w:r>
      <w:proofErr w:type="spellStart"/>
      <w:r>
        <w:rPr>
          <w:rFonts w:eastAsia="Times New Roman" w:cs="Times New Roman"/>
          <w:szCs w:val="24"/>
        </w:rPr>
        <w:t>Γιαννουσάκη</w:t>
      </w:r>
      <w:proofErr w:type="spellEnd"/>
      <w:r>
        <w:rPr>
          <w:rFonts w:eastAsia="Times New Roman" w:cs="Times New Roman"/>
          <w:szCs w:val="24"/>
        </w:rPr>
        <w:t xml:space="preserve">, αλλά το έκανε για να βρει την αλήθεια και γι’ αυτό πρέπει να τον συγχωρέσουμε. </w:t>
      </w:r>
    </w:p>
    <w:p w14:paraId="663F61C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Να κάνουμε μαζί ένα πείραμα; Πατάω το χρονόμετρο. «Γεια σας. Παναγιώτης Καμμένος, Υπουργός Άμυνας. Ο κ. </w:t>
      </w:r>
      <w:proofErr w:type="spellStart"/>
      <w:r>
        <w:rPr>
          <w:rFonts w:eastAsia="Times New Roman" w:cs="Times New Roman"/>
          <w:szCs w:val="24"/>
        </w:rPr>
        <w:t>Γιαννουσάκης</w:t>
      </w:r>
      <w:proofErr w:type="spellEnd"/>
      <w:r>
        <w:rPr>
          <w:rFonts w:eastAsia="Times New Roman" w:cs="Times New Roman"/>
          <w:szCs w:val="24"/>
        </w:rPr>
        <w:t xml:space="preserve">;». «Μάλιστα». «Σας καλώ να πείτε την αλήθεια και μόνο την αλήθεια και να πάτε στον </w:t>
      </w:r>
      <w:r>
        <w:rPr>
          <w:rFonts w:eastAsia="Times New Roman" w:cs="Times New Roman"/>
          <w:szCs w:val="24"/>
        </w:rPr>
        <w:t xml:space="preserve">εισαγγελέα </w:t>
      </w:r>
      <w:r>
        <w:rPr>
          <w:rFonts w:eastAsia="Times New Roman" w:cs="Times New Roman"/>
          <w:szCs w:val="24"/>
        </w:rPr>
        <w:t xml:space="preserve">και να καταθέσετε </w:t>
      </w:r>
      <w:r>
        <w:rPr>
          <w:rFonts w:eastAsia="Times New Roman" w:cs="Times New Roman"/>
          <w:szCs w:val="24"/>
        </w:rPr>
        <w:lastRenderedPageBreak/>
        <w:t>όσα στοιχεία έχετε και να μ</w:t>
      </w:r>
      <w:r>
        <w:rPr>
          <w:rFonts w:eastAsia="Times New Roman" w:cs="Times New Roman"/>
          <w:szCs w:val="24"/>
        </w:rPr>
        <w:t xml:space="preserve">η φοβάστε τίποτα». Ήταν ακριβώς δεκαέξι δευτερόλεπτα. Να σας δώσω κι άλλα δεκαέξι; Φτάνουμε στα τριάντα δύο </w:t>
      </w:r>
      <w:r>
        <w:rPr>
          <w:rFonts w:eastAsia="Times New Roman" w:cs="Times New Roman"/>
          <w:szCs w:val="24"/>
        </w:rPr>
        <w:t>δευτερόλεπτα</w:t>
      </w:r>
      <w:r>
        <w:rPr>
          <w:rFonts w:eastAsia="Times New Roman" w:cs="Times New Roman"/>
          <w:szCs w:val="24"/>
        </w:rPr>
        <w:t xml:space="preserve">. </w:t>
      </w:r>
    </w:p>
    <w:p w14:paraId="663F61C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τις τηλεφωνικές κλήσεις της </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που δημοσιεύθηκαν νομίμως και όχι ως προϊόν υποκλοπών, κύριε Κοντονή –κυκλοφόρησε και σχετικό δελτίο Τύπου της </w:t>
      </w:r>
      <w:r>
        <w:rPr>
          <w:rFonts w:eastAsia="Times New Roman" w:cs="Times New Roman"/>
          <w:szCs w:val="24"/>
        </w:rPr>
        <w:t>«</w:t>
      </w:r>
      <w:r>
        <w:rPr>
          <w:rFonts w:eastAsia="Times New Roman" w:cs="Times New Roman"/>
          <w:szCs w:val="24"/>
          <w:lang w:val="en-US"/>
        </w:rPr>
        <w:t>COSMOTE</w:t>
      </w:r>
      <w:r>
        <w:rPr>
          <w:rFonts w:eastAsia="Times New Roman" w:cs="Times New Roman"/>
          <w:szCs w:val="24"/>
        </w:rPr>
        <w:t>»</w:t>
      </w:r>
      <w:r>
        <w:rPr>
          <w:rFonts w:eastAsia="Times New Roman" w:cs="Times New Roman"/>
          <w:szCs w:val="24"/>
        </w:rPr>
        <w:t xml:space="preserve"> σήμερα ότι νομίμως έδωσε τον λογαριασμό στον χρήστη </w:t>
      </w:r>
      <w:proofErr w:type="spellStart"/>
      <w:r>
        <w:rPr>
          <w:rFonts w:eastAsia="Times New Roman" w:cs="Times New Roman"/>
          <w:szCs w:val="24"/>
        </w:rPr>
        <w:t>Γιαννουσάκη</w:t>
      </w:r>
      <w:proofErr w:type="spellEnd"/>
      <w:r>
        <w:rPr>
          <w:rFonts w:eastAsia="Times New Roman" w:cs="Times New Roman"/>
          <w:szCs w:val="24"/>
        </w:rPr>
        <w:t>- προκύπτει ότι ο κ. Καμμένος συνομίλησε μαζί του είκοσι ένα λεπτά. Του</w:t>
      </w:r>
      <w:r>
        <w:rPr>
          <w:rFonts w:eastAsia="Times New Roman" w:cs="Times New Roman"/>
          <w:szCs w:val="24"/>
        </w:rPr>
        <w:t xml:space="preserve">λάχιστον αυτά φαίνονται. </w:t>
      </w:r>
    </w:p>
    <w:p w14:paraId="663F61C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λοιπόν, πρώτη και σοβαρή: Αφού για να του πείτε αυτά που μας είπε ο κ. Κοντονής την Παρασκευή εδώ χρειάζεστε περίπου δεκαέξι δευτερόλεπτα, είκοσι ένα ολόκληρα λεπτά σε δώδεκα διαφορετικές τηλεφωνικές συνομιλίες, σε </w:t>
      </w:r>
      <w:proofErr w:type="spellStart"/>
      <w:r>
        <w:rPr>
          <w:rFonts w:eastAsia="Times New Roman" w:cs="Times New Roman"/>
          <w:szCs w:val="24"/>
          <w:lang w:val="en-US"/>
        </w:rPr>
        <w:t>sms</w:t>
      </w:r>
      <w:proofErr w:type="spellEnd"/>
      <w:r>
        <w:rPr>
          <w:rFonts w:eastAsia="Times New Roman" w:cs="Times New Roman"/>
          <w:szCs w:val="24"/>
        </w:rPr>
        <w:t xml:space="preserve"> πο</w:t>
      </w:r>
      <w:r>
        <w:rPr>
          <w:rFonts w:eastAsia="Times New Roman" w:cs="Times New Roman"/>
          <w:szCs w:val="24"/>
        </w:rPr>
        <w:t xml:space="preserve">υ ανταλλάσσατε, τι ακριβώς θέλατε να πείτε, κύριε </w:t>
      </w:r>
      <w:proofErr w:type="spellStart"/>
      <w:r>
        <w:rPr>
          <w:rFonts w:eastAsia="Times New Roman" w:cs="Times New Roman"/>
          <w:szCs w:val="24"/>
        </w:rPr>
        <w:t>Καμμένε</w:t>
      </w:r>
      <w:proofErr w:type="spellEnd"/>
      <w:r>
        <w:rPr>
          <w:rFonts w:eastAsia="Times New Roman" w:cs="Times New Roman"/>
          <w:szCs w:val="24"/>
        </w:rPr>
        <w:t xml:space="preserve">; Να μας πείτε, λοιπόν, τι είπατε στον κ. </w:t>
      </w:r>
      <w:proofErr w:type="spellStart"/>
      <w:r>
        <w:rPr>
          <w:rFonts w:eastAsia="Times New Roman" w:cs="Times New Roman"/>
          <w:szCs w:val="24"/>
        </w:rPr>
        <w:t>Γιαννουσάκη</w:t>
      </w:r>
      <w:proofErr w:type="spellEnd"/>
      <w:r>
        <w:rPr>
          <w:rFonts w:eastAsia="Times New Roman" w:cs="Times New Roman"/>
          <w:szCs w:val="24"/>
        </w:rPr>
        <w:t xml:space="preserve"> και αν προτίθεστε να καταθέσετε στη Βουλή το αντίγραφο της κινήσεως του δικού σας λογαριασμού, για να διαπιστώσει το Σώμα εάν πριν ή μετά τον κ. </w:t>
      </w:r>
      <w:proofErr w:type="spellStart"/>
      <w:r>
        <w:rPr>
          <w:rFonts w:eastAsia="Times New Roman" w:cs="Times New Roman"/>
          <w:szCs w:val="24"/>
        </w:rPr>
        <w:t>Γιαννουσάκη</w:t>
      </w:r>
      <w:proofErr w:type="spellEnd"/>
      <w:r>
        <w:rPr>
          <w:rFonts w:eastAsia="Times New Roman" w:cs="Times New Roman"/>
          <w:szCs w:val="24"/>
        </w:rPr>
        <w:t xml:space="preserve"> συνομιλήσατε με τον κ. </w:t>
      </w:r>
      <w:proofErr w:type="spellStart"/>
      <w:r>
        <w:rPr>
          <w:rFonts w:eastAsia="Times New Roman" w:cs="Times New Roman"/>
          <w:szCs w:val="24"/>
        </w:rPr>
        <w:t>Χριστοφορίδη</w:t>
      </w:r>
      <w:proofErr w:type="spellEnd"/>
      <w:r>
        <w:rPr>
          <w:rFonts w:eastAsia="Times New Roman" w:cs="Times New Roman"/>
          <w:szCs w:val="24"/>
        </w:rPr>
        <w:t xml:space="preserve">, τον λιμενικό υπάλληλο που φαίνεται από τις τηλεφωνικές συνδιαλέξεις να λέει επί λέξει: «Δεν μας ενδιαφέρει η αλήθεια, κύριε Κοντονή, αλλά να </w:t>
      </w:r>
      <w:r>
        <w:rPr>
          <w:rFonts w:eastAsia="Times New Roman" w:cs="Times New Roman"/>
          <w:szCs w:val="24"/>
        </w:rPr>
        <w:lastRenderedPageBreak/>
        <w:t>μείνει ο Τσίπρας δέκα χρόνια στην εξουσία, ενοχοποιώντας τον Μαριν</w:t>
      </w:r>
      <w:r>
        <w:rPr>
          <w:rFonts w:eastAsia="Times New Roman" w:cs="Times New Roman"/>
          <w:szCs w:val="24"/>
        </w:rPr>
        <w:t xml:space="preserve">άκη, δηλαδή τον Μητσοτάκη». Αυτά λέει ο κ. </w:t>
      </w:r>
      <w:proofErr w:type="spellStart"/>
      <w:r>
        <w:rPr>
          <w:rFonts w:eastAsia="Times New Roman" w:cs="Times New Roman"/>
          <w:szCs w:val="24"/>
        </w:rPr>
        <w:t>Χριστοφορίδης</w:t>
      </w:r>
      <w:proofErr w:type="spellEnd"/>
      <w:r>
        <w:rPr>
          <w:rFonts w:eastAsia="Times New Roman" w:cs="Times New Roman"/>
          <w:szCs w:val="24"/>
        </w:rPr>
        <w:t xml:space="preserve">. Θέλω να δω από τους τηλεφωνικούς λογαριασμούς του κ. Καμμένου εάν έχει συνομιλήσει με τον κ. </w:t>
      </w:r>
      <w:proofErr w:type="spellStart"/>
      <w:r>
        <w:rPr>
          <w:rFonts w:eastAsia="Times New Roman" w:cs="Times New Roman"/>
          <w:szCs w:val="24"/>
        </w:rPr>
        <w:t>Χριστοφορίδη</w:t>
      </w:r>
      <w:proofErr w:type="spellEnd"/>
      <w:r>
        <w:rPr>
          <w:rFonts w:eastAsia="Times New Roman" w:cs="Times New Roman"/>
          <w:szCs w:val="24"/>
        </w:rPr>
        <w:t xml:space="preserve">. </w:t>
      </w:r>
    </w:p>
    <w:p w14:paraId="663F61C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Άρα, ερώτηση πρώτη: Τι είπατε με τον κ. </w:t>
      </w:r>
      <w:proofErr w:type="spellStart"/>
      <w:r>
        <w:rPr>
          <w:rFonts w:eastAsia="Times New Roman" w:cs="Times New Roman"/>
          <w:szCs w:val="24"/>
        </w:rPr>
        <w:t>Γιαννουσάκη</w:t>
      </w:r>
      <w:proofErr w:type="spellEnd"/>
      <w:r>
        <w:rPr>
          <w:rFonts w:eastAsia="Times New Roman" w:cs="Times New Roman"/>
          <w:szCs w:val="24"/>
        </w:rPr>
        <w:t xml:space="preserve">; Με ποια αρμοδιότητα μιλήσατε στον κ. </w:t>
      </w:r>
      <w:proofErr w:type="spellStart"/>
      <w:r>
        <w:rPr>
          <w:rFonts w:eastAsia="Times New Roman" w:cs="Times New Roman"/>
          <w:szCs w:val="24"/>
        </w:rPr>
        <w:t>Γιαννουσάκη</w:t>
      </w:r>
      <w:proofErr w:type="spellEnd"/>
      <w:r>
        <w:rPr>
          <w:rFonts w:eastAsia="Times New Roman" w:cs="Times New Roman"/>
          <w:szCs w:val="24"/>
        </w:rPr>
        <w:t xml:space="preserve"> τον ισοβίτη για εμπόριο ναρκωτικών; Γνωρίζετε τον κ. </w:t>
      </w:r>
      <w:proofErr w:type="spellStart"/>
      <w:r>
        <w:rPr>
          <w:rFonts w:eastAsia="Times New Roman" w:cs="Times New Roman"/>
          <w:szCs w:val="24"/>
        </w:rPr>
        <w:t>Χριστοφορίδη</w:t>
      </w:r>
      <w:proofErr w:type="spellEnd"/>
      <w:r>
        <w:rPr>
          <w:rFonts w:eastAsia="Times New Roman" w:cs="Times New Roman"/>
          <w:szCs w:val="24"/>
        </w:rPr>
        <w:t xml:space="preserve">; Έχετε μιλήσει με τον κ. </w:t>
      </w:r>
      <w:proofErr w:type="spellStart"/>
      <w:r>
        <w:rPr>
          <w:rFonts w:eastAsia="Times New Roman" w:cs="Times New Roman"/>
          <w:szCs w:val="24"/>
        </w:rPr>
        <w:t>Χριστοφορίδη</w:t>
      </w:r>
      <w:proofErr w:type="spellEnd"/>
      <w:r>
        <w:rPr>
          <w:rFonts w:eastAsia="Times New Roman" w:cs="Times New Roman"/>
          <w:szCs w:val="24"/>
        </w:rPr>
        <w:t xml:space="preserve">; </w:t>
      </w:r>
    </w:p>
    <w:p w14:paraId="663F61C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κλείσω, κύριοι συνάδελφοι, και για να μην καταχραστώ περαιτέρω τον χρόνο, ερωτώ: Πόσο τυχαίο είναι, κύριε Υπουργέ, ότι όλα αυτά </w:t>
      </w:r>
      <w:r>
        <w:rPr>
          <w:rFonts w:eastAsia="Times New Roman" w:cs="Times New Roman"/>
          <w:szCs w:val="24"/>
        </w:rPr>
        <w:t xml:space="preserve">συμβαίνουν τη στιγμή που πίσω από εκείνο το έδρανο υπερασπιζόσασταν μετά πάθους τον κ. Σαββίδη, όταν του διαγράψατε το πρόστιμο της </w:t>
      </w:r>
      <w:r>
        <w:rPr>
          <w:rFonts w:eastAsia="Times New Roman" w:cs="Times New Roman"/>
          <w:szCs w:val="24"/>
        </w:rPr>
        <w:t>«</w:t>
      </w:r>
      <w:r>
        <w:rPr>
          <w:rFonts w:eastAsia="Times New Roman" w:cs="Times New Roman"/>
          <w:szCs w:val="24"/>
        </w:rPr>
        <w:t>ΣΕΚΑΠ</w:t>
      </w:r>
      <w:r>
        <w:rPr>
          <w:rFonts w:eastAsia="Times New Roman" w:cs="Times New Roman"/>
          <w:szCs w:val="24"/>
        </w:rPr>
        <w:t>»</w:t>
      </w:r>
      <w:r>
        <w:rPr>
          <w:rFonts w:eastAsia="Times New Roman" w:cs="Times New Roman"/>
          <w:szCs w:val="24"/>
        </w:rPr>
        <w:t xml:space="preserve">; </w:t>
      </w:r>
    </w:p>
    <w:p w14:paraId="663F61C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Και όλα αυτά συμβαίνουν, κύριε Πρόεδρε, την ώρα που ο Βαγγέλης Μαρινάκης αρπάζει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από τον Σαββίδη και ο Μ</w:t>
      </w:r>
      <w:r>
        <w:rPr>
          <w:rFonts w:eastAsia="Times New Roman" w:cs="Times New Roman"/>
          <w:szCs w:val="24"/>
        </w:rPr>
        <w:t xml:space="preserve">άκης </w:t>
      </w:r>
      <w:proofErr w:type="spellStart"/>
      <w:r>
        <w:rPr>
          <w:rFonts w:eastAsia="Times New Roman" w:cs="Times New Roman"/>
          <w:szCs w:val="24"/>
        </w:rPr>
        <w:t>Τριανταφυλλόπουλος</w:t>
      </w:r>
      <w:proofErr w:type="spellEnd"/>
      <w:r>
        <w:rPr>
          <w:rFonts w:eastAsia="Times New Roman" w:cs="Times New Roman"/>
          <w:szCs w:val="24"/>
        </w:rPr>
        <w:t xml:space="preserve">, που, κατά δήλωσή του, από τον Ιανουάριο είχε τις συνομιλίες και τα τηλεφωνήματα του </w:t>
      </w:r>
      <w:r>
        <w:rPr>
          <w:rFonts w:eastAsia="Times New Roman" w:cs="Times New Roman"/>
          <w:szCs w:val="24"/>
        </w:rPr>
        <w:t xml:space="preserve">κ. </w:t>
      </w:r>
      <w:r>
        <w:rPr>
          <w:rFonts w:eastAsia="Times New Roman" w:cs="Times New Roman"/>
          <w:szCs w:val="24"/>
        </w:rPr>
        <w:t xml:space="preserve">Καμμένου, είναι με τον κ. </w:t>
      </w:r>
      <w:proofErr w:type="spellStart"/>
      <w:r>
        <w:rPr>
          <w:rFonts w:eastAsia="Times New Roman" w:cs="Times New Roman"/>
          <w:szCs w:val="24"/>
        </w:rPr>
        <w:t>Γιαννουσάκη</w:t>
      </w:r>
      <w:proofErr w:type="spellEnd"/>
      <w:r>
        <w:rPr>
          <w:rFonts w:eastAsia="Times New Roman" w:cs="Times New Roman"/>
          <w:szCs w:val="24"/>
        </w:rPr>
        <w:t xml:space="preserve"> από τον Ιανουάριο, τυχαία δημοσιεύει τις σχετικές συνομιλίες ένα εικοσιτετράωρο πριν από τη διενέργεια του</w:t>
      </w:r>
      <w:r>
        <w:rPr>
          <w:rFonts w:eastAsia="Times New Roman" w:cs="Times New Roman"/>
          <w:szCs w:val="24"/>
        </w:rPr>
        <w:t xml:space="preserve"> διαγωνισμού για τον Δημοσιογραφικό Οργανισμό </w:t>
      </w:r>
      <w:r>
        <w:rPr>
          <w:rFonts w:eastAsia="Times New Roman" w:cs="Times New Roman"/>
          <w:szCs w:val="24"/>
        </w:rPr>
        <w:lastRenderedPageBreak/>
        <w:t xml:space="preserve">Λαμπράκη, εκείνου δηλαδή που ο φίλος του </w:t>
      </w:r>
      <w:r>
        <w:rPr>
          <w:rFonts w:eastAsia="Times New Roman" w:cs="Times New Roman"/>
          <w:szCs w:val="24"/>
        </w:rPr>
        <w:t xml:space="preserve">κ. </w:t>
      </w:r>
      <w:r>
        <w:rPr>
          <w:rFonts w:eastAsia="Times New Roman" w:cs="Times New Roman"/>
          <w:szCs w:val="24"/>
        </w:rPr>
        <w:t>Καμμένου, ο κ. Σαββίδης, έχασε από τον Βαγγέλη Μαρινάκη.</w:t>
      </w:r>
    </w:p>
    <w:p w14:paraId="663F61C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Άρα, εδώ, κύριε Πρόεδρε, δεν συζητάμε γι’ αυτό που δακρύβρεχτα μας είπε την Παρασκευή ο κ. Κοντονής, για το α</w:t>
      </w:r>
      <w:r>
        <w:rPr>
          <w:rFonts w:eastAsia="Times New Roman" w:cs="Times New Roman"/>
          <w:szCs w:val="24"/>
        </w:rPr>
        <w:t xml:space="preserve">ν ο κ. Καμμένος προσπαθούσε να βρει την αλήθεια για το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αλλά συζητάμε για το αν ο κ. Καμμένος προσπάθησε να </w:t>
      </w:r>
      <w:proofErr w:type="spellStart"/>
      <w:r>
        <w:rPr>
          <w:rFonts w:eastAsia="Times New Roman" w:cs="Times New Roman"/>
          <w:szCs w:val="24"/>
        </w:rPr>
        <w:t>παγιδεύσει</w:t>
      </w:r>
      <w:proofErr w:type="spellEnd"/>
      <w:r>
        <w:rPr>
          <w:rFonts w:eastAsia="Times New Roman" w:cs="Times New Roman"/>
          <w:szCs w:val="24"/>
        </w:rPr>
        <w:t xml:space="preserve"> τον Βαγγέλη Μαρινάκη, για να εμποδίσει την εξαγορά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απ’ αυτόν και να κρατήσει στην εξουσία τον κ. Τσίπρα. </w:t>
      </w:r>
    </w:p>
    <w:p w14:paraId="663F61C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w:t>
      </w:r>
      <w:r>
        <w:rPr>
          <w:rFonts w:eastAsia="Times New Roman" w:cs="Times New Roman"/>
          <w:szCs w:val="24"/>
        </w:rPr>
        <w:t xml:space="preserve">στη δευτερολογία μου. </w:t>
      </w:r>
    </w:p>
    <w:p w14:paraId="663F61CC"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w:t>
      </w:r>
    </w:p>
    <w:p w14:paraId="663F61C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3F61C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Κύριε Πρόεδρε, η Αξιωματική Αντιπολίτευση μέχρι τώρα είχε μια παγκόσμια πρώτη. Αντ</w:t>
      </w:r>
      <w:r>
        <w:rPr>
          <w:rFonts w:eastAsia="Times New Roman" w:cs="Times New Roman"/>
          <w:szCs w:val="24"/>
        </w:rPr>
        <w:t xml:space="preserve">ί να κάνει αντιπολίτευση προς την Κυβέρνηση, έκανε αντιπολίτευση προς την Ελλάδα και αυτό το έδειξε ξεκάθαρα στην αξιολόγηση. </w:t>
      </w:r>
    </w:p>
    <w:p w14:paraId="663F61C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Αντιλαμβάνομαι το πρόβλημα και το μένος που έχει η Νέα Δημοκρατία, όταν ιδιαίτερα σήμερα, πριν από λίγη ώρα, η Ελλάδα για πρώτη φ</w:t>
      </w:r>
      <w:r>
        <w:rPr>
          <w:rFonts w:eastAsia="Times New Roman" w:cs="Times New Roman"/>
          <w:szCs w:val="24"/>
        </w:rPr>
        <w:t xml:space="preserve">ορά στο δεκαετές της ομόλογο έπεσε </w:t>
      </w:r>
      <w:proofErr w:type="spellStart"/>
      <w:r>
        <w:rPr>
          <w:rFonts w:eastAsia="Times New Roman" w:cs="Times New Roman"/>
          <w:szCs w:val="24"/>
        </w:rPr>
        <w:t>επτάμισι</w:t>
      </w:r>
      <w:proofErr w:type="spellEnd"/>
      <w:r>
        <w:rPr>
          <w:rFonts w:eastAsia="Times New Roman" w:cs="Times New Roman"/>
          <w:szCs w:val="24"/>
        </w:rPr>
        <w:t xml:space="preserve"> </w:t>
      </w:r>
      <w:r>
        <w:rPr>
          <w:rFonts w:eastAsia="Times New Roman" w:cs="Times New Roman"/>
          <w:szCs w:val="24"/>
        </w:rPr>
        <w:lastRenderedPageBreak/>
        <w:t>μονάδες κι έφτασε στο 5,425%, χαμηλότερο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τον Δεκέμβριο του 2009. Είναι φυσικό, λοιπόν, ότι θα έπρεπε να βρει ένα τέχνασμα, προκειμένου να μεταφέρει τη συζήτηση αλλού. </w:t>
      </w:r>
    </w:p>
    <w:p w14:paraId="663F61D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σήμερα εδώ η Αξιωματική Αντιπολίτευση κι έχει τη δεύτερη πρωτοτυπία: Για πρώτη φορά μετά την εποχή του </w:t>
      </w:r>
      <w:proofErr w:type="spellStart"/>
      <w:r>
        <w:rPr>
          <w:rFonts w:eastAsia="Times New Roman" w:cs="Times New Roman"/>
          <w:szCs w:val="24"/>
        </w:rPr>
        <w:t>Κοσκωτά</w:t>
      </w:r>
      <w:proofErr w:type="spellEnd"/>
      <w:r>
        <w:rPr>
          <w:rFonts w:eastAsia="Times New Roman" w:cs="Times New Roman"/>
          <w:szCs w:val="24"/>
        </w:rPr>
        <w:t>, έχουμε την Αξιωματική Αντιπολίτευση να ταυτίζεται με έναν πολίτη, με έναν επιχειρηματία, ο οποίος επιχειρηματίας, όμως, δεν είναι ένας α</w:t>
      </w:r>
      <w:r>
        <w:rPr>
          <w:rFonts w:eastAsia="Times New Roman" w:cs="Times New Roman"/>
          <w:szCs w:val="24"/>
        </w:rPr>
        <w:t xml:space="preserve">πλός επιχειρηματίας που αγόρασε ένα μέσο μαζικής ενημερώσεως, είναι ένας πολίτης που έχει εκκρεμείς υποθέσεις με τη </w:t>
      </w:r>
      <w:r>
        <w:rPr>
          <w:rFonts w:eastAsia="Times New Roman" w:cs="Times New Roman"/>
          <w:szCs w:val="24"/>
        </w:rPr>
        <w:t>δικαιοσύνη</w:t>
      </w:r>
      <w:r>
        <w:rPr>
          <w:rFonts w:eastAsia="Times New Roman" w:cs="Times New Roman"/>
          <w:szCs w:val="24"/>
        </w:rPr>
        <w:t xml:space="preserve">. Για την υπόθεση </w:t>
      </w:r>
      <w:r>
        <w:rPr>
          <w:rFonts w:eastAsia="Times New Roman" w:cs="Times New Roman"/>
          <w:szCs w:val="24"/>
        </w:rPr>
        <w:t>«</w:t>
      </w:r>
      <w:r>
        <w:rPr>
          <w:rFonts w:eastAsia="Times New Roman" w:cs="Times New Roman"/>
          <w:szCs w:val="24"/>
          <w:lang w:val="en-US"/>
        </w:rPr>
        <w:t>NOOR</w:t>
      </w:r>
      <w:r>
        <w:rPr>
          <w:rFonts w:eastAsia="Times New Roman" w:cs="Times New Roman"/>
          <w:szCs w:val="24"/>
        </w:rPr>
        <w:t>»</w:t>
      </w:r>
      <w:r>
        <w:rPr>
          <w:rFonts w:eastAsia="Times New Roman" w:cs="Times New Roman"/>
          <w:szCs w:val="24"/>
        </w:rPr>
        <w:t xml:space="preserve">, φέρεται να έχει εμπλοκή στη χρηματοδότηση του </w:t>
      </w:r>
      <w:proofErr w:type="spellStart"/>
      <w:r>
        <w:rPr>
          <w:rFonts w:eastAsia="Times New Roman" w:cs="Times New Roman"/>
          <w:szCs w:val="24"/>
        </w:rPr>
        <w:t>ναρκοπλοίου</w:t>
      </w:r>
      <w:proofErr w:type="spellEnd"/>
      <w:r>
        <w:rPr>
          <w:rFonts w:eastAsia="Times New Roman" w:cs="Times New Roman"/>
          <w:szCs w:val="24"/>
        </w:rPr>
        <w:t xml:space="preserve"> και υπάρχουν εμβάσματα από τις εταιρείες συμφε</w:t>
      </w:r>
      <w:r>
        <w:rPr>
          <w:rFonts w:eastAsia="Times New Roman" w:cs="Times New Roman"/>
          <w:szCs w:val="24"/>
        </w:rPr>
        <w:t xml:space="preserve">ρόντων του προς τον </w:t>
      </w:r>
      <w:proofErr w:type="spellStart"/>
      <w:r>
        <w:rPr>
          <w:rFonts w:eastAsia="Times New Roman" w:cs="Times New Roman"/>
          <w:szCs w:val="24"/>
        </w:rPr>
        <w:t>Γιαννουσάκη</w:t>
      </w:r>
      <w:proofErr w:type="spellEnd"/>
      <w:r>
        <w:rPr>
          <w:rFonts w:eastAsia="Times New Roman" w:cs="Times New Roman"/>
          <w:szCs w:val="24"/>
        </w:rPr>
        <w:t>, δηλαδή τον ισοβίτη αυτόν ο οποίος φέρεται ότι είναι ο μάρτυρας που ήθελε να καταθέσει. Εμπλέκεται στην υπόθεση ξεπλύματος μαύρου</w:t>
      </w:r>
      <w:r>
        <w:rPr>
          <w:rFonts w:eastAsia="Times New Roman" w:cs="Times New Roman"/>
          <w:szCs w:val="24"/>
        </w:rPr>
        <w:t xml:space="preserve"> </w:t>
      </w:r>
      <w:r>
        <w:rPr>
          <w:rFonts w:eastAsia="Times New Roman" w:cs="Times New Roman"/>
          <w:szCs w:val="24"/>
        </w:rPr>
        <w:t>χρήματος στην Ελλάδα για λαθρεμπόριο πετρελαίου και υπάρχει, πέραν των απορρήτων καταθέσεων το</w:t>
      </w:r>
      <w:r>
        <w:rPr>
          <w:rFonts w:eastAsia="Times New Roman" w:cs="Times New Roman"/>
          <w:szCs w:val="24"/>
        </w:rPr>
        <w:t xml:space="preserve">υ </w:t>
      </w:r>
      <w:proofErr w:type="spellStart"/>
      <w:r>
        <w:rPr>
          <w:rFonts w:eastAsia="Times New Roman" w:cs="Times New Roman"/>
          <w:szCs w:val="24"/>
        </w:rPr>
        <w:t>Γιαννουσάκη</w:t>
      </w:r>
      <w:proofErr w:type="spellEnd"/>
      <w:r>
        <w:rPr>
          <w:rFonts w:eastAsia="Times New Roman" w:cs="Times New Roman"/>
          <w:szCs w:val="24"/>
        </w:rPr>
        <w:t xml:space="preserve">, σύλληψη του διευθυντή του κ. Μαρινάκη, κ. Συντυχάκη, στο «Ελευθέριος Βενιζέλος» με 622.000 ευρώ. Θα το καταθέσω αυτό. </w:t>
      </w:r>
    </w:p>
    <w:p w14:paraId="663F61D1" w14:textId="77777777" w:rsidR="00923458" w:rsidRDefault="00A03D36">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w:t>
      </w:r>
      <w:r>
        <w:rPr>
          <w:rFonts w:eastAsia="Times New Roman" w:cs="Times New Roman"/>
          <w:szCs w:val="24"/>
        </w:rPr>
        <w:t>Υπουργός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Πρόεδρος των </w:t>
      </w:r>
      <w:r>
        <w:rPr>
          <w:rFonts w:eastAsia="Times New Roman" w:cs="Times New Roman"/>
          <w:szCs w:val="24"/>
        </w:rPr>
        <w:t xml:space="preserve">Ανεξαρτήτων </w:t>
      </w:r>
      <w:r>
        <w:rPr>
          <w:rFonts w:eastAsia="Times New Roman" w:cs="Times New Roman"/>
          <w:szCs w:val="24"/>
        </w:rPr>
        <w:t>Ελλήνων</w:t>
      </w:r>
      <w:r>
        <w:rPr>
          <w:rFonts w:eastAsia="Times New Roman" w:cs="Times New Roman"/>
        </w:rPr>
        <w:t xml:space="preserve"> κ. Πάνος Καμμένος καταθέτει για τα Πρακτικά </w:t>
      </w:r>
      <w:r>
        <w:rPr>
          <w:rFonts w:eastAsia="Times New Roman" w:cs="Times New Roman"/>
        </w:rPr>
        <w:t>το προαναφερθέν έγγραφο, το οποίο βρίσκεται στο αρχείο του Τμήματος Γραμματείας της Διεύθυνσης Στενογραφίας και Πρακτικών της Βουλής)</w:t>
      </w:r>
    </w:p>
    <w:p w14:paraId="663F61D2" w14:textId="77777777" w:rsidR="00923458" w:rsidRDefault="00A03D36">
      <w:pPr>
        <w:spacing w:line="600" w:lineRule="auto"/>
        <w:ind w:firstLine="720"/>
        <w:contextualSpacing/>
        <w:jc w:val="both"/>
        <w:rPr>
          <w:rFonts w:eastAsia="Times New Roman" w:cs="Times New Roman"/>
        </w:rPr>
      </w:pPr>
      <w:r>
        <w:rPr>
          <w:rFonts w:eastAsia="Times New Roman" w:cs="Times New Roman"/>
        </w:rPr>
        <w:t xml:space="preserve">Παράλληλα, υπάρχει εμπλοκή του με κακουργηματική δίωξη από τον Εισαγγελέα </w:t>
      </w:r>
      <w:proofErr w:type="spellStart"/>
      <w:r>
        <w:rPr>
          <w:rFonts w:eastAsia="Times New Roman" w:cs="Times New Roman"/>
        </w:rPr>
        <w:t>Δασκακόπουλο</w:t>
      </w:r>
      <w:proofErr w:type="spellEnd"/>
      <w:r>
        <w:rPr>
          <w:rFonts w:eastAsia="Times New Roman" w:cs="Times New Roman"/>
        </w:rPr>
        <w:t xml:space="preserve"> από τις 5 Σεπτεμβρίου 2016, όπου δυ</w:t>
      </w:r>
      <w:r>
        <w:rPr>
          <w:rFonts w:eastAsia="Times New Roman" w:cs="Times New Roman"/>
        </w:rPr>
        <w:t xml:space="preserve">ο φορές οι αρμόδιοι Εισαγγελείς, ο κ. </w:t>
      </w:r>
      <w:proofErr w:type="spellStart"/>
      <w:r>
        <w:rPr>
          <w:rFonts w:eastAsia="Times New Roman" w:cs="Times New Roman"/>
        </w:rPr>
        <w:t>Σταματογιάννος</w:t>
      </w:r>
      <w:proofErr w:type="spellEnd"/>
      <w:r>
        <w:rPr>
          <w:rFonts w:eastAsia="Times New Roman" w:cs="Times New Roman"/>
        </w:rPr>
        <w:t xml:space="preserve"> και η </w:t>
      </w:r>
      <w:r>
        <w:rPr>
          <w:rFonts w:eastAsia="Times New Roman" w:cs="Times New Roman"/>
        </w:rPr>
        <w:t>κ</w:t>
      </w:r>
      <w:r>
        <w:rPr>
          <w:rFonts w:eastAsia="Times New Roman" w:cs="Times New Roman"/>
        </w:rPr>
        <w:t>.</w:t>
      </w:r>
      <w:r>
        <w:rPr>
          <w:rFonts w:eastAsia="Times New Roman" w:cs="Times New Roman"/>
        </w:rPr>
        <w:t xml:space="preserve"> </w:t>
      </w:r>
      <w:proofErr w:type="spellStart"/>
      <w:r>
        <w:rPr>
          <w:rFonts w:eastAsia="Times New Roman" w:cs="Times New Roman"/>
        </w:rPr>
        <w:t>Ρουσσέα</w:t>
      </w:r>
      <w:proofErr w:type="spellEnd"/>
      <w:r>
        <w:rPr>
          <w:rFonts w:eastAsia="Times New Roman" w:cs="Times New Roman"/>
        </w:rPr>
        <w:t xml:space="preserve"> που αναλάβανε, έχουν δηλώσει αποχή. Αυτός είναι, λοιπόν, ο επιχειρηματίας τον οποίον έρχεται να υπερασπιστεί σήμερα ο Αντιπρόεδρος της Νέας Δημοκρατίας. </w:t>
      </w:r>
    </w:p>
    <w:p w14:paraId="663F61D3" w14:textId="77777777" w:rsidR="00923458" w:rsidRDefault="00A03D36">
      <w:pPr>
        <w:spacing w:line="600" w:lineRule="auto"/>
        <w:ind w:firstLine="720"/>
        <w:contextualSpacing/>
        <w:jc w:val="both"/>
        <w:rPr>
          <w:rFonts w:eastAsia="Times New Roman" w:cs="Times New Roman"/>
        </w:rPr>
      </w:pPr>
      <w:r>
        <w:rPr>
          <w:rFonts w:eastAsia="Times New Roman" w:cs="Times New Roman"/>
        </w:rPr>
        <w:t>Είναι η πρώτη φορά, λέω, μετά τη</w:t>
      </w:r>
      <w:r>
        <w:rPr>
          <w:rFonts w:eastAsia="Times New Roman" w:cs="Times New Roman"/>
        </w:rPr>
        <w:t xml:space="preserve">ν υπόθεση </w:t>
      </w:r>
      <w:proofErr w:type="spellStart"/>
      <w:r>
        <w:rPr>
          <w:rFonts w:eastAsia="Times New Roman" w:cs="Times New Roman"/>
        </w:rPr>
        <w:t>Κοσκωτά</w:t>
      </w:r>
      <w:proofErr w:type="spellEnd"/>
      <w:r>
        <w:rPr>
          <w:rFonts w:eastAsia="Times New Roman" w:cs="Times New Roman"/>
        </w:rPr>
        <w:t xml:space="preserve">, που τότε ο Βουλευτής της Νέας Δημοκρατίας και μετέπειτα Υπουργός κ. </w:t>
      </w:r>
      <w:proofErr w:type="spellStart"/>
      <w:r>
        <w:rPr>
          <w:rFonts w:eastAsia="Times New Roman" w:cs="Times New Roman"/>
        </w:rPr>
        <w:t>Σούρλας</w:t>
      </w:r>
      <w:proofErr w:type="spellEnd"/>
      <w:r>
        <w:rPr>
          <w:rFonts w:eastAsia="Times New Roman" w:cs="Times New Roman"/>
        </w:rPr>
        <w:t xml:space="preserve"> κατέθεσε ερώτηση για το «σκάνδαλο </w:t>
      </w:r>
      <w:proofErr w:type="spellStart"/>
      <w:r>
        <w:rPr>
          <w:rFonts w:eastAsia="Times New Roman" w:cs="Times New Roman"/>
        </w:rPr>
        <w:t>Κοσκωτά</w:t>
      </w:r>
      <w:proofErr w:type="spellEnd"/>
      <w:r>
        <w:rPr>
          <w:rFonts w:eastAsia="Times New Roman" w:cs="Times New Roman"/>
        </w:rPr>
        <w:t>». Ξέρετε τι έγινε τότε; Εκλήθη να ανακαλέσει την ερώτηση, βγήκε ανακοίνωση από την Νέα Δημοκρατία ότι δεν έχει κα</w:t>
      </w:r>
      <w:r>
        <w:rPr>
          <w:rFonts w:eastAsia="Times New Roman" w:cs="Times New Roman"/>
        </w:rPr>
        <w:t>μ</w:t>
      </w:r>
      <w:r>
        <w:rPr>
          <w:rFonts w:eastAsia="Times New Roman" w:cs="Times New Roman"/>
        </w:rPr>
        <w:t>μία σ</w:t>
      </w:r>
      <w:r>
        <w:rPr>
          <w:rFonts w:eastAsia="Times New Roman" w:cs="Times New Roman"/>
        </w:rPr>
        <w:t xml:space="preserve">χέση με τη Νέα Δημοκρατία ο συγκεκριμένος Βουλευτής και ότι κινείται προσωπικά. Μάλιστα, με δημοσίευμα η </w:t>
      </w:r>
      <w:r>
        <w:rPr>
          <w:rFonts w:eastAsia="Times New Roman" w:cs="Times New Roman"/>
        </w:rPr>
        <w:t xml:space="preserve">εφημερίδα </w:t>
      </w:r>
      <w:r>
        <w:rPr>
          <w:rFonts w:eastAsia="Times New Roman" w:cs="Times New Roman"/>
        </w:rPr>
        <w:t xml:space="preserve">«ΚΑΘΗΜΕΡΙΝΗ», την οποία αγόρασε εν συνεχεία ο κ. </w:t>
      </w:r>
      <w:proofErr w:type="spellStart"/>
      <w:r>
        <w:rPr>
          <w:rFonts w:eastAsia="Times New Roman" w:cs="Times New Roman"/>
        </w:rPr>
        <w:t>Κοσκωτάς</w:t>
      </w:r>
      <w:proofErr w:type="spellEnd"/>
      <w:r>
        <w:rPr>
          <w:rFonts w:eastAsia="Times New Roman" w:cs="Times New Roman"/>
        </w:rPr>
        <w:t xml:space="preserve">, γράφει: «Ύποπτη ερώτηση Βουλευτή της Νέας Δημοκρατίας». </w:t>
      </w:r>
    </w:p>
    <w:p w14:paraId="663F61D4" w14:textId="77777777" w:rsidR="00923458" w:rsidRDefault="00A03D36">
      <w:pPr>
        <w:spacing w:line="600" w:lineRule="auto"/>
        <w:ind w:firstLine="720"/>
        <w:contextualSpacing/>
        <w:jc w:val="both"/>
        <w:rPr>
          <w:rFonts w:eastAsia="Times New Roman" w:cs="Times New Roman"/>
        </w:rPr>
      </w:pPr>
      <w:r>
        <w:rPr>
          <w:rFonts w:eastAsia="Times New Roman" w:cs="Times New Roman"/>
        </w:rPr>
        <w:lastRenderedPageBreak/>
        <w:t xml:space="preserve">Το καταθέτω στη Βουλή. </w:t>
      </w:r>
    </w:p>
    <w:p w14:paraId="663F61D5" w14:textId="77777777" w:rsidR="00923458" w:rsidRDefault="00A03D36">
      <w:pPr>
        <w:spacing w:line="600" w:lineRule="auto"/>
        <w:ind w:firstLine="720"/>
        <w:contextualSpacing/>
        <w:jc w:val="both"/>
        <w:rPr>
          <w:rFonts w:eastAsia="Times New Roman" w:cs="Times New Roman"/>
        </w:rPr>
      </w:pPr>
      <w:r>
        <w:rPr>
          <w:rFonts w:eastAsia="Times New Roman" w:cs="Times New Roman"/>
        </w:rPr>
        <w:t>(</w:t>
      </w:r>
      <w:r>
        <w:rPr>
          <w:rFonts w:eastAsia="Times New Roman" w:cs="Times New Roman"/>
        </w:rPr>
        <w:t xml:space="preserve">Στο σημείο αυτό ο </w:t>
      </w:r>
      <w:r>
        <w:rPr>
          <w:rFonts w:eastAsia="Times New Roman" w:cs="Times New Roman"/>
          <w:szCs w:val="24"/>
        </w:rPr>
        <w:t>Υπουργός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Πρόεδρος των </w:t>
      </w:r>
      <w:r>
        <w:rPr>
          <w:rFonts w:eastAsia="Times New Roman" w:cs="Times New Roman"/>
          <w:szCs w:val="24"/>
        </w:rPr>
        <w:t xml:space="preserve">Ανεξαρτήτων </w:t>
      </w:r>
      <w:r>
        <w:rPr>
          <w:rFonts w:eastAsia="Times New Roman" w:cs="Times New Roman"/>
          <w:szCs w:val="24"/>
        </w:rPr>
        <w:t>Ελλήνων</w:t>
      </w:r>
      <w:r>
        <w:rPr>
          <w:rFonts w:eastAsia="Times New Roman" w:cs="Times New Roman"/>
        </w:rPr>
        <w:t xml:space="preserve"> κ. Πάνος Καμμένος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r>
        <w:rPr>
          <w:rFonts w:eastAsia="Times New Roman" w:cs="Times New Roman"/>
        </w:rPr>
        <w:t>)</w:t>
      </w:r>
    </w:p>
    <w:p w14:paraId="663F61D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rPr>
        <w:t xml:space="preserve">Κύριε Πρόεδρε, κυρίες και κύριοι συνάδελφοι, η υπόθεση </w:t>
      </w:r>
      <w:r>
        <w:rPr>
          <w:rFonts w:eastAsia="Times New Roman" w:cs="Times New Roman"/>
        </w:rPr>
        <w:t>«</w:t>
      </w:r>
      <w:r>
        <w:rPr>
          <w:rFonts w:eastAsia="Times New Roman" w:cs="Times New Roman"/>
          <w:szCs w:val="24"/>
          <w:lang w:val="en-US"/>
        </w:rPr>
        <w:t>NOOR</w:t>
      </w:r>
      <w:r>
        <w:rPr>
          <w:rFonts w:eastAsia="Times New Roman" w:cs="Times New Roman"/>
          <w:szCs w:val="24"/>
        </w:rPr>
        <w:t>»</w:t>
      </w:r>
      <w:r>
        <w:rPr>
          <w:rFonts w:eastAsia="Times New Roman" w:cs="Times New Roman"/>
          <w:szCs w:val="24"/>
        </w:rPr>
        <w:t xml:space="preserve"> δεν είναι μια απλή υπόθεση ναρκωτικών. Είναι μια υπόθεση που έχει διεθνείς προεκτάσεις, μια υπόθεση που αφορά διακίνηση ναρκωτικών τριών τόνων, αξίας άνω των 30 εκατομμυρίων ευρώ, που πέραν του ότι θα σκοτώνανε πάνω από εκατό χιλιάδες παιδιά, πέραν του ότ</w:t>
      </w:r>
      <w:r>
        <w:rPr>
          <w:rFonts w:eastAsia="Times New Roman" w:cs="Times New Roman"/>
          <w:szCs w:val="24"/>
        </w:rPr>
        <w:t xml:space="preserve">ι το προϊόν των χρημάτων αυτών φέρεται να έρχεται από το Ιράν και πιθανώς και το πετρέλαιο από το οποίο μετέφερε, θα αποτελούσε αντάλλαγμα για τη χρηματοδότηση της τρομοκρατίας, όπως σήμερα αναφέρει το έγκριτο </w:t>
      </w:r>
      <w:r>
        <w:rPr>
          <w:rFonts w:eastAsia="Times New Roman" w:cs="Times New Roman"/>
          <w:szCs w:val="24"/>
        </w:rPr>
        <w:t xml:space="preserve">ινστιτούτο </w:t>
      </w:r>
      <w:proofErr w:type="spellStart"/>
      <w:r>
        <w:rPr>
          <w:rFonts w:eastAsia="Times New Roman" w:cs="Times New Roman"/>
          <w:szCs w:val="24"/>
          <w:lang w:val="en-US"/>
        </w:rPr>
        <w:t>Gatestone</w:t>
      </w:r>
      <w:proofErr w:type="spellEnd"/>
      <w:r>
        <w:rPr>
          <w:rFonts w:eastAsia="Times New Roman" w:cs="Times New Roman"/>
          <w:szCs w:val="24"/>
        </w:rPr>
        <w:t xml:space="preserve">. Θυμίζω ότι είναι το </w:t>
      </w:r>
      <w:r>
        <w:rPr>
          <w:rFonts w:eastAsia="Times New Roman" w:cs="Times New Roman"/>
          <w:szCs w:val="24"/>
        </w:rPr>
        <w:t>ινστ</w:t>
      </w:r>
      <w:r>
        <w:rPr>
          <w:rFonts w:eastAsia="Times New Roman" w:cs="Times New Roman"/>
          <w:szCs w:val="24"/>
        </w:rPr>
        <w:t xml:space="preserve">ιτούτο </w:t>
      </w:r>
      <w:r>
        <w:rPr>
          <w:rFonts w:eastAsia="Times New Roman" w:cs="Times New Roman"/>
          <w:szCs w:val="24"/>
        </w:rPr>
        <w:t xml:space="preserve">που στήριξε την υποψηφιότητα </w:t>
      </w:r>
      <w:proofErr w:type="spellStart"/>
      <w:r>
        <w:rPr>
          <w:rFonts w:eastAsia="Times New Roman" w:cs="Times New Roman"/>
          <w:szCs w:val="24"/>
        </w:rPr>
        <w:t>Τραμπ</w:t>
      </w:r>
      <w:proofErr w:type="spellEnd"/>
      <w:r>
        <w:rPr>
          <w:rFonts w:eastAsia="Times New Roman" w:cs="Times New Roman"/>
          <w:szCs w:val="24"/>
        </w:rPr>
        <w:t xml:space="preserve">. </w:t>
      </w:r>
    </w:p>
    <w:p w14:paraId="663F61D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αναφέρει ότι η υψηλή κοινωνία της Ελλάδας, η υψηλή ελίτ θα κάνει τα πάντα, προκειμένου να προστατεύει και να μην αποκαλυφθεί η υπόθεση αυτή που έχει να κάνει με θέματα </w:t>
      </w:r>
      <w:r>
        <w:rPr>
          <w:rFonts w:eastAsia="Times New Roman" w:cs="Times New Roman"/>
          <w:szCs w:val="24"/>
        </w:rPr>
        <w:lastRenderedPageBreak/>
        <w:t>εθνικής ασφάλειας, ευθύνες του Υπουρ</w:t>
      </w:r>
      <w:r>
        <w:rPr>
          <w:rFonts w:eastAsia="Times New Roman" w:cs="Times New Roman"/>
          <w:szCs w:val="24"/>
        </w:rPr>
        <w:t xml:space="preserve">γείου Εθνικής Άμυνας και, εκτός από την εθνική ασφάλεια, με θέματα τα οποία έχουν να κάνουν και με τις διεθνείς σχέσεις της χώρας. </w:t>
      </w:r>
    </w:p>
    <w:p w14:paraId="663F61D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rPr>
        <w:t xml:space="preserve">(Στο σημείο αυτό ο </w:t>
      </w:r>
      <w:r>
        <w:rPr>
          <w:rFonts w:eastAsia="Times New Roman" w:cs="Times New Roman"/>
          <w:szCs w:val="24"/>
        </w:rPr>
        <w:t>Υπουργός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Πρόεδρος των </w:t>
      </w:r>
      <w:r>
        <w:rPr>
          <w:rFonts w:eastAsia="Times New Roman" w:cs="Times New Roman"/>
          <w:szCs w:val="24"/>
        </w:rPr>
        <w:t xml:space="preserve">Ανεξαρτήτων </w:t>
      </w:r>
      <w:r>
        <w:rPr>
          <w:rFonts w:eastAsia="Times New Roman" w:cs="Times New Roman"/>
          <w:szCs w:val="24"/>
        </w:rPr>
        <w:t>Ελλήνων</w:t>
      </w:r>
      <w:r>
        <w:rPr>
          <w:rFonts w:eastAsia="Times New Roman" w:cs="Times New Roman"/>
        </w:rPr>
        <w:t xml:space="preserve"> κ. Πάνος Καμμένος καταθέτει για τα Πρακτικά τα</w:t>
      </w:r>
      <w:r>
        <w:rPr>
          <w:rFonts w:eastAsia="Times New Roman" w:cs="Times New Roman"/>
        </w:rPr>
        <w:t xml:space="preserve"> προαναφερθέντα έγγραφα, τα οποία βρίσκονται στο αρχείο του Τμήματος Γραμματείας της Διεύθυνσης Στενογραφίας και Πρακτικών της Βουλής)</w:t>
      </w:r>
    </w:p>
    <w:p w14:paraId="663F61D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ότι εμπλέκονται στην υπόθεση Τούρκοι έμποροι ναρκωτικών και ότι από την εποχή του </w:t>
      </w:r>
      <w:proofErr w:type="spellStart"/>
      <w:r>
        <w:rPr>
          <w:rFonts w:eastAsia="Times New Roman" w:cs="Times New Roman"/>
          <w:szCs w:val="24"/>
        </w:rPr>
        <w:t>Χουσεΐνογλου</w:t>
      </w:r>
      <w:proofErr w:type="spellEnd"/>
      <w:r>
        <w:rPr>
          <w:rFonts w:eastAsia="Times New Roman" w:cs="Times New Roman"/>
          <w:szCs w:val="24"/>
        </w:rPr>
        <w:t xml:space="preserve"> Τούρκοι έμπο</w:t>
      </w:r>
      <w:r>
        <w:rPr>
          <w:rFonts w:eastAsia="Times New Roman" w:cs="Times New Roman"/>
          <w:szCs w:val="24"/>
        </w:rPr>
        <w:t xml:space="preserve">ροι ναρκωτικών με σχεδιασμό από το τουρκικό κράτος έβαζαν ναρκωτικά στην ελληνική κοινωνία, όπως και στα στρατόπεδα. </w:t>
      </w:r>
    </w:p>
    <w:p w14:paraId="663F61D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Τέλος, είναι μία υπόθεση που αφορά όλους μας, ιδιαίτερα σήμερα, που είναι η Ημέρα κατά της Διακίνησης των Ναρκωτικών. Άρα, είναι μία υπόθε</w:t>
      </w:r>
      <w:r>
        <w:rPr>
          <w:rFonts w:eastAsia="Times New Roman" w:cs="Times New Roman"/>
          <w:szCs w:val="24"/>
        </w:rPr>
        <w:t xml:space="preserve">ση η οποία αφορά την εθνική ασφάλεια και την ιδιότητά μου ως Υπουργού Εθνικής Άμυνας. </w:t>
      </w:r>
    </w:p>
    <w:p w14:paraId="663F61D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Πότε βγήκε αυτή η υπόθεση στον αέρα; Η υπόθεση βγήκε στον αέρα ακριβώς μετά την εισβολή της Οικονομικής Αστυνο</w:t>
      </w:r>
      <w:r>
        <w:rPr>
          <w:rFonts w:eastAsia="Times New Roman" w:cs="Times New Roman"/>
          <w:szCs w:val="24"/>
        </w:rPr>
        <w:lastRenderedPageBreak/>
        <w:t xml:space="preserve">μίας για τις καταθέσεις </w:t>
      </w:r>
      <w:proofErr w:type="spellStart"/>
      <w:r>
        <w:rPr>
          <w:rFonts w:eastAsia="Times New Roman" w:cs="Times New Roman"/>
          <w:szCs w:val="24"/>
        </w:rPr>
        <w:t>Γιαννουσάκη</w:t>
      </w:r>
      <w:proofErr w:type="spellEnd"/>
      <w:r>
        <w:rPr>
          <w:rFonts w:eastAsia="Times New Roman" w:cs="Times New Roman"/>
          <w:szCs w:val="24"/>
        </w:rPr>
        <w:t xml:space="preserve"> σε επιχειρήσεις του κ. </w:t>
      </w:r>
      <w:r>
        <w:rPr>
          <w:rFonts w:eastAsia="Times New Roman" w:cs="Times New Roman"/>
          <w:szCs w:val="24"/>
        </w:rPr>
        <w:t xml:space="preserve">Μαρινάκη στις 14 και 15 Ιουνίου και μάλιστα, όταν στις επιχειρήσεις αυτές δεν βρέθηκαν τα παραστατικά που να αποδεικνύουν ότι το πετρέλαιο ήταν αυτό που πληρώθηκε για το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w:t>
      </w:r>
      <w:r>
        <w:rPr>
          <w:rFonts w:eastAsia="Times New Roman" w:cs="Times New Roman"/>
          <w:szCs w:val="24"/>
        </w:rPr>
        <w:t>, αλλά, όπως είπανε στις εταιρείες του κ. Μαρινάκη στην Οικονομική Αστυνομία, ήτ</w:t>
      </w:r>
      <w:r>
        <w:rPr>
          <w:rFonts w:eastAsia="Times New Roman" w:cs="Times New Roman"/>
          <w:szCs w:val="24"/>
        </w:rPr>
        <w:t xml:space="preserve">αν για να εξυπηρετήσουν κάποια τιμολόγια. Αυτό συνεχίζει να το </w:t>
      </w:r>
      <w:r>
        <w:rPr>
          <w:rFonts w:eastAsia="Times New Roman" w:cs="Times New Roman"/>
          <w:szCs w:val="24"/>
        </w:rPr>
        <w:t>ερευνά</w:t>
      </w:r>
      <w:r>
        <w:rPr>
          <w:rFonts w:eastAsia="Times New Roman" w:cs="Times New Roman"/>
          <w:szCs w:val="24"/>
        </w:rPr>
        <w:t xml:space="preserve"> η Οικονομική Αστυνομία.</w:t>
      </w:r>
    </w:p>
    <w:p w14:paraId="663F61D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Κατά διαβολική σύμπτωση δε, μετά την είσοδο στις 14 και 15 Ιουνίου σε εταιρείες του κ. Μαρινάκη, ο κ. Μαρινάκης βρέθηκε στο εστιατόριο «Παπαϊωάννου» στον Πειραιά </w:t>
      </w:r>
      <w:r>
        <w:rPr>
          <w:rFonts w:eastAsia="Times New Roman" w:cs="Times New Roman"/>
          <w:szCs w:val="24"/>
        </w:rPr>
        <w:t xml:space="preserve">με την κ. Ντόρα Μπακογιάννη και την κ. Αλεξία Μπακογιάννη. Σύντροφος της κ. Αλεξίας Μπακογιάννη είναι ο κ. Παπαδόπουλος, που έχει αναλάβει στα μέσα του κ. Μαρινάκη την επίθεση εναντίον μου. </w:t>
      </w:r>
    </w:p>
    <w:p w14:paraId="663F61D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Είναι, για να θυμίσω σε όσους δεν θυμούνται, αυτοί οι οποίοι πήρα</w:t>
      </w:r>
      <w:r>
        <w:rPr>
          <w:rFonts w:eastAsia="Times New Roman" w:cs="Times New Roman"/>
          <w:szCs w:val="24"/>
        </w:rPr>
        <w:t>ν από τον Ελληνικό Ερυθρό Σταυρό 300.000 ευρώ για να στηρίξουν τον έρανο των 50.000 ευρώ. Είναι ακριβώς η περίοδος εκείνη που ο Υπουργός Βορίδης και προηγουμένως ο Υπουργός Γεωργιάδης μοιράζονται τα χρήματα του ΚΕΕΛΠΝΟ. Ένας δε εκ των ανθρώπων που παίρνουν</w:t>
      </w:r>
      <w:r>
        <w:rPr>
          <w:rFonts w:eastAsia="Times New Roman" w:cs="Times New Roman"/>
          <w:szCs w:val="24"/>
        </w:rPr>
        <w:t xml:space="preserve"> χρήματα του </w:t>
      </w:r>
      <w:r>
        <w:rPr>
          <w:rFonts w:eastAsia="Times New Roman" w:cs="Times New Roman"/>
          <w:szCs w:val="24"/>
        </w:rPr>
        <w:lastRenderedPageBreak/>
        <w:t xml:space="preserve">ΚΕΕΛΠΝΟ είναι ο καταδικασμένος ως εγκέφαλος της υποθέσεως, ο κ. Αιμίλιος </w:t>
      </w:r>
      <w:proofErr w:type="spellStart"/>
      <w:r>
        <w:rPr>
          <w:rFonts w:eastAsia="Times New Roman" w:cs="Times New Roman"/>
          <w:szCs w:val="24"/>
        </w:rPr>
        <w:t>Κοτσώνης</w:t>
      </w:r>
      <w:proofErr w:type="spellEnd"/>
      <w:r>
        <w:rPr>
          <w:rFonts w:eastAsia="Times New Roman" w:cs="Times New Roman"/>
          <w:szCs w:val="24"/>
        </w:rPr>
        <w:t xml:space="preserve">, που στις τρεις δικογραφίες που σας προανέφερα έχει δεκάδες συνομιλίες με Βουλευτές της Νέας Δημοκρατίας. Κάποιοι ξάπλωναν μαζί του και στο </w:t>
      </w:r>
      <w:r>
        <w:rPr>
          <w:rFonts w:eastAsia="Times New Roman" w:cs="Times New Roman"/>
          <w:szCs w:val="24"/>
        </w:rPr>
        <w:t>«</w:t>
      </w:r>
      <w:proofErr w:type="spellStart"/>
      <w:r>
        <w:rPr>
          <w:rFonts w:eastAsia="Times New Roman" w:cs="Times New Roman"/>
          <w:szCs w:val="24"/>
          <w:lang w:val="en-US"/>
        </w:rPr>
        <w:t>N</w:t>
      </w:r>
      <w:r>
        <w:rPr>
          <w:rFonts w:eastAsia="Times New Roman" w:cs="Times New Roman"/>
          <w:szCs w:val="24"/>
          <w:lang w:val="en-US"/>
        </w:rPr>
        <w:t>ammos</w:t>
      </w:r>
      <w:proofErr w:type="spellEnd"/>
      <w:r>
        <w:rPr>
          <w:rFonts w:eastAsia="Times New Roman" w:cs="Times New Roman"/>
          <w:szCs w:val="24"/>
        </w:rPr>
        <w:t>»</w:t>
      </w:r>
      <w:r>
        <w:rPr>
          <w:rFonts w:eastAsia="Times New Roman" w:cs="Times New Roman"/>
          <w:szCs w:val="24"/>
        </w:rPr>
        <w:t xml:space="preserve"> στη Μύκονο. </w:t>
      </w:r>
    </w:p>
    <w:p w14:paraId="663F61D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ο άνθρωπος αυτός, ο οποίος ήταν συνέταιρος ή μάλλον αφεντικό του κ. </w:t>
      </w:r>
      <w:proofErr w:type="spellStart"/>
      <w:r>
        <w:rPr>
          <w:rFonts w:eastAsia="Times New Roman" w:cs="Times New Roman"/>
          <w:szCs w:val="24"/>
        </w:rPr>
        <w:t>Κουρτάκη</w:t>
      </w:r>
      <w:proofErr w:type="spellEnd"/>
      <w:r>
        <w:rPr>
          <w:rFonts w:eastAsia="Times New Roman" w:cs="Times New Roman"/>
          <w:szCs w:val="24"/>
        </w:rPr>
        <w:t xml:space="preserve"> στο </w:t>
      </w:r>
      <w:r>
        <w:rPr>
          <w:rFonts w:eastAsia="Times New Roman" w:cs="Times New Roman"/>
          <w:szCs w:val="24"/>
        </w:rPr>
        <w:t>«</w:t>
      </w:r>
      <w:r>
        <w:rPr>
          <w:rFonts w:eastAsia="Times New Roman" w:cs="Times New Roman"/>
          <w:szCs w:val="24"/>
        </w:rPr>
        <w:t>ΜΕΤΡΟΡΑΜΑ</w:t>
      </w:r>
      <w:r>
        <w:rPr>
          <w:rFonts w:eastAsia="Times New Roman" w:cs="Times New Roman"/>
          <w:szCs w:val="24"/>
        </w:rPr>
        <w:t>»</w:t>
      </w:r>
      <w:r>
        <w:rPr>
          <w:rFonts w:eastAsia="Times New Roman" w:cs="Times New Roman"/>
          <w:szCs w:val="24"/>
        </w:rPr>
        <w:t xml:space="preserve">, το οποίο κατά διαβολική σύμπτωση είχε την ίδια ακριβώς διεύθυνση με 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w:t>
      </w:r>
    </w:p>
    <w:p w14:paraId="663F61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Κουρτάκης</w:t>
      </w:r>
      <w:proofErr w:type="spellEnd"/>
      <w:r>
        <w:rPr>
          <w:rFonts w:eastAsia="Times New Roman" w:cs="Times New Roman"/>
          <w:szCs w:val="24"/>
        </w:rPr>
        <w:t xml:space="preserve"> είναι αυτός που καταδικάστηκε πριν από λίγους μήνες </w:t>
      </w:r>
      <w:r>
        <w:rPr>
          <w:rFonts w:eastAsia="Times New Roman" w:cs="Times New Roman"/>
          <w:szCs w:val="24"/>
        </w:rPr>
        <w:t xml:space="preserve">σε δύο χρόνια φυλακή από εμένα για συκοφαντική δυσφήμιση, γιατί είπε ότι ο γιος μου είναι τρομοκράτης και φίλος της </w:t>
      </w:r>
      <w:proofErr w:type="spellStart"/>
      <w:r>
        <w:rPr>
          <w:rFonts w:eastAsia="Times New Roman" w:cs="Times New Roman"/>
          <w:szCs w:val="24"/>
        </w:rPr>
        <w:t>Πόλας</w:t>
      </w:r>
      <w:proofErr w:type="spellEnd"/>
      <w:r>
        <w:rPr>
          <w:rFonts w:eastAsia="Times New Roman" w:cs="Times New Roman"/>
          <w:szCs w:val="24"/>
        </w:rPr>
        <w:t xml:space="preserve"> Ρούπα και συνολικά τους τελευταίους έξι μήνες έχει φάει έξι χρόνια φυλακή.</w:t>
      </w:r>
    </w:p>
    <w:p w14:paraId="663F61E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εκείνος, που από ένα εκ των μέσων του κ. Μαρινάκη, 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και την προηγούμενη έκδοση, αφιέρωσε για πρώτη φορά σε πολιτικό είκοσι έξι σελίδες, </w:t>
      </w:r>
      <w:proofErr w:type="spellStart"/>
      <w:r>
        <w:rPr>
          <w:rFonts w:eastAsia="Times New Roman" w:cs="Times New Roman"/>
          <w:szCs w:val="24"/>
        </w:rPr>
        <w:t>εκατόν</w:t>
      </w:r>
      <w:proofErr w:type="spellEnd"/>
      <w:r>
        <w:rPr>
          <w:rFonts w:eastAsia="Times New Roman" w:cs="Times New Roman"/>
          <w:szCs w:val="24"/>
        </w:rPr>
        <w:t xml:space="preserve"> πενήντα οκτώ φορές το όνομα «Καμμένος», εξήντα τέσσερα το «Υπουρ</w:t>
      </w:r>
      <w:r>
        <w:rPr>
          <w:rFonts w:eastAsia="Times New Roman" w:cs="Times New Roman"/>
          <w:szCs w:val="24"/>
        </w:rPr>
        <w:lastRenderedPageBreak/>
        <w:t>γός Άμυνας» και εννιά φορέ</w:t>
      </w:r>
      <w:r>
        <w:rPr>
          <w:rFonts w:eastAsia="Times New Roman" w:cs="Times New Roman"/>
          <w:szCs w:val="24"/>
        </w:rPr>
        <w:t xml:space="preserve">ς το «ΑΝΕΛ». Με ποιους δικηγόρους; Μα, φυσικά με τον μέγιστο δικηγόρο, τον Βουλευτή της Νέας Δημοκρατίας και πρώην Υπουργό, τον κ. Βορίδη. </w:t>
      </w:r>
    </w:p>
    <w:p w14:paraId="663F61E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λοιπόν, ότι εδώ πια έχουμε μία ξεκάθαρη υποστήριξη ενός υπόπτου, ενός εμπλεκόμενου σε τέσσερις υποθέσεις, </w:t>
      </w:r>
      <w:r>
        <w:rPr>
          <w:rFonts w:eastAsia="Times New Roman" w:cs="Times New Roman"/>
          <w:szCs w:val="24"/>
        </w:rPr>
        <w:t xml:space="preserve">που ο ίδιος ο </w:t>
      </w:r>
      <w:proofErr w:type="spellStart"/>
      <w:r>
        <w:rPr>
          <w:rFonts w:eastAsia="Times New Roman" w:cs="Times New Roman"/>
          <w:szCs w:val="24"/>
        </w:rPr>
        <w:t>Γιαννουσάκης</w:t>
      </w:r>
      <w:proofErr w:type="spellEnd"/>
      <w:r>
        <w:rPr>
          <w:rFonts w:eastAsia="Times New Roman" w:cs="Times New Roman"/>
          <w:szCs w:val="24"/>
        </w:rPr>
        <w:t>, ο οποίος μου ζήτησε να καταθέσει, έχει καταγγείλει τον ίδιο τον κ. Μαρινάκη.</w:t>
      </w:r>
    </w:p>
    <w:p w14:paraId="663F61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ποιοι είναι αυτοί οι οποίοι πρώτοι το αποκάλυψαν και δεν ήμουν εγώ, βέβαια; Ήταν η εκπομπή που παίχτηκε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του κ. Αλαφούζου. Θα σας θυμίσω</w:t>
      </w:r>
      <w:r>
        <w:rPr>
          <w:rFonts w:eastAsia="Times New Roman" w:cs="Times New Roman"/>
          <w:szCs w:val="24"/>
        </w:rPr>
        <w:t xml:space="preserve"> ότι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του κ. Αλαφούζου στην εκπομπή «Δίκη» του κ. Θωμαΐδη -όλα τα σχετικά δελτία είναι στη διάθεσή σας- ανέφεραν με λεπτομέρειες την πιθανή εμπλοκή του κ. Μαρινάκη στην υπόθεση του </w:t>
      </w:r>
      <w:r>
        <w:rPr>
          <w:rFonts w:eastAsia="Times New Roman" w:cs="Times New Roman"/>
          <w:szCs w:val="24"/>
        </w:rPr>
        <w:t>«</w:t>
      </w:r>
      <w:r>
        <w:rPr>
          <w:rFonts w:eastAsia="Times New Roman" w:cs="Times New Roman"/>
          <w:szCs w:val="24"/>
        </w:rPr>
        <w:t>ΝΟ</w:t>
      </w:r>
      <w:r>
        <w:rPr>
          <w:rFonts w:eastAsia="Times New Roman" w:cs="Times New Roman"/>
          <w:szCs w:val="24"/>
          <w:lang w:val="en-US"/>
        </w:rPr>
        <w:t>OR</w:t>
      </w:r>
      <w:r>
        <w:rPr>
          <w:rFonts w:eastAsia="Times New Roman" w:cs="Times New Roman"/>
          <w:szCs w:val="24"/>
        </w:rPr>
        <w:t>»</w:t>
      </w:r>
      <w:r>
        <w:rPr>
          <w:rFonts w:eastAsia="Times New Roman" w:cs="Times New Roman"/>
          <w:szCs w:val="24"/>
        </w:rPr>
        <w:t xml:space="preserve"> 1, όπως επίσης και στα στημένα του ποδοσφαίρου. </w:t>
      </w:r>
    </w:p>
    <w:p w14:paraId="663F61E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Είναι αυ</w:t>
      </w:r>
      <w:r>
        <w:rPr>
          <w:rFonts w:eastAsia="Times New Roman" w:cs="Times New Roman"/>
          <w:szCs w:val="24"/>
        </w:rPr>
        <w:t xml:space="preserve">τοί οι οποίοι αποκάλυψαν τις σχέσεις και προχώρησε στη συνέχεια η υπόθεση σε έρευνα από τη </w:t>
      </w:r>
      <w:r>
        <w:rPr>
          <w:rFonts w:eastAsia="Times New Roman" w:cs="Times New Roman"/>
          <w:szCs w:val="24"/>
        </w:rPr>
        <w:t>δικαιοσύνη</w:t>
      </w:r>
      <w:r>
        <w:rPr>
          <w:rFonts w:eastAsia="Times New Roman" w:cs="Times New Roman"/>
          <w:szCs w:val="24"/>
        </w:rPr>
        <w:t xml:space="preserve">. Καταθέτω τις εταιρείες του κ. Μαρινάκη που συστεγάζονται, τις εταιρείες του κ. Αιμιλίου </w:t>
      </w:r>
      <w:proofErr w:type="spellStart"/>
      <w:r>
        <w:rPr>
          <w:rFonts w:eastAsia="Times New Roman" w:cs="Times New Roman"/>
          <w:szCs w:val="24"/>
        </w:rPr>
        <w:t>Κοτσώνη</w:t>
      </w:r>
      <w:proofErr w:type="spellEnd"/>
      <w:r>
        <w:rPr>
          <w:rFonts w:eastAsia="Times New Roman" w:cs="Times New Roman"/>
          <w:szCs w:val="24"/>
        </w:rPr>
        <w:t xml:space="preserve">, ο οποίος ήταν μαζί με τον κ. </w:t>
      </w:r>
      <w:proofErr w:type="spellStart"/>
      <w:r>
        <w:rPr>
          <w:rFonts w:eastAsia="Times New Roman" w:cs="Times New Roman"/>
          <w:szCs w:val="24"/>
        </w:rPr>
        <w:t>Κουρτάκη</w:t>
      </w:r>
      <w:proofErr w:type="spellEnd"/>
      <w:r>
        <w:rPr>
          <w:rFonts w:eastAsia="Times New Roman" w:cs="Times New Roman"/>
          <w:szCs w:val="24"/>
        </w:rPr>
        <w:t xml:space="preserve"> στο ίδιο κτήριο.</w:t>
      </w:r>
    </w:p>
    <w:p w14:paraId="663F61E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Στο σημείο αυτό ο Υπουργός Εθνικής Άμυνας </w:t>
      </w:r>
      <w:r>
        <w:rPr>
          <w:rFonts w:eastAsia="Times New Roman" w:cs="Times New Roman"/>
          <w:szCs w:val="24"/>
        </w:rPr>
        <w:t xml:space="preserve">- </w:t>
      </w:r>
      <w:r>
        <w:rPr>
          <w:rFonts w:eastAsia="Times New Roman" w:cs="Times New Roman"/>
          <w:szCs w:val="24"/>
        </w:rPr>
        <w:t>Πρόεδρος των Ανεξαρτήτων Ελλήνων κ. Πάνος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s="Times New Roman"/>
          <w:szCs w:val="24"/>
        </w:rPr>
        <w:t xml:space="preserve">) </w:t>
      </w:r>
    </w:p>
    <w:p w14:paraId="663F61E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θέμα του κρατουμένου. Όταν ένας κρατούμενος αποκαλύπτει σημαντικά στοιχεία για την υπόθεση τριών τόνων ηρωίνης, αναφερόμενους σε κορυφαία πρόσωπα του </w:t>
      </w:r>
      <w:proofErr w:type="spellStart"/>
      <w:r>
        <w:rPr>
          <w:rFonts w:eastAsia="Times New Roman" w:cs="Times New Roman"/>
          <w:szCs w:val="24"/>
        </w:rPr>
        <w:t>επιχειρείν</w:t>
      </w:r>
      <w:proofErr w:type="spellEnd"/>
      <w:r>
        <w:rPr>
          <w:rFonts w:eastAsia="Times New Roman" w:cs="Times New Roman"/>
          <w:szCs w:val="24"/>
        </w:rPr>
        <w:t xml:space="preserve"> και της πολιτικής ζωής, τον λαμβάνουμε σοβαρά υπ’ </w:t>
      </w:r>
      <w:proofErr w:type="spellStart"/>
      <w:r>
        <w:rPr>
          <w:rFonts w:eastAsia="Times New Roman" w:cs="Times New Roman"/>
          <w:szCs w:val="24"/>
        </w:rPr>
        <w:t>όψιν</w:t>
      </w:r>
      <w:proofErr w:type="spellEnd"/>
      <w:r>
        <w:rPr>
          <w:rFonts w:eastAsia="Times New Roman" w:cs="Times New Roman"/>
          <w:szCs w:val="24"/>
        </w:rPr>
        <w:t>. Τα ναρκωτικά δεν είναι</w:t>
      </w:r>
      <w:r>
        <w:rPr>
          <w:rFonts w:eastAsia="Times New Roman" w:cs="Times New Roman"/>
          <w:szCs w:val="24"/>
        </w:rPr>
        <w:t xml:space="preserve"> μόνο ποινικό αδίκημα. Δεν είναι μόνο θέμα δικαστικό, είναι πολιτικό, αλλά κυρίως κοινωνικό θέμα. </w:t>
      </w:r>
    </w:p>
    <w:p w14:paraId="663F61E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όταν εξομολογείται στον δημοσιογράφο ότι κινδυνεύει η ζωή του ιδίου και της οικογένειάς του για όσα φοβερά και απροκάλυπτα έχει αποκαλύψει και ζητάει την</w:t>
      </w:r>
      <w:r>
        <w:rPr>
          <w:rFonts w:eastAsia="Times New Roman" w:cs="Times New Roman"/>
          <w:szCs w:val="24"/>
        </w:rPr>
        <w:t xml:space="preserve"> προστασία της πολιτείας, είσαι υποχρεωμένος να του την παρέχεις, γιατί το ζητούμενο είναι η αποκοπή του δρόμου της ηρωίνης και η εξάλειψη των καθαρμάτων που την εμπορεύονται. </w:t>
      </w:r>
    </w:p>
    <w:p w14:paraId="663F61E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Όταν ο δημοσιογράφος σε θέτει προ των ευθυνών –ρωτήστε τον ίδιο γιατί ζήτησε απ</w:t>
      </w:r>
      <w:r>
        <w:rPr>
          <w:rFonts w:eastAsia="Times New Roman" w:cs="Times New Roman"/>
          <w:szCs w:val="24"/>
        </w:rPr>
        <w:t xml:space="preserve">ό εμένα και όχι από τον Υπουργό Δικαιοσύνης πρώτα- και είναι ο παραλήπτης της ίδιας επιστολής </w:t>
      </w:r>
      <w:r>
        <w:rPr>
          <w:rFonts w:eastAsia="Times New Roman" w:cs="Times New Roman"/>
          <w:szCs w:val="24"/>
        </w:rPr>
        <w:lastRenderedPageBreak/>
        <w:t xml:space="preserve">που εγώ είχα πάρει και είχα καταθέσει στη </w:t>
      </w:r>
      <w:r>
        <w:rPr>
          <w:rFonts w:eastAsia="Times New Roman" w:cs="Times New Roman"/>
          <w:szCs w:val="24"/>
        </w:rPr>
        <w:t xml:space="preserve">δικαιοσύνη </w:t>
      </w:r>
      <w:r>
        <w:rPr>
          <w:rFonts w:eastAsia="Times New Roman" w:cs="Times New Roman"/>
          <w:szCs w:val="24"/>
        </w:rPr>
        <w:t>πριν από αρκετούς μήνες και εμπλέκεται το συγκεκριμένο πρόσωπο, τότε είμαι υποχρεωμένος να ακολουθήσω τον νόμ</w:t>
      </w:r>
      <w:r>
        <w:rPr>
          <w:rFonts w:eastAsia="Times New Roman" w:cs="Times New Roman"/>
          <w:szCs w:val="24"/>
        </w:rPr>
        <w:t xml:space="preserve">ο και τις διαδικασίες που προβλέπονται στον Κώδικα Ποινικής Δικονομίας. </w:t>
      </w:r>
    </w:p>
    <w:p w14:paraId="663F61E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Όταν το πρόσωπο που εμπλέκει ο ισοβίτης στις αποκαλύψεις του για το μεγαλύτερο φορτίο ηρωίνης που πιάστηκε είναι, εκτός από εφοπλιστής, πρόεδρος μιας από τις μεγαλύτερες ποδοσφαιρικές</w:t>
      </w:r>
      <w:r>
        <w:rPr>
          <w:rFonts w:eastAsia="Times New Roman" w:cs="Times New Roman"/>
          <w:szCs w:val="24"/>
        </w:rPr>
        <w:t xml:space="preserve"> ομάδες του τόπου και ταυτόχρονα φέρει και πολιτική ιδιότητα ως πρόεδρος δημοτικού συμβουλίου, τότε πολλαπλασιάζονται αυτά στη νιοστή. </w:t>
      </w:r>
    </w:p>
    <w:p w14:paraId="663F61E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μάλιστα, πριν προχωρήσω στην επικοινωνία με τον Υπουργό Δικαιοσύνης, έκανα την επικοινωνία με δικαστή, ο οποίος με δ</w:t>
      </w:r>
      <w:r>
        <w:rPr>
          <w:rFonts w:eastAsia="Times New Roman" w:cs="Times New Roman"/>
          <w:szCs w:val="24"/>
        </w:rPr>
        <w:t>ιαβεβαίωσε ότι ο πολιτικός όχι μόνο έχει δικαίωμα να επικοινωνήσει με φυλακισμένο πολίτη που αποκαλύπτει σοβαρά εγκλήματα όταν αυτό του ζητηθεί</w:t>
      </w:r>
      <w:r>
        <w:rPr>
          <w:rFonts w:eastAsia="Times New Roman" w:cs="Times New Roman"/>
          <w:szCs w:val="24"/>
        </w:rPr>
        <w:t>…</w:t>
      </w:r>
    </w:p>
    <w:p w14:paraId="663F61E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όνομα του δικαστή!</w:t>
      </w:r>
    </w:p>
    <w:p w14:paraId="663F61E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w:t>
      </w:r>
      <w:r>
        <w:rPr>
          <w:rFonts w:eastAsia="Times New Roman" w:cs="Times New Roman"/>
          <w:b/>
          <w:szCs w:val="24"/>
        </w:rPr>
        <w:t xml:space="preserve">νων): </w:t>
      </w:r>
      <w:r>
        <w:rPr>
          <w:rFonts w:eastAsia="Times New Roman" w:cs="Times New Roman"/>
          <w:szCs w:val="24"/>
        </w:rPr>
        <w:t xml:space="preserve">…και όταν αντιληφθεί ότι κινδυνεύει η ζωή του κρατουμένου, αλλά έχει και υποχρέωση να το πράξει. </w:t>
      </w:r>
    </w:p>
    <w:p w14:paraId="663F61E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ο πολιτικός έχει ευθύνη για όλους τους πολίτες, κατά μείζονα λόγο έχει ευθύνη για τους πολίτες που στερούνται τις ελευθερίες τους. </w:t>
      </w:r>
    </w:p>
    <w:p w14:paraId="663F61E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στα άρθρα του Κώδικα Ποινικής Δικονομίας. </w:t>
      </w:r>
    </w:p>
    <w:p w14:paraId="663F61E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Κατά το άρθρο 30 του Κώδικα Ποινικής Δικονομίας, ο Υπουργός Δικαιοσύνης έχει το δικαίωμα να παραγγείλει στον εισαγγελέα πλημμελειοδικών τη διενέργεια προκαταρκτικής εξέτασης για κάθε αξιόποινη πράξη. </w:t>
      </w:r>
    </w:p>
    <w:p w14:paraId="663F61E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ά το άρθρο 40 του ίδιου Κώδικα, ακόμα και οι ιδιώτες οφείλουν να αναγγείλουν στον αρμόδιο εισαγγελέα, αν αντιληφθούν αξιόποινη πράξη που διώκεται αυτεπαγγέλτως. </w:t>
      </w:r>
    </w:p>
    <w:p w14:paraId="663F61F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Ειδικότερα δε στις υποθέσεις ναρκωτικών –και εδώ μιλάμε για τη μεγαλύτερη υπόθεση ναρκωτικών σ</w:t>
      </w:r>
      <w:r>
        <w:rPr>
          <w:rFonts w:eastAsia="Times New Roman" w:cs="Times New Roman"/>
          <w:szCs w:val="24"/>
        </w:rPr>
        <w:t>την Ευρώπη- κατά το άρθρο 27 του Κώδικα περί Ναρκωτικών του</w:t>
      </w:r>
      <w:r>
        <w:rPr>
          <w:rFonts w:eastAsia="Times New Roman" w:cs="Times New Roman"/>
          <w:szCs w:val="24"/>
        </w:rPr>
        <w:t xml:space="preserve"> ν.</w:t>
      </w:r>
      <w:r>
        <w:rPr>
          <w:rFonts w:eastAsia="Times New Roman" w:cs="Times New Roman"/>
          <w:szCs w:val="24"/>
        </w:rPr>
        <w:t>4139/2012 που εσείς ψηφίσατε, ο νομοθέτης επιβραβεύει αυτούς που δίνουν πληροφορίες για την αποκάλυψη των διακινητών ναρκωτικών και τους χορηγεί ελαφρυντικό, αναστολή εκτέλεσης ποινής και αποφυλ</w:t>
      </w:r>
      <w:r>
        <w:rPr>
          <w:rFonts w:eastAsia="Times New Roman" w:cs="Times New Roman"/>
          <w:szCs w:val="24"/>
        </w:rPr>
        <w:t xml:space="preserve">άκιση, για να δώσουν το μεγαλύτερο ψάρι δηλαδή. </w:t>
      </w:r>
    </w:p>
    <w:p w14:paraId="663F61F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Εξάλλου και σύμφωνα με τη διάταξη του άρθρου 28 του νόμου περί ναρκωτικών, ακόμα και άνδρες του Λιμενικού, του </w:t>
      </w:r>
      <w:r>
        <w:rPr>
          <w:rFonts w:eastAsia="Times New Roman" w:cs="Times New Roman"/>
          <w:szCs w:val="24"/>
        </w:rPr>
        <w:lastRenderedPageBreak/>
        <w:t>ΣΔΟΕ και της Αστυνομίας μπορούν να χρησιμοποιούν και συγκαλυμμένα στοιχεία ταυτότητας και παραπο</w:t>
      </w:r>
      <w:r>
        <w:rPr>
          <w:rFonts w:eastAsia="Times New Roman" w:cs="Times New Roman"/>
          <w:szCs w:val="24"/>
        </w:rPr>
        <w:t xml:space="preserve">ιημένα φορολογικά στοιχεία. </w:t>
      </w:r>
    </w:p>
    <w:p w14:paraId="663F61F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έκανα ακριβώς, λοιπόν; Όταν μου ζήτησε την προστασία διά του δημοσιογράφου κ. </w:t>
      </w:r>
      <w:proofErr w:type="spellStart"/>
      <w:r>
        <w:rPr>
          <w:rFonts w:eastAsia="Times New Roman" w:cs="Times New Roman"/>
          <w:szCs w:val="24"/>
        </w:rPr>
        <w:t>Τριανταφυλλόπουλου</w:t>
      </w:r>
      <w:proofErr w:type="spellEnd"/>
      <w:r>
        <w:rPr>
          <w:rFonts w:eastAsia="Times New Roman" w:cs="Times New Roman"/>
          <w:szCs w:val="24"/>
        </w:rPr>
        <w:t>, επικοινώνησα με τον Υπουργό Δικαιοσύνης και του ζήτησα να συναντηθεί με τον δημοσιογράφο, προκειμένου να δούμε αν κινδυνεύει ή</w:t>
      </w:r>
      <w:r>
        <w:rPr>
          <w:rFonts w:eastAsia="Times New Roman" w:cs="Times New Roman"/>
          <w:szCs w:val="24"/>
        </w:rPr>
        <w:t xml:space="preserve"> όχι ένας ισοβίτης που καταγγέλλει το μεγαλύτερο ψάρι. Και αυτό έπραξα. Και ο ίδιος ο Υπουργός ανέλαβε και έστειλε τον εισαγγελικό λειτουργό, ως όφειλε, για να πάρει κατάθεση. Γιατί με είχε πάρει τηλέφωνο εκείνο το βράδυ τέσσερις και πέντε φορές; Διότι αργ</w:t>
      </w:r>
      <w:r>
        <w:rPr>
          <w:rFonts w:eastAsia="Times New Roman" w:cs="Times New Roman"/>
          <w:szCs w:val="24"/>
        </w:rPr>
        <w:t xml:space="preserve">ούσε να πάει ο εισαγγελικός λειτουργός, γιατί φοβόταν για την οικογένειά του, περιγράφοντας ότι έξω από το σπίτι του είχε υπόπτους, οι οποίοι μπορούσαν να τον «φάνε», όπως τους άλλους επτά ή οκτώ μάρτυρες οι οποίοι «φαγώθηκαν» για την υπόθεση του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w:t>
      </w:r>
      <w:r>
        <w:rPr>
          <w:rFonts w:eastAsia="Times New Roman" w:cs="Times New Roman"/>
          <w:szCs w:val="24"/>
        </w:rPr>
        <w:t xml:space="preserve">. </w:t>
      </w:r>
    </w:p>
    <w:p w14:paraId="663F61F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θέλετε και παραδείγματα, εγώ θα σας θυμίσω την υπόθεση του Πρωθυπουργού Σημίτη, όπου όταν πήγε και τον επισκέφθηκε ο κ. Θεόδωρος Αγγελόπουλος στις 30 Ιανουαρίου </w:t>
      </w:r>
      <w:r>
        <w:rPr>
          <w:rFonts w:eastAsia="Times New Roman" w:cs="Times New Roman"/>
          <w:szCs w:val="24"/>
        </w:rPr>
        <w:lastRenderedPageBreak/>
        <w:t xml:space="preserve">2003, </w:t>
      </w:r>
      <w:r>
        <w:rPr>
          <w:rFonts w:eastAsia="Times New Roman" w:cs="Times New Roman"/>
          <w:szCs w:val="24"/>
        </w:rPr>
        <w:t>ημέρα</w:t>
      </w:r>
      <w:r>
        <w:rPr>
          <w:rFonts w:eastAsia="Times New Roman" w:cs="Times New Roman"/>
          <w:szCs w:val="24"/>
        </w:rPr>
        <w:t xml:space="preserve"> Πέμπτη και ώρα 20.30΄, του κατήγγειλε τότε –διαβάζω τη δήλωση Αγγελόπουλου σ</w:t>
      </w:r>
      <w:r>
        <w:rPr>
          <w:rFonts w:eastAsia="Times New Roman" w:cs="Times New Roman"/>
          <w:szCs w:val="24"/>
        </w:rPr>
        <w:t>την ένορκη εξέταση μάρτυρα- τα εξής: «Κατά τη συνάντηση που είχα με τον Πρωθυπουργό τον ενημέρωσα για την πρόσφατη συζήτηση που είχα με τον Γρηγόρη Μιχαλόπουλο και τις απειλές που δέχθηκα για τη γυναίκα μου και τα παιδιά μας. Ο Πρωθυπουργός είχε ακούσει γι</w:t>
      </w:r>
      <w:r>
        <w:rPr>
          <w:rFonts w:eastAsia="Times New Roman" w:cs="Times New Roman"/>
          <w:szCs w:val="24"/>
        </w:rPr>
        <w:t xml:space="preserve">α τον Γρηγόρη Μιχαλόπουλο και επικεντρώσαμε την προσοχή μας στην ειδική μεταχείριση και αντιμετώπιση του θέματος. Εν συνεχεία, ο Πρωθυπουργός διαβίβασε το σημείωμα του Δημήτρη Αγγελόπουλου, αντίγραφο του οποίου παρέδωσε και ο ίδιος αμέσως, χαρακτήρισε την </w:t>
      </w:r>
      <w:r>
        <w:rPr>
          <w:rFonts w:eastAsia="Times New Roman" w:cs="Times New Roman"/>
          <w:szCs w:val="24"/>
        </w:rPr>
        <w:t xml:space="preserve">υπόθεση ως πολύ σοβαρή και ανέλαβε και το προώθησε ο ίδιος στις αρμόδιες υπηρεσίες». </w:t>
      </w:r>
    </w:p>
    <w:p w14:paraId="663F61F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Έχουμε, λοιπόν και άλλο παράδειγμα για την υπόθεση της «17</w:t>
      </w:r>
      <w:r>
        <w:rPr>
          <w:rFonts w:eastAsia="Times New Roman" w:cs="Times New Roman"/>
          <w:szCs w:val="24"/>
          <w:vertAlign w:val="superscript"/>
        </w:rPr>
        <w:t>ης</w:t>
      </w:r>
      <w:r>
        <w:rPr>
          <w:rFonts w:eastAsia="Times New Roman" w:cs="Times New Roman"/>
          <w:szCs w:val="24"/>
        </w:rPr>
        <w:t xml:space="preserve"> Νοέμβρη». </w:t>
      </w:r>
    </w:p>
    <w:p w14:paraId="663F61F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τα άρθρα 40 και το άρθρο 37 για την υποχρέωση, όπως επίσης και το άρθρο 28 του νόμου </w:t>
      </w:r>
      <w:r>
        <w:rPr>
          <w:rFonts w:eastAsia="Times New Roman" w:cs="Times New Roman"/>
          <w:szCs w:val="24"/>
        </w:rPr>
        <w:t xml:space="preserve">περί ναρκωτικών. </w:t>
      </w:r>
    </w:p>
    <w:p w14:paraId="663F61F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Εθνικής Άμυνας </w:t>
      </w:r>
      <w:r>
        <w:rPr>
          <w:rFonts w:eastAsia="Times New Roman" w:cs="Times New Roman"/>
          <w:szCs w:val="24"/>
        </w:rPr>
        <w:t xml:space="preserve">- </w:t>
      </w:r>
      <w:r>
        <w:rPr>
          <w:rFonts w:eastAsia="Times New Roman" w:cs="Times New Roman"/>
          <w:szCs w:val="24"/>
        </w:rPr>
        <w:t xml:space="preserve">Πρόεδρος των Ανεξαρτήτων Ελλήνων κ. Πάνος Καμμένος καταθέτει </w:t>
      </w:r>
      <w:r>
        <w:rPr>
          <w:rFonts w:eastAsia="Times New Roman" w:cs="Times New Roman"/>
          <w:szCs w:val="24"/>
        </w:rPr>
        <w:lastRenderedPageBreak/>
        <w:t>για τα Πρακτικά τα προαναφερθέντα έγγραφα, τα οποία βρίσκονται στο αρχείο του Τμήματος Γραμματείας της Διεύθυνσης Στενογραφίας και Π</w:t>
      </w:r>
      <w:r>
        <w:rPr>
          <w:rFonts w:eastAsia="Times New Roman" w:cs="Times New Roman"/>
          <w:szCs w:val="24"/>
        </w:rPr>
        <w:t xml:space="preserve">ρακτικών της Βουλής) </w:t>
      </w:r>
    </w:p>
    <w:p w14:paraId="663F61F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 πολιτικό κομμάτι. Βοά η κοινωνία για τις σχέσεις Μαρινάκη με την οικογένεια Μητσοτάκη. </w:t>
      </w:r>
    </w:p>
    <w:p w14:paraId="663F61F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Μπορείτε να διατηρείτε ό,τι σχέσεις θέλετε, κοινωνικές, είναι το δικαίωμά σας. Μπορείτε να διατηρείτε με δική σας ευθύνη και όσες επ</w:t>
      </w:r>
      <w:r>
        <w:rPr>
          <w:rFonts w:eastAsia="Times New Roman" w:cs="Times New Roman"/>
          <w:szCs w:val="24"/>
        </w:rPr>
        <w:t>ιχειρηματικές σχέσεις επιλέγετε. Ένα πράγμα δεν μπορείτε να κάνετε: Όταν όλοι αυτοί οι όποιοι φίλοι σας ελέγχονται για σοβαρά ποινικά αδικήματα, να μπαίνετε μπροστά και να τους παρέχετε ασυλία! Εάν το νόμιμο δεν είναι πάντοτε και ηθικό, το παράνομο είναι ε</w:t>
      </w:r>
      <w:r>
        <w:rPr>
          <w:rFonts w:eastAsia="Times New Roman" w:cs="Times New Roman"/>
          <w:szCs w:val="24"/>
        </w:rPr>
        <w:t xml:space="preserve">ντελώς ανήθικο και εγκληματικό. Και αυτό σας αφορά και εσάς και τον Βορίδη, που ήταν δικηγόρος του κ. Μαρινάκη και της παρέας. Εάν, μάλιστα, αναλογιστείτε ότι ο δήθεν κυνηγημένος από εμάς Μαρινάκης έχει γίνει επί των ημερών μας ιδιοκτήτης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και εκ </w:t>
      </w:r>
      <w:r>
        <w:rPr>
          <w:rFonts w:eastAsia="Times New Roman" w:cs="Times New Roman"/>
          <w:szCs w:val="24"/>
        </w:rPr>
        <w:t xml:space="preserve">μέρους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αντιλαμβανόμαστε όλοι μέσα σε αυτή την Αίθουσα το ποια ευθύνη έχει καθένας και πώς φέρεται αυτή η Κυβέρνηση. </w:t>
      </w:r>
    </w:p>
    <w:p w14:paraId="663F61F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Ναι, επαναλαμβάνω ότι τηλεφωνήθηκα μαζί του και του ανέφερα και έθεσα το εξής αμείλικτο ερώτημα, όπως και σ’ εσάς: </w:t>
      </w:r>
      <w:r>
        <w:rPr>
          <w:rFonts w:eastAsia="Times New Roman" w:cs="Times New Roman"/>
          <w:szCs w:val="24"/>
        </w:rPr>
        <w:lastRenderedPageBreak/>
        <w:t xml:space="preserve">Ο κ. </w:t>
      </w:r>
      <w:r>
        <w:rPr>
          <w:rFonts w:eastAsia="Times New Roman" w:cs="Times New Roman"/>
          <w:szCs w:val="24"/>
        </w:rPr>
        <w:t xml:space="preserve">Μαρινάκης μήνυσε εμένα, μήνυσε τον ανακριτή, μήνυσε τον δημοσιογράφο. Τον ισοβίτη που τα αποκάλυπτε όλα αυτά αβίαστα, με δική του βούληση στον </w:t>
      </w:r>
      <w:proofErr w:type="spellStart"/>
      <w:r>
        <w:rPr>
          <w:rFonts w:eastAsia="Times New Roman" w:cs="Times New Roman"/>
          <w:szCs w:val="24"/>
        </w:rPr>
        <w:t>Τριανταφυλλόπουλο</w:t>
      </w:r>
      <w:proofErr w:type="spellEnd"/>
      <w:r>
        <w:rPr>
          <w:rFonts w:eastAsia="Times New Roman" w:cs="Times New Roman"/>
          <w:szCs w:val="24"/>
        </w:rPr>
        <w:t xml:space="preserve"> γιατί δεν τον μήνυσε; Ένας αθώος άνθρωπος, ο οποίος ξαφνικά εμπλέκεται σε εμπόριο ηρωίνης τριών</w:t>
      </w:r>
      <w:r>
        <w:rPr>
          <w:rFonts w:eastAsia="Times New Roman" w:cs="Times New Roman"/>
          <w:szCs w:val="24"/>
        </w:rPr>
        <w:t xml:space="preserve"> τόνων, απ’ αυτόν που θα ξεκίναγε τις μηνύσεις ή όχι; Μήπως φοβήθηκε ένας ισοβίτης να φάει λίγους ακόμη μήνες φυλακή για συκοφαντική δυσφήμιση;</w:t>
      </w:r>
    </w:p>
    <w:p w14:paraId="663F61F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Τέλος, οφείλουν οι αρχές να διερευνήσουν και τα 2 επιπλέον εκατομμύρια που έστειλε ο κ. Μαρινάκης στον ισοβίτη χ</w:t>
      </w:r>
      <w:r>
        <w:rPr>
          <w:rFonts w:eastAsia="Times New Roman" w:cs="Times New Roman"/>
          <w:szCs w:val="24"/>
        </w:rPr>
        <w:t>ωρίς να έχει σχέση μαζί του.</w:t>
      </w:r>
    </w:p>
    <w:p w14:paraId="663F61F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Υπάρχει κι ένα άλλο μείζον θέμα, το οποίο δεν το γνώριζε και περιήλθε στη γνώση μου όταν διάβαζα τις συνεντεύξεις στη</w:t>
      </w:r>
      <w:r>
        <w:rPr>
          <w:rFonts w:eastAsia="Times New Roman" w:cs="Times New Roman"/>
          <w:szCs w:val="24"/>
        </w:rPr>
        <w:t>ν εκπομπή</w:t>
      </w:r>
      <w:r>
        <w:rPr>
          <w:rFonts w:eastAsia="Times New Roman" w:cs="Times New Roman"/>
          <w:szCs w:val="24"/>
        </w:rPr>
        <w:t xml:space="preserve"> «Ζούγκλα», τις οποίες και καταθέτω, όπου λέει ξεκάθαρα ο ισοβίτης: «Ο Καμμένος δεν με έχει εκβιάσει ποτέ. Θα τον είχα μηνύσει αν με εκβίαζε».</w:t>
      </w:r>
    </w:p>
    <w:p w14:paraId="663F61F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w:t>
      </w:r>
      <w:r>
        <w:rPr>
          <w:rFonts w:eastAsia="Times New Roman" w:cs="Times New Roman"/>
          <w:szCs w:val="24"/>
        </w:rPr>
        <w:t xml:space="preserve">Υπουργός Εθνικής Άμυνας </w:t>
      </w:r>
      <w:r>
        <w:rPr>
          <w:rFonts w:eastAsia="Times New Roman" w:cs="Times New Roman"/>
          <w:szCs w:val="24"/>
        </w:rPr>
        <w:t xml:space="preserve">- </w:t>
      </w:r>
      <w:r>
        <w:rPr>
          <w:rFonts w:eastAsia="Times New Roman" w:cs="Times New Roman"/>
          <w:szCs w:val="24"/>
        </w:rPr>
        <w:t xml:space="preserve">Πρόεδρος των Ανεξαρτήτων Ελλήνων κ. Πάνος Καμμένος καταθέτει για τα </w:t>
      </w:r>
      <w:r>
        <w:rPr>
          <w:rFonts w:eastAsia="Times New Roman" w:cs="Times New Roman"/>
          <w:szCs w:val="24"/>
        </w:rPr>
        <w:t xml:space="preserve">Πρακτικά το προαναφερθέν </w:t>
      </w:r>
      <w:r>
        <w:rPr>
          <w:rFonts w:eastAsia="Times New Roman" w:cs="Times New Roman"/>
          <w:szCs w:val="24"/>
          <w:lang w:val="en-US"/>
        </w:rPr>
        <w:t>cd</w:t>
      </w:r>
      <w:r>
        <w:rPr>
          <w:rFonts w:eastAsia="Times New Roman" w:cs="Times New Roman"/>
          <w:szCs w:val="24"/>
        </w:rPr>
        <w:t xml:space="preserve">,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63F61F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Αναφέρει, λοιπόν, ο ισοβίτης στη συζήτηση με τον </w:t>
      </w:r>
      <w:proofErr w:type="spellStart"/>
      <w:r>
        <w:rPr>
          <w:rFonts w:eastAsia="Times New Roman" w:cs="Times New Roman"/>
          <w:szCs w:val="24"/>
        </w:rPr>
        <w:t>Τριανταφυλλόπουλο</w:t>
      </w:r>
      <w:proofErr w:type="spellEnd"/>
      <w:r>
        <w:rPr>
          <w:rFonts w:eastAsia="Times New Roman" w:cs="Times New Roman"/>
          <w:szCs w:val="24"/>
        </w:rPr>
        <w:t xml:space="preserve"> για πρώην Υπουργό της Νέας Δημοκρατίας, ο οποίος πρ</w:t>
      </w:r>
      <w:r>
        <w:rPr>
          <w:rFonts w:eastAsia="Times New Roman" w:cs="Times New Roman"/>
          <w:szCs w:val="24"/>
        </w:rPr>
        <w:t xml:space="preserve">οσπάθησε να τον πείσει να αλλάξει τις καταθέσεις του. Ούτε αυτό είναι άξιο της διερεύνησης από τη </w:t>
      </w:r>
      <w:r>
        <w:rPr>
          <w:rFonts w:eastAsia="Times New Roman" w:cs="Times New Roman"/>
          <w:szCs w:val="24"/>
        </w:rPr>
        <w:t>δικαιοσύνη</w:t>
      </w:r>
      <w:r>
        <w:rPr>
          <w:rFonts w:eastAsia="Times New Roman" w:cs="Times New Roman"/>
          <w:szCs w:val="24"/>
        </w:rPr>
        <w:t>;</w:t>
      </w:r>
    </w:p>
    <w:p w14:paraId="663F61F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περί δικαίου συνείδηση δεν είναι υπόθεση μόνο των δικαστών και μόνο του Υπουργού Δικαιοσύνης, αλλά και ημών όλων των πολιτών, κύριοι συνάδελφοι,</w:t>
      </w:r>
      <w:r>
        <w:rPr>
          <w:rFonts w:eastAsia="Times New Roman" w:cs="Times New Roman"/>
          <w:szCs w:val="24"/>
        </w:rPr>
        <w:t xml:space="preserve"> και δεν υιοθετούμε αβασάνιστα τα όσα λέει ένας ισοβίτης για διακίνηση ηρωίνης. Δεν θα τα διερευνήσουμε, όμως;</w:t>
      </w:r>
    </w:p>
    <w:p w14:paraId="663F61F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Στον δημοσιογράφο σε ανύποπτο χρόνο δηλώνεται ότι εκβιάζεται και ότι κινδυνεύει και αν αποκαλυφθούν πρόωρα, πριν δηλωθούν, πριν δηλαδή αισθανθεί </w:t>
      </w:r>
      <w:r>
        <w:rPr>
          <w:rFonts w:eastAsia="Times New Roman" w:cs="Times New Roman"/>
          <w:szCs w:val="24"/>
        </w:rPr>
        <w:t>ασφαλής για την οικογένειά του, θα αναγκαστεί να πάρει πίσω όσα έχει αποκαλύψει και θα στραφεί εναντίον των ανακριτών και δικαστικών αρχών. Και το πράττει μετά από δύο μήνες που έχει προβεί σε αποκαλύψεις στον δημοσιογράφο. Γνωρίζετε πότε; Την επόμενη μέρα</w:t>
      </w:r>
      <w:r>
        <w:rPr>
          <w:rFonts w:eastAsia="Times New Roman" w:cs="Times New Roman"/>
          <w:szCs w:val="24"/>
        </w:rPr>
        <w:t xml:space="preserve"> που ο </w:t>
      </w:r>
      <w:proofErr w:type="spellStart"/>
      <w:r>
        <w:rPr>
          <w:rFonts w:eastAsia="Times New Roman" w:cs="Times New Roman"/>
          <w:szCs w:val="24"/>
        </w:rPr>
        <w:t>Τριανταφυλλόπουλος</w:t>
      </w:r>
      <w:proofErr w:type="spellEnd"/>
      <w:r>
        <w:rPr>
          <w:rFonts w:eastAsia="Times New Roman" w:cs="Times New Roman"/>
          <w:szCs w:val="24"/>
        </w:rPr>
        <w:t xml:space="preserve"> γνωρίζει όλα αυτά, καταθέτει ως μάρτυρας υπεράσπισής μου μετά από μήνυση του </w:t>
      </w:r>
      <w:proofErr w:type="spellStart"/>
      <w:r>
        <w:rPr>
          <w:rFonts w:eastAsia="Times New Roman" w:cs="Times New Roman"/>
          <w:szCs w:val="24"/>
        </w:rPr>
        <w:t>Κουρτάκη</w:t>
      </w:r>
      <w:proofErr w:type="spellEnd"/>
      <w:r>
        <w:rPr>
          <w:rFonts w:eastAsia="Times New Roman" w:cs="Times New Roman"/>
          <w:szCs w:val="24"/>
        </w:rPr>
        <w:t xml:space="preserve"> και απευθυνόμενος στην </w:t>
      </w:r>
      <w:r>
        <w:rPr>
          <w:rFonts w:eastAsia="Times New Roman" w:cs="Times New Roman"/>
          <w:szCs w:val="24"/>
        </w:rPr>
        <w:t xml:space="preserve">εισαγγελέα </w:t>
      </w:r>
      <w:r>
        <w:rPr>
          <w:rFonts w:eastAsia="Times New Roman" w:cs="Times New Roman"/>
          <w:szCs w:val="24"/>
        </w:rPr>
        <w:t xml:space="preserve">της </w:t>
      </w:r>
      <w:r>
        <w:rPr>
          <w:rFonts w:eastAsia="Times New Roman" w:cs="Times New Roman"/>
          <w:szCs w:val="24"/>
        </w:rPr>
        <w:t>έδρας</w:t>
      </w:r>
      <w:r>
        <w:rPr>
          <w:rFonts w:eastAsia="Times New Roman" w:cs="Times New Roman"/>
          <w:szCs w:val="24"/>
        </w:rPr>
        <w:t xml:space="preserve"> μιλάει για τα εννιακόσια κιλά ηρωίνης που λείπουνε και που γι’ αυτά εμπλέκει τον Μαρινάκη ο </w:t>
      </w:r>
      <w:r>
        <w:rPr>
          <w:rFonts w:eastAsia="Times New Roman" w:cs="Times New Roman"/>
          <w:szCs w:val="24"/>
        </w:rPr>
        <w:lastRenderedPageBreak/>
        <w:t>ισοβίτης</w:t>
      </w:r>
      <w:r>
        <w:rPr>
          <w:rFonts w:eastAsia="Times New Roman" w:cs="Times New Roman"/>
          <w:szCs w:val="24"/>
        </w:rPr>
        <w:t xml:space="preserve">. Την επόμενη μέρα ο </w:t>
      </w:r>
      <w:proofErr w:type="spellStart"/>
      <w:r>
        <w:rPr>
          <w:rFonts w:eastAsia="Times New Roman" w:cs="Times New Roman"/>
          <w:szCs w:val="24"/>
        </w:rPr>
        <w:t>Γιαννουσάκης</w:t>
      </w:r>
      <w:proofErr w:type="spellEnd"/>
      <w:r>
        <w:rPr>
          <w:rFonts w:eastAsia="Times New Roman" w:cs="Times New Roman"/>
          <w:szCs w:val="24"/>
        </w:rPr>
        <w:t xml:space="preserve"> ανατρέπει όλα όσα έχει αποκαλύψει και στρέφεται κατά του ανακριτή και του </w:t>
      </w:r>
      <w:r>
        <w:rPr>
          <w:rFonts w:eastAsia="Times New Roman" w:cs="Times New Roman"/>
          <w:szCs w:val="24"/>
        </w:rPr>
        <w:t>εισαγγελέως</w:t>
      </w:r>
      <w:r>
        <w:rPr>
          <w:rFonts w:eastAsia="Times New Roman" w:cs="Times New Roman"/>
          <w:szCs w:val="24"/>
        </w:rPr>
        <w:t>. Γιατί, άραγε; Έτσι θα περάσει αυτό;</w:t>
      </w:r>
    </w:p>
    <w:p w14:paraId="663F620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καταθέτω και την ερώτηση </w:t>
      </w:r>
      <w:proofErr w:type="spellStart"/>
      <w:r>
        <w:rPr>
          <w:rFonts w:eastAsia="Times New Roman" w:cs="Times New Roman"/>
          <w:szCs w:val="24"/>
        </w:rPr>
        <w:t>Σούρλα</w:t>
      </w:r>
      <w:proofErr w:type="spellEnd"/>
      <w:r>
        <w:rPr>
          <w:rFonts w:eastAsia="Times New Roman" w:cs="Times New Roman"/>
          <w:szCs w:val="24"/>
        </w:rPr>
        <w:t xml:space="preserve"> τότε για τον </w:t>
      </w:r>
      <w:proofErr w:type="spellStart"/>
      <w:r>
        <w:rPr>
          <w:rFonts w:eastAsia="Times New Roman" w:cs="Times New Roman"/>
          <w:szCs w:val="24"/>
        </w:rPr>
        <w:t>Κοσκωτά</w:t>
      </w:r>
      <w:proofErr w:type="spellEnd"/>
      <w:r>
        <w:rPr>
          <w:rFonts w:eastAsia="Times New Roman" w:cs="Times New Roman"/>
          <w:szCs w:val="24"/>
        </w:rPr>
        <w:t>.</w:t>
      </w:r>
    </w:p>
    <w:p w14:paraId="663F620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ό Υπουργός ο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Πρόεδρος των Ανεξαρτήτων Ελλήνων κ.  Πάνος Καμμένος καταθέτει για τα Πρακτικά την προαναφερθείσα ερώτηση,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63F620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ΠΡΟΕΔΡΟΣ (Νι</w:t>
      </w:r>
      <w:r>
        <w:rPr>
          <w:rFonts w:eastAsia="Times New Roman" w:cs="Times New Roman"/>
          <w:b/>
          <w:szCs w:val="24"/>
        </w:rPr>
        <w:t xml:space="preserve">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παρακαλώ τελειώνετε.</w:t>
      </w:r>
    </w:p>
    <w:p w14:paraId="663F620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Τελειώνω, κύριε Πρόεδρε.</w:t>
      </w:r>
    </w:p>
    <w:p w14:paraId="663F620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Καταθέτω την καταγγελία που ήρθε την ανώνυμη και πήγε στην Εισαγγελία του Αρείου Πάγου με τις τρεις κ</w:t>
      </w:r>
      <w:r>
        <w:rPr>
          <w:rFonts w:eastAsia="Times New Roman" w:cs="Times New Roman"/>
          <w:szCs w:val="24"/>
        </w:rPr>
        <w:t xml:space="preserve">αταθέσεις. Πάρτε να διαβάσετε τα φύλλα εξετάσεων για </w:t>
      </w:r>
      <w:proofErr w:type="spellStart"/>
      <w:r>
        <w:rPr>
          <w:rFonts w:eastAsia="Times New Roman" w:cs="Times New Roman"/>
          <w:szCs w:val="24"/>
        </w:rPr>
        <w:t>Γιαννουσάκη</w:t>
      </w:r>
      <w:proofErr w:type="spellEnd"/>
      <w:r>
        <w:rPr>
          <w:rFonts w:eastAsia="Times New Roman" w:cs="Times New Roman"/>
          <w:szCs w:val="24"/>
        </w:rPr>
        <w:t xml:space="preserve">, όπως, επίσης πάρτε και τα </w:t>
      </w:r>
      <w:proofErr w:type="spellStart"/>
      <w:r>
        <w:rPr>
          <w:rFonts w:eastAsia="Times New Roman" w:cs="Times New Roman"/>
          <w:szCs w:val="24"/>
        </w:rPr>
        <w:t>τράνσφερ</w:t>
      </w:r>
      <w:proofErr w:type="spellEnd"/>
      <w:r>
        <w:rPr>
          <w:rFonts w:eastAsia="Times New Roman" w:cs="Times New Roman"/>
          <w:szCs w:val="24"/>
        </w:rPr>
        <w:t xml:space="preserve"> της εταιρείας, τα οποία υπήρχαν.</w:t>
      </w:r>
    </w:p>
    <w:p w14:paraId="663F620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ο </w:t>
      </w:r>
      <w:r>
        <w:rPr>
          <w:rFonts w:eastAsia="Times New Roman" w:cs="Times New Roman"/>
          <w:szCs w:val="24"/>
        </w:rPr>
        <w:t>Υπουργός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Πρόεδρος των Ανεξαρτήτων Ελλήνων κ.  Πάνος Καμμένος καταθέτει για τα Πρακτικά</w:t>
      </w:r>
      <w:r>
        <w:rPr>
          <w:rFonts w:eastAsia="Times New Roman" w:cs="Times New Roman"/>
          <w:szCs w:val="24"/>
        </w:rPr>
        <w:t xml:space="preserve"> το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63F620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Τα λέω όλα αυτά, διότι εδώ πια υπάρχει κι ένα άλλο θέμα. Προσπαθούν να μην εμπλέξουν απλώς ένα πολιτικό κόμμα που εμπλ</w:t>
      </w:r>
      <w:r>
        <w:rPr>
          <w:rFonts w:eastAsia="Times New Roman" w:cs="Times New Roman"/>
          <w:szCs w:val="24"/>
        </w:rPr>
        <w:t xml:space="preserve">έκεται -και λυπάμαι που είναι η Νέα Δημοκρατία- αλλά μια ολόκληρη ομάδα, όπως ακριβώς έκανε ο </w:t>
      </w:r>
      <w:proofErr w:type="spellStart"/>
      <w:r>
        <w:rPr>
          <w:rFonts w:eastAsia="Times New Roman" w:cs="Times New Roman"/>
          <w:szCs w:val="24"/>
        </w:rPr>
        <w:t>Κοσκωτάς</w:t>
      </w:r>
      <w:proofErr w:type="spellEnd"/>
      <w:r>
        <w:rPr>
          <w:rFonts w:eastAsia="Times New Roman" w:cs="Times New Roman"/>
          <w:szCs w:val="24"/>
        </w:rPr>
        <w:t xml:space="preserve"> και από διάλογο, ο οποίος δημοσιεύθηκε μεταξύ του </w:t>
      </w:r>
      <w:proofErr w:type="spellStart"/>
      <w:r>
        <w:rPr>
          <w:rFonts w:eastAsia="Times New Roman" w:cs="Times New Roman"/>
          <w:szCs w:val="24"/>
        </w:rPr>
        <w:t>Κουρτάκη</w:t>
      </w:r>
      <w:proofErr w:type="spellEnd"/>
      <w:r>
        <w:rPr>
          <w:rFonts w:eastAsia="Times New Roman" w:cs="Times New Roman"/>
          <w:szCs w:val="24"/>
        </w:rPr>
        <w:t xml:space="preserve">, του εκδότη </w:t>
      </w:r>
      <w:r>
        <w:rPr>
          <w:rFonts w:eastAsia="Times New Roman" w:cs="Times New Roman"/>
          <w:szCs w:val="24"/>
        </w:rPr>
        <w:t xml:space="preserve">της εφημερίδας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 xml:space="preserve">» και του </w:t>
      </w:r>
      <w:proofErr w:type="spellStart"/>
      <w:r>
        <w:rPr>
          <w:rFonts w:eastAsia="Times New Roman" w:cs="Times New Roman"/>
          <w:szCs w:val="24"/>
        </w:rPr>
        <w:t>Βρέντζου</w:t>
      </w:r>
      <w:proofErr w:type="spellEnd"/>
      <w:r>
        <w:rPr>
          <w:rFonts w:eastAsia="Times New Roman" w:cs="Times New Roman"/>
          <w:szCs w:val="24"/>
        </w:rPr>
        <w:t xml:space="preserve">, του Προέδρου του Ολυμπιακού. Για </w:t>
      </w:r>
      <w:r>
        <w:rPr>
          <w:rFonts w:eastAsia="Times New Roman" w:cs="Times New Roman"/>
          <w:szCs w:val="24"/>
        </w:rPr>
        <w:t>να καταλάβουν και ο Ολυμπιακοί πώς τους βάζουν ασπίδα, λέει μέσα</w:t>
      </w:r>
      <w:r>
        <w:rPr>
          <w:rFonts w:ascii="Symbol" w:eastAsia="Times New Roman" w:hAnsi="Symbol" w:cs="Times New Roman"/>
          <w:szCs w:val="24"/>
        </w:rPr>
        <w:t></w:t>
      </w:r>
      <w:r>
        <w:rPr>
          <w:rFonts w:eastAsia="Times New Roman" w:cs="Times New Roman"/>
          <w:szCs w:val="24"/>
        </w:rPr>
        <w:t xml:space="preserve"> «Να μάθουμε ποιοι είναι Ολυμπιακοί, αλλά και με προεκτάσεις -που θα τους φέρουμε εκεί, δηλαδή, που θέλουμε- να τους </w:t>
      </w:r>
      <w:proofErr w:type="spellStart"/>
      <w:r>
        <w:rPr>
          <w:rFonts w:eastAsia="Times New Roman" w:cs="Times New Roman"/>
          <w:szCs w:val="24"/>
        </w:rPr>
        <w:t>ψιλοδιαβρώνουμε</w:t>
      </w:r>
      <w:proofErr w:type="spellEnd"/>
      <w:r>
        <w:rPr>
          <w:rFonts w:eastAsia="Times New Roman" w:cs="Times New Roman"/>
          <w:szCs w:val="24"/>
        </w:rPr>
        <w:t xml:space="preserve"> πάνω στην </w:t>
      </w:r>
      <w:proofErr w:type="spellStart"/>
      <w:r>
        <w:rPr>
          <w:rFonts w:eastAsia="Times New Roman" w:cs="Times New Roman"/>
          <w:szCs w:val="24"/>
        </w:rPr>
        <w:t>ολυμπικοφροσύνη</w:t>
      </w:r>
      <w:proofErr w:type="spellEnd"/>
      <w:r>
        <w:rPr>
          <w:rFonts w:eastAsia="Times New Roman" w:cs="Times New Roman"/>
          <w:szCs w:val="24"/>
        </w:rPr>
        <w:t xml:space="preserve"> τους, δικαστικούς, εφοριακούς, α</w:t>
      </w:r>
      <w:r>
        <w:rPr>
          <w:rFonts w:eastAsia="Times New Roman" w:cs="Times New Roman"/>
          <w:szCs w:val="24"/>
        </w:rPr>
        <w:t xml:space="preserve">στυνομικούς, οικονομικούς ανθρώπους των </w:t>
      </w:r>
      <w:proofErr w:type="spellStart"/>
      <w:r>
        <w:rPr>
          <w:rFonts w:eastAsia="Times New Roman" w:cs="Times New Roman"/>
          <w:szCs w:val="24"/>
        </w:rPr>
        <w:t>μίντια</w:t>
      </w:r>
      <w:proofErr w:type="spellEnd"/>
      <w:r>
        <w:rPr>
          <w:rFonts w:eastAsia="Times New Roman" w:cs="Times New Roman"/>
          <w:szCs w:val="24"/>
        </w:rPr>
        <w:t>».</w:t>
      </w:r>
    </w:p>
    <w:p w14:paraId="663F620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ότι στην προσπάθεια να διαφυλάξει τον εαυτό του από την έρευνα της </w:t>
      </w:r>
      <w:r>
        <w:rPr>
          <w:rFonts w:eastAsia="Times New Roman" w:cs="Times New Roman"/>
          <w:szCs w:val="24"/>
        </w:rPr>
        <w:t>δικαιοσύνης</w:t>
      </w:r>
      <w:r>
        <w:rPr>
          <w:rFonts w:eastAsia="Times New Roman" w:cs="Times New Roman"/>
          <w:szCs w:val="24"/>
        </w:rPr>
        <w:t xml:space="preserve">, που εσείς του παρέχετε, φτάνει </w:t>
      </w:r>
      <w:r>
        <w:rPr>
          <w:rFonts w:eastAsia="Times New Roman" w:cs="Times New Roman"/>
          <w:szCs w:val="24"/>
        </w:rPr>
        <w:lastRenderedPageBreak/>
        <w:t>στο σημείο να κάνει τον Παναθηναϊκό θυγατρική του Ολυμπιακού. Εμείς αυτό δεν θα το επιτρ</w:t>
      </w:r>
      <w:r>
        <w:rPr>
          <w:rFonts w:eastAsia="Times New Roman" w:cs="Times New Roman"/>
          <w:szCs w:val="24"/>
        </w:rPr>
        <w:t>έψουμε.</w:t>
      </w:r>
    </w:p>
    <w:p w14:paraId="663F6208"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w:t>
      </w:r>
      <w:r>
        <w:rPr>
          <w:rFonts w:eastAsia="Times New Roman" w:cs="Times New Roman"/>
          <w:szCs w:val="24"/>
        </w:rPr>
        <w:t xml:space="preserve"> των ΑΝΕΛ και</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ΣΥΡΙΖΑ)</w:t>
      </w:r>
    </w:p>
    <w:p w14:paraId="663F620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663F620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Γεωργιάδη.</w:t>
      </w:r>
    </w:p>
    <w:p w14:paraId="663F620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Ήταν χλιαρά τα χειροκροτήματα. Λογικό. Αφού φτάσατε να χειροκροτείτε τον Μάκη </w:t>
      </w:r>
      <w:proofErr w:type="spellStart"/>
      <w:r>
        <w:rPr>
          <w:rFonts w:eastAsia="Times New Roman" w:cs="Times New Roman"/>
          <w:szCs w:val="24"/>
        </w:rPr>
        <w:t>Τριανταφυ</w:t>
      </w:r>
      <w:r>
        <w:rPr>
          <w:rFonts w:eastAsia="Times New Roman" w:cs="Times New Roman"/>
          <w:szCs w:val="24"/>
        </w:rPr>
        <w:t>λλόπουλο</w:t>
      </w:r>
      <w:proofErr w:type="spellEnd"/>
      <w:r>
        <w:rPr>
          <w:rFonts w:eastAsia="Times New Roman" w:cs="Times New Roman"/>
          <w:szCs w:val="24"/>
        </w:rPr>
        <w:t xml:space="preserve">, που πριν από τρία χρόνια εν </w:t>
      </w:r>
      <w:proofErr w:type="spellStart"/>
      <w:r>
        <w:rPr>
          <w:rFonts w:eastAsia="Times New Roman" w:cs="Times New Roman"/>
          <w:szCs w:val="24"/>
        </w:rPr>
        <w:t>χορώ</w:t>
      </w:r>
      <w:proofErr w:type="spellEnd"/>
      <w:r>
        <w:rPr>
          <w:rFonts w:eastAsia="Times New Roman" w:cs="Times New Roman"/>
          <w:szCs w:val="24"/>
        </w:rPr>
        <w:t xml:space="preserve"> όλοι τον βρίζατε για το βίντεο του Σακελλαρίδη και σας παρέσυρε σ’ αυτό ο Καμμένος, μπράβο του!</w:t>
      </w:r>
    </w:p>
    <w:p w14:paraId="663F620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μένω έκπληκτος με αυτά που είπατε. Εγώ σας είπα από την αρχή ότι εδώ εμείς δεν μπορούμε να δικάσουμε. </w:t>
      </w:r>
      <w:r>
        <w:rPr>
          <w:rFonts w:eastAsia="Times New Roman" w:cs="Times New Roman"/>
          <w:szCs w:val="24"/>
        </w:rPr>
        <w:t>Εάν έχετε στοιχεία για τον κ. Μαρινάκη, να τα πάτε στον εισαγγελέα και τον ανακριτή. Φαντάζομαι ότι ο κ</w:t>
      </w:r>
      <w:r>
        <w:rPr>
          <w:rFonts w:eastAsia="Times New Roman" w:cs="Times New Roman"/>
          <w:szCs w:val="24"/>
        </w:rPr>
        <w:t>ύριος</w:t>
      </w:r>
      <w:r>
        <w:rPr>
          <w:rFonts w:eastAsia="Times New Roman" w:cs="Times New Roman"/>
          <w:szCs w:val="24"/>
        </w:rPr>
        <w:t xml:space="preserve"> Υπουργός Δικαιοσύνης που είναι δίπλα σας, θα σας διαβεβαιώσει ότι έχει εμπιστοσύνη στην </w:t>
      </w:r>
      <w:r>
        <w:rPr>
          <w:rFonts w:eastAsia="Times New Roman" w:cs="Times New Roman"/>
          <w:szCs w:val="24"/>
        </w:rPr>
        <w:t>ελληνική δικαιοσύνη</w:t>
      </w:r>
      <w:r>
        <w:rPr>
          <w:rFonts w:eastAsia="Times New Roman" w:cs="Times New Roman"/>
          <w:szCs w:val="24"/>
        </w:rPr>
        <w:t xml:space="preserve">. Φαντάζομαι κι εσείς. Εάν η </w:t>
      </w:r>
      <w:r>
        <w:rPr>
          <w:rFonts w:eastAsia="Times New Roman" w:cs="Times New Roman"/>
          <w:szCs w:val="24"/>
        </w:rPr>
        <w:t>ελληνική δι</w:t>
      </w:r>
      <w:r>
        <w:rPr>
          <w:rFonts w:eastAsia="Times New Roman" w:cs="Times New Roman"/>
          <w:szCs w:val="24"/>
        </w:rPr>
        <w:t>καιοσύνη</w:t>
      </w:r>
      <w:r>
        <w:rPr>
          <w:rFonts w:eastAsia="Times New Roman" w:cs="Times New Roman"/>
          <w:szCs w:val="24"/>
        </w:rPr>
        <w:t>, όπως σας είπα, κρίνει τον κ. Μαρινάκη ένοχο, να σαπίσει στη φυλακή, .όπως κάθε έμπορος ναρκωτικών.</w:t>
      </w:r>
    </w:p>
    <w:p w14:paraId="663F620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όμως, εδώ και ενώπιον των συναδέλφων κάνατε τη δίκη του κ. Μαρινάκη. Τον βγάλατε περίπου ως ελεγχόμενο ήδη στο εμπόριο ναρκωτικών, σε λαθρεμ</w:t>
      </w:r>
      <w:r>
        <w:rPr>
          <w:rFonts w:eastAsia="Times New Roman" w:cs="Times New Roman"/>
          <w:szCs w:val="24"/>
        </w:rPr>
        <w:t>πορία πετρελαίου και σε διάφορα άλλα που είπατε.</w:t>
      </w:r>
    </w:p>
    <w:p w14:paraId="663F620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κύριοι συνάδελφοι. Έναν χρόνο πριν δεν πανηγυρίζατε για τον διαγωνισμό των τηλεοπτικών αδειών και δεν </w:t>
      </w:r>
      <w:r>
        <w:rPr>
          <w:rFonts w:eastAsia="Times New Roman" w:cs="Times New Roman"/>
          <w:szCs w:val="24"/>
        </w:rPr>
        <w:t xml:space="preserve">λέγατε </w:t>
      </w:r>
      <w:r>
        <w:rPr>
          <w:rFonts w:eastAsia="Times New Roman" w:cs="Times New Roman"/>
          <w:szCs w:val="24"/>
        </w:rPr>
        <w:t>πόσο ευχαριστημένοι είσαστε που επιτέλους εξυγιαίνετε το τηλεοπτικό τοπίο και ότι ήταν μ</w:t>
      </w:r>
      <w:r>
        <w:rPr>
          <w:rFonts w:eastAsia="Times New Roman" w:cs="Times New Roman"/>
          <w:szCs w:val="24"/>
        </w:rPr>
        <w:t xml:space="preserve">εγάλη επιτυχία της Κυβερνήσεώς σας οι νέες τηλεοπτικές άδειες; </w:t>
      </w:r>
    </w:p>
    <w:p w14:paraId="663F620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ένας από τους τέσσερις, που έπαιρνε τις άδειες, δεν ήταν ο κ. Μαρινάκης, κύριε Πρόεδρε; Θα μας τρελάνετε;</w:t>
      </w:r>
    </w:p>
    <w:p w14:paraId="663F621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Εις γνώσιν σας, δηλαδή, δίνατε, κύριε </w:t>
      </w:r>
      <w:proofErr w:type="spellStart"/>
      <w:r>
        <w:rPr>
          <w:rFonts w:eastAsia="Times New Roman" w:cs="Times New Roman"/>
          <w:szCs w:val="24"/>
        </w:rPr>
        <w:t>Καμμένε</w:t>
      </w:r>
      <w:proofErr w:type="spellEnd"/>
      <w:r>
        <w:rPr>
          <w:rFonts w:eastAsia="Times New Roman" w:cs="Times New Roman"/>
          <w:szCs w:val="24"/>
        </w:rPr>
        <w:t>, τη μία από τις τέσσερις τηλεοπτικές ά</w:t>
      </w:r>
      <w:r>
        <w:rPr>
          <w:rFonts w:eastAsia="Times New Roman" w:cs="Times New Roman"/>
          <w:szCs w:val="24"/>
        </w:rPr>
        <w:t xml:space="preserve">δειες της χώρας σε έναν ελεγχόμενο για εμπόριο ναρκωτικών και για λαθρεμπορία. Και αυτό, κύριε </w:t>
      </w:r>
      <w:proofErr w:type="spellStart"/>
      <w:r>
        <w:rPr>
          <w:rFonts w:eastAsia="Times New Roman" w:cs="Times New Roman"/>
          <w:szCs w:val="24"/>
        </w:rPr>
        <w:t>Καμμένε</w:t>
      </w:r>
      <w:proofErr w:type="spellEnd"/>
      <w:r>
        <w:rPr>
          <w:rFonts w:eastAsia="Times New Roman" w:cs="Times New Roman"/>
          <w:szCs w:val="24"/>
        </w:rPr>
        <w:t>, το λέγατε εξυγίανση του τηλεοπτικού τοπίου και χειροκροτούσαν οι Βουλευτές από κάτω;</w:t>
      </w:r>
    </w:p>
    <w:p w14:paraId="663F6211"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63F621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w:t>
      </w:r>
      <w:r>
        <w:rPr>
          <w:rFonts w:eastAsia="Times New Roman" w:cs="Times New Roman"/>
          <w:szCs w:val="24"/>
        </w:rPr>
        <w:t>αρακαλώ!</w:t>
      </w:r>
    </w:p>
    <w:p w14:paraId="663F621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άντε να σας πω ότι πέρσι δεν το ξέρατε. </w:t>
      </w:r>
    </w:p>
    <w:p w14:paraId="663F621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παρακαλώ πολύ στη δευτερολογία σας –επειδή εγώ δεν έχω </w:t>
      </w:r>
      <w:proofErr w:type="spellStart"/>
      <w:r>
        <w:rPr>
          <w:rFonts w:eastAsia="Times New Roman" w:cs="Times New Roman"/>
          <w:szCs w:val="24"/>
        </w:rPr>
        <w:t>τριτολογία</w:t>
      </w:r>
      <w:proofErr w:type="spellEnd"/>
      <w:r>
        <w:rPr>
          <w:rFonts w:eastAsia="Times New Roman" w:cs="Times New Roman"/>
          <w:szCs w:val="24"/>
        </w:rPr>
        <w:t>- να σημειώσετε τα ερωτήματά μου, γιατί αυτό το νόημα έχει ο κοινοβουλευτικός έλεγχος και να</w:t>
      </w:r>
      <w:r>
        <w:rPr>
          <w:rFonts w:eastAsia="Times New Roman" w:cs="Times New Roman"/>
          <w:szCs w:val="24"/>
        </w:rPr>
        <w:t xml:space="preserve"> απαντήσετε σε αυτά. Πριν δεν απαντήσατε σε κανένα. Κάνατε μόνον τη δίκη Μαρινάκη.</w:t>
      </w:r>
    </w:p>
    <w:p w14:paraId="663F621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ρώτησα τι λέγατε επί είκοσι ένα λεπτά με τον κ. </w:t>
      </w:r>
      <w:proofErr w:type="spellStart"/>
      <w:r>
        <w:rPr>
          <w:rFonts w:eastAsia="Times New Roman" w:cs="Times New Roman"/>
          <w:szCs w:val="24"/>
        </w:rPr>
        <w:t>Γιαννουσάκη</w:t>
      </w:r>
      <w:proofErr w:type="spellEnd"/>
      <w:r>
        <w:rPr>
          <w:rFonts w:eastAsia="Times New Roman" w:cs="Times New Roman"/>
          <w:szCs w:val="24"/>
        </w:rPr>
        <w:t>. Αυτά που μας είπατε εδώ είναι είκοσι ένα δευτερόλεπτα. Τα υπόλοιπα είκοσι ένα λεπτά και σαράντα δευτερόλ</w:t>
      </w:r>
      <w:r>
        <w:rPr>
          <w:rFonts w:eastAsia="Times New Roman" w:cs="Times New Roman"/>
          <w:szCs w:val="24"/>
        </w:rPr>
        <w:t xml:space="preserve">επτα τι λέγατε με τον κ. </w:t>
      </w:r>
      <w:proofErr w:type="spellStart"/>
      <w:r>
        <w:rPr>
          <w:rFonts w:eastAsia="Times New Roman" w:cs="Times New Roman"/>
          <w:szCs w:val="24"/>
        </w:rPr>
        <w:t>Γιαννουσάκη</w:t>
      </w:r>
      <w:proofErr w:type="spellEnd"/>
      <w:r>
        <w:rPr>
          <w:rFonts w:eastAsia="Times New Roman" w:cs="Times New Roman"/>
          <w:szCs w:val="24"/>
        </w:rPr>
        <w:t xml:space="preserve">; Σημειώστε τις ερωτήσεις γιατί φαίνεστε πολύ </w:t>
      </w:r>
      <w:proofErr w:type="spellStart"/>
      <w:r>
        <w:rPr>
          <w:rFonts w:eastAsia="Times New Roman" w:cs="Times New Roman"/>
          <w:szCs w:val="24"/>
        </w:rPr>
        <w:t>στριμωγμένος</w:t>
      </w:r>
      <w:proofErr w:type="spellEnd"/>
      <w:r>
        <w:rPr>
          <w:rFonts w:eastAsia="Times New Roman" w:cs="Times New Roman"/>
          <w:szCs w:val="24"/>
        </w:rPr>
        <w:t>.</w:t>
      </w:r>
    </w:p>
    <w:p w14:paraId="663F621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Μη γελάτε καθόλου. Μη γελάτε, κύριε Υπουργέ, και θυμηθείτε την ημέρα. Στο τέλος εύχομαι να μην έχει αυτή η υπόθεση την κατάληξη που νομίζω ότι θα έχει.</w:t>
      </w:r>
    </w:p>
    <w:p w14:paraId="663F621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Όπως ξέρ</w:t>
      </w:r>
      <w:r>
        <w:rPr>
          <w:rFonts w:eastAsia="Times New Roman" w:cs="Times New Roman"/>
          <w:szCs w:val="24"/>
        </w:rPr>
        <w:t xml:space="preserve">ετε, γι’ αυτήν την υπόθεση έχει διαταχθεί προκαταρκτική έρευνα. Υποχρεούται η </w:t>
      </w:r>
      <w:r>
        <w:rPr>
          <w:rFonts w:eastAsia="Times New Roman" w:cs="Times New Roman"/>
          <w:szCs w:val="24"/>
        </w:rPr>
        <w:t>δικαιοσύνη</w:t>
      </w:r>
      <w:r>
        <w:rPr>
          <w:rFonts w:eastAsia="Times New Roman" w:cs="Times New Roman"/>
          <w:szCs w:val="24"/>
        </w:rPr>
        <w:t xml:space="preserve"> να ανοίξει τις τηλεφωνικές σας γραμμές. Εγώ σας είπα «φέρτε τις στη Βουλή να τις καταθέσετε μόνο σας». Ο κ. </w:t>
      </w:r>
      <w:proofErr w:type="spellStart"/>
      <w:r>
        <w:rPr>
          <w:rFonts w:eastAsia="Times New Roman" w:cs="Times New Roman"/>
          <w:szCs w:val="24"/>
        </w:rPr>
        <w:t>Χριστοφορίδης</w:t>
      </w:r>
      <w:proofErr w:type="spellEnd"/>
      <w:r>
        <w:rPr>
          <w:rFonts w:eastAsia="Times New Roman" w:cs="Times New Roman"/>
          <w:szCs w:val="24"/>
        </w:rPr>
        <w:t xml:space="preserve"> είναι ο λιμενικός ανακριτικός υπάλληλος, ο οπ</w:t>
      </w:r>
      <w:r>
        <w:rPr>
          <w:rFonts w:eastAsia="Times New Roman" w:cs="Times New Roman"/>
          <w:szCs w:val="24"/>
        </w:rPr>
        <w:t>οίος φέρεται ότι εκβιάζει στις ηχο</w:t>
      </w:r>
      <w:r>
        <w:rPr>
          <w:rFonts w:eastAsia="Times New Roman" w:cs="Times New Roman"/>
          <w:szCs w:val="24"/>
        </w:rPr>
        <w:lastRenderedPageBreak/>
        <w:t xml:space="preserve">γραφημένες συνομιλίες τον </w:t>
      </w:r>
      <w:proofErr w:type="spellStart"/>
      <w:r>
        <w:rPr>
          <w:rFonts w:eastAsia="Times New Roman" w:cs="Times New Roman"/>
          <w:szCs w:val="24"/>
        </w:rPr>
        <w:t>Γιαννουσάκη</w:t>
      </w:r>
      <w:proofErr w:type="spellEnd"/>
      <w:r>
        <w:rPr>
          <w:rFonts w:eastAsia="Times New Roman" w:cs="Times New Roman"/>
          <w:szCs w:val="24"/>
        </w:rPr>
        <w:t xml:space="preserve"> για να εμπλέξει τον Μαρινάκη, για να βγει από τη φυλακή, και του λέει επί λέξει «τώρα είναι η ευκαιρία σου να κάνεις έναν εχθρό».</w:t>
      </w:r>
    </w:p>
    <w:p w14:paraId="663F621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και σημειώστε: Τον ξέρετε τον κ. </w:t>
      </w:r>
      <w:proofErr w:type="spellStart"/>
      <w:r>
        <w:rPr>
          <w:rFonts w:eastAsia="Times New Roman" w:cs="Times New Roman"/>
          <w:szCs w:val="24"/>
        </w:rPr>
        <w:t>Χριστοφορίδη</w:t>
      </w:r>
      <w:proofErr w:type="spellEnd"/>
      <w:r>
        <w:rPr>
          <w:rFonts w:eastAsia="Times New Roman" w:cs="Times New Roman"/>
          <w:szCs w:val="24"/>
        </w:rPr>
        <w:t>;</w:t>
      </w:r>
      <w:r>
        <w:rPr>
          <w:rFonts w:eastAsia="Times New Roman" w:cs="Times New Roman"/>
          <w:szCs w:val="24"/>
        </w:rPr>
        <w:t xml:space="preserve"> Να μας απαντήσετε, όμως, καθαρά εδώ. Έχετε μιλήσει με τον κ. </w:t>
      </w:r>
      <w:proofErr w:type="spellStart"/>
      <w:r>
        <w:rPr>
          <w:rFonts w:eastAsia="Times New Roman" w:cs="Times New Roman"/>
          <w:szCs w:val="24"/>
        </w:rPr>
        <w:t>Χριστοφορίδη</w:t>
      </w:r>
      <w:proofErr w:type="spellEnd"/>
      <w:r>
        <w:rPr>
          <w:rFonts w:eastAsia="Times New Roman" w:cs="Times New Roman"/>
          <w:szCs w:val="24"/>
        </w:rPr>
        <w:t xml:space="preserve"> όλο αυτό το διάστημα;</w:t>
      </w:r>
    </w:p>
    <w:p w14:paraId="663F621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Προϊστάμενός του ήσαστε.</w:t>
      </w:r>
    </w:p>
    <w:p w14:paraId="663F621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εσείς ήσαστε προϊστάμεν</w:t>
      </w:r>
      <w:r>
        <w:rPr>
          <w:rFonts w:eastAsia="Times New Roman" w:cs="Times New Roman"/>
          <w:szCs w:val="24"/>
        </w:rPr>
        <w:t>ός του. Τον ξέρατε;</w:t>
      </w:r>
    </w:p>
    <w:p w14:paraId="663F621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κύριε Γεωργιάδη, διά του Προέδρου.</w:t>
      </w:r>
    </w:p>
    <w:p w14:paraId="663F621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Όταν θα ανοίξουν οι τηλεφωνικές σας γραμμές -αφού φοβάστε και δεν τις φέρνετε στη Βουλή- θα φανεί ότι έχετε μιλήσει και με τον κ. </w:t>
      </w:r>
      <w:proofErr w:type="spellStart"/>
      <w:r>
        <w:rPr>
          <w:rFonts w:eastAsia="Times New Roman" w:cs="Times New Roman"/>
          <w:szCs w:val="24"/>
        </w:rPr>
        <w:t>Χρ</w:t>
      </w:r>
      <w:r>
        <w:rPr>
          <w:rFonts w:eastAsia="Times New Roman" w:cs="Times New Roman"/>
          <w:szCs w:val="24"/>
        </w:rPr>
        <w:t>ιστοφορίδη</w:t>
      </w:r>
      <w:proofErr w:type="spellEnd"/>
      <w:r>
        <w:rPr>
          <w:rFonts w:eastAsia="Times New Roman" w:cs="Times New Roman"/>
          <w:szCs w:val="24"/>
        </w:rPr>
        <w:t xml:space="preserve">; Εάν έχετε μιλήσει με τον κ. </w:t>
      </w:r>
      <w:proofErr w:type="spellStart"/>
      <w:r>
        <w:rPr>
          <w:rFonts w:eastAsia="Times New Roman" w:cs="Times New Roman"/>
          <w:szCs w:val="24"/>
        </w:rPr>
        <w:t>Χριστοφορίδη</w:t>
      </w:r>
      <w:proofErr w:type="spellEnd"/>
      <w:r>
        <w:rPr>
          <w:rFonts w:eastAsia="Times New Roman" w:cs="Times New Roman"/>
          <w:szCs w:val="24"/>
        </w:rPr>
        <w:t xml:space="preserve">, πάει να πει ότι εσείς βάζατε στον </w:t>
      </w:r>
      <w:proofErr w:type="spellStart"/>
      <w:r>
        <w:rPr>
          <w:rFonts w:eastAsia="Times New Roman" w:cs="Times New Roman"/>
          <w:szCs w:val="24"/>
        </w:rPr>
        <w:t>Χριστοφορίδη</w:t>
      </w:r>
      <w:proofErr w:type="spellEnd"/>
      <w:r>
        <w:rPr>
          <w:rFonts w:eastAsia="Times New Roman" w:cs="Times New Roman"/>
          <w:szCs w:val="24"/>
        </w:rPr>
        <w:t xml:space="preserve"> τα λόγια που αυτός ακούμε να λέει. «Δεν με νοιάζει» λέει ο </w:t>
      </w:r>
      <w:proofErr w:type="spellStart"/>
      <w:r>
        <w:rPr>
          <w:rFonts w:eastAsia="Times New Roman" w:cs="Times New Roman"/>
          <w:szCs w:val="24"/>
        </w:rPr>
        <w:t>Χριστοφορίδης</w:t>
      </w:r>
      <w:proofErr w:type="spellEnd"/>
      <w:r>
        <w:rPr>
          <w:rFonts w:eastAsia="Times New Roman" w:cs="Times New Roman"/>
          <w:szCs w:val="24"/>
        </w:rPr>
        <w:t>, ο ανακριτικός υπάλληλος του Λιμενικού «αν είναι αθώος ή ένοχος ο Μαρινάκης. Με νο</w:t>
      </w:r>
      <w:r>
        <w:rPr>
          <w:rFonts w:eastAsia="Times New Roman" w:cs="Times New Roman"/>
          <w:szCs w:val="24"/>
        </w:rPr>
        <w:t xml:space="preserve">ιάζει </w:t>
      </w:r>
      <w:r>
        <w:rPr>
          <w:rFonts w:eastAsia="Times New Roman" w:cs="Times New Roman"/>
          <w:szCs w:val="24"/>
        </w:rPr>
        <w:lastRenderedPageBreak/>
        <w:t>να ενοχοποιηθεί ο Μαρινάκης και μέσω αυτού ο Μητσοτάκης για να μείνει δέκα χρόνια ο Τσίπρας στην εξουσία».</w:t>
      </w:r>
    </w:p>
    <w:p w14:paraId="663F621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λοιπόν: Έχετε μιλήσει με τον </w:t>
      </w:r>
      <w:proofErr w:type="spellStart"/>
      <w:r>
        <w:rPr>
          <w:rFonts w:eastAsia="Times New Roman" w:cs="Times New Roman"/>
          <w:szCs w:val="24"/>
        </w:rPr>
        <w:t>Χριστοφορίδη</w:t>
      </w:r>
      <w:proofErr w:type="spellEnd"/>
      <w:r>
        <w:rPr>
          <w:rFonts w:eastAsia="Times New Roman" w:cs="Times New Roman"/>
          <w:szCs w:val="24"/>
        </w:rPr>
        <w:t xml:space="preserve"> στο τηλέφωνο τις επίμαχες ημέρες;</w:t>
      </w:r>
    </w:p>
    <w:p w14:paraId="663F621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Τρίτον, έχετε μιλήσει με την κ. Τζίβα; Και μια και ακολο</w:t>
      </w:r>
      <w:r>
        <w:rPr>
          <w:rFonts w:eastAsia="Times New Roman" w:cs="Times New Roman"/>
          <w:szCs w:val="24"/>
        </w:rPr>
        <w:t>υθεί ο Υπουργός Δικαιοσύνης, έχετε εσείς, κύριε Υπουργέ της Άμυνας, την αρμοδιότητα να καθορίζετε ποιος εισαγγελέας θα πάει σε ποια φυλακή και τι ώρα; Εσείς το κάνατε; Πριν είπατε ότι το κάνατε γιατί ανησυχούσε για τη ζωή του.</w:t>
      </w:r>
    </w:p>
    <w:p w14:paraId="663F621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w:t>
      </w:r>
      <w:r>
        <w:rPr>
          <w:rFonts w:eastAsia="Times New Roman" w:cs="Times New Roman"/>
          <w:b/>
          <w:szCs w:val="24"/>
        </w:rPr>
        <w:t xml:space="preserve">κής Άμυνας - Πρόεδρος των Ανεξαρτήτων Ελλήνων): </w:t>
      </w:r>
      <w:r>
        <w:rPr>
          <w:rFonts w:eastAsia="Times New Roman" w:cs="Times New Roman"/>
          <w:szCs w:val="24"/>
        </w:rPr>
        <w:t>Δεν είπα τέτοιο πράγμα. Τον Υπουργό Δικαιοσύνης ενημέρωσα.</w:t>
      </w:r>
    </w:p>
    <w:p w14:paraId="663F622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Θα τα δούμε όταν ανοίξουν οι τηλεφωνικές σας γραμμές, γιατί απ’ ό,τι φαίνεται φοβηθήκατε να τις φέρετε εδώ.</w:t>
      </w:r>
    </w:p>
    <w:p w14:paraId="663F622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Ξαναλέω για</w:t>
      </w:r>
      <w:r>
        <w:rPr>
          <w:rFonts w:eastAsia="Times New Roman" w:cs="Times New Roman"/>
          <w:szCs w:val="24"/>
        </w:rPr>
        <w:t xml:space="preserve">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Είχατε ενημερώσει τον κ. Τσίπρα; Σημειώστε το ερώτημα, κύριε Υπουργέ. Ο κύριος Πρωθυπουργός ήταν ενήμερος για τις ενέργειές σας; </w:t>
      </w:r>
    </w:p>
    <w:p w14:paraId="663F622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Γιατί ρωτάω, κύριε Πρόεδρε; Εδώ έκανε ολόκληρη δίκη Μαρινάκη. Ωραία, ας υποθέσουμε, λοιπόν, ότι αρχ</w:t>
      </w:r>
      <w:r>
        <w:rPr>
          <w:rFonts w:eastAsia="Times New Roman" w:cs="Times New Roman"/>
          <w:szCs w:val="24"/>
        </w:rPr>
        <w:t xml:space="preserve">ές Ιανουαρίου </w:t>
      </w:r>
      <w:r>
        <w:rPr>
          <w:rFonts w:eastAsia="Times New Roman" w:cs="Times New Roman"/>
          <w:szCs w:val="24"/>
        </w:rPr>
        <w:lastRenderedPageBreak/>
        <w:t>και τέλη Ιανουαρίου που ακούμε τα τηλέφωνα ο κ. Καμμένος έχει πληροφορηθεί ότι ο Μαρινάκης ενδεχομένως ενέχεται σε εμπόριο ναρκωτικών. Ενημέρωσε τον κ. Τσίπρα; Εάν τον ενημέρωσε, γιατί ο κ. Τσίπρας στις αρχές Μαΐου, λίγο πριν από τον διαγωνισ</w:t>
      </w:r>
      <w:r>
        <w:rPr>
          <w:rFonts w:eastAsia="Times New Roman" w:cs="Times New Roman"/>
          <w:szCs w:val="24"/>
        </w:rPr>
        <w:t xml:space="preserve">μό για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είδε στο Μέγαρο Μαξίμου τον κ. Μαρινάκη; </w:t>
      </w:r>
    </w:p>
    <w:p w14:paraId="663F622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είχατε τη διάθεση, κύριε </w:t>
      </w:r>
      <w:proofErr w:type="spellStart"/>
      <w:r>
        <w:rPr>
          <w:rFonts w:eastAsia="Times New Roman" w:cs="Times New Roman"/>
          <w:szCs w:val="24"/>
        </w:rPr>
        <w:t>Καμμένε</w:t>
      </w:r>
      <w:proofErr w:type="spellEnd"/>
      <w:r>
        <w:rPr>
          <w:rFonts w:eastAsia="Times New Roman" w:cs="Times New Roman"/>
          <w:szCs w:val="24"/>
        </w:rPr>
        <w:t>, να προστατεύσετε τον Πρωθυπουργό από συνάντηση στο Μέγαρο Μαξίμου από έναν άνθρωπο σαν και αυτόν που παρουσιάσατε εκεί πέρα επάνω και χειροκρότησαν και από κά</w:t>
      </w:r>
      <w:r>
        <w:rPr>
          <w:rFonts w:eastAsia="Times New Roman" w:cs="Times New Roman"/>
          <w:szCs w:val="24"/>
        </w:rPr>
        <w:t xml:space="preserve">τω οι Βουλευτές σας; Δηλαδή ο κ. Τσίπρας στο Μέγαρο Μαξίμου, έναν μήνα πριν, κύριε Υπουργέ, κύριε </w:t>
      </w:r>
      <w:proofErr w:type="spellStart"/>
      <w:r>
        <w:rPr>
          <w:rFonts w:eastAsia="Times New Roman" w:cs="Times New Roman"/>
          <w:szCs w:val="24"/>
        </w:rPr>
        <w:t>Καμμένε</w:t>
      </w:r>
      <w:proofErr w:type="spellEnd"/>
      <w:r>
        <w:rPr>
          <w:rFonts w:eastAsia="Times New Roman" w:cs="Times New Roman"/>
          <w:szCs w:val="24"/>
        </w:rPr>
        <w:t>, έβλεπε έναν πιθανό έμπορο ναρκωτικών; Εμπόρους ναρκωτικών βλέπει ο κ. Τσίπρας στο Μέγαρο Μαξίμου;</w:t>
      </w:r>
    </w:p>
    <w:p w14:paraId="663F6224"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w:t>
      </w:r>
      <w:r>
        <w:rPr>
          <w:rFonts w:eastAsia="Times New Roman" w:cs="Times New Roman"/>
          <w:szCs w:val="24"/>
        </w:rPr>
        <w:t>ς)</w:t>
      </w:r>
    </w:p>
    <w:p w14:paraId="663F622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Άρα, συγκεφαλαιώνοντας, κύριε Υπουργέ, παρακαλώ να απαντήσετε σε αυτά που σας ρωτάμε και όχι να μας λέτε ιστορίες για αγρίους. </w:t>
      </w:r>
    </w:p>
    <w:p w14:paraId="663F622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Σημίτης δεν πήρε κανέναν Μιχαλόπουλο εκείνη την ώρα καταδικασθέντα. Το πήγε στον εισαγγελέα. Εσείς δεν το πήγατε </w:t>
      </w:r>
      <w:r>
        <w:rPr>
          <w:rFonts w:eastAsia="Times New Roman" w:cs="Times New Roman"/>
          <w:szCs w:val="24"/>
        </w:rPr>
        <w:lastRenderedPageBreak/>
        <w:t>στον εισαγ</w:t>
      </w:r>
      <w:r>
        <w:rPr>
          <w:rFonts w:eastAsia="Times New Roman" w:cs="Times New Roman"/>
          <w:szCs w:val="24"/>
        </w:rPr>
        <w:t>γελέα. Εσείς αποφασίσατε να πάρετε ο ίδιος τηλέφωνο, μία, δύο, τρεις, τέσσερις, πέντε, έξι, επτά, οκτώ, εννέα, δέκα, έντεκα, δώδεκα φορές! Τι του λέγατε δώδεκα φορές, κύριε Υπουργέ; Θα μας το πείτε; Θα μας πείτε επιτέλους;</w:t>
      </w:r>
    </w:p>
    <w:p w14:paraId="663F622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Πρόεδρε, κόντεψα να δακρύσω</w:t>
      </w:r>
      <w:r>
        <w:rPr>
          <w:rFonts w:eastAsia="Times New Roman" w:cs="Times New Roman"/>
          <w:szCs w:val="24"/>
        </w:rPr>
        <w:t xml:space="preserve"> όταν είπε ότι χρησιμοποιεί ο Μαρινάκης τον Ολυμπιακό για να προστατέψει τα συμφέροντά του. Είδα πόσο πολύ στηλίτευσε ο Πάνος ο Καμμένος την επίθεση των οργανωμένων </w:t>
      </w:r>
      <w:proofErr w:type="spellStart"/>
      <w:r>
        <w:rPr>
          <w:rFonts w:eastAsia="Times New Roman" w:cs="Times New Roman"/>
          <w:szCs w:val="24"/>
        </w:rPr>
        <w:t>Παοκτζήδων</w:t>
      </w:r>
      <w:proofErr w:type="spellEnd"/>
      <w:r>
        <w:rPr>
          <w:rFonts w:eastAsia="Times New Roman" w:cs="Times New Roman"/>
          <w:szCs w:val="24"/>
        </w:rPr>
        <w:t xml:space="preserve"> του κ. Σαββίδη, όταν διαγράψατε το πρόστιμό του εδώ στη Βουλή, με την ψήφο των Β</w:t>
      </w:r>
      <w:r>
        <w:rPr>
          <w:rFonts w:eastAsia="Times New Roman" w:cs="Times New Roman"/>
          <w:szCs w:val="24"/>
        </w:rPr>
        <w:t>ουλευτών δυστυχώς και έβγαινε ο οργανωμένος ΠΑΟΚ και έβριζε τον Μητσοτάκη.</w:t>
      </w:r>
    </w:p>
    <w:p w14:paraId="663F622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Είδα τότε πως πρώτος ο Καμμένος βγήκε και είπε «δεν ντρέπεται ο Σαββίδης να βάζει μπροστά τους </w:t>
      </w:r>
      <w:proofErr w:type="spellStart"/>
      <w:r>
        <w:rPr>
          <w:rFonts w:eastAsia="Times New Roman" w:cs="Times New Roman"/>
          <w:szCs w:val="24"/>
        </w:rPr>
        <w:t>Παοκτζήδες</w:t>
      </w:r>
      <w:proofErr w:type="spellEnd"/>
      <w:r>
        <w:rPr>
          <w:rFonts w:eastAsia="Times New Roman" w:cs="Times New Roman"/>
          <w:szCs w:val="24"/>
        </w:rPr>
        <w:t>;». Τώρα, όμως, τον πείραξε για τους Ολυμπιακούς. Όπου σε συμφέρει…..</w:t>
      </w:r>
    </w:p>
    <w:p w14:paraId="663F622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Ανακεφ</w:t>
      </w:r>
      <w:r>
        <w:rPr>
          <w:rFonts w:eastAsia="Times New Roman" w:cs="Times New Roman"/>
          <w:szCs w:val="24"/>
        </w:rPr>
        <w:t xml:space="preserve">αλαιώνω και κλείνω. Ένα, ο κ. Τσίπρας γνώριζε ή δεν γνώριζε; Αν γνώριζε, γιατί συνάντησε τον Μαρινάκη ενεχόμενος σε τόσες κατηγορίες όσες είπατε; </w:t>
      </w:r>
    </w:p>
    <w:p w14:paraId="663F622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θα μας καταθέσετε στη Βουλή τους καταλόγους με τις τηλεφωνικές σας συνομιλίες για να διαπιστώσουμε,</w:t>
      </w:r>
      <w:r>
        <w:rPr>
          <w:rFonts w:eastAsia="Times New Roman" w:cs="Times New Roman"/>
          <w:szCs w:val="24"/>
        </w:rPr>
        <w:t xml:space="preserve"> αν υπήρχε όντως σκευωρία και αν –ακόμα χειρότερα- ήσασταν σπείρα; Γιατί, κύριε Πρόεδρε, να ξέρετε ότι ο κ. Καμμένος δεν ξέρει όλο τον Ποινικό Κώδικα. Αν είναι πάνω από τρεις οι άνθρωποι που ενέχονται στη σκευωρία είναι σπείρα. Και τότε ξέρετε –επειδή μίλη</w:t>
      </w:r>
      <w:r>
        <w:rPr>
          <w:rFonts w:eastAsia="Times New Roman" w:cs="Times New Roman"/>
          <w:szCs w:val="24"/>
        </w:rPr>
        <w:t xml:space="preserve">σε ο κ. </w:t>
      </w:r>
      <w:proofErr w:type="spellStart"/>
      <w:r>
        <w:rPr>
          <w:rFonts w:eastAsia="Times New Roman" w:cs="Times New Roman"/>
          <w:szCs w:val="24"/>
        </w:rPr>
        <w:t>Τζανακόπουλος</w:t>
      </w:r>
      <w:proofErr w:type="spellEnd"/>
      <w:r>
        <w:rPr>
          <w:rFonts w:eastAsia="Times New Roman" w:cs="Times New Roman"/>
          <w:szCs w:val="24"/>
        </w:rPr>
        <w:t xml:space="preserve">- πόσα χρόνια είναι η φυλακή; Είκοσι. </w:t>
      </w:r>
    </w:p>
    <w:p w14:paraId="663F622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κύριε </w:t>
      </w:r>
      <w:proofErr w:type="spellStart"/>
      <w:r>
        <w:rPr>
          <w:rFonts w:eastAsia="Times New Roman" w:cs="Times New Roman"/>
          <w:szCs w:val="24"/>
        </w:rPr>
        <w:t>Καμμένε</w:t>
      </w:r>
      <w:proofErr w:type="spellEnd"/>
      <w:r>
        <w:rPr>
          <w:rFonts w:eastAsia="Times New Roman" w:cs="Times New Roman"/>
          <w:szCs w:val="24"/>
        </w:rPr>
        <w:t xml:space="preserve">, απαντήστε σε αυτά που σας ρωτάω και όχι για τον </w:t>
      </w:r>
      <w:proofErr w:type="spellStart"/>
      <w:r>
        <w:rPr>
          <w:rFonts w:eastAsia="Times New Roman" w:cs="Times New Roman"/>
          <w:szCs w:val="24"/>
        </w:rPr>
        <w:t>Κοσκωτά</w:t>
      </w:r>
      <w:proofErr w:type="spellEnd"/>
      <w:r>
        <w:rPr>
          <w:rFonts w:eastAsia="Times New Roman" w:cs="Times New Roman"/>
          <w:szCs w:val="24"/>
        </w:rPr>
        <w:t xml:space="preserve">, τον </w:t>
      </w:r>
      <w:proofErr w:type="spellStart"/>
      <w:r>
        <w:rPr>
          <w:rFonts w:eastAsia="Times New Roman" w:cs="Times New Roman"/>
          <w:szCs w:val="24"/>
        </w:rPr>
        <w:t>Σούρλα</w:t>
      </w:r>
      <w:proofErr w:type="spellEnd"/>
      <w:r>
        <w:rPr>
          <w:rFonts w:eastAsia="Times New Roman" w:cs="Times New Roman"/>
          <w:szCs w:val="24"/>
        </w:rPr>
        <w:t>, τον Μιχαλόπουλο και τον Σημίτη. Τι λέγατε είκοσι δυο λεπτά; Το ήξερε ο Τσίπρας; Τον είχατε ενημερώσ</w:t>
      </w:r>
      <w:r>
        <w:rPr>
          <w:rFonts w:eastAsia="Times New Roman" w:cs="Times New Roman"/>
          <w:szCs w:val="24"/>
        </w:rPr>
        <w:t xml:space="preserve">ει; Πώς ο καταδικασμένος σε ισόβια έμπορος ναρκωτικών σάς στέλνει μήνυμα στο κινητό σας «δεν έχει έρθει ακόμα εισαγγελέας» και μετά από είκοσι λεπτά μέσα στα μαύρα μεσάνυχτα φτάνει εκεί εισαγγελέας; </w:t>
      </w:r>
    </w:p>
    <w:p w14:paraId="663F622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Ποιος έδωσε άδεια να ανοίξει η φυλακή στις δώδεκα το βρά</w:t>
      </w:r>
      <w:r>
        <w:rPr>
          <w:rFonts w:eastAsia="Times New Roman" w:cs="Times New Roman"/>
          <w:szCs w:val="24"/>
        </w:rPr>
        <w:t xml:space="preserve">δυ για να μπει εισαγγελέας; Είχε ενημερώσει η εισαγγελέας τον προϊστάμενό της; Με ποιου την εντολή βρέθηκε εκεί το βράδυ εκείνο; Γιατί δεν πήρε ανακριτική κατάθεση η εισαγγελέας, η οποία εκείνη την ώρα πήγε με τη γραμματέα της, αλλά δεν πήρε </w:t>
      </w:r>
      <w:r>
        <w:rPr>
          <w:rFonts w:eastAsia="Times New Roman" w:cs="Times New Roman"/>
          <w:szCs w:val="24"/>
        </w:rPr>
        <w:lastRenderedPageBreak/>
        <w:t>τελικώς κατάθε</w:t>
      </w:r>
      <w:r>
        <w:rPr>
          <w:rFonts w:eastAsia="Times New Roman" w:cs="Times New Roman"/>
          <w:szCs w:val="24"/>
        </w:rPr>
        <w:t xml:space="preserve">ση γιατί προφανώς ο </w:t>
      </w:r>
      <w:proofErr w:type="spellStart"/>
      <w:r>
        <w:rPr>
          <w:rFonts w:eastAsia="Times New Roman" w:cs="Times New Roman"/>
          <w:szCs w:val="24"/>
        </w:rPr>
        <w:t>Γιαννουσάκης</w:t>
      </w:r>
      <w:proofErr w:type="spellEnd"/>
      <w:r>
        <w:rPr>
          <w:rFonts w:eastAsia="Times New Roman" w:cs="Times New Roman"/>
          <w:szCs w:val="24"/>
        </w:rPr>
        <w:t xml:space="preserve"> δεν έλεγε αυτά που είχατε προσυμφωνήσει; Θα καταθέσετε στη Βουλή την κίνηση των τηλεφωνικών σας λογαριασμών;</w:t>
      </w:r>
    </w:p>
    <w:p w14:paraId="663F622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Άκουσα και εσάς και σας εκτιμώ ιδιαίτερα και το λέω με ειλικρίνεια. Είπατε το πρωί σε </w:t>
      </w:r>
      <w:r>
        <w:rPr>
          <w:rFonts w:eastAsia="Times New Roman" w:cs="Times New Roman"/>
          <w:szCs w:val="24"/>
        </w:rPr>
        <w:t>συνέντευξή σας «αν ο κ. Καμμένος πήγαινε για την αλήθεια δεν πειράζει». Αν, όμως, ο κ. Καμμένος πήγαινε γιατί ήθελε να εμποδίσει έναν επιχειρηματία να αγοράσει τον Δημοσιογραφικό Οργανισμό Λαμπράκη και για να επιτύχει τον πολιτικό του σκοπό, να μείνει ο Τσ</w:t>
      </w:r>
      <w:r>
        <w:rPr>
          <w:rFonts w:eastAsia="Times New Roman" w:cs="Times New Roman"/>
          <w:szCs w:val="24"/>
        </w:rPr>
        <w:t xml:space="preserve">ίπρας στην εξουσία άλλα δέκα χρόνια, προσπάθησε να </w:t>
      </w:r>
      <w:proofErr w:type="spellStart"/>
      <w:r>
        <w:rPr>
          <w:rFonts w:eastAsia="Times New Roman" w:cs="Times New Roman"/>
          <w:szCs w:val="24"/>
        </w:rPr>
        <w:t>παγιδεύσει</w:t>
      </w:r>
      <w:proofErr w:type="spellEnd"/>
      <w:r>
        <w:rPr>
          <w:rFonts w:eastAsia="Times New Roman" w:cs="Times New Roman"/>
          <w:szCs w:val="24"/>
        </w:rPr>
        <w:t xml:space="preserve"> ένα πολίτη αυτής της χώρας κάνοντας κατάχρηση εξουσίας και οργανώνοντας μια σκευωρία, τότε τι πρέπει να κάνετε, κύριε </w:t>
      </w:r>
      <w:proofErr w:type="spellStart"/>
      <w:r>
        <w:rPr>
          <w:rFonts w:eastAsia="Times New Roman" w:cs="Times New Roman"/>
          <w:szCs w:val="24"/>
        </w:rPr>
        <w:t>Βούτση</w:t>
      </w:r>
      <w:proofErr w:type="spellEnd"/>
      <w:r>
        <w:rPr>
          <w:rFonts w:eastAsia="Times New Roman" w:cs="Times New Roman"/>
          <w:szCs w:val="24"/>
        </w:rPr>
        <w:t>, με τόσους αγώνες στην Αριστερά για τον συνεταίρο σας στην εξουσία; Μ</w:t>
      </w:r>
      <w:r>
        <w:rPr>
          <w:rFonts w:eastAsia="Times New Roman" w:cs="Times New Roman"/>
          <w:szCs w:val="24"/>
        </w:rPr>
        <w:t>έχρι εκεί θα φτάσετε για την καρέκλα;</w:t>
      </w:r>
    </w:p>
    <w:p w14:paraId="663F622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3F622F"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3F623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έχετε αντίρρηση να διαγραφεί, με την άδειά σας, από τα Πρακτικά η φράση …;</w:t>
      </w:r>
    </w:p>
    <w:p w14:paraId="663F623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w:t>
      </w:r>
      <w:r>
        <w:rPr>
          <w:rFonts w:eastAsia="Times New Roman" w:cs="Times New Roman"/>
          <w:b/>
          <w:szCs w:val="24"/>
        </w:rPr>
        <w:t xml:space="preserve">Σ: </w:t>
      </w:r>
      <w:r>
        <w:rPr>
          <w:rFonts w:eastAsia="Times New Roman" w:cs="Times New Roman"/>
          <w:szCs w:val="24"/>
        </w:rPr>
        <w:t>Κα</w:t>
      </w:r>
      <w:r>
        <w:rPr>
          <w:rFonts w:eastAsia="Times New Roman" w:cs="Times New Roman"/>
          <w:szCs w:val="24"/>
        </w:rPr>
        <w:t>μ</w:t>
      </w:r>
      <w:r>
        <w:rPr>
          <w:rFonts w:eastAsia="Times New Roman" w:cs="Times New Roman"/>
          <w:szCs w:val="24"/>
        </w:rPr>
        <w:t>μία αντίρρηση, να διαγραφεί.</w:t>
      </w:r>
    </w:p>
    <w:p w14:paraId="663F623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πολύ να διαγραφεί από τα Πρακτικά.</w:t>
      </w:r>
    </w:p>
    <w:p w14:paraId="663F623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3F623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Γνώριζα τον κ. Γεωργιάδη ως καλό έμπορο </w:t>
      </w:r>
      <w:r>
        <w:rPr>
          <w:rFonts w:eastAsia="Times New Roman" w:cs="Times New Roman"/>
          <w:szCs w:val="24"/>
        </w:rPr>
        <w:t>βιβλίων από την τηλεόραση. Ως υπερασπιστή εμπλεκομένων με ποινικές υποθέσεις</w:t>
      </w:r>
      <w:r>
        <w:rPr>
          <w:rFonts w:eastAsia="Times New Roman" w:cs="Times New Roman"/>
          <w:szCs w:val="24"/>
        </w:rPr>
        <w:t>,</w:t>
      </w:r>
      <w:r>
        <w:rPr>
          <w:rFonts w:eastAsia="Times New Roman" w:cs="Times New Roman"/>
          <w:szCs w:val="24"/>
        </w:rPr>
        <w:t xml:space="preserve"> δεν τον είχα γνωρίσει. Άξιος ο μισθός σας, κύριε Γεωργιάδη. Άξιος ο μισθός σας και είμαι βέβαιος ότι θα σας επιβραβεύσουν με πολλές συνεντεύξεις στα Μέσα που ελέγχει ο κ. Μαρινάκ</w:t>
      </w:r>
      <w:r>
        <w:rPr>
          <w:rFonts w:eastAsia="Times New Roman" w:cs="Times New Roman"/>
          <w:szCs w:val="24"/>
        </w:rPr>
        <w:t>ης.</w:t>
      </w:r>
    </w:p>
    <w:p w14:paraId="663F6235"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των ΑΝΕΛ και </w:t>
      </w:r>
      <w:r>
        <w:rPr>
          <w:rFonts w:eastAsia="Times New Roman" w:cs="Times New Roman"/>
          <w:szCs w:val="24"/>
        </w:rPr>
        <w:t>του ΣΥΡΙΖΑ)</w:t>
      </w:r>
    </w:p>
    <w:p w14:paraId="663F623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να διαγραφεί και αυτό.</w:t>
      </w:r>
    </w:p>
    <w:p w14:paraId="663F623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Ακούστε, όμως, κάτι. Συνομιλίες δικές μου, όποιες</w:t>
      </w:r>
      <w:r>
        <w:rPr>
          <w:rFonts w:eastAsia="Times New Roman" w:cs="Times New Roman"/>
          <w:szCs w:val="24"/>
        </w:rPr>
        <w:t xml:space="preserve"> έχετε, καταθέστε τις. </w:t>
      </w:r>
    </w:p>
    <w:p w14:paraId="663F623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Εγώ δεν έχω. </w:t>
      </w:r>
    </w:p>
    <w:p w14:paraId="663F623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Συνομιλίες Βουλευτών της Νέας Δημοκρατίας έχουν καταγράψει οι κοριοί της ΕΥΠ με τον κ. Αιμίλιο </w:t>
      </w:r>
      <w:proofErr w:type="spellStart"/>
      <w:r>
        <w:rPr>
          <w:rFonts w:eastAsia="Times New Roman" w:cs="Times New Roman"/>
          <w:szCs w:val="24"/>
        </w:rPr>
        <w:t>Κοτσώνη</w:t>
      </w:r>
      <w:proofErr w:type="spellEnd"/>
      <w:r>
        <w:rPr>
          <w:rFonts w:eastAsia="Times New Roman" w:cs="Times New Roman"/>
          <w:szCs w:val="24"/>
        </w:rPr>
        <w:t>, όπως έχ</w:t>
      </w:r>
      <w:r>
        <w:rPr>
          <w:rFonts w:eastAsia="Times New Roman" w:cs="Times New Roman"/>
          <w:szCs w:val="24"/>
        </w:rPr>
        <w:t>ουν δημοσιευτεί…</w:t>
      </w:r>
    </w:p>
    <w:p w14:paraId="663F623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Πού το ξέρετε;</w:t>
      </w:r>
    </w:p>
    <w:p w14:paraId="663F623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b/>
          <w:szCs w:val="24"/>
        </w:rPr>
        <w:t xml:space="preserve">): </w:t>
      </w:r>
      <w:r>
        <w:rPr>
          <w:rFonts w:eastAsia="Times New Roman" w:cs="Times New Roman"/>
          <w:szCs w:val="24"/>
        </w:rPr>
        <w:t xml:space="preserve">Έχουν δημοσιευτεί στο διαδίκτυο. </w:t>
      </w:r>
    </w:p>
    <w:p w14:paraId="663F623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Φέρτε μας το δημοσίευμα. </w:t>
      </w:r>
    </w:p>
    <w:p w14:paraId="663F623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w:t>
      </w:r>
      <w:r>
        <w:rPr>
          <w:rFonts w:eastAsia="Times New Roman" w:cs="Times New Roman"/>
          <w:b/>
          <w:szCs w:val="24"/>
        </w:rPr>
        <w:t>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Έχουν δημοσιευτεί χθες στο </w:t>
      </w:r>
      <w:r>
        <w:rPr>
          <w:rFonts w:eastAsia="Times New Roman" w:cs="Times New Roman"/>
          <w:szCs w:val="24"/>
          <w:lang w:val="en-US"/>
        </w:rPr>
        <w:t>DOCUMENTO</w:t>
      </w:r>
      <w:r>
        <w:rPr>
          <w:rFonts w:eastAsia="Times New Roman" w:cs="Times New Roman"/>
          <w:szCs w:val="24"/>
        </w:rPr>
        <w:t>.</w:t>
      </w:r>
    </w:p>
    <w:p w14:paraId="663F623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Τρία χρόνια πριν.</w:t>
      </w:r>
    </w:p>
    <w:p w14:paraId="663F623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Εσείς πηγαίνατε και καθόσασταν στο </w:t>
      </w:r>
      <w:r>
        <w:rPr>
          <w:rFonts w:eastAsia="Times New Roman" w:cs="Times New Roman"/>
          <w:szCs w:val="24"/>
        </w:rPr>
        <w:t>«</w:t>
      </w:r>
      <w:r>
        <w:rPr>
          <w:rFonts w:eastAsia="Times New Roman" w:cs="Times New Roman"/>
          <w:szCs w:val="24"/>
          <w:lang w:val="en-US"/>
        </w:rPr>
        <w:t>NAMMO</w:t>
      </w:r>
      <w:r>
        <w:rPr>
          <w:rFonts w:eastAsia="Times New Roman" w:cs="Times New Roman"/>
          <w:szCs w:val="24"/>
          <w:lang w:val="en-US"/>
        </w:rPr>
        <w:t>S</w:t>
      </w:r>
      <w:r w:rsidRPr="00854317">
        <w:rPr>
          <w:rFonts w:eastAsia="Times New Roman" w:cs="Times New Roman"/>
          <w:szCs w:val="24"/>
        </w:rPr>
        <w:t>”</w:t>
      </w:r>
      <w:r>
        <w:rPr>
          <w:rFonts w:eastAsia="Times New Roman" w:cs="Times New Roman"/>
          <w:szCs w:val="24"/>
        </w:rPr>
        <w:t xml:space="preserve"> και οι άλλοι με το κομπολόι στο χέρι σάς έβλεπαν λαδωμένους και τους φιλάγατε τα πόδια. Και μάλιστα</w:t>
      </w:r>
      <w:r w:rsidRPr="00854317">
        <w:rPr>
          <w:rFonts w:eastAsia="Times New Roman" w:cs="Times New Roman"/>
          <w:szCs w:val="24"/>
        </w:rPr>
        <w:t>,</w:t>
      </w:r>
      <w:r>
        <w:rPr>
          <w:rFonts w:eastAsia="Times New Roman" w:cs="Times New Roman"/>
          <w:szCs w:val="24"/>
        </w:rPr>
        <w:t xml:space="preserve"> έλεγαν ότι όποιοι φιλάτε καλά, θα μπορέσετε να εκλεγείτε και να γίνετε και Υπουργοί. Μέσα στη συνομιλία που αποκαλύφθηκε, </w:t>
      </w:r>
      <w:r>
        <w:rPr>
          <w:rFonts w:eastAsia="Times New Roman" w:cs="Times New Roman"/>
          <w:szCs w:val="24"/>
        </w:rPr>
        <w:lastRenderedPageBreak/>
        <w:t>έγραψε ξεκάθαρα «για να γίνεις</w:t>
      </w:r>
      <w:r>
        <w:rPr>
          <w:rFonts w:eastAsia="Times New Roman" w:cs="Times New Roman"/>
          <w:szCs w:val="24"/>
        </w:rPr>
        <w:t xml:space="preserve"> Υπουργός Αθλητισμού, πρέπει να περάσεις από τον Μαρινάκη». Αυτή είναι η κατάντια. Και λυπάμαι πάρα πολύ για την κατάντια σας.</w:t>
      </w:r>
    </w:p>
    <w:p w14:paraId="663F624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Από εκεί πέρασε ο Κοντονής για να γίνει;</w:t>
      </w:r>
    </w:p>
    <w:p w14:paraId="663F624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w:t>
      </w:r>
      <w:r>
        <w:rPr>
          <w:rFonts w:eastAsia="Times New Roman" w:cs="Times New Roman"/>
          <w:b/>
          <w:szCs w:val="24"/>
        </w:rPr>
        <w:t xml:space="preserve">ξαρτήτων Ελλήνων): </w:t>
      </w:r>
      <w:r>
        <w:rPr>
          <w:rFonts w:eastAsia="Times New Roman" w:cs="Times New Roman"/>
          <w:szCs w:val="24"/>
        </w:rPr>
        <w:t xml:space="preserve">Ανοίξτε όσα τηλέφωνα θέλετε. </w:t>
      </w:r>
    </w:p>
    <w:p w14:paraId="663F624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Εγώ μιλάω από το δικό μου κινητό και όχι από πακιστανικά τηλέφωνα. Αν ήθελα να κάνω οποιαδήποτε παρανομία, θα μιλούσα από άλλα τηλέφωνα. Μιλάω από το δικό μου κινητό, δημόσια και κάνω αυτό</w:t>
      </w:r>
      <w:r w:rsidRPr="00784359">
        <w:rPr>
          <w:rFonts w:eastAsia="Times New Roman" w:cs="Times New Roman"/>
          <w:szCs w:val="24"/>
        </w:rPr>
        <w:t>,</w:t>
      </w:r>
      <w:r>
        <w:rPr>
          <w:rFonts w:eastAsia="Times New Roman" w:cs="Times New Roman"/>
          <w:szCs w:val="24"/>
        </w:rPr>
        <w:t xml:space="preserve"> που έχω καθήκον.</w:t>
      </w:r>
    </w:p>
    <w:p w14:paraId="663F624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Δώστε τα, λοιπόν.</w:t>
      </w:r>
    </w:p>
    <w:p w14:paraId="663F624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Το καθήκον μου είναι</w:t>
      </w:r>
      <w:r w:rsidRPr="00784359">
        <w:rPr>
          <w:rFonts w:eastAsia="Times New Roman" w:cs="Times New Roman"/>
          <w:szCs w:val="24"/>
        </w:rPr>
        <w:t>,</w:t>
      </w:r>
      <w:r>
        <w:rPr>
          <w:rFonts w:eastAsia="Times New Roman" w:cs="Times New Roman"/>
          <w:szCs w:val="24"/>
        </w:rPr>
        <w:t xml:space="preserve"> όταν ένας κρατούμενος ισοβίτης έρχεται και λέει «φοβάμαι για τη ζωή μου και τη ζωή της οικογενείας μου και θέ</w:t>
      </w:r>
      <w:r>
        <w:rPr>
          <w:rFonts w:eastAsia="Times New Roman" w:cs="Times New Roman"/>
          <w:szCs w:val="24"/>
        </w:rPr>
        <w:t xml:space="preserve">λω να καταγγείλω τον παραπάνω» να μην τον προστατεύσω, αλλά να προστατεύσω τον μάρτυρα που </w:t>
      </w:r>
      <w:r>
        <w:rPr>
          <w:rFonts w:eastAsia="Times New Roman" w:cs="Times New Roman"/>
          <w:szCs w:val="24"/>
        </w:rPr>
        <w:t>«</w:t>
      </w:r>
      <w:r>
        <w:rPr>
          <w:rFonts w:eastAsia="Times New Roman" w:cs="Times New Roman"/>
          <w:szCs w:val="24"/>
        </w:rPr>
        <w:t>θα δώσει</w:t>
      </w:r>
      <w:r>
        <w:rPr>
          <w:rFonts w:eastAsia="Times New Roman" w:cs="Times New Roman"/>
          <w:szCs w:val="24"/>
        </w:rPr>
        <w:t>»</w:t>
      </w:r>
      <w:r>
        <w:rPr>
          <w:rFonts w:eastAsia="Times New Roman" w:cs="Times New Roman"/>
          <w:szCs w:val="24"/>
        </w:rPr>
        <w:t xml:space="preserve"> τον παραπάνω</w:t>
      </w:r>
      <w:r>
        <w:rPr>
          <w:rFonts w:eastAsia="Times New Roman" w:cs="Times New Roman"/>
          <w:szCs w:val="24"/>
        </w:rPr>
        <w:t>,</w:t>
      </w:r>
      <w:r>
        <w:rPr>
          <w:rFonts w:eastAsia="Times New Roman" w:cs="Times New Roman"/>
          <w:szCs w:val="24"/>
        </w:rPr>
        <w:t xml:space="preserve"> όσο </w:t>
      </w:r>
      <w:r>
        <w:rPr>
          <w:rFonts w:eastAsia="Times New Roman" w:cs="Times New Roman"/>
          <w:szCs w:val="24"/>
        </w:rPr>
        <w:lastRenderedPageBreak/>
        <w:t>ψηλά και αν είναι, σε όσα σαλόνια και αν έχει περάσει</w:t>
      </w:r>
      <w:r>
        <w:rPr>
          <w:rFonts w:eastAsia="Times New Roman" w:cs="Times New Roman"/>
          <w:szCs w:val="24"/>
        </w:rPr>
        <w:t>,</w:t>
      </w:r>
      <w:r>
        <w:rPr>
          <w:rFonts w:eastAsia="Times New Roman" w:cs="Times New Roman"/>
          <w:szCs w:val="24"/>
        </w:rPr>
        <w:t xml:space="preserve"> όσα και αν έχει μοιράσει. </w:t>
      </w:r>
    </w:p>
    <w:p w14:paraId="663F624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όσον αφορά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αυτή</w:t>
      </w:r>
      <w:r>
        <w:rPr>
          <w:rFonts w:eastAsia="Times New Roman" w:cs="Times New Roman"/>
          <w:szCs w:val="24"/>
        </w:rPr>
        <w:t xml:space="preserve"> η Κυβέρνηση δεν εμπόδισε κανέναν. Εμένα ο ΔΟΛ με έβριζε, κύριε Ψυχάρη, με βρίζει και τώρα, θα με βρίζει και αύριο είμαι σίγουρος. </w:t>
      </w:r>
    </w:p>
    <w:p w14:paraId="663F624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φοβόμαστε εμείς αυτούς που μας βρίζουν, αρκεί να πληρώνουν, όταν καταδικάζονται για συκοφαντικές δυσφημίσεις. Έχουν μαζέ</w:t>
      </w:r>
      <w:r>
        <w:rPr>
          <w:rFonts w:eastAsia="Times New Roman" w:cs="Times New Roman"/>
          <w:szCs w:val="24"/>
        </w:rPr>
        <w:t>ψει τόσα χρόνια φυλακή όλοι αυτοί, που κάποια στιγμή θα κληθούν να τα πληρώσουν. Προσέξτε μην είστε κι εσείς μέσα!</w:t>
      </w:r>
    </w:p>
    <w:p w14:paraId="663F6247" w14:textId="77777777" w:rsidR="00923458" w:rsidRDefault="00A03D36">
      <w:pPr>
        <w:tabs>
          <w:tab w:val="left" w:pos="1800"/>
        </w:tabs>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των ΑΝΕΛ και </w:t>
      </w:r>
      <w:r>
        <w:rPr>
          <w:rFonts w:eastAsia="Times New Roman"/>
          <w:szCs w:val="24"/>
        </w:rPr>
        <w:t>του ΣΥΡΙΖΑ)</w:t>
      </w:r>
    </w:p>
    <w:p w14:paraId="663F624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δεν απάντησε σε κανένα ερώτημα!</w:t>
      </w:r>
    </w:p>
    <w:p w14:paraId="663F624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w:t>
      </w:r>
    </w:p>
    <w:p w14:paraId="663F624A" w14:textId="77777777" w:rsidR="00923458" w:rsidRDefault="00A03D36">
      <w:pPr>
        <w:spacing w:line="600" w:lineRule="auto"/>
        <w:ind w:firstLine="720"/>
        <w:contextualSpacing/>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w:t>
      </w:r>
      <w:r>
        <w:rPr>
          <w:rFonts w:eastAsia="Times New Roman" w:cs="Times New Roman"/>
          <w:szCs w:val="24"/>
        </w:rPr>
        <w:t>θα συζητηθεί</w:t>
      </w:r>
      <w:r>
        <w:rPr>
          <w:rFonts w:eastAsia="Times New Roman" w:cs="Times New Roman"/>
          <w:szCs w:val="24"/>
        </w:rPr>
        <w:t xml:space="preserve"> η δεύτερη με αριθμό 1041/19-6-2017 επίκαιρη ερώτηση δεύτερου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ΔΗΜΑΡ κ. </w:t>
      </w:r>
      <w:r>
        <w:rPr>
          <w:rFonts w:eastAsia="Times New Roman" w:cs="Times New Roman"/>
          <w:bCs/>
          <w:szCs w:val="24"/>
        </w:rPr>
        <w:t>Θεόδωρου Παπαθεοδώρου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szCs w:val="24"/>
        </w:rPr>
        <w:t xml:space="preserve"> με θέμα: «</w:t>
      </w:r>
      <w:proofErr w:type="spellStart"/>
      <w:r>
        <w:rPr>
          <w:rFonts w:eastAsia="Times New Roman" w:cs="Times New Roman"/>
          <w:szCs w:val="24"/>
        </w:rPr>
        <w:t>Αντιθεσμικές</w:t>
      </w:r>
      <w:proofErr w:type="spellEnd"/>
      <w:r>
        <w:rPr>
          <w:rFonts w:eastAsia="Times New Roman" w:cs="Times New Roman"/>
          <w:szCs w:val="24"/>
        </w:rPr>
        <w:t xml:space="preserve"> παρεμβάσεις στο έργο της </w:t>
      </w:r>
      <w:r>
        <w:rPr>
          <w:rFonts w:eastAsia="Times New Roman" w:cs="Times New Roman"/>
          <w:szCs w:val="24"/>
        </w:rPr>
        <w:t xml:space="preserve">δικαιοσύνης </w:t>
      </w:r>
      <w:r>
        <w:rPr>
          <w:rFonts w:eastAsia="Times New Roman" w:cs="Times New Roman"/>
          <w:szCs w:val="24"/>
        </w:rPr>
        <w:t xml:space="preserve">από τον κ. Πάνο Καμμένο». </w:t>
      </w:r>
    </w:p>
    <w:p w14:paraId="663F624B" w14:textId="77777777" w:rsidR="00923458" w:rsidRDefault="00A03D36">
      <w:pPr>
        <w:spacing w:line="600" w:lineRule="auto"/>
        <w:ind w:firstLine="720"/>
        <w:contextualSpacing/>
        <w:jc w:val="both"/>
        <w:rPr>
          <w:rFonts w:eastAsia="Times New Roman" w:cs="Times New Roman"/>
          <w:bCs/>
          <w:szCs w:val="24"/>
        </w:rPr>
      </w:pPr>
      <w:r>
        <w:rPr>
          <w:rFonts w:eastAsia="Times New Roman" w:cs="Times New Roman"/>
          <w:szCs w:val="24"/>
        </w:rPr>
        <w:t xml:space="preserve">Θα απαντήσει ο Υπουργός </w:t>
      </w:r>
      <w:r>
        <w:rPr>
          <w:rFonts w:eastAsia="Times New Roman" w:cs="Times New Roman"/>
          <w:bCs/>
          <w:szCs w:val="24"/>
        </w:rPr>
        <w:t>Δικαιοσύνης, Διαφάνειας και Ανθρωπίνων Δικαιωμάτων, κ. Σταύρος Κοντονής.</w:t>
      </w:r>
    </w:p>
    <w:p w14:paraId="663F624C" w14:textId="77777777" w:rsidR="00923458" w:rsidRDefault="00A03D36">
      <w:pPr>
        <w:spacing w:line="600" w:lineRule="auto"/>
        <w:ind w:firstLine="720"/>
        <w:contextualSpacing/>
        <w:jc w:val="both"/>
        <w:rPr>
          <w:rFonts w:eastAsia="Times New Roman"/>
        </w:rPr>
      </w:pPr>
      <w:r>
        <w:rPr>
          <w:rFonts w:eastAsia="Times New Roman"/>
        </w:rPr>
        <w:t>Παρ</w:t>
      </w:r>
      <w:r>
        <w:rPr>
          <w:rFonts w:eastAsia="Times New Roman"/>
        </w:rPr>
        <w:t>ακαλώ πολύ, κύριε συνάδελφε, έχετε τον λόγο.</w:t>
      </w:r>
    </w:p>
    <w:p w14:paraId="663F624D" w14:textId="77777777" w:rsidR="00923458" w:rsidRDefault="00A03D36">
      <w:pPr>
        <w:spacing w:line="600" w:lineRule="auto"/>
        <w:ind w:firstLine="720"/>
        <w:contextualSpacing/>
        <w:jc w:val="both"/>
        <w:rPr>
          <w:rFonts w:eastAsia="Times New Roman"/>
        </w:rPr>
      </w:pPr>
      <w:r>
        <w:rPr>
          <w:rFonts w:eastAsia="Times New Roman"/>
          <w:b/>
        </w:rPr>
        <w:t>ΘΕΟΔΩΡΟΣ ΠΑΠΑΘΕΟΔΩΡΟΥ:</w:t>
      </w:r>
      <w:r>
        <w:rPr>
          <w:rFonts w:eastAsia="Times New Roman"/>
        </w:rPr>
        <w:t xml:space="preserve"> Ευχαριστώ, κύριε Πρόεδρε.</w:t>
      </w:r>
    </w:p>
    <w:p w14:paraId="663F624E" w14:textId="77777777" w:rsidR="00923458" w:rsidRDefault="00A03D36">
      <w:pPr>
        <w:spacing w:line="600" w:lineRule="auto"/>
        <w:ind w:firstLine="720"/>
        <w:contextualSpacing/>
        <w:jc w:val="both"/>
        <w:rPr>
          <w:rFonts w:eastAsia="Times New Roman"/>
        </w:rPr>
      </w:pPr>
      <w:r>
        <w:rPr>
          <w:rFonts w:eastAsia="Times New Roman"/>
        </w:rPr>
        <w:t>Κύριοι Υπουργοί, άκουσα με πολλή προσοχή αυτά που είπε ο κ. Καμμένος. Επομένως, απευθύνομαι στον Υπουργό Δικαιοσύνης, ο οποίος έχει τη θεσμική ευθύνη να προστατεύ</w:t>
      </w:r>
      <w:r>
        <w:rPr>
          <w:rFonts w:eastAsia="Times New Roman"/>
        </w:rPr>
        <w:t xml:space="preserve">σει τη λειτουργία της </w:t>
      </w:r>
      <w:r>
        <w:rPr>
          <w:rFonts w:eastAsia="Times New Roman"/>
        </w:rPr>
        <w:t>δικαιοσύνης</w:t>
      </w:r>
      <w:r>
        <w:rPr>
          <w:rFonts w:eastAsia="Times New Roman"/>
        </w:rPr>
        <w:t xml:space="preserve">. </w:t>
      </w:r>
      <w:r>
        <w:rPr>
          <w:rFonts w:eastAsia="Times New Roman"/>
        </w:rPr>
        <w:t>Ξ</w:t>
      </w:r>
      <w:r>
        <w:rPr>
          <w:rFonts w:eastAsia="Times New Roman"/>
        </w:rPr>
        <w:t>εκαθαρίζω κάτι, κύριε Υπουργέ. Εγώ δεν υιοθετώ –το λέω εξ</w:t>
      </w:r>
      <w:r>
        <w:rPr>
          <w:rFonts w:eastAsia="Times New Roman"/>
        </w:rPr>
        <w:t>’</w:t>
      </w:r>
      <w:r>
        <w:rPr>
          <w:rFonts w:eastAsia="Times New Roman"/>
        </w:rPr>
        <w:t xml:space="preserve"> </w:t>
      </w:r>
      <w:r>
        <w:rPr>
          <w:rFonts w:eastAsia="Times New Roman"/>
        </w:rPr>
        <w:t xml:space="preserve">αρχής- αυτά που λέει ένας ισοβίτης ούτε στις καταθέσεις του, αλλά ούτε και τις συνεντεύξεις του. Αυτά, λοιπόν, θα τα κρίνει η </w:t>
      </w:r>
      <w:r>
        <w:rPr>
          <w:rFonts w:eastAsia="Times New Roman"/>
        </w:rPr>
        <w:t>δικαιοσύνη</w:t>
      </w:r>
      <w:r>
        <w:rPr>
          <w:rFonts w:eastAsia="Times New Roman"/>
        </w:rPr>
        <w:t>, κύριε Υπουργέ. Και φαντ</w:t>
      </w:r>
      <w:r>
        <w:rPr>
          <w:rFonts w:eastAsia="Times New Roman"/>
        </w:rPr>
        <w:t>άζομαι ότι μοιραζόμαστε εμείς οι δύο την ίδια αγωνία</w:t>
      </w:r>
      <w:r>
        <w:rPr>
          <w:rFonts w:eastAsia="Times New Roman"/>
        </w:rPr>
        <w:t>,</w:t>
      </w:r>
      <w:r>
        <w:rPr>
          <w:rFonts w:eastAsia="Times New Roman"/>
        </w:rPr>
        <w:t xml:space="preserve"> πρώτον, να κρίνει η </w:t>
      </w:r>
      <w:r>
        <w:rPr>
          <w:rFonts w:eastAsia="Times New Roman"/>
        </w:rPr>
        <w:t xml:space="preserve">δικαιοσύνη </w:t>
      </w:r>
      <w:r>
        <w:rPr>
          <w:rFonts w:eastAsia="Times New Roman"/>
        </w:rPr>
        <w:t xml:space="preserve">ανεπηρέαστη, δεύτερον, να καταλογίσει η </w:t>
      </w:r>
      <w:r>
        <w:rPr>
          <w:rFonts w:eastAsia="Times New Roman"/>
        </w:rPr>
        <w:t xml:space="preserve">δικαιοσύνη </w:t>
      </w:r>
      <w:r>
        <w:rPr>
          <w:rFonts w:eastAsia="Times New Roman"/>
        </w:rPr>
        <w:t>τις ευθύνες και τρίτον, όποιοι είναι ένοχοι</w:t>
      </w:r>
      <w:r>
        <w:rPr>
          <w:rFonts w:eastAsia="Times New Roman"/>
        </w:rPr>
        <w:t>,</w:t>
      </w:r>
      <w:r>
        <w:rPr>
          <w:rFonts w:eastAsia="Times New Roman"/>
        </w:rPr>
        <w:t xml:space="preserve"> να πάνε φυλακή. Συμφωνούμε; Ωραία.</w:t>
      </w:r>
    </w:p>
    <w:p w14:paraId="663F624F" w14:textId="77777777" w:rsidR="00923458" w:rsidRDefault="00A03D36">
      <w:pPr>
        <w:spacing w:line="600" w:lineRule="auto"/>
        <w:ind w:firstLine="720"/>
        <w:contextualSpacing/>
        <w:jc w:val="both"/>
        <w:rPr>
          <w:rFonts w:eastAsia="Times New Roman"/>
        </w:rPr>
      </w:pPr>
      <w:r>
        <w:rPr>
          <w:rFonts w:eastAsia="Times New Roman"/>
        </w:rPr>
        <w:lastRenderedPageBreak/>
        <w:t>Νομίζω, λοιπόν, ότι σε αυτή την περίπτωσ</w:t>
      </w:r>
      <w:r>
        <w:rPr>
          <w:rFonts w:eastAsia="Times New Roman"/>
        </w:rPr>
        <w:t>η</w:t>
      </w:r>
      <w:r>
        <w:rPr>
          <w:rFonts w:eastAsia="Times New Roman"/>
        </w:rPr>
        <w:t>,</w:t>
      </w:r>
      <w:r>
        <w:rPr>
          <w:rFonts w:eastAsia="Times New Roman"/>
        </w:rPr>
        <w:t xml:space="preserve"> η δική σας η ευθύνη είναι λίγο διαφορετική από αυτή</w:t>
      </w:r>
      <w:r>
        <w:rPr>
          <w:rFonts w:eastAsia="Times New Roman"/>
        </w:rPr>
        <w:t>,</w:t>
      </w:r>
      <w:r>
        <w:rPr>
          <w:rFonts w:eastAsia="Times New Roman"/>
        </w:rPr>
        <w:t xml:space="preserve"> η οποία έχει </w:t>
      </w:r>
      <w:proofErr w:type="spellStart"/>
      <w:r>
        <w:rPr>
          <w:rFonts w:eastAsia="Times New Roman"/>
        </w:rPr>
        <w:t>περιγραφεί</w:t>
      </w:r>
      <w:proofErr w:type="spellEnd"/>
      <w:r>
        <w:rPr>
          <w:rFonts w:eastAsia="Times New Roman"/>
        </w:rPr>
        <w:t xml:space="preserve"> όλο αυτό τον καιρό. Γιατί το λέω αυτό; Για ποιον λόγο ελέγχεται η Κυβέρνηση σήμερα; Για ποιον λόγο υπάρχει ο κοινοβουλευτικός έλεγχος απέναντι στον Υπουργό; </w:t>
      </w:r>
    </w:p>
    <w:p w14:paraId="663F6250" w14:textId="77777777" w:rsidR="00923458" w:rsidRDefault="00A03D36">
      <w:pPr>
        <w:spacing w:line="600" w:lineRule="auto"/>
        <w:ind w:firstLine="720"/>
        <w:contextualSpacing/>
        <w:jc w:val="both"/>
        <w:rPr>
          <w:rFonts w:eastAsia="Times New Roman"/>
        </w:rPr>
      </w:pPr>
      <w:r>
        <w:rPr>
          <w:rFonts w:eastAsia="Times New Roman"/>
        </w:rPr>
        <w:t>Κ</w:t>
      </w:r>
      <w:r>
        <w:rPr>
          <w:rFonts w:eastAsia="Times New Roman"/>
        </w:rPr>
        <w:t>ύριε Υπουργέ, για</w:t>
      </w:r>
      <w:r>
        <w:rPr>
          <w:rFonts w:eastAsia="Times New Roman"/>
        </w:rPr>
        <w:t xml:space="preserve"> πρώτη φορά μετά από πάρα πολύ καιρό ξέρετε γιατί ελέγχεται η Κυβέρνηση; Για την ύπαρξη ή την ένδειξη ή την εντύπωση ενός παραπολιτικού και παραδικαστικού κυκλώματος</w:t>
      </w:r>
      <w:r>
        <w:rPr>
          <w:rFonts w:eastAsia="Times New Roman"/>
        </w:rPr>
        <w:t>,</w:t>
      </w:r>
      <w:r>
        <w:rPr>
          <w:rFonts w:eastAsia="Times New Roman"/>
        </w:rPr>
        <w:t xml:space="preserve"> που φαίνεται να χειραγωγεί τη </w:t>
      </w:r>
      <w:r>
        <w:rPr>
          <w:rFonts w:eastAsia="Times New Roman"/>
        </w:rPr>
        <w:t xml:space="preserve">δικαιοσύνη </w:t>
      </w:r>
      <w:r>
        <w:rPr>
          <w:rFonts w:eastAsia="Times New Roman"/>
        </w:rPr>
        <w:t>και να κάνει μεθοδεύσεις. Γι’ αυτό ελέγχεται η Κ</w:t>
      </w:r>
      <w:r>
        <w:rPr>
          <w:rFonts w:eastAsia="Times New Roman"/>
        </w:rPr>
        <w:t>υβέρνηση. Δεν ελέγχεται</w:t>
      </w:r>
      <w:r>
        <w:rPr>
          <w:rFonts w:eastAsia="Times New Roman"/>
        </w:rPr>
        <w:t>,</w:t>
      </w:r>
      <w:r>
        <w:rPr>
          <w:rFonts w:eastAsia="Times New Roman"/>
        </w:rPr>
        <w:t xml:space="preserve"> γιατί διαβάσαμε κάποιες αναφορές ισοβίτη. Δεν ελέγχεται γιατί είμαστε υπέρ του επιχειρηματία Α κι όχι Β ή υπέρ του ισοβίτη. </w:t>
      </w:r>
    </w:p>
    <w:p w14:paraId="663F6251" w14:textId="77777777" w:rsidR="00923458" w:rsidRDefault="00A03D36">
      <w:pPr>
        <w:spacing w:line="600" w:lineRule="auto"/>
        <w:ind w:firstLine="720"/>
        <w:contextualSpacing/>
        <w:jc w:val="both"/>
        <w:rPr>
          <w:rFonts w:eastAsia="Times New Roman"/>
        </w:rPr>
      </w:pPr>
      <w:r>
        <w:rPr>
          <w:rFonts w:eastAsia="Times New Roman"/>
        </w:rPr>
        <w:t>Ο ισοβίτης, ο οποίος δίνει αυτά</w:t>
      </w:r>
      <w:r>
        <w:rPr>
          <w:rFonts w:eastAsia="Times New Roman"/>
        </w:rPr>
        <w:t>,</w:t>
      </w:r>
      <w:r>
        <w:rPr>
          <w:rFonts w:eastAsia="Times New Roman"/>
        </w:rPr>
        <w:t xml:space="preserve"> τα οποία δίνει και λέει ότι εκβιάζεται και φέρεται επίσης να εκβιάζει, κυρίες και κύριοι συνάδελφοι, κάνει τη δουλειά του. </w:t>
      </w:r>
      <w:r>
        <w:rPr>
          <w:rFonts w:eastAsia="Times New Roman"/>
        </w:rPr>
        <w:t>Τ</w:t>
      </w:r>
      <w:r>
        <w:rPr>
          <w:rFonts w:eastAsia="Times New Roman"/>
        </w:rPr>
        <w:t>ο θέμα είναι οι υπόλοιποι κάνουν τη δουλειά τους; Και λέω το εξής. Τι έχουμε εδώ; Τι έχουμε σε όλη αυτή την περίοδο; Γιατί μιλήσαμε</w:t>
      </w:r>
      <w:r>
        <w:rPr>
          <w:rFonts w:eastAsia="Times New Roman"/>
        </w:rPr>
        <w:t xml:space="preserve"> και την προηγούμενη εβδομάδα, κύριε Υπουργέ, και σας ζήτησα να το διαψεύσετε. Αντίθετα</w:t>
      </w:r>
      <w:r>
        <w:rPr>
          <w:rFonts w:eastAsia="Times New Roman"/>
        </w:rPr>
        <w:t>,</w:t>
      </w:r>
      <w:r>
        <w:rPr>
          <w:rFonts w:eastAsia="Times New Roman"/>
        </w:rPr>
        <w:t xml:space="preserve"> είπατε ότι καλώς έγινε και ότι θα επέμβει η </w:t>
      </w:r>
      <w:r>
        <w:rPr>
          <w:rFonts w:eastAsia="Times New Roman"/>
        </w:rPr>
        <w:t>δικαιοσύνη</w:t>
      </w:r>
      <w:r>
        <w:rPr>
          <w:rFonts w:eastAsia="Times New Roman"/>
        </w:rPr>
        <w:t xml:space="preserve">. </w:t>
      </w:r>
    </w:p>
    <w:p w14:paraId="663F6252" w14:textId="77777777" w:rsidR="00923458" w:rsidRDefault="00A03D36">
      <w:pPr>
        <w:spacing w:line="600" w:lineRule="auto"/>
        <w:ind w:firstLine="720"/>
        <w:contextualSpacing/>
        <w:jc w:val="both"/>
        <w:rPr>
          <w:rFonts w:eastAsia="Times New Roman"/>
        </w:rPr>
      </w:pPr>
      <w:r>
        <w:rPr>
          <w:rFonts w:eastAsia="Times New Roman"/>
        </w:rPr>
        <w:lastRenderedPageBreak/>
        <w:t xml:space="preserve">Επομένως, σήμερα εγώ κατάλαβα ότι ο Υπουργός κ. Καμμένος επικοινώνησε τηλεφωνικά με τον κρατούμενο στο κινητό </w:t>
      </w:r>
      <w:r>
        <w:rPr>
          <w:rFonts w:eastAsia="Times New Roman"/>
        </w:rPr>
        <w:t>του</w:t>
      </w:r>
      <w:r>
        <w:rPr>
          <w:rFonts w:eastAsia="Times New Roman"/>
        </w:rPr>
        <w:t>,</w:t>
      </w:r>
      <w:r>
        <w:rPr>
          <w:rFonts w:eastAsia="Times New Roman"/>
        </w:rPr>
        <w:t xml:space="preserve"> από το κινητό του, όπως είπε μόλις τώρα, και του προανήγγειλε επίσκεψη εισαγγελέως. Και αυτό είναι κανονική </w:t>
      </w:r>
      <w:r>
        <w:rPr>
          <w:rFonts w:eastAsia="Times New Roman"/>
        </w:rPr>
        <w:t xml:space="preserve">δικαιοσύνη, </w:t>
      </w:r>
      <w:r>
        <w:rPr>
          <w:rFonts w:eastAsia="Times New Roman"/>
        </w:rPr>
        <w:t>κανονικής χώρας!</w:t>
      </w:r>
    </w:p>
    <w:p w14:paraId="663F6253" w14:textId="77777777" w:rsidR="00923458" w:rsidRDefault="00A03D36">
      <w:pPr>
        <w:spacing w:line="600" w:lineRule="auto"/>
        <w:ind w:firstLine="720"/>
        <w:contextualSpacing/>
        <w:jc w:val="both"/>
        <w:rPr>
          <w:rFonts w:eastAsia="Times New Roman"/>
        </w:rPr>
      </w:pPr>
      <w:r>
        <w:rPr>
          <w:rFonts w:eastAsia="Times New Roman"/>
        </w:rPr>
        <w:t>Το είπατε προηγουμένως. Είπατε</w:t>
      </w:r>
      <w:r>
        <w:rPr>
          <w:rFonts w:eastAsia="Times New Roman"/>
        </w:rPr>
        <w:t>,</w:t>
      </w:r>
      <w:r>
        <w:rPr>
          <w:rFonts w:eastAsia="Times New Roman"/>
        </w:rPr>
        <w:t xml:space="preserve"> ότι του είπατε στο τηλέφωνο –δεν το κρίνω, το είπατε, όμως, και μπορούμε να το δού</w:t>
      </w:r>
      <w:r>
        <w:rPr>
          <w:rFonts w:eastAsia="Times New Roman"/>
        </w:rPr>
        <w:t>με στα Πρακτικά- ότι θα έρθει εισαγγελέας.</w:t>
      </w:r>
    </w:p>
    <w:p w14:paraId="663F6254" w14:textId="77777777" w:rsidR="00923458" w:rsidRDefault="00A03D36">
      <w:pPr>
        <w:spacing w:line="600" w:lineRule="auto"/>
        <w:ind w:firstLine="720"/>
        <w:contextualSpacing/>
        <w:jc w:val="both"/>
        <w:rPr>
          <w:rFonts w:eastAsia="Times New Roman"/>
        </w:rPr>
      </w:pPr>
      <w:r>
        <w:rPr>
          <w:rFonts w:eastAsia="Times New Roman"/>
          <w:b/>
        </w:rPr>
        <w:t>ΠΑΝΟΣ ΚΑΜΜΕΝΟΣ (Υπουργός Εθνικής Άμυνας</w:t>
      </w:r>
      <w:r>
        <w:rPr>
          <w:rFonts w:eastAsia="Times New Roman"/>
          <w:b/>
        </w:rPr>
        <w:t xml:space="preserve"> </w:t>
      </w:r>
      <w:r>
        <w:rPr>
          <w:rFonts w:eastAsia="Times New Roman"/>
          <w:b/>
        </w:rPr>
        <w:t>-</w:t>
      </w:r>
      <w:r>
        <w:rPr>
          <w:rFonts w:eastAsia="Times New Roman"/>
          <w:b/>
        </w:rPr>
        <w:t xml:space="preserve"> </w:t>
      </w:r>
      <w:r>
        <w:rPr>
          <w:rFonts w:eastAsia="Times New Roman"/>
          <w:b/>
        </w:rPr>
        <w:t>Πρόεδρος των Ανεξαρτήτων Ελλήνων):</w:t>
      </w:r>
      <w:r>
        <w:rPr>
          <w:rFonts w:eastAsia="Times New Roman"/>
        </w:rPr>
        <w:t xml:space="preserve"> Είπα ότι ειδοποίησα τον Υπουργό Δικαιοσύνης</w:t>
      </w:r>
      <w:r>
        <w:rPr>
          <w:rFonts w:eastAsia="Times New Roman"/>
        </w:rPr>
        <w:t>,</w:t>
      </w:r>
      <w:r>
        <w:rPr>
          <w:rFonts w:eastAsia="Times New Roman"/>
        </w:rPr>
        <w:t xml:space="preserve"> για να έρθει εισαγγελέας!</w:t>
      </w:r>
    </w:p>
    <w:p w14:paraId="663F6255" w14:textId="77777777" w:rsidR="00923458" w:rsidRDefault="00A03D36">
      <w:pPr>
        <w:spacing w:line="600" w:lineRule="auto"/>
        <w:ind w:firstLine="720"/>
        <w:contextualSpacing/>
        <w:jc w:val="both"/>
        <w:rPr>
          <w:rFonts w:eastAsia="Times New Roman"/>
        </w:rPr>
      </w:pPr>
      <w:r>
        <w:rPr>
          <w:rFonts w:eastAsia="Times New Roman"/>
          <w:b/>
        </w:rPr>
        <w:t>ΘΕΟΔΩΡΟΣ ΠΑΠΑΘΕΟΔΩΡΟΥ:</w:t>
      </w:r>
      <w:r>
        <w:rPr>
          <w:rFonts w:eastAsia="Times New Roman"/>
        </w:rPr>
        <w:t xml:space="preserve"> </w:t>
      </w:r>
      <w:r>
        <w:rPr>
          <w:rFonts w:eastAsia="Times New Roman"/>
        </w:rPr>
        <w:t>Ε</w:t>
      </w:r>
      <w:r>
        <w:rPr>
          <w:rFonts w:eastAsia="Times New Roman"/>
        </w:rPr>
        <w:t xml:space="preserve">ιδοποιήσατε και τον Υπουργό Δικαιοσύνης. </w:t>
      </w:r>
      <w:r>
        <w:rPr>
          <w:rFonts w:eastAsia="Times New Roman"/>
        </w:rPr>
        <w:t>Πολύ καλά.</w:t>
      </w:r>
    </w:p>
    <w:p w14:paraId="663F6256" w14:textId="77777777" w:rsidR="00923458" w:rsidRDefault="00A03D36">
      <w:pPr>
        <w:spacing w:line="600" w:lineRule="auto"/>
        <w:ind w:firstLine="720"/>
        <w:contextualSpacing/>
        <w:jc w:val="both"/>
        <w:rPr>
          <w:rFonts w:eastAsia="Times New Roman"/>
          <w:bCs/>
        </w:rPr>
      </w:pPr>
      <w:r>
        <w:rPr>
          <w:rFonts w:eastAsia="Times New Roman"/>
        </w:rPr>
        <w:t>Ε</w:t>
      </w:r>
      <w:r>
        <w:rPr>
          <w:rFonts w:eastAsia="Times New Roman"/>
        </w:rPr>
        <w:t xml:space="preserve">παναλαμβάνω, </w:t>
      </w:r>
      <w:r>
        <w:rPr>
          <w:rFonts w:eastAsia="Times New Roman"/>
          <w:bCs/>
        </w:rPr>
        <w:t>κυρίες και κύριοι συνάδελφοι. Αυτή είναι κανονική διαδικασία στο πλαίσιο των δικονομικών εγγυήσεων και ο κάθε πολίτης μπορεί να το κάνει –έτσι είπε προηγουμένως ο κύριος Υπουργός- κι επίσης, όλα αυτά είναι</w:t>
      </w:r>
      <w:r>
        <w:rPr>
          <w:rFonts w:eastAsia="Times New Roman"/>
          <w:bCs/>
        </w:rPr>
        <w:t>,</w:t>
      </w:r>
      <w:r>
        <w:rPr>
          <w:rFonts w:eastAsia="Times New Roman"/>
          <w:bCs/>
        </w:rPr>
        <w:t xml:space="preserve"> για να λάμψει η αλήθεια!</w:t>
      </w:r>
      <w:r>
        <w:rPr>
          <w:rFonts w:eastAsia="Times New Roman"/>
          <w:bCs/>
        </w:rPr>
        <w:t xml:space="preserve"> Πάμε παρακάτω.</w:t>
      </w:r>
    </w:p>
    <w:p w14:paraId="663F6257" w14:textId="77777777" w:rsidR="00923458" w:rsidRDefault="00A03D36">
      <w:pPr>
        <w:spacing w:line="600" w:lineRule="auto"/>
        <w:ind w:firstLine="720"/>
        <w:contextualSpacing/>
        <w:jc w:val="both"/>
        <w:rPr>
          <w:rFonts w:eastAsia="Times New Roman"/>
          <w:bCs/>
        </w:rPr>
      </w:pPr>
      <w:r>
        <w:rPr>
          <w:rFonts w:eastAsia="Times New Roman"/>
          <w:bCs/>
        </w:rPr>
        <w:t xml:space="preserve">Δεν σας έχει κάνει, κύριε Υπουργέ, εντύπωση ότι ο ισοβίτης αυτός έχει κινητό τηλέφωνο στη φυλακή και μάλιστα, από την </w:t>
      </w:r>
      <w:r>
        <w:rPr>
          <w:rFonts w:eastAsia="Times New Roman"/>
          <w:bCs/>
        </w:rPr>
        <w:lastRenderedPageBreak/>
        <w:t>«</w:t>
      </w:r>
      <w:r>
        <w:rPr>
          <w:rFonts w:eastAsia="Times New Roman"/>
          <w:bCs/>
          <w:lang w:val="en-US"/>
        </w:rPr>
        <w:t>C</w:t>
      </w:r>
      <w:r>
        <w:rPr>
          <w:rFonts w:eastAsia="Times New Roman"/>
          <w:bCs/>
          <w:lang w:val="en-US"/>
        </w:rPr>
        <w:t>OSMOTE</w:t>
      </w:r>
      <w:r>
        <w:rPr>
          <w:rFonts w:eastAsia="Times New Roman"/>
          <w:bCs/>
        </w:rPr>
        <w:t>»</w:t>
      </w:r>
      <w:r>
        <w:rPr>
          <w:rFonts w:eastAsia="Times New Roman"/>
          <w:bCs/>
        </w:rPr>
        <w:t xml:space="preserve"> παίρνει αναλυτικό κατάλογο των τηλεφωνημάτων του και μάλιστα, με δική του πρωτοβουλία δίνει αυτά τα τηλεφωνήματα</w:t>
      </w:r>
      <w:r>
        <w:rPr>
          <w:rFonts w:eastAsia="Times New Roman"/>
          <w:bCs/>
        </w:rPr>
        <w:t xml:space="preserve"> καθώς και τα </w:t>
      </w:r>
      <w:proofErr w:type="spellStart"/>
      <w:r>
        <w:rPr>
          <w:rFonts w:eastAsia="Times New Roman"/>
          <w:bCs/>
          <w:lang w:val="en-US"/>
        </w:rPr>
        <w:t>sms</w:t>
      </w:r>
      <w:proofErr w:type="spellEnd"/>
      <w:r>
        <w:rPr>
          <w:rFonts w:eastAsia="Times New Roman"/>
          <w:bCs/>
        </w:rPr>
        <w:t xml:space="preserve"> σε εφημερίδες; Και όλα αυτά σας φαίνονται φυσιολογικά; Εκεί η </w:t>
      </w:r>
      <w:r>
        <w:rPr>
          <w:rFonts w:eastAsia="Times New Roman"/>
          <w:bCs/>
        </w:rPr>
        <w:t xml:space="preserve">δικαιοσύνη </w:t>
      </w:r>
      <w:r>
        <w:rPr>
          <w:rFonts w:eastAsia="Times New Roman"/>
          <w:bCs/>
        </w:rPr>
        <w:t xml:space="preserve">δεν έχει κανένα πρόβλημα! </w:t>
      </w:r>
    </w:p>
    <w:p w14:paraId="663F6258" w14:textId="77777777" w:rsidR="00923458" w:rsidRDefault="00A03D36">
      <w:pPr>
        <w:spacing w:line="600" w:lineRule="auto"/>
        <w:ind w:firstLine="720"/>
        <w:contextualSpacing/>
        <w:jc w:val="both"/>
        <w:rPr>
          <w:rFonts w:eastAsia="Times New Roman" w:cs="Times New Roman"/>
          <w:szCs w:val="24"/>
        </w:rPr>
      </w:pPr>
      <w:r>
        <w:rPr>
          <w:rFonts w:eastAsia="Times New Roman"/>
          <w:bCs/>
        </w:rPr>
        <w:t>Συνεχίζουμε. Εισαγγελική λειτουργός φαίνεται να αυτονομείται. Ενεργεί εκτός ορίων αρμοδιότητας.</w:t>
      </w:r>
      <w:r w:rsidDel="008A1FF8">
        <w:rPr>
          <w:rFonts w:eastAsia="Times New Roman" w:cs="Times New Roman"/>
          <w:szCs w:val="24"/>
        </w:rPr>
        <w:t xml:space="preserve"> </w:t>
      </w:r>
      <w:r>
        <w:rPr>
          <w:rFonts w:eastAsia="Times New Roman" w:cs="Times New Roman"/>
          <w:szCs w:val="24"/>
        </w:rPr>
        <w:t>Και εκεί νομίζω ότι έχουμε πρόβλημα, διότι</w:t>
      </w:r>
      <w:r>
        <w:rPr>
          <w:rFonts w:eastAsia="Times New Roman" w:cs="Times New Roman"/>
          <w:szCs w:val="24"/>
        </w:rPr>
        <w:t xml:space="preserve"> από την πρώτη στιγμή εσείς, κύριε Υπουργέ, δεν βρήκατε κανένα ψεγάδι σε αυτή τη διαδικασία.</w:t>
      </w:r>
    </w:p>
    <w:p w14:paraId="663F625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Προχωρώ σε κάτι άλλο</w:t>
      </w:r>
      <w:r>
        <w:rPr>
          <w:rFonts w:eastAsia="Times New Roman" w:cs="Times New Roman"/>
          <w:szCs w:val="24"/>
        </w:rPr>
        <w:t>,</w:t>
      </w:r>
      <w:r>
        <w:rPr>
          <w:rFonts w:eastAsia="Times New Roman" w:cs="Times New Roman"/>
          <w:szCs w:val="24"/>
        </w:rPr>
        <w:t xml:space="preserve"> το οποίο θεωρώ σοβαρό.</w:t>
      </w:r>
    </w:p>
    <w:p w14:paraId="663F625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Σοβαρό είναι, επίσης, κύριε Υπουργέ, το γεγονός ότι, αν κοιτάξετε όλα αυτά</w:t>
      </w:r>
      <w:r>
        <w:rPr>
          <w:rFonts w:eastAsia="Times New Roman" w:cs="Times New Roman"/>
          <w:szCs w:val="24"/>
        </w:rPr>
        <w:t>,</w:t>
      </w:r>
      <w:r>
        <w:rPr>
          <w:rFonts w:eastAsia="Times New Roman" w:cs="Times New Roman"/>
          <w:szCs w:val="24"/>
        </w:rPr>
        <w:t xml:space="preserve"> τα οποία σας ανέφερα, αν κοιτάξετε δηλαδή </w:t>
      </w:r>
      <w:r>
        <w:rPr>
          <w:rFonts w:eastAsia="Times New Roman" w:cs="Times New Roman"/>
          <w:szCs w:val="24"/>
        </w:rPr>
        <w:t>αυτή τη διαδικασία, εγώ μια απάντηση θέλω. Αν ξέρετε τι έχει πει ο κ. Καμμένος, μπορείτε να μου απαντήσετε με ένα «ναι» ή με ένα «όχι».</w:t>
      </w:r>
    </w:p>
    <w:p w14:paraId="663F625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κάτι άλλο: Κύριε Υπουργέ, όλα αυτά δεν σας θυμίζουν λίγο παράγκα, παράγκα πολιτική, παράγκα φυλακής, παράγκα δικαιοσ</w:t>
      </w:r>
      <w:r>
        <w:rPr>
          <w:rFonts w:eastAsia="Times New Roman" w:cs="Times New Roman"/>
          <w:szCs w:val="24"/>
        </w:rPr>
        <w:t>ύνης; Δεν σας θυμίζουν παράγκα</w:t>
      </w:r>
      <w:r>
        <w:rPr>
          <w:rFonts w:eastAsia="Times New Roman" w:cs="Times New Roman"/>
          <w:szCs w:val="24"/>
        </w:rPr>
        <w:t>,</w:t>
      </w:r>
      <w:r>
        <w:rPr>
          <w:rFonts w:eastAsia="Times New Roman" w:cs="Times New Roman"/>
          <w:szCs w:val="24"/>
        </w:rPr>
        <w:t xml:space="preserve"> η οποία δεν μπορεί να υπάρχει σε ένα ευρωπαϊκό κράτος</w:t>
      </w:r>
      <w:r>
        <w:rPr>
          <w:rFonts w:eastAsia="Times New Roman" w:cs="Times New Roman"/>
          <w:szCs w:val="24"/>
        </w:rPr>
        <w:t>,</w:t>
      </w:r>
      <w:r>
        <w:rPr>
          <w:rFonts w:eastAsia="Times New Roman" w:cs="Times New Roman"/>
          <w:szCs w:val="24"/>
        </w:rPr>
        <w:t xml:space="preserve"> του οποίου είστε Υπουργός Δικαιοσύνης; Αυτή είναι η ερώτηση.</w:t>
      </w:r>
    </w:p>
    <w:p w14:paraId="663F625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663F625D"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Ευχαριστώ.</w:t>
      </w:r>
    </w:p>
    <w:p w14:paraId="663F625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3F625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w:t>
      </w:r>
      <w:r>
        <w:rPr>
          <w:rFonts w:eastAsia="Times New Roman" w:cs="Times New Roman"/>
          <w:b/>
          <w:szCs w:val="24"/>
        </w:rPr>
        <w:t>ργός Δικαιοσύνης, Διαφάνειας και Ανθρωπίνων Δικαιωμάτων):</w:t>
      </w:r>
      <w:r>
        <w:rPr>
          <w:rFonts w:eastAsia="Times New Roman" w:cs="Times New Roman"/>
          <w:szCs w:val="24"/>
        </w:rPr>
        <w:t xml:space="preserve"> Ευχαριστώ, κύριε Πρόεδρε.</w:t>
      </w:r>
    </w:p>
    <w:p w14:paraId="663F626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αναλυτικά είχε γίνει η συζήτηση την προηγούμενη εβδομάδα</w:t>
      </w:r>
      <w:r>
        <w:rPr>
          <w:rFonts w:eastAsia="Times New Roman" w:cs="Times New Roman"/>
          <w:szCs w:val="24"/>
        </w:rPr>
        <w:t>,</w:t>
      </w:r>
      <w:r>
        <w:rPr>
          <w:rFonts w:eastAsia="Times New Roman" w:cs="Times New Roman"/>
          <w:szCs w:val="24"/>
        </w:rPr>
        <w:t xml:space="preserve"> με αφορμή νομοσχέδιο του Υπουργείου Δικαιοσύνης στην Ολομέλεια και μου κάνει εντύπωσ</w:t>
      </w:r>
      <w:r>
        <w:rPr>
          <w:rFonts w:eastAsia="Times New Roman" w:cs="Times New Roman"/>
          <w:szCs w:val="24"/>
        </w:rPr>
        <w:t>η ο τρόπος</w:t>
      </w:r>
      <w:r>
        <w:rPr>
          <w:rFonts w:eastAsia="Times New Roman" w:cs="Times New Roman"/>
          <w:szCs w:val="24"/>
        </w:rPr>
        <w:t>,</w:t>
      </w:r>
      <w:r>
        <w:rPr>
          <w:rFonts w:eastAsia="Times New Roman" w:cs="Times New Roman"/>
          <w:szCs w:val="24"/>
        </w:rPr>
        <w:t xml:space="preserve"> με τον οποίο σήμερα οι ερωτώντες Βουλευτές έχουν σαλπίσει «ισπανική υποχώρηση» στο κραυγαλέο ερώτημα της κοινωνίας και του Κοινοβουλίου.</w:t>
      </w:r>
    </w:p>
    <w:p w14:paraId="663F626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Δηλαδή, κύριοι συνάδελφοι, αν ήσαστε εσείς μπροστά σε έναν κρατούμενο γι’ αυτή την υπόθεση, ο οποίος σας λέει δύο πράγματα, «κινδυνεύει η ζωή μου και θα πεθάνω, όπως δολοφονήθηκαν άλλοι επτά μάρτυρες σε αυτή την υπόθεση» και δεύτερον, «θέλω να αποκαλύψω πε</w:t>
      </w:r>
      <w:r>
        <w:rPr>
          <w:rFonts w:eastAsia="Times New Roman" w:cs="Times New Roman"/>
          <w:szCs w:val="24"/>
        </w:rPr>
        <w:t xml:space="preserve">ραιτέρω στοιχεία», εσείς τι θα του λέγατε; Θα του λέγατε «επειδή έχεις καταδικαστεί πρωτοδίκως σε ισόβια για εμπόριο ναρκωτικών, εγώ δεν μιλώ με εσένα, δεν ξέρω </w:t>
      </w:r>
      <w:r>
        <w:rPr>
          <w:rFonts w:eastAsia="Times New Roman" w:cs="Times New Roman"/>
          <w:szCs w:val="24"/>
        </w:rPr>
        <w:lastRenderedPageBreak/>
        <w:t>τι μου λες, πες τα κάπου αλλού, βρες κάποιον άλλον»; Τι θα λέγατε;</w:t>
      </w:r>
    </w:p>
    <w:p w14:paraId="663F626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Είμαι σίγουρος ότι όλοι οι Β</w:t>
      </w:r>
      <w:r>
        <w:rPr>
          <w:rFonts w:eastAsia="Times New Roman" w:cs="Times New Roman"/>
          <w:szCs w:val="24"/>
        </w:rPr>
        <w:t>ουλευτές θα έλεγαν το πολύ απλό. Θα ενθάρρυναν με χίλιους τρόπους αυτόν τον άνθρωπο να καταθέσει τα στοιχεία</w:t>
      </w:r>
      <w:r>
        <w:rPr>
          <w:rFonts w:eastAsia="Times New Roman" w:cs="Times New Roman"/>
          <w:szCs w:val="24"/>
        </w:rPr>
        <w:t>,</w:t>
      </w:r>
      <w:r>
        <w:rPr>
          <w:rFonts w:eastAsia="Times New Roman" w:cs="Times New Roman"/>
          <w:szCs w:val="24"/>
        </w:rPr>
        <w:t xml:space="preserve"> που γνωρίζει και να δώσει τα έγγραφα</w:t>
      </w:r>
      <w:r>
        <w:rPr>
          <w:rFonts w:eastAsia="Times New Roman" w:cs="Times New Roman"/>
          <w:szCs w:val="24"/>
        </w:rPr>
        <w:t xml:space="preserve">, </w:t>
      </w:r>
      <w:r>
        <w:rPr>
          <w:rFonts w:eastAsia="Times New Roman" w:cs="Times New Roman"/>
          <w:szCs w:val="24"/>
        </w:rPr>
        <w:t>που έχει στην κατοχή του</w:t>
      </w:r>
      <w:r>
        <w:rPr>
          <w:rFonts w:eastAsia="Times New Roman" w:cs="Times New Roman"/>
          <w:szCs w:val="24"/>
        </w:rPr>
        <w:t>,</w:t>
      </w:r>
      <w:r>
        <w:rPr>
          <w:rFonts w:eastAsia="Times New Roman" w:cs="Times New Roman"/>
          <w:szCs w:val="24"/>
        </w:rPr>
        <w:t xml:space="preserve"> στις αρμόδιες αρχές. Συμφωνούμε ότι θα το κάναμε όλοι αυτό; Εγώ βρίσκομαι ακόμα σε</w:t>
      </w:r>
      <w:r>
        <w:rPr>
          <w:rFonts w:eastAsia="Times New Roman" w:cs="Times New Roman"/>
          <w:szCs w:val="24"/>
        </w:rPr>
        <w:t xml:space="preserve"> μια εξιδανικευμένη κατάσταση και λέω ότι θα το κάναμε όλοι.</w:t>
      </w:r>
    </w:p>
    <w:p w14:paraId="663F626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 Υπουργός Άμυνας στη συγκεκριμένη περίπτωση γιατί εγκαλείται; Για παρατυπίες; Για υπερβάλλοντα ζήλο; Μπορείτε να πείτε ό,τι θέλετε. Το καθήκον του, όμως, </w:t>
      </w:r>
      <w:r>
        <w:rPr>
          <w:rFonts w:eastAsia="Times New Roman" w:cs="Times New Roman"/>
          <w:szCs w:val="24"/>
        </w:rPr>
        <w:t>ως</w:t>
      </w:r>
      <w:r>
        <w:rPr>
          <w:rFonts w:eastAsia="Times New Roman" w:cs="Times New Roman"/>
          <w:szCs w:val="24"/>
        </w:rPr>
        <w:t xml:space="preserve"> Υπουργός και </w:t>
      </w:r>
      <w:r>
        <w:rPr>
          <w:rFonts w:eastAsia="Times New Roman" w:cs="Times New Roman"/>
          <w:szCs w:val="24"/>
        </w:rPr>
        <w:t>ως</w:t>
      </w:r>
      <w:r>
        <w:rPr>
          <w:rFonts w:eastAsia="Times New Roman" w:cs="Times New Roman"/>
          <w:szCs w:val="24"/>
        </w:rPr>
        <w:t xml:space="preserve"> πολίτης το </w:t>
      </w:r>
      <w:r>
        <w:rPr>
          <w:rFonts w:eastAsia="Times New Roman" w:cs="Times New Roman"/>
          <w:szCs w:val="24"/>
        </w:rPr>
        <w:t>έκανε. Του είπε «δώσε στη δικαιοσύνη αυτά τα πράγματα» και προφανώς, προσπάθησε να τον ενθαρρύνει</w:t>
      </w:r>
      <w:r>
        <w:rPr>
          <w:rFonts w:eastAsia="Times New Roman" w:cs="Times New Roman"/>
          <w:szCs w:val="24"/>
        </w:rPr>
        <w:t>,</w:t>
      </w:r>
      <w:r>
        <w:rPr>
          <w:rFonts w:eastAsia="Times New Roman" w:cs="Times New Roman"/>
          <w:szCs w:val="24"/>
        </w:rPr>
        <w:t xml:space="preserve"> με όποιον τρόπο </w:t>
      </w:r>
      <w:r>
        <w:rPr>
          <w:rFonts w:eastAsia="Times New Roman" w:cs="Times New Roman"/>
          <w:szCs w:val="24"/>
        </w:rPr>
        <w:t>μπορούσε</w:t>
      </w:r>
      <w:r>
        <w:rPr>
          <w:rFonts w:eastAsia="Times New Roman" w:cs="Times New Roman"/>
          <w:szCs w:val="24"/>
        </w:rPr>
        <w:t xml:space="preserve"> εκείνη την ώρα, για να πράξει αυτά</w:t>
      </w:r>
      <w:r>
        <w:rPr>
          <w:rFonts w:eastAsia="Times New Roman" w:cs="Times New Roman"/>
          <w:szCs w:val="24"/>
        </w:rPr>
        <w:t>,</w:t>
      </w:r>
      <w:r>
        <w:rPr>
          <w:rFonts w:eastAsia="Times New Roman" w:cs="Times New Roman"/>
          <w:szCs w:val="24"/>
        </w:rPr>
        <w:t xml:space="preserve"> τα οποία έπρεπε να πράξει.</w:t>
      </w:r>
    </w:p>
    <w:p w14:paraId="663F626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Ποια είναι, όμως, η αλληλουχία των γεγονότων</w:t>
      </w:r>
      <w:r>
        <w:rPr>
          <w:rFonts w:eastAsia="Times New Roman" w:cs="Times New Roman"/>
          <w:szCs w:val="24"/>
        </w:rPr>
        <w:t>,</w:t>
      </w:r>
      <w:r>
        <w:rPr>
          <w:rFonts w:eastAsia="Times New Roman" w:cs="Times New Roman"/>
          <w:szCs w:val="24"/>
        </w:rPr>
        <w:t xml:space="preserve"> για την οποία μίλησα τη</w:t>
      </w:r>
      <w:r>
        <w:rPr>
          <w:rFonts w:eastAsia="Times New Roman" w:cs="Times New Roman"/>
          <w:szCs w:val="24"/>
        </w:rPr>
        <w:t>ν προηγούμενη εβδομάδα στη Βουλή;</w:t>
      </w:r>
    </w:p>
    <w:p w14:paraId="663F626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αλληλουχία των γεγονότων, κυρίες και κύριοι Βουλευτές, δεν έχει να κάνει</w:t>
      </w:r>
      <w:r>
        <w:rPr>
          <w:rFonts w:eastAsia="Times New Roman" w:cs="Times New Roman"/>
          <w:szCs w:val="24"/>
        </w:rPr>
        <w:t>,</w:t>
      </w:r>
      <w:r>
        <w:rPr>
          <w:rFonts w:eastAsia="Times New Roman" w:cs="Times New Roman"/>
          <w:szCs w:val="24"/>
        </w:rPr>
        <w:t xml:space="preserve"> σε καμμία περίπτωση</w:t>
      </w:r>
      <w:r>
        <w:rPr>
          <w:rFonts w:eastAsia="Times New Roman" w:cs="Times New Roman"/>
          <w:szCs w:val="24"/>
        </w:rPr>
        <w:t>,</w:t>
      </w:r>
      <w:r>
        <w:rPr>
          <w:rFonts w:eastAsia="Times New Roman" w:cs="Times New Roman"/>
          <w:szCs w:val="24"/>
        </w:rPr>
        <w:t xml:space="preserve"> ούτε με επιχειρηματικά συμφέροντα ούτε με πλειστηριασμούς εκδοτικών ομίλων και </w:t>
      </w:r>
      <w:r>
        <w:rPr>
          <w:rFonts w:eastAsia="Times New Roman" w:cs="Times New Roman"/>
          <w:szCs w:val="24"/>
        </w:rPr>
        <w:lastRenderedPageBreak/>
        <w:t xml:space="preserve">θα σας πω γιατί. Ως προς το επιχείρημά </w:t>
      </w:r>
      <w:r>
        <w:rPr>
          <w:rFonts w:eastAsia="Times New Roman" w:cs="Times New Roman"/>
          <w:szCs w:val="24"/>
        </w:rPr>
        <w:t>σας -</w:t>
      </w:r>
      <w:r>
        <w:rPr>
          <w:rFonts w:eastAsia="Times New Roman" w:cs="Times New Roman"/>
          <w:szCs w:val="24"/>
        </w:rPr>
        <w:t>όχι το δικό σας μόνο, αλλά το επιχείρημα γενικώς</w:t>
      </w:r>
      <w:r>
        <w:rPr>
          <w:rFonts w:eastAsia="Times New Roman" w:cs="Times New Roman"/>
          <w:szCs w:val="24"/>
        </w:rPr>
        <w:t>-</w:t>
      </w:r>
      <w:r>
        <w:rPr>
          <w:rFonts w:eastAsia="Times New Roman" w:cs="Times New Roman"/>
          <w:szCs w:val="24"/>
        </w:rPr>
        <w:t xml:space="preserve"> ότι ο Καμμένος στις 17 Ιανουαρίου, από ό,τι διαλαμβάνεται σε αυτά τα δημοσιεύματα, επικοινώνησε με τον κατηγορούμενο, δεν του ανέφερε τίποτα σχετικά με επιχειρηματικές δραστηριότητες κ.λπ., πέραν του γεγονό</w:t>
      </w:r>
      <w:r>
        <w:rPr>
          <w:rFonts w:eastAsia="Times New Roman" w:cs="Times New Roman"/>
          <w:szCs w:val="24"/>
        </w:rPr>
        <w:t>τος ότι τότε, Ιανουάριο μήνα, είχατε ακούσει εσείς κάτι για πλειστηριασμό του ΔΟΛ; Ήξερε κανένας ότι ο κ. Μαρινάκης θα πάρει μέρος στον πλειστηριασμό του ΔΟΛ;</w:t>
      </w:r>
    </w:p>
    <w:p w14:paraId="663F626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Επομένως, εσείς τι κάνετε εδώ;</w:t>
      </w:r>
    </w:p>
    <w:p w14:paraId="663F626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είναι η σειρά των γεγονότων</w:t>
      </w:r>
      <w:r>
        <w:rPr>
          <w:rFonts w:eastAsia="Times New Roman" w:cs="Times New Roman"/>
          <w:szCs w:val="24"/>
        </w:rPr>
        <w:t>,</w:t>
      </w:r>
      <w:r>
        <w:rPr>
          <w:rFonts w:eastAsia="Times New Roman" w:cs="Times New Roman"/>
          <w:szCs w:val="24"/>
        </w:rPr>
        <w:t xml:space="preserve"> που θέλω να δείτε.</w:t>
      </w:r>
    </w:p>
    <w:p w14:paraId="663F6268"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γίνεται, λοιπόν, εδώ; Εδώ γίνεται η εξής λαθροχειρία: Αυτό που δεν ήξερε ο </w:t>
      </w:r>
      <w:r>
        <w:rPr>
          <w:rFonts w:eastAsia="Times New Roman" w:cs="Times New Roman"/>
          <w:szCs w:val="24"/>
        </w:rPr>
        <w:t xml:space="preserve">κ. </w:t>
      </w:r>
      <w:r>
        <w:rPr>
          <w:rFonts w:eastAsia="Times New Roman" w:cs="Times New Roman"/>
          <w:szCs w:val="24"/>
        </w:rPr>
        <w:t xml:space="preserve">Καμμένος στις 17 Ιανουαρίου, προσπαθείτε να το προσάψετε όταν έγινε ο πλειστηριασμός του ΔΟΛ, όταν ο </w:t>
      </w:r>
      <w:r>
        <w:rPr>
          <w:rFonts w:eastAsia="Times New Roman" w:cs="Times New Roman"/>
          <w:szCs w:val="24"/>
        </w:rPr>
        <w:t xml:space="preserve">κ. </w:t>
      </w:r>
      <w:r>
        <w:rPr>
          <w:rFonts w:eastAsia="Times New Roman" w:cs="Times New Roman"/>
          <w:szCs w:val="24"/>
        </w:rPr>
        <w:t>Καμμένος πλέον δεν είχε κα</w:t>
      </w:r>
      <w:r>
        <w:rPr>
          <w:rFonts w:eastAsia="Times New Roman" w:cs="Times New Roman"/>
          <w:szCs w:val="24"/>
        </w:rPr>
        <w:t>μ</w:t>
      </w:r>
      <w:r>
        <w:rPr>
          <w:rFonts w:eastAsia="Times New Roman" w:cs="Times New Roman"/>
          <w:szCs w:val="24"/>
        </w:rPr>
        <w:t>μία επαφή με τον κατηγορούμενο.</w:t>
      </w:r>
    </w:p>
    <w:p w14:paraId="663F6269"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Βουλευτές, κονιορτοποιείται ο ισχυρισμός περί εξαγοράς του ΔΟΛ από τον κ. Μαρινάκη. Κονιορτοποιείται!</w:t>
      </w:r>
    </w:p>
    <w:p w14:paraId="663F626A"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λέω, λοιπόν, ότι έγιναν αυτά που έγιναν τον Ιανουάριο, με ενημέρωσε ο Υπουργός και εγώ αμέσως ενημέρωσα τις εισαγγελικές </w:t>
      </w:r>
      <w:r>
        <w:rPr>
          <w:rFonts w:eastAsia="Times New Roman" w:cs="Times New Roman"/>
          <w:szCs w:val="24"/>
        </w:rPr>
        <w:t>αρχές</w:t>
      </w:r>
      <w:r>
        <w:rPr>
          <w:rFonts w:eastAsia="Times New Roman" w:cs="Times New Roman"/>
          <w:szCs w:val="24"/>
        </w:rPr>
        <w:t xml:space="preserve">. </w:t>
      </w:r>
    </w:p>
    <w:p w14:paraId="663F626B"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συνάδελφε,</w:t>
      </w:r>
      <w:r>
        <w:rPr>
          <w:rFonts w:eastAsia="Times New Roman" w:cs="Times New Roman"/>
          <w:szCs w:val="24"/>
        </w:rPr>
        <w:t xml:space="preserve"> έχετε δίκιο σε ορισμένα από αυτά που είπατε. Όμως, όσον αφορά το εάν έχουμε παραβίαση του κανονισμού των φυλακών, είχα πει και στην </w:t>
      </w:r>
      <w:r>
        <w:rPr>
          <w:rFonts w:eastAsia="Times New Roman" w:cs="Times New Roman"/>
          <w:szCs w:val="24"/>
        </w:rPr>
        <w:t>επιτροπή</w:t>
      </w:r>
      <w:r>
        <w:rPr>
          <w:rFonts w:eastAsia="Times New Roman" w:cs="Times New Roman"/>
          <w:szCs w:val="24"/>
        </w:rPr>
        <w:t>, αν θυμάστε, κύριε Παπαθεοδώρου, ότι ήδη έχω διατάξει έρευνα</w:t>
      </w:r>
      <w:r>
        <w:rPr>
          <w:rFonts w:eastAsia="Times New Roman" w:cs="Times New Roman"/>
          <w:szCs w:val="24"/>
        </w:rPr>
        <w:t>,</w:t>
      </w:r>
      <w:r>
        <w:rPr>
          <w:rFonts w:eastAsia="Times New Roman" w:cs="Times New Roman"/>
          <w:szCs w:val="24"/>
        </w:rPr>
        <w:t xml:space="preserve"> την οποία έχει αναλάβει εισαγγελικός λειτουργός. Όσο</w:t>
      </w:r>
      <w:r>
        <w:rPr>
          <w:rFonts w:eastAsia="Times New Roman" w:cs="Times New Roman"/>
          <w:szCs w:val="24"/>
        </w:rPr>
        <w:t xml:space="preserve">ν αφορά τις καταγγελίες </w:t>
      </w:r>
      <w:proofErr w:type="spellStart"/>
      <w:r>
        <w:rPr>
          <w:rFonts w:eastAsia="Times New Roman" w:cs="Times New Roman"/>
          <w:szCs w:val="24"/>
        </w:rPr>
        <w:t>Γιαννουσάκη</w:t>
      </w:r>
      <w:proofErr w:type="spellEnd"/>
      <w:r>
        <w:rPr>
          <w:rFonts w:eastAsia="Times New Roman" w:cs="Times New Roman"/>
          <w:szCs w:val="24"/>
        </w:rPr>
        <w:t xml:space="preserve"> εις βάρος του προανακριτικού υπαλλήλου και της εισαγγελέως, ήδη διεξάγεται έρευνα σε όλα τα επίπεδα από τον αρμόδιο Εισαγγελέα Εφετών Πειραιά, αν δεν κάνω λάθος.</w:t>
      </w:r>
    </w:p>
    <w:p w14:paraId="663F626C"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Όσον αφορά τις καταγγελίες και τα έγγραφα</w:t>
      </w:r>
      <w:r>
        <w:rPr>
          <w:rFonts w:eastAsia="Times New Roman" w:cs="Times New Roman"/>
          <w:szCs w:val="24"/>
        </w:rPr>
        <w:t>,</w:t>
      </w:r>
      <w:r>
        <w:rPr>
          <w:rFonts w:eastAsia="Times New Roman" w:cs="Times New Roman"/>
          <w:szCs w:val="24"/>
        </w:rPr>
        <w:t xml:space="preserve"> τα οποία έχει δ</w:t>
      </w:r>
      <w:r>
        <w:rPr>
          <w:rFonts w:eastAsia="Times New Roman" w:cs="Times New Roman"/>
          <w:szCs w:val="24"/>
        </w:rPr>
        <w:t xml:space="preserve">ώσει ο κρατούμενος στις φυλακές στον κ. </w:t>
      </w:r>
      <w:proofErr w:type="spellStart"/>
      <w:r>
        <w:rPr>
          <w:rFonts w:eastAsia="Times New Roman" w:cs="Times New Roman"/>
          <w:szCs w:val="24"/>
        </w:rPr>
        <w:t>Τριανταφυλλόπουλο</w:t>
      </w:r>
      <w:proofErr w:type="spellEnd"/>
      <w:r>
        <w:rPr>
          <w:rFonts w:eastAsia="Times New Roman" w:cs="Times New Roman"/>
          <w:szCs w:val="24"/>
        </w:rPr>
        <w:t xml:space="preserve"> και στην αρμόδια εισαγγελέα, ήδη και εκεί διεξάγεται εισαγγελική έρευνα και όπως σας είχα ενημερώσει -το ξέρω διότι</w:t>
      </w:r>
      <w:r>
        <w:rPr>
          <w:rFonts w:eastAsia="Times New Roman" w:cs="Times New Roman"/>
          <w:szCs w:val="24"/>
        </w:rPr>
        <w:t>,</w:t>
      </w:r>
      <w:r>
        <w:rPr>
          <w:rFonts w:eastAsia="Times New Roman" w:cs="Times New Roman"/>
          <w:szCs w:val="24"/>
        </w:rPr>
        <w:t xml:space="preserve"> διά του Υπουργείου διαβιβάζεται- έχει ενεργοποιηθεί η διαδικασία δικαστικής συνδρ</w:t>
      </w:r>
      <w:r>
        <w:rPr>
          <w:rFonts w:eastAsia="Times New Roman" w:cs="Times New Roman"/>
          <w:szCs w:val="24"/>
        </w:rPr>
        <w:t>ομής.</w:t>
      </w:r>
    </w:p>
    <w:p w14:paraId="663F626D"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Πού βλέπετε, λοιπόν, εδώ οποιαδήποτε παρατυπία; Και μιλάτε εσείς για παραδικαστικό, όταν όλα αυτά που σας ανέφερα </w:t>
      </w:r>
      <w:r>
        <w:rPr>
          <w:rFonts w:eastAsia="Times New Roman" w:cs="Times New Roman"/>
          <w:szCs w:val="24"/>
        </w:rPr>
        <w:lastRenderedPageBreak/>
        <w:t>είναι στα χέρια της δικαιοσύνης, διερευνώνται από τη δικαιοσύνη, όπως έχουμε υποχρέωση να πράξουμε; Διότι εδώ, κυρίες και κύριοι συνάδελ</w:t>
      </w:r>
      <w:r>
        <w:rPr>
          <w:rFonts w:eastAsia="Times New Roman" w:cs="Times New Roman"/>
          <w:szCs w:val="24"/>
        </w:rPr>
        <w:t>φοι, έχουμε έναν κρατούμενο</w:t>
      </w:r>
      <w:r>
        <w:rPr>
          <w:rFonts w:eastAsia="Times New Roman" w:cs="Times New Roman"/>
          <w:szCs w:val="24"/>
        </w:rPr>
        <w:t>,</w:t>
      </w:r>
      <w:r>
        <w:rPr>
          <w:rFonts w:eastAsia="Times New Roman" w:cs="Times New Roman"/>
          <w:szCs w:val="24"/>
        </w:rPr>
        <w:t xml:space="preserve"> ο οποίος εν αρχή δίνει στοιχεία και λογαριασμούς και κατονομάζει πρόσωπα. Προσέξτε τα αυτά που σας λέω. Δίνει στοιχεία, λογαριασμούς και εμβάσματα. Θα διερευνηθούν αυτά δικαστικά; Θα διερευνηθούν. Μετά αλλάζει τροπάρι και λέει</w:t>
      </w:r>
      <w:r>
        <w:rPr>
          <w:rFonts w:eastAsia="Times New Roman" w:cs="Times New Roman"/>
          <w:szCs w:val="24"/>
        </w:rPr>
        <w:t>:</w:t>
      </w:r>
      <w:r>
        <w:rPr>
          <w:rFonts w:eastAsia="Times New Roman" w:cs="Times New Roman"/>
          <w:szCs w:val="24"/>
        </w:rPr>
        <w:t xml:space="preserve"> «Κάποιοι με πιέζουν». Θα διερευνηθούν αυτά; Βεβαίως θα διερευνηθούν. Και διερευνώνται. </w:t>
      </w:r>
    </w:p>
    <w:p w14:paraId="663F626E"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δικαιοσύνη η οποία έχει επιληφθεί εδώ, διερευνά τα πάντα και θα καταλήξει στην αλήθεια. </w:t>
      </w:r>
    </w:p>
    <w:p w14:paraId="663F626F"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λέω, όμως, κάτι</w:t>
      </w:r>
      <w:r>
        <w:rPr>
          <w:rFonts w:eastAsia="Times New Roman" w:cs="Times New Roman"/>
          <w:szCs w:val="24"/>
        </w:rPr>
        <w:t>,</w:t>
      </w:r>
      <w:r>
        <w:rPr>
          <w:rFonts w:eastAsia="Times New Roman" w:cs="Times New Roman"/>
          <w:szCs w:val="24"/>
        </w:rPr>
        <w:t xml:space="preserve"> το οποίο θα πρέπει να σας προβληματίσει. Μετα</w:t>
      </w:r>
      <w:r>
        <w:rPr>
          <w:rFonts w:eastAsia="Times New Roman" w:cs="Times New Roman"/>
          <w:szCs w:val="24"/>
        </w:rPr>
        <w:t>ξύ όλων των σπουδαίων και υψίστου ενδιαφέροντος πραγμάτων</w:t>
      </w:r>
      <w:r>
        <w:rPr>
          <w:rFonts w:eastAsia="Times New Roman" w:cs="Times New Roman"/>
          <w:szCs w:val="24"/>
        </w:rPr>
        <w:t>,</w:t>
      </w:r>
      <w:r>
        <w:rPr>
          <w:rFonts w:eastAsia="Times New Roman" w:cs="Times New Roman"/>
          <w:szCs w:val="24"/>
        </w:rPr>
        <w:t xml:space="preserve"> τα οποία ο συγκεκριμένος ανέφερε, ήταν και για μία βαλίτσα με 650.000 ευρώ. Αυτή η βαλίτσα ήλθε στο Ελληνικό και διαπιστώθηκε ότι έτσι έχουν τα πράγματα. Κατονόμασε και πρόσωπα και πιστοποιήθηκαν α</w:t>
      </w:r>
      <w:r>
        <w:rPr>
          <w:rFonts w:eastAsia="Times New Roman" w:cs="Times New Roman"/>
          <w:szCs w:val="24"/>
        </w:rPr>
        <w:t>πό τους ελέγχους αυτά</w:t>
      </w:r>
      <w:r>
        <w:rPr>
          <w:rFonts w:eastAsia="Times New Roman" w:cs="Times New Roman"/>
          <w:szCs w:val="24"/>
        </w:rPr>
        <w:t>,</w:t>
      </w:r>
      <w:r>
        <w:rPr>
          <w:rFonts w:eastAsia="Times New Roman" w:cs="Times New Roman"/>
          <w:szCs w:val="24"/>
        </w:rPr>
        <w:t xml:space="preserve"> τα οποία είπε ο σημερινός κρατούμενος.</w:t>
      </w:r>
    </w:p>
    <w:p w14:paraId="663F6270"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Υπουργέ, θα έχετε και δευτερολογία.</w:t>
      </w:r>
    </w:p>
    <w:p w14:paraId="663F62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Τελειώνω, κύριε Πρόεδρε.</w:t>
      </w:r>
    </w:p>
    <w:p w14:paraId="663F6272"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Θέλω, λοιπόν, να σ</w:t>
      </w:r>
      <w:r>
        <w:rPr>
          <w:rFonts w:eastAsia="Times New Roman" w:cs="Times New Roman"/>
          <w:szCs w:val="24"/>
        </w:rPr>
        <w:t>ας πω να μην προτρέχετε</w:t>
      </w:r>
      <w:r>
        <w:rPr>
          <w:rFonts w:eastAsia="Times New Roman" w:cs="Times New Roman"/>
          <w:szCs w:val="24"/>
        </w:rPr>
        <w:t>,</w:t>
      </w:r>
      <w:r>
        <w:rPr>
          <w:rFonts w:eastAsia="Times New Roman" w:cs="Times New Roman"/>
          <w:szCs w:val="24"/>
        </w:rPr>
        <w:t xml:space="preserve"> ενόψει των ερευνών που θα κάνει η δικαιοσύνη. Όλα βρίσκονται στα χέρια δικαστικών λειτουργών. Δεν υπάρχει περίπτωση να μη λάμψει η αλήθεια. </w:t>
      </w:r>
    </w:p>
    <w:p w14:paraId="663F62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σας πω κάτι ακόμα και με αυτό να τελειώσω. </w:t>
      </w:r>
    </w:p>
    <w:p w14:paraId="663F62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πότε ξεκίνησε </w:t>
      </w:r>
      <w:r>
        <w:rPr>
          <w:rFonts w:eastAsia="Times New Roman" w:cs="Times New Roman"/>
          <w:szCs w:val="24"/>
        </w:rPr>
        <w:t>αυτός ο ορυμαγδός δημοσιευμάτων περί δήθεν σκευωρίας</w:t>
      </w:r>
      <w:r>
        <w:rPr>
          <w:rFonts w:eastAsia="Times New Roman" w:cs="Times New Roman"/>
          <w:szCs w:val="24"/>
        </w:rPr>
        <w:t>,</w:t>
      </w:r>
      <w:r>
        <w:rPr>
          <w:rFonts w:eastAsia="Times New Roman" w:cs="Times New Roman"/>
          <w:szCs w:val="24"/>
        </w:rPr>
        <w:t xml:space="preserve"> που στήνεται εις βάρος ενός επιχειρηματία; Ξεκίνησε μερικές μέρες μετά τον έλεγχο</w:t>
      </w:r>
      <w:r>
        <w:rPr>
          <w:rFonts w:eastAsia="Times New Roman" w:cs="Times New Roman"/>
          <w:szCs w:val="24"/>
        </w:rPr>
        <w:t>,</w:t>
      </w:r>
      <w:r>
        <w:rPr>
          <w:rFonts w:eastAsia="Times New Roman" w:cs="Times New Roman"/>
          <w:szCs w:val="24"/>
        </w:rPr>
        <w:t xml:space="preserve"> τον οποίο πραγματοποίησε στα γραφεία του η Οικονομική Αστυνομία. </w:t>
      </w:r>
    </w:p>
    <w:p w14:paraId="663F627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λοιπόν, θα πρέπει να ξεκαθαρίσουμε κάτι. Σ’ αυτό</w:t>
      </w:r>
      <w:r>
        <w:rPr>
          <w:rFonts w:eastAsia="Times New Roman" w:cs="Times New Roman"/>
          <w:szCs w:val="24"/>
        </w:rPr>
        <w:t xml:space="preserve">ν τον τόπο όλοι </w:t>
      </w:r>
      <w:proofErr w:type="spellStart"/>
      <w:r>
        <w:rPr>
          <w:rFonts w:eastAsia="Times New Roman" w:cs="Times New Roman"/>
          <w:szCs w:val="24"/>
        </w:rPr>
        <w:t>ελεγχόμεθα</w:t>
      </w:r>
      <w:proofErr w:type="spellEnd"/>
      <w:r>
        <w:rPr>
          <w:rFonts w:eastAsia="Times New Roman" w:cs="Times New Roman"/>
          <w:szCs w:val="24"/>
        </w:rPr>
        <w:t>. Όλοι! Οι μεγαλόσχημοι οικονομικοί παράγοντες και εσχάτως και παράγοντες των μέσων μαζικής ενημέρωσης δεν θα ελέγχονται</w:t>
      </w:r>
      <w:r>
        <w:rPr>
          <w:rFonts w:eastAsia="Times New Roman" w:cs="Times New Roman"/>
          <w:szCs w:val="24"/>
        </w:rPr>
        <w:t>; ‘Η</w:t>
      </w:r>
      <w:r>
        <w:rPr>
          <w:rFonts w:eastAsia="Times New Roman" w:cs="Times New Roman"/>
          <w:szCs w:val="24"/>
        </w:rPr>
        <w:t xml:space="preserve"> μήπως τους πέρασε η ιδέα ότι αυτά που ήξεραν από προηγούμενες κυβερνήσεις θα τα συνεχίσει και η παρούσα Κ</w:t>
      </w:r>
      <w:r>
        <w:rPr>
          <w:rFonts w:eastAsia="Times New Roman" w:cs="Times New Roman"/>
          <w:szCs w:val="24"/>
        </w:rPr>
        <w:t>υβέρνηση;</w:t>
      </w:r>
    </w:p>
    <w:p w14:paraId="663F627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Η παρούσα Κυβέρνηση θα ολοκληρώσει την έρευνα</w:t>
      </w:r>
      <w:r>
        <w:rPr>
          <w:rFonts w:eastAsia="Times New Roman" w:cs="Times New Roman"/>
          <w:szCs w:val="24"/>
        </w:rPr>
        <w:t>,</w:t>
      </w:r>
      <w:r>
        <w:rPr>
          <w:rFonts w:eastAsia="Times New Roman" w:cs="Times New Roman"/>
          <w:szCs w:val="24"/>
        </w:rPr>
        <w:t xml:space="preserve"> όπως ακριβώς τη διεξάγει η </w:t>
      </w:r>
      <w:r>
        <w:rPr>
          <w:rFonts w:eastAsia="Times New Roman" w:cs="Times New Roman"/>
          <w:szCs w:val="24"/>
        </w:rPr>
        <w:t>δικαιοσύνη</w:t>
      </w:r>
      <w:r>
        <w:rPr>
          <w:rFonts w:eastAsia="Times New Roman" w:cs="Times New Roman"/>
          <w:szCs w:val="24"/>
        </w:rPr>
        <w:t xml:space="preserve">. Και σας λέω ότι η </w:t>
      </w:r>
      <w:r>
        <w:rPr>
          <w:rFonts w:eastAsia="Times New Roman" w:cs="Times New Roman"/>
          <w:szCs w:val="24"/>
        </w:rPr>
        <w:t xml:space="preserve">δικαιοσύνη </w:t>
      </w:r>
      <w:r>
        <w:rPr>
          <w:rFonts w:eastAsia="Times New Roman" w:cs="Times New Roman"/>
          <w:szCs w:val="24"/>
        </w:rPr>
        <w:t>θα καταλήξει σε συμπεράσματα και τότε θα δούμε ακριβώς ποιοι γίνονται</w:t>
      </w:r>
      <w:r>
        <w:rPr>
          <w:rFonts w:eastAsia="Times New Roman" w:cs="Times New Roman"/>
          <w:szCs w:val="24"/>
        </w:rPr>
        <w:t>,</w:t>
      </w:r>
      <w:r>
        <w:rPr>
          <w:rFonts w:eastAsia="Times New Roman" w:cs="Times New Roman"/>
          <w:szCs w:val="24"/>
        </w:rPr>
        <w:t xml:space="preserve"> όχι βαποράκια ναρκωτικών, αλλά βαποράκια επιχειρηματικών συμ</w:t>
      </w:r>
      <w:r>
        <w:rPr>
          <w:rFonts w:eastAsia="Times New Roman" w:cs="Times New Roman"/>
          <w:szCs w:val="24"/>
        </w:rPr>
        <w:t>φερόντων στο χώρο του Κοινοβουλίου! Θα τα δούμε όλα!</w:t>
      </w:r>
    </w:p>
    <w:p w14:paraId="663F6277"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63F627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συνάδελφε, έχετε τον λόγο.</w:t>
      </w:r>
    </w:p>
    <w:p w14:paraId="663F627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Επειδή, κύριε Υπουργέ, δεν έχω την ίδια αισθητική, δεν θα μιλήσω για βαποράκια. Θα σας πω, όμως, το εξής: Δεν ξέρω αν υπάρχουν βαποράκια επιχειρηματικών συμφερόντων μέσα στη Βουλή. Πάντως</w:t>
      </w:r>
      <w:r>
        <w:rPr>
          <w:rFonts w:eastAsia="Times New Roman" w:cs="Times New Roman"/>
          <w:szCs w:val="24"/>
        </w:rPr>
        <w:t>,</w:t>
      </w:r>
      <w:r>
        <w:rPr>
          <w:rFonts w:eastAsia="Times New Roman" w:cs="Times New Roman"/>
          <w:szCs w:val="24"/>
        </w:rPr>
        <w:t xml:space="preserve"> συνήγοροι αυτών</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θα ελεγχθούν για το πώς και ποια ήταν η</w:t>
      </w:r>
      <w:r>
        <w:rPr>
          <w:rFonts w:eastAsia="Times New Roman" w:cs="Times New Roman"/>
          <w:szCs w:val="24"/>
        </w:rPr>
        <w:t xml:space="preserve"> δράση τους σε αυτή την υπόθεση υπάρχουν, γιατί μόλις τώρα αθωώσατε τον κ. Καμμένο. Συνήγοροι, λοιπόν, υπάρχουν.</w:t>
      </w:r>
    </w:p>
    <w:p w14:paraId="663F627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Εγώ δεν έχω να διαπιστώσω τίποτε άλλο</w:t>
      </w:r>
      <w:r>
        <w:rPr>
          <w:rFonts w:eastAsia="Times New Roman" w:cs="Times New Roman"/>
          <w:szCs w:val="24"/>
        </w:rPr>
        <w:t>,</w:t>
      </w:r>
      <w:r>
        <w:rPr>
          <w:rFonts w:eastAsia="Times New Roman" w:cs="Times New Roman"/>
          <w:szCs w:val="24"/>
        </w:rPr>
        <w:t xml:space="preserve"> πέρα από το γεγονός ότι οι αλυσίδες</w:t>
      </w:r>
      <w:r>
        <w:rPr>
          <w:rFonts w:eastAsia="Times New Roman" w:cs="Times New Roman"/>
          <w:szCs w:val="24"/>
        </w:rPr>
        <w:t>,</w:t>
      </w:r>
      <w:r>
        <w:rPr>
          <w:rFonts w:eastAsia="Times New Roman" w:cs="Times New Roman"/>
          <w:szCs w:val="24"/>
        </w:rPr>
        <w:t xml:space="preserve"> που δένουν τους ΑΝΕΛ με τον 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πρέπει να είναι πολύ βαριές. Πρ</w:t>
      </w:r>
      <w:r>
        <w:rPr>
          <w:rFonts w:eastAsia="Times New Roman" w:cs="Times New Roman"/>
          <w:szCs w:val="24"/>
        </w:rPr>
        <w:t xml:space="preserve">έπει να είναι πολύ βαριές, κύριοι συνάδελφοι, και αυτό θα το δείτε και το επόμενο διάστημα. </w:t>
      </w:r>
    </w:p>
    <w:p w14:paraId="663F627B" w14:textId="77777777" w:rsidR="00923458" w:rsidRDefault="00A03D3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663F627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Αυτό, λοιπόν, το οποίο θα σας πω εγώ</w:t>
      </w:r>
      <w:r>
        <w:rPr>
          <w:rFonts w:eastAsia="Times New Roman" w:cs="Times New Roman"/>
          <w:szCs w:val="24"/>
        </w:rPr>
        <w:t>,</w:t>
      </w:r>
      <w:r>
        <w:rPr>
          <w:rFonts w:eastAsia="Times New Roman" w:cs="Times New Roman"/>
          <w:szCs w:val="24"/>
        </w:rPr>
        <w:t xml:space="preserve"> είναι το εξής: Μίλησε ο κύριος Υπουργός για αλληλουχία γεγονότων. Ελάτε να δούμε την αλλ</w:t>
      </w:r>
      <w:r>
        <w:rPr>
          <w:rFonts w:eastAsia="Times New Roman" w:cs="Times New Roman"/>
          <w:szCs w:val="24"/>
        </w:rPr>
        <w:t xml:space="preserve">ηλουχία γεγονότων. </w:t>
      </w:r>
    </w:p>
    <w:p w14:paraId="663F627D" w14:textId="77777777" w:rsidR="00923458" w:rsidRDefault="00A03D36">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663F627E" w14:textId="77777777" w:rsidR="00923458" w:rsidRDefault="00A03D36">
      <w:pPr>
        <w:spacing w:line="600" w:lineRule="auto"/>
        <w:ind w:firstLine="720"/>
        <w:contextualSpacing/>
        <w:jc w:val="both"/>
        <w:rPr>
          <w:rFonts w:eastAsia="Times New Roman"/>
          <w:szCs w:val="24"/>
        </w:rPr>
      </w:pPr>
      <w:r>
        <w:rPr>
          <w:rFonts w:eastAsia="Times New Roman"/>
          <w:szCs w:val="24"/>
        </w:rPr>
        <w:t>Αφού για να παρακολουθήσ</w:t>
      </w:r>
      <w:r>
        <w:rPr>
          <w:rFonts w:eastAsia="Times New Roman"/>
          <w:szCs w:val="24"/>
        </w:rPr>
        <w:t>ε</w:t>
      </w:r>
      <w:r>
        <w:rPr>
          <w:rFonts w:eastAsia="Times New Roman"/>
          <w:szCs w:val="24"/>
        </w:rPr>
        <w:t>τε ήρθατε, γιατί με διακόπτετε;</w:t>
      </w:r>
    </w:p>
    <w:p w14:paraId="663F627F" w14:textId="77777777" w:rsidR="00923458" w:rsidRDefault="00A03D36">
      <w:pPr>
        <w:spacing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w:t>
      </w:r>
    </w:p>
    <w:p w14:paraId="663F628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Η αλληλουχία γεγονότων είναι ότι την προηγούμενη εβδομάδα, πράγματι, όταν</w:t>
      </w:r>
      <w:r>
        <w:rPr>
          <w:rFonts w:eastAsia="Times New Roman" w:cs="Times New Roman"/>
          <w:szCs w:val="24"/>
        </w:rPr>
        <w:t xml:space="preserve"> το συζητήσαμε, μιλήσατε για παρότρυνση εκ μέρους του κυρίου Υπουργού. Εγώ σας λέω από τα Πρακτικά τι είπατε εσείς. </w:t>
      </w:r>
    </w:p>
    <w:p w14:paraId="663F628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δεύτερο, λοιπόν, είναι όταν ακούσαμε, όταν διαβάσ</w:t>
      </w:r>
      <w:r>
        <w:rPr>
          <w:rFonts w:eastAsia="Times New Roman" w:cs="Times New Roman"/>
          <w:szCs w:val="24"/>
        </w:rPr>
        <w:t>α</w:t>
      </w:r>
      <w:r>
        <w:rPr>
          <w:rFonts w:eastAsia="Times New Roman" w:cs="Times New Roman"/>
          <w:szCs w:val="24"/>
        </w:rPr>
        <w:t>με νέους διαλόγους, τους οποίους πρέπει να σας πω ότι δεν επιθυμώ να διαβάζω στις εφημ</w:t>
      </w:r>
      <w:r>
        <w:rPr>
          <w:rFonts w:eastAsia="Times New Roman" w:cs="Times New Roman"/>
          <w:szCs w:val="24"/>
        </w:rPr>
        <w:t xml:space="preserve">ερίδες, γιατί αν έκανε σωστά τη δουλειά της η </w:t>
      </w:r>
      <w:r>
        <w:rPr>
          <w:rFonts w:eastAsia="Times New Roman" w:cs="Times New Roman"/>
          <w:szCs w:val="24"/>
        </w:rPr>
        <w:t>δικαιοσύνη</w:t>
      </w:r>
      <w:r>
        <w:rPr>
          <w:rFonts w:eastAsia="Times New Roman" w:cs="Times New Roman"/>
          <w:szCs w:val="24"/>
        </w:rPr>
        <w:t xml:space="preserve">, δεν θα υπήρχαν τέτοιοι διάλογοι, όπως δεν θα υπήρχαν και καταγραφές από κρατούμενο. Καταλαβαίνετε; Καταγραφές παράνομες! Καταγραφές από κρατούμενο! Με </w:t>
      </w:r>
      <w:r>
        <w:rPr>
          <w:rFonts w:eastAsia="Times New Roman" w:cs="Times New Roman"/>
          <w:szCs w:val="24"/>
        </w:rPr>
        <w:lastRenderedPageBreak/>
        <w:t>ποιόν; Με Υπουργούς, εισαγγελείς, όταν ο κρατούμενος φέρεται, για εμένα, να λέει ότι «Την εισαγγελέα την έχω καταγράψει», όταν από το αφήγημα φαίνεται -ακόμα και μικρό παιδί καταλαβαίνει- ότι αυτός που τον ρωτάει, τον ρωτάει για να καταγράψει. Δεν ξέρω κατ</w:t>
      </w:r>
      <w:r>
        <w:rPr>
          <w:rFonts w:eastAsia="Times New Roman" w:cs="Times New Roman"/>
          <w:szCs w:val="24"/>
        </w:rPr>
        <w:t xml:space="preserve">ά πόσο είναι αλήθεια αυτά. Αυτά ήθελα να διαψεύσετε. Εκεί ήθελα να παρέμβετε στην αλληλουχία των γεγονότων. </w:t>
      </w:r>
    </w:p>
    <w:p w14:paraId="663F628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μιλάμε για την αλληλουχία γεγονότων, πράγματι υπήρξε μια προηγούμενη δημοσίευση, μια συνέντευξη, που έλεγε τα αντίθετα. </w:t>
      </w:r>
      <w:r>
        <w:rPr>
          <w:rFonts w:eastAsia="Times New Roman" w:cs="Times New Roman"/>
          <w:szCs w:val="24"/>
        </w:rPr>
        <w:t>Φ</w:t>
      </w:r>
      <w:r>
        <w:rPr>
          <w:rFonts w:eastAsia="Times New Roman" w:cs="Times New Roman"/>
          <w:szCs w:val="24"/>
        </w:rPr>
        <w:t>αίνεται να υπάρχο</w:t>
      </w:r>
      <w:r>
        <w:rPr>
          <w:rFonts w:eastAsia="Times New Roman" w:cs="Times New Roman"/>
          <w:szCs w:val="24"/>
        </w:rPr>
        <w:t>υν και οι ένορκες καταθέσεις</w:t>
      </w:r>
      <w:r>
        <w:rPr>
          <w:rFonts w:eastAsia="Times New Roman" w:cs="Times New Roman"/>
          <w:szCs w:val="24"/>
        </w:rPr>
        <w:t>,</w:t>
      </w:r>
      <w:r>
        <w:rPr>
          <w:rFonts w:eastAsia="Times New Roman" w:cs="Times New Roman"/>
          <w:szCs w:val="24"/>
        </w:rPr>
        <w:t xml:space="preserve"> που λένε πάλι τα αντίθετα. </w:t>
      </w:r>
    </w:p>
    <w:p w14:paraId="663F628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Όταν μιλάμε, λοιπόν, για παραδικαστικό, γι</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t>λέμε</w:t>
      </w:r>
      <w:r>
        <w:rPr>
          <w:rFonts w:eastAsia="Times New Roman" w:cs="Times New Roman"/>
          <w:szCs w:val="24"/>
        </w:rPr>
        <w:t xml:space="preserve"> ότι έρχονται αυτά τα πράγματα στη Βουλή και όλο αυτό το διάστημα δεν είχε επέμβει η </w:t>
      </w:r>
      <w:r>
        <w:rPr>
          <w:rFonts w:eastAsia="Times New Roman" w:cs="Times New Roman"/>
          <w:szCs w:val="24"/>
        </w:rPr>
        <w:t xml:space="preserve">δικαιοσύνη </w:t>
      </w:r>
      <w:r>
        <w:rPr>
          <w:rFonts w:eastAsia="Times New Roman" w:cs="Times New Roman"/>
          <w:szCs w:val="24"/>
        </w:rPr>
        <w:t>με δική σας εντολή, έτσι ώστε να μην χρειάζεται σ</w:t>
      </w:r>
      <w:r>
        <w:rPr>
          <w:rFonts w:eastAsia="Times New Roman" w:cs="Times New Roman"/>
          <w:szCs w:val="24"/>
        </w:rPr>
        <w:t xml:space="preserve">ήμερα να το κουβεντιάζουμε. </w:t>
      </w:r>
    </w:p>
    <w:p w14:paraId="663F628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Μα, τι λέτε, κύριε συνάδελφε;</w:t>
      </w:r>
    </w:p>
    <w:p w14:paraId="663F628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Γι’ αυτό σας μιλάω.</w:t>
      </w:r>
    </w:p>
    <w:p w14:paraId="663F628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και κ</w:t>
      </w:r>
      <w:r>
        <w:rPr>
          <w:rFonts w:eastAsia="Times New Roman" w:cs="Times New Roman"/>
          <w:szCs w:val="24"/>
        </w:rPr>
        <w:t>άτι άλλο, επειδή μιλήσατε για την αλληλουχία. Ξέρετε, δεν πάω π</w:t>
      </w:r>
      <w:r>
        <w:rPr>
          <w:rFonts w:eastAsia="Times New Roman" w:cs="Times New Roman"/>
          <w:szCs w:val="24"/>
        </w:rPr>
        <w:t>ίσω, πάω από τότε που μάθαμε όλοι. Γιατί μάθαμε; Γιατί το διαβάσαμε στις εφημερίδες, κύριε Υπουργέ.</w:t>
      </w:r>
    </w:p>
    <w:p w14:paraId="663F628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χρειάζεται τις καλές προθέσεις του κυρίου Υπουργού Εθνικής Αμύνης η </w:t>
      </w:r>
      <w:r>
        <w:rPr>
          <w:rFonts w:eastAsia="Times New Roman" w:cs="Times New Roman"/>
          <w:szCs w:val="24"/>
        </w:rPr>
        <w:t>δικαιοσύνη</w:t>
      </w:r>
      <w:r>
        <w:rPr>
          <w:rFonts w:eastAsia="Times New Roman" w:cs="Times New Roman"/>
          <w:szCs w:val="24"/>
        </w:rPr>
        <w:t>,</w:t>
      </w:r>
      <w:r>
        <w:rPr>
          <w:rFonts w:eastAsia="Times New Roman" w:cs="Times New Roman"/>
          <w:szCs w:val="24"/>
        </w:rPr>
        <w:t xml:space="preserve"> για να κάνει σωστά τη δουλειά της, τη στιγμή που ήσασταν εσεί</w:t>
      </w:r>
      <w:r>
        <w:rPr>
          <w:rFonts w:eastAsia="Times New Roman" w:cs="Times New Roman"/>
          <w:szCs w:val="24"/>
        </w:rPr>
        <w:t>ς Υπουργός Δικαιοσύνης και όλα αυτά θα μπορούσαν να έρθουν σε εσάς; Όχι. Προφανώς</w:t>
      </w:r>
      <w:r>
        <w:rPr>
          <w:rFonts w:eastAsia="Times New Roman" w:cs="Times New Roman"/>
          <w:szCs w:val="24"/>
        </w:rPr>
        <w:t xml:space="preserve">, </w:t>
      </w:r>
      <w:r>
        <w:rPr>
          <w:rFonts w:eastAsia="Times New Roman" w:cs="Times New Roman"/>
          <w:szCs w:val="24"/>
        </w:rPr>
        <w:t xml:space="preserve">όχι. Άρα, να μας εξηγήσετε στην αλληλουχία των γεγονότων πού κολλάει αυτό. </w:t>
      </w:r>
    </w:p>
    <w:p w14:paraId="663F628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εποπτεύουσα εισαγγελική </w:t>
      </w:r>
      <w:r>
        <w:rPr>
          <w:rFonts w:eastAsia="Times New Roman" w:cs="Times New Roman"/>
          <w:szCs w:val="24"/>
        </w:rPr>
        <w:t xml:space="preserve">αρχή </w:t>
      </w:r>
      <w:r>
        <w:rPr>
          <w:rFonts w:eastAsia="Times New Roman" w:cs="Times New Roman"/>
          <w:szCs w:val="24"/>
        </w:rPr>
        <w:t>των φυλακών Αυλώνα, Κορυδαλλού ή όπου αλλού -δεν ξέρω πο</w:t>
      </w:r>
      <w:r>
        <w:rPr>
          <w:rFonts w:eastAsia="Times New Roman" w:cs="Times New Roman"/>
          <w:szCs w:val="24"/>
        </w:rPr>
        <w:t>υ πήγε ο κρατούμενος- ήταν ενήμερη για τις επισκέψεις της εισαγγελικής λειτουργού; Ήταν ενήμερη; Γιατί έτσι έπρεπε να γίνει. Μη μου μιλήσετε για παρατυπίες, γιατί όταν η επόπτρια δεν είναι ενήμερη, κάτι άλλο συμβαίνει. Και αυτό</w:t>
      </w:r>
      <w:r>
        <w:rPr>
          <w:rFonts w:eastAsia="Times New Roman" w:cs="Times New Roman"/>
          <w:szCs w:val="24"/>
        </w:rPr>
        <w:t>,</w:t>
      </w:r>
      <w:r>
        <w:rPr>
          <w:rFonts w:eastAsia="Times New Roman" w:cs="Times New Roman"/>
          <w:szCs w:val="24"/>
        </w:rPr>
        <w:t xml:space="preserve"> νομίζω ότι η έρευνά σας θα </w:t>
      </w:r>
      <w:r>
        <w:rPr>
          <w:rFonts w:eastAsia="Times New Roman" w:cs="Times New Roman"/>
          <w:szCs w:val="24"/>
        </w:rPr>
        <w:t xml:space="preserve">το βρει. </w:t>
      </w:r>
    </w:p>
    <w:p w14:paraId="663F628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Είναι μικρή η παρατυπία, παραδείγματος χάρη, αν δεν είχε γνώση όλων αυτών ο εισαγγελέας επόπτης των φυλακών; </w:t>
      </w:r>
    </w:p>
    <w:p w14:paraId="663F628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Ξέρετε κάτι; Εδώ</w:t>
      </w:r>
      <w:r>
        <w:rPr>
          <w:rFonts w:eastAsia="Times New Roman" w:cs="Times New Roman"/>
          <w:szCs w:val="24"/>
        </w:rPr>
        <w:t xml:space="preserve">, </w:t>
      </w:r>
      <w:r>
        <w:rPr>
          <w:rFonts w:eastAsia="Times New Roman" w:cs="Times New Roman"/>
          <w:szCs w:val="24"/>
        </w:rPr>
        <w:t>μέσα σε αυτή την Αίθουσα</w:t>
      </w:r>
      <w:r>
        <w:rPr>
          <w:rFonts w:eastAsia="Times New Roman" w:cs="Times New Roman"/>
          <w:szCs w:val="24"/>
        </w:rPr>
        <w:t>,</w:t>
      </w:r>
      <w:r>
        <w:rPr>
          <w:rFonts w:eastAsia="Times New Roman" w:cs="Times New Roman"/>
          <w:szCs w:val="24"/>
        </w:rPr>
        <w:t xml:space="preserve"> θα χάσουμε το μέτρο. Έχουμε συζητήσει</w:t>
      </w:r>
      <w:r>
        <w:rPr>
          <w:rFonts w:eastAsia="Times New Roman" w:cs="Times New Roman"/>
          <w:szCs w:val="24"/>
        </w:rPr>
        <w:t>,</w:t>
      </w:r>
      <w:r>
        <w:rPr>
          <w:rFonts w:eastAsia="Times New Roman" w:cs="Times New Roman"/>
          <w:szCs w:val="24"/>
        </w:rPr>
        <w:t xml:space="preserve"> όχι για δικονομικές ατασθαλίες, για </w:t>
      </w:r>
      <w:r>
        <w:rPr>
          <w:rFonts w:eastAsia="Times New Roman" w:cs="Times New Roman"/>
          <w:szCs w:val="24"/>
        </w:rPr>
        <w:lastRenderedPageBreak/>
        <w:t>ουσι</w:t>
      </w:r>
      <w:r>
        <w:rPr>
          <w:rFonts w:eastAsia="Times New Roman" w:cs="Times New Roman"/>
          <w:szCs w:val="24"/>
        </w:rPr>
        <w:t>ώδη προβλήματα. Ξέρετε γιατί σας το λέω αυτό; Γιατί εσείς σήμερα έπρεπε να έρθετε εδώ και να πείτε «Όχι, όλα αυτά δεν συνέβησαν», και αν συνέβησαν να πείτε</w:t>
      </w:r>
      <w:r>
        <w:rPr>
          <w:rFonts w:eastAsia="Times New Roman" w:cs="Times New Roman"/>
          <w:szCs w:val="24"/>
        </w:rPr>
        <w:t xml:space="preserve"> </w:t>
      </w:r>
      <w:r>
        <w:rPr>
          <w:rFonts w:eastAsia="Times New Roman" w:cs="Times New Roman"/>
          <w:szCs w:val="24"/>
        </w:rPr>
        <w:t xml:space="preserve">«Τους έχω στείλει στον εισαγγελέα», όχι ότι, «Κάνω ακόμα...» κ.λπ.. </w:t>
      </w:r>
    </w:p>
    <w:p w14:paraId="663F628B" w14:textId="77777777" w:rsidR="00923458" w:rsidRDefault="00A03D36">
      <w:pPr>
        <w:spacing w:line="600" w:lineRule="auto"/>
        <w:contextualSpacing/>
        <w:jc w:val="both"/>
        <w:rPr>
          <w:rFonts w:eastAsia="Times New Roman" w:cs="Times New Roman"/>
          <w:szCs w:val="24"/>
        </w:rPr>
      </w:pPr>
      <w:r>
        <w:rPr>
          <w:rFonts w:eastAsia="Times New Roman" w:cs="Times New Roman"/>
          <w:szCs w:val="24"/>
        </w:rPr>
        <w:tab/>
        <w:t>Από πότε το ξέρετε αυτό; Από π</w:t>
      </w:r>
      <w:r>
        <w:rPr>
          <w:rFonts w:eastAsia="Times New Roman" w:cs="Times New Roman"/>
          <w:szCs w:val="24"/>
        </w:rPr>
        <w:t>ότε ξέρετε ότι τον Γενάρη, παραδείγματος χάρη, έγινε επίσκεψη -αυτό σας ρωτάω, την αλληλουχία των γεγονότων, για την οποία μου μιλάτε- μιας εισαγγελικού λειτουργού</w:t>
      </w:r>
      <w:r>
        <w:rPr>
          <w:rFonts w:eastAsia="Times New Roman" w:cs="Times New Roman"/>
          <w:szCs w:val="24"/>
        </w:rPr>
        <w:t>,</w:t>
      </w:r>
      <w:r>
        <w:rPr>
          <w:rFonts w:eastAsia="Times New Roman" w:cs="Times New Roman"/>
          <w:szCs w:val="24"/>
        </w:rPr>
        <w:t xml:space="preserve"> χωρίς να το ξέρει η επόπτριά της -αν δεν το ήξερε- και μέχρι σήμερα, τέλη Ιουνίου, δεν έχει βγει κα</w:t>
      </w:r>
      <w:r>
        <w:rPr>
          <w:rFonts w:eastAsia="Times New Roman" w:cs="Times New Roman"/>
          <w:szCs w:val="24"/>
        </w:rPr>
        <w:t>μ</w:t>
      </w:r>
      <w:r>
        <w:rPr>
          <w:rFonts w:eastAsia="Times New Roman" w:cs="Times New Roman"/>
          <w:szCs w:val="24"/>
        </w:rPr>
        <w:t xml:space="preserve">μία απόφαση, αλλά τώρα κάνετε την έρευνα; Για ποιον λόγο; Γιατί τώρα βγήκαν αυτά. Αυτός είναι ο λόγος. </w:t>
      </w:r>
    </w:p>
    <w:p w14:paraId="663F628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ίσως τα ξέρατε και προηγουμένως, γιατί δεν είνα</w:t>
      </w:r>
      <w:r>
        <w:rPr>
          <w:rFonts w:eastAsia="Times New Roman" w:cs="Times New Roman"/>
          <w:szCs w:val="24"/>
        </w:rPr>
        <w:t>ι δυνατόν να μην τα ξέρατε</w:t>
      </w:r>
      <w:r>
        <w:rPr>
          <w:rFonts w:eastAsia="Times New Roman" w:cs="Times New Roman"/>
          <w:szCs w:val="24"/>
        </w:rPr>
        <w:t>,</w:t>
      </w:r>
      <w:r>
        <w:rPr>
          <w:rFonts w:eastAsia="Times New Roman" w:cs="Times New Roman"/>
          <w:szCs w:val="24"/>
        </w:rPr>
        <w:t xml:space="preserve"> όταν έχουν κατατεθεί, κύριε Υπουργέ, συγκεκριμένες αναφορές και είστε προϊστάμενος των </w:t>
      </w:r>
      <w:r>
        <w:rPr>
          <w:rFonts w:eastAsia="Times New Roman" w:cs="Times New Roman"/>
          <w:szCs w:val="24"/>
        </w:rPr>
        <w:t>υ</w:t>
      </w:r>
      <w:r>
        <w:rPr>
          <w:rFonts w:eastAsia="Times New Roman" w:cs="Times New Roman"/>
          <w:szCs w:val="24"/>
        </w:rPr>
        <w:t>πηρεσιών αυτών.</w:t>
      </w:r>
    </w:p>
    <w:p w14:paraId="663F628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Επίσης, μέχρι σήμερα</w:t>
      </w:r>
      <w:r>
        <w:rPr>
          <w:rFonts w:eastAsia="Times New Roman" w:cs="Times New Roman"/>
          <w:szCs w:val="24"/>
        </w:rPr>
        <w:t>,</w:t>
      </w:r>
      <w:r>
        <w:rPr>
          <w:rFonts w:eastAsia="Times New Roman" w:cs="Times New Roman"/>
          <w:szCs w:val="24"/>
        </w:rPr>
        <w:t xml:space="preserve"> από τότε που έγιναν όλα αυτά και από τότε που τα ξέρατε -γιατί ο συνάδελφός σας, ο κ. Καμμένος, ήρθε κ</w:t>
      </w:r>
      <w:r>
        <w:rPr>
          <w:rFonts w:eastAsia="Times New Roman" w:cs="Times New Roman"/>
          <w:szCs w:val="24"/>
        </w:rPr>
        <w:t>αι σας το είπε- με τον ανακριτικό υπάλληλο</w:t>
      </w:r>
      <w:r>
        <w:rPr>
          <w:rFonts w:eastAsia="Times New Roman" w:cs="Times New Roman"/>
          <w:szCs w:val="24"/>
        </w:rPr>
        <w:t>,</w:t>
      </w:r>
      <w:r>
        <w:rPr>
          <w:rFonts w:eastAsia="Times New Roman" w:cs="Times New Roman"/>
          <w:szCs w:val="24"/>
        </w:rPr>
        <w:t xml:space="preserve"> που δεν έχει ενοχληθεί ακόμα μέχρι σήμερα, τον λιμενικό, τι έχει γίνει; Από τότε, λοιπόν, που ήρθε και σας είπε «Ορίστε όλα αυτά εδώ …</w:t>
      </w:r>
    </w:p>
    <w:p w14:paraId="663F628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b/>
          <w:szCs w:val="24"/>
        </w:rPr>
        <w:t>):</w:t>
      </w:r>
      <w:r>
        <w:rPr>
          <w:rFonts w:eastAsia="Times New Roman" w:cs="Times New Roman"/>
          <w:szCs w:val="24"/>
        </w:rPr>
        <w:t xml:space="preserve"> Δεν μου είπε για τον ανακριτικό υπάλληλο. </w:t>
      </w:r>
    </w:p>
    <w:p w14:paraId="663F628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Δεν σας είπε! Σας είπε μόνο για την εισαγγελέα. </w:t>
      </w:r>
    </w:p>
    <w:p w14:paraId="663F629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μου είπε για τον ισοβίτη. </w:t>
      </w:r>
    </w:p>
    <w:p w14:paraId="663F629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Για</w:t>
      </w:r>
      <w:r>
        <w:rPr>
          <w:rFonts w:eastAsia="Times New Roman" w:cs="Times New Roman"/>
          <w:szCs w:val="24"/>
        </w:rPr>
        <w:t xml:space="preserve"> τον ισοβίτη μόνο! Ακριβώς! Για τίποτα άλλο. </w:t>
      </w:r>
    </w:p>
    <w:p w14:paraId="663F629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Έτσι, λοιπόν, θέλω να σας πω το εξής: Εάν όλα αυτά στην αλληλουχία των γεγονότων -για την οποία μιλήσατε προηγουμένως- τα είχατε ψάξει στην ώρα τους, σήμερα δεν θα ήμασταν εδώ. Θα είχατε εσείς τους ενόχους και θα μας λέγατε ότι κάποιοι πάνε να χειραγωγήσου</w:t>
      </w:r>
      <w:r>
        <w:rPr>
          <w:rFonts w:eastAsia="Times New Roman" w:cs="Times New Roman"/>
          <w:szCs w:val="24"/>
        </w:rPr>
        <w:t xml:space="preserve">ν τη </w:t>
      </w:r>
      <w:r>
        <w:rPr>
          <w:rFonts w:eastAsia="Times New Roman" w:cs="Times New Roman"/>
          <w:szCs w:val="24"/>
        </w:rPr>
        <w:t>δικαιοσύνη</w:t>
      </w:r>
      <w:r>
        <w:rPr>
          <w:rFonts w:eastAsia="Times New Roman" w:cs="Times New Roman"/>
          <w:szCs w:val="24"/>
        </w:rPr>
        <w:t>.</w:t>
      </w:r>
    </w:p>
    <w:p w14:paraId="663F629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λοιπόν, είμαστε ακόμα -από την προηγούμενη εβδομάδα, όπου βγήκαν αυτά τα πράγματα στη δημοσιότητα- να ψάχνουμε τους ενδεχόμενους ενόχους. </w:t>
      </w:r>
    </w:p>
    <w:p w14:paraId="663F629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να δείτε: Ακριβώς όταν μίλησα για «παράγκα» προηγουμένως, γι’ αυτό μιλούσα. Ό</w:t>
      </w:r>
      <w:r>
        <w:rPr>
          <w:rFonts w:eastAsia="Times New Roman" w:cs="Times New Roman"/>
          <w:szCs w:val="24"/>
        </w:rPr>
        <w:t xml:space="preserve">ταν μιλούσα για «παραδικαστικό» -γιατί δεν το δεχθήκατε- γι’ αυτό μιλούσα. Όταν μίλησα για «μεθοδεύσεις», γι’ αυτά μιλούσα. Και σε αυτά, δυστυχώς, δεν πήρα απαντήσεις, κύριε Υπουργέ. </w:t>
      </w:r>
    </w:p>
    <w:p w14:paraId="663F629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663F629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w:t>
      </w:r>
      <w:r>
        <w:rPr>
          <w:rFonts w:eastAsia="Times New Roman" w:cs="Times New Roman"/>
          <w:szCs w:val="24"/>
        </w:rPr>
        <w:t xml:space="preserve"> λόγο.</w:t>
      </w:r>
    </w:p>
    <w:p w14:paraId="663F629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ξεκίνησα την ομιλία μου, λέγοντας ότι η Αντιπολίτευση επί του θέματος έχει σαλπίσει σήμερα </w:t>
      </w:r>
      <w:r>
        <w:rPr>
          <w:rFonts w:eastAsia="Times New Roman" w:cs="Times New Roman"/>
          <w:szCs w:val="24"/>
        </w:rPr>
        <w:t>«</w:t>
      </w:r>
      <w:r>
        <w:rPr>
          <w:rFonts w:eastAsia="Times New Roman" w:cs="Times New Roman"/>
          <w:szCs w:val="24"/>
        </w:rPr>
        <w:t>ισπανική υποχώρηση</w:t>
      </w:r>
      <w:r>
        <w:rPr>
          <w:rFonts w:eastAsia="Times New Roman" w:cs="Times New Roman"/>
          <w:szCs w:val="24"/>
        </w:rPr>
        <w:t>»</w:t>
      </w:r>
      <w:r>
        <w:rPr>
          <w:rFonts w:eastAsia="Times New Roman" w:cs="Times New Roman"/>
          <w:szCs w:val="24"/>
        </w:rPr>
        <w:t xml:space="preserve"> και δεν χρειάζεται τίποτα περισσότερο από </w:t>
      </w:r>
      <w:r>
        <w:rPr>
          <w:rFonts w:eastAsia="Times New Roman" w:cs="Times New Roman"/>
          <w:szCs w:val="24"/>
        </w:rPr>
        <w:t>το να διαβάσετε τα ερωτήματα στην επίκαιρη ερώτηση</w:t>
      </w:r>
      <w:r>
        <w:rPr>
          <w:rFonts w:eastAsia="Times New Roman" w:cs="Times New Roman"/>
          <w:szCs w:val="24"/>
        </w:rPr>
        <w:t>,</w:t>
      </w:r>
      <w:r>
        <w:rPr>
          <w:rFonts w:eastAsia="Times New Roman" w:cs="Times New Roman"/>
          <w:szCs w:val="24"/>
        </w:rPr>
        <w:t xml:space="preserve"> που έχουν κατατεθεί και να τα συγκρίνετε με τα αγωνιώδη ερωτήματα</w:t>
      </w:r>
      <w:r>
        <w:rPr>
          <w:rFonts w:eastAsia="Times New Roman" w:cs="Times New Roman"/>
          <w:szCs w:val="24"/>
        </w:rPr>
        <w:t>,</w:t>
      </w:r>
      <w:r>
        <w:rPr>
          <w:rFonts w:eastAsia="Times New Roman" w:cs="Times New Roman"/>
          <w:szCs w:val="24"/>
        </w:rPr>
        <w:t xml:space="preserve"> που προσπαθεί να εφεύρει ο ερωτών Βουλευτής στην παρούσα συνεδρίαση. Ουδεμία σχέση!</w:t>
      </w:r>
    </w:p>
    <w:p w14:paraId="663F629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Διαβάστε την ερώτηση, σας παρα</w:t>
      </w:r>
      <w:r>
        <w:rPr>
          <w:rFonts w:eastAsia="Times New Roman" w:cs="Times New Roman"/>
          <w:szCs w:val="24"/>
        </w:rPr>
        <w:t xml:space="preserve">καλώ πολύ. </w:t>
      </w:r>
    </w:p>
    <w:p w14:paraId="663F629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Σας είπα και προηγουμένως -αναφέρομαι στη Βουλή και θέλω να τα ακούει και η κοινωνία- ότι εσείς μου φαίνεται πως επιλεκτικά παίρνετε ό,τι σας βολεύει. </w:t>
      </w:r>
    </w:p>
    <w:p w14:paraId="663F629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είπα από</w:t>
      </w:r>
      <w:r>
        <w:rPr>
          <w:rFonts w:eastAsia="Times New Roman" w:cs="Times New Roman"/>
          <w:szCs w:val="24"/>
        </w:rPr>
        <w:t xml:space="preserve"> την πρώτη στιγμή -και όχι σήμερα, ούτε στην Ολομέλεια της προηγούμενης εβδομάδας, από την </w:t>
      </w:r>
      <w:r>
        <w:rPr>
          <w:rFonts w:eastAsia="Times New Roman" w:cs="Times New Roman"/>
          <w:szCs w:val="24"/>
        </w:rPr>
        <w:t>επιτροπή</w:t>
      </w:r>
      <w:r>
        <w:rPr>
          <w:rFonts w:eastAsia="Times New Roman" w:cs="Times New Roman"/>
          <w:szCs w:val="24"/>
        </w:rPr>
        <w:t>- ότι αμέσως μόλις ελήφθησαν αυτά τα στοιχεία, συνεχίστηκε η έρευνα -με τα νέα στοιχεία</w:t>
      </w:r>
      <w:r>
        <w:rPr>
          <w:rFonts w:eastAsia="Times New Roman" w:cs="Times New Roman"/>
          <w:szCs w:val="24"/>
        </w:rPr>
        <w:t>,</w:t>
      </w:r>
      <w:r>
        <w:rPr>
          <w:rFonts w:eastAsia="Times New Roman" w:cs="Times New Roman"/>
          <w:szCs w:val="24"/>
        </w:rPr>
        <w:t xml:space="preserve"> τα οποία έδωσε ο κρατούμενος- εκ μέρους της εισαγγελικής </w:t>
      </w:r>
      <w:r>
        <w:rPr>
          <w:rFonts w:eastAsia="Times New Roman" w:cs="Times New Roman"/>
          <w:szCs w:val="24"/>
        </w:rPr>
        <w:t>αρχής</w:t>
      </w:r>
      <w:r>
        <w:rPr>
          <w:rFonts w:eastAsia="Times New Roman" w:cs="Times New Roman"/>
          <w:szCs w:val="24"/>
        </w:rPr>
        <w:t>. Συνε</w:t>
      </w:r>
      <w:r>
        <w:rPr>
          <w:rFonts w:eastAsia="Times New Roman" w:cs="Times New Roman"/>
          <w:szCs w:val="24"/>
        </w:rPr>
        <w:t xml:space="preserve">χίστηκε. Πού είναι εδώ το παραδικαστικό; Υπάρχει εδώ «παράγκα» κ.λπ.; Όχι. Αμέσως μόλις ο ίδιος ισχυρίστηκε τα αντίθετα, πάλι η </w:t>
      </w:r>
      <w:r>
        <w:rPr>
          <w:rFonts w:eastAsia="Times New Roman" w:cs="Times New Roman"/>
          <w:szCs w:val="24"/>
        </w:rPr>
        <w:t xml:space="preserve">δικαιοσύνη </w:t>
      </w:r>
      <w:r>
        <w:rPr>
          <w:rFonts w:eastAsia="Times New Roman" w:cs="Times New Roman"/>
          <w:szCs w:val="24"/>
        </w:rPr>
        <w:t xml:space="preserve">αυτοδυνάμως -χωρίς τίποτα, δεν χρειάζεται η παρέμβαση κανενός Υπουργού Δικαιοσύνης, εάν έχετε υπόψη σας τέτοιες </w:t>
      </w:r>
      <w:r>
        <w:rPr>
          <w:rFonts w:eastAsia="Times New Roman" w:cs="Times New Roman"/>
          <w:szCs w:val="24"/>
        </w:rPr>
        <w:t>διαδικασίες, σας λέω...</w:t>
      </w:r>
    </w:p>
    <w:p w14:paraId="663F629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Όχι. </w:t>
      </w:r>
    </w:p>
    <w:p w14:paraId="663F629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Χαίρομαι ιδιαιτέρως. </w:t>
      </w:r>
    </w:p>
    <w:p w14:paraId="663F629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λοιπόν, λάβετε αυτά υπόψη σας, θα δείτε ότι δεν υπάρχει ούτε παρέμβαση ούτε ανάγκη παρεμβάσεως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πολύ περισσότερο. Διότι μόλις ο ίδιος κατέθεσε μηνήσεις και αναφορές περί εκβιασμών κ.λπ., γι’ αυτά επελήφθη η </w:t>
      </w:r>
      <w:r>
        <w:rPr>
          <w:rFonts w:eastAsia="Times New Roman" w:cs="Times New Roman"/>
          <w:szCs w:val="24"/>
        </w:rPr>
        <w:t>δικαιοσύνη</w:t>
      </w:r>
      <w:r>
        <w:rPr>
          <w:rFonts w:eastAsia="Times New Roman" w:cs="Times New Roman"/>
          <w:szCs w:val="24"/>
        </w:rPr>
        <w:t xml:space="preserve">. Γιατί χρειάζεται η παρέμβαση η δική μου; </w:t>
      </w:r>
    </w:p>
    <w:p w14:paraId="663F629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τελευταία ανάλυση</w:t>
      </w:r>
      <w:r>
        <w:rPr>
          <w:rFonts w:eastAsia="Times New Roman" w:cs="Times New Roman"/>
          <w:szCs w:val="24"/>
        </w:rPr>
        <w:t>,</w:t>
      </w:r>
      <w:r>
        <w:rPr>
          <w:rFonts w:eastAsia="Times New Roman" w:cs="Times New Roman"/>
          <w:szCs w:val="24"/>
        </w:rPr>
        <w:t xml:space="preserve"> σας είπα και προχθές ότι έχω διατάξει έρευνα για τις συνθήκες κράτηση</w:t>
      </w:r>
      <w:r>
        <w:rPr>
          <w:rFonts w:eastAsia="Times New Roman" w:cs="Times New Roman"/>
          <w:szCs w:val="24"/>
        </w:rPr>
        <w:t>ς του συγκεκριμένου, για ορισμένα σημεία</w:t>
      </w:r>
      <w:r>
        <w:rPr>
          <w:rFonts w:eastAsia="Times New Roman" w:cs="Times New Roman"/>
          <w:szCs w:val="24"/>
        </w:rPr>
        <w:t>,</w:t>
      </w:r>
      <w:r>
        <w:rPr>
          <w:rFonts w:eastAsia="Times New Roman" w:cs="Times New Roman"/>
          <w:szCs w:val="24"/>
        </w:rPr>
        <w:t xml:space="preserve"> για τα οποία υπάρχουν ευθύνες και θα αποδοθούν. </w:t>
      </w:r>
    </w:p>
    <w:p w14:paraId="663F629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ζήτημα, όμως, που μου κάνει εντύπωση εδώ, είναι το εξής: Έρχεστε στο Κοινοβούλιο και επικαλείστε διαλόγους</w:t>
      </w:r>
      <w:r>
        <w:rPr>
          <w:rFonts w:eastAsia="Times New Roman" w:cs="Times New Roman"/>
          <w:szCs w:val="24"/>
        </w:rPr>
        <w:t>,</w:t>
      </w:r>
      <w:r>
        <w:rPr>
          <w:rFonts w:eastAsia="Times New Roman" w:cs="Times New Roman"/>
          <w:szCs w:val="24"/>
        </w:rPr>
        <w:t xml:space="preserve"> τους οποίους διαβάζετε σε εφημερίδες και στο διαδίκτυο</w:t>
      </w:r>
      <w:r>
        <w:rPr>
          <w:rFonts w:eastAsia="Times New Roman" w:cs="Times New Roman"/>
          <w:szCs w:val="24"/>
        </w:rPr>
        <w:t>…</w:t>
      </w:r>
    </w:p>
    <w:p w14:paraId="663F62A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Το αντίθετο.</w:t>
      </w:r>
    </w:p>
    <w:p w14:paraId="663F62A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…τη στιγμή που γνωρίζετε ότι αυτοί οι διάλογοι, αυτά τα δημοσιεύματα είναι παράνομα αποδεικτικά μέσα σε μία διαδικασία.</w:t>
      </w:r>
    </w:p>
    <w:p w14:paraId="663F62A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w:t>
      </w:r>
      <w:r>
        <w:rPr>
          <w:rFonts w:eastAsia="Times New Roman" w:cs="Times New Roman"/>
          <w:b/>
          <w:szCs w:val="24"/>
        </w:rPr>
        <w:t>ΡΟΥ:</w:t>
      </w:r>
      <w:r>
        <w:rPr>
          <w:rFonts w:eastAsia="Times New Roman" w:cs="Times New Roman"/>
          <w:szCs w:val="24"/>
        </w:rPr>
        <w:t xml:space="preserve"> Σας το είπα προηγουμένως. </w:t>
      </w:r>
    </w:p>
    <w:p w14:paraId="663F62A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Μα, σας είπα, το γνωρίζετε. Για να μην σας πω ότι είναι και παρανόμως κτηθέντα αποδεικτικά μέτρα. </w:t>
      </w:r>
    </w:p>
    <w:p w14:paraId="663F62A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Στηρίζετε, λοιπόν, μία επιχειρηματολογία -προ</w:t>
      </w:r>
      <w:r>
        <w:rPr>
          <w:rFonts w:eastAsia="Times New Roman" w:cs="Times New Roman"/>
          <w:szCs w:val="24"/>
        </w:rPr>
        <w:t xml:space="preserve">σέξτε πού είναι εδώ το επιεικώς ανέντιμο- σε απαράδεκτα αποδεικτικά μέσα, τα οποία οποιοδήποτε δικαστήριο θα τα πάρει και θα τα πετάξει εις 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για να πλήξετε τον Υπουργό Άμυνας, την Κυβέρνηση και </w:t>
      </w:r>
      <w:r>
        <w:rPr>
          <w:rFonts w:eastAsia="Times New Roman" w:cs="Times New Roman"/>
          <w:szCs w:val="24"/>
        </w:rPr>
        <w:t>«</w:t>
      </w:r>
      <w:r>
        <w:rPr>
          <w:rFonts w:eastAsia="Times New Roman" w:cs="Times New Roman"/>
          <w:szCs w:val="24"/>
        </w:rPr>
        <w:t>όποιον πάρουν τα σκάγια</w:t>
      </w:r>
      <w:r>
        <w:rPr>
          <w:rFonts w:eastAsia="Times New Roman" w:cs="Times New Roman"/>
          <w:szCs w:val="24"/>
        </w:rPr>
        <w:t>»</w:t>
      </w:r>
      <w:r>
        <w:rPr>
          <w:rFonts w:eastAsia="Times New Roman" w:cs="Times New Roman"/>
          <w:szCs w:val="24"/>
        </w:rPr>
        <w:t>, κατά το κοι</w:t>
      </w:r>
      <w:r>
        <w:rPr>
          <w:rFonts w:eastAsia="Times New Roman" w:cs="Times New Roman"/>
          <w:szCs w:val="24"/>
        </w:rPr>
        <w:t>νώς λεγόμενο.</w:t>
      </w:r>
    </w:p>
    <w:p w14:paraId="663F62A5"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Επομένως, θέλω να σας πω, κύριε συνάδελφε, ότι εδώ πολλά λέγονται και πολλά ακούγονται. Σε τρία επίπεδα διεξάγεται η εισαγγελική έρευνα, η οποία ξεκίνησε και συνεχίζεται και στα τρία επίπεδα χωρίς καμ</w:t>
      </w:r>
      <w:r>
        <w:rPr>
          <w:rFonts w:eastAsia="Times New Roman" w:cs="Times New Roman"/>
          <w:bCs/>
          <w:shd w:val="clear" w:color="auto" w:fill="FFFFFF"/>
        </w:rPr>
        <w:t>μ</w:t>
      </w:r>
      <w:r>
        <w:rPr>
          <w:rFonts w:eastAsia="Times New Roman" w:cs="Times New Roman"/>
          <w:bCs/>
          <w:shd w:val="clear" w:color="auto" w:fill="FFFFFF"/>
        </w:rPr>
        <w:t>ία πολιτική παρέμβαση. Ακόμη, είναι νόμιμ</w:t>
      </w:r>
      <w:r>
        <w:rPr>
          <w:rFonts w:eastAsia="Times New Roman" w:cs="Times New Roman"/>
          <w:bCs/>
          <w:shd w:val="clear" w:color="auto" w:fill="FFFFFF"/>
        </w:rPr>
        <w:t xml:space="preserve">η κατά το </w:t>
      </w:r>
      <w:r>
        <w:rPr>
          <w:rFonts w:eastAsia="Times New Roman"/>
          <w:bCs/>
          <w:shd w:val="clear" w:color="auto" w:fill="FFFFFF"/>
        </w:rPr>
        <w:t>άρθρο</w:t>
      </w:r>
      <w:r>
        <w:rPr>
          <w:rFonts w:eastAsia="Times New Roman" w:cs="Times New Roman"/>
          <w:bCs/>
          <w:shd w:val="clear" w:color="auto" w:fill="FFFFFF"/>
        </w:rPr>
        <w:t xml:space="preserve"> 30 του Κώδικα Ποινικής Δικονομίας. Δεν χρειάζονται οι εισαγγελ</w:t>
      </w:r>
      <w:r>
        <w:rPr>
          <w:rFonts w:eastAsia="Times New Roman" w:cs="Times New Roman"/>
          <w:bCs/>
          <w:shd w:val="clear" w:color="auto" w:fill="FFFFFF"/>
        </w:rPr>
        <w:t>ικέ</w:t>
      </w:r>
      <w:r>
        <w:rPr>
          <w:rFonts w:eastAsia="Times New Roman" w:cs="Times New Roman"/>
          <w:bCs/>
          <w:shd w:val="clear" w:color="auto" w:fill="FFFFFF"/>
        </w:rPr>
        <w:t>ς παραγγελίες</w:t>
      </w:r>
      <w:r>
        <w:rPr>
          <w:rFonts w:eastAsia="Times New Roman" w:cs="Times New Roman"/>
          <w:bCs/>
          <w:shd w:val="clear" w:color="auto" w:fill="FFFFFF"/>
        </w:rPr>
        <w:t>,</w:t>
      </w:r>
      <w:r>
        <w:rPr>
          <w:rFonts w:eastAsia="Times New Roman" w:cs="Times New Roman"/>
          <w:bCs/>
          <w:shd w:val="clear" w:color="auto" w:fill="FFFFFF"/>
        </w:rPr>
        <w:t xml:space="preserve"> όταν κάτι συμβαίνει μπροστά στα μάτια τους. </w:t>
      </w:r>
    </w:p>
    <w:p w14:paraId="663F62A6"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δε, να σας πω ότι όσον αφορά τις καταθέσεις, οι οποίες και αυτές δημοσιοποιήθηκαν, έχουν ληφθεί -για να τα ξέ</w:t>
      </w:r>
      <w:r>
        <w:rPr>
          <w:rFonts w:eastAsia="Times New Roman" w:cs="Times New Roman"/>
          <w:bCs/>
          <w:shd w:val="clear" w:color="auto" w:fill="FFFFFF"/>
        </w:rPr>
        <w:t xml:space="preserve">ρετε, κύριοι συνάδελφοι- από το 2015. Μήπως και το 2015 ο κ. </w:t>
      </w:r>
      <w:r>
        <w:rPr>
          <w:rFonts w:eastAsia="Times New Roman" w:cs="Times New Roman"/>
          <w:bCs/>
          <w:shd w:val="clear" w:color="auto" w:fill="FFFFFF"/>
        </w:rPr>
        <w:lastRenderedPageBreak/>
        <w:t>Μαρινάκης ήταν να πάρει τον ΔΟΛ και δεν το ξέρουμε; Εκεί, σε καταθέσεις, λέει πολλά και ενδιαφέροντα -όχι σε συνεντεύξεις, σε καταθέσεις- ο περί ου ο λόγος κρατούμενος. Αυτές, δε, οι καταθέσεις β</w:t>
      </w:r>
      <w:r>
        <w:rPr>
          <w:rFonts w:eastAsia="Times New Roman" w:cs="Times New Roman"/>
          <w:bCs/>
          <w:shd w:val="clear" w:color="auto" w:fill="FFFFFF"/>
        </w:rPr>
        <w:t xml:space="preserve">ρίσκονται στη δικογραφία, την οποία χειρίζεται η αρμόδια </w:t>
      </w:r>
      <w:r>
        <w:rPr>
          <w:rFonts w:eastAsia="Times New Roman" w:cs="Times New Roman"/>
          <w:bCs/>
          <w:shd w:val="clear" w:color="auto" w:fill="FFFFFF"/>
        </w:rPr>
        <w:t>εισαγγελέας</w:t>
      </w:r>
      <w:r>
        <w:rPr>
          <w:rFonts w:eastAsia="Times New Roman" w:cs="Times New Roman"/>
          <w:bCs/>
          <w:shd w:val="clear" w:color="auto" w:fill="FFFFFF"/>
        </w:rPr>
        <w:t xml:space="preserve">, η οποία </w:t>
      </w:r>
      <w:r>
        <w:rPr>
          <w:rFonts w:eastAsia="Times New Roman"/>
          <w:bCs/>
          <w:shd w:val="clear" w:color="auto" w:fill="FFFFFF"/>
        </w:rPr>
        <w:t>είναι</w:t>
      </w:r>
      <w:r>
        <w:rPr>
          <w:rFonts w:eastAsia="Times New Roman" w:cs="Times New Roman"/>
          <w:bCs/>
          <w:shd w:val="clear" w:color="auto" w:fill="FFFFFF"/>
        </w:rPr>
        <w:t xml:space="preserve"> και η </w:t>
      </w:r>
      <w:r>
        <w:rPr>
          <w:rFonts w:eastAsia="Times New Roman" w:cs="Times New Roman"/>
          <w:bCs/>
          <w:shd w:val="clear" w:color="auto" w:fill="FFFFFF"/>
        </w:rPr>
        <w:t xml:space="preserve">προϊσταμένη </w:t>
      </w:r>
      <w:r>
        <w:rPr>
          <w:rFonts w:eastAsia="Times New Roman" w:cs="Times New Roman"/>
          <w:bCs/>
          <w:shd w:val="clear" w:color="auto" w:fill="FFFFFF"/>
        </w:rPr>
        <w:t xml:space="preserve">της </w:t>
      </w:r>
      <w:r>
        <w:rPr>
          <w:rFonts w:eastAsia="Times New Roman" w:cs="Times New Roman"/>
          <w:bCs/>
          <w:shd w:val="clear" w:color="auto" w:fill="FFFFFF"/>
        </w:rPr>
        <w:t xml:space="preserve">εισαγγελίας </w:t>
      </w:r>
      <w:r>
        <w:rPr>
          <w:rFonts w:eastAsia="Times New Roman" w:cs="Times New Roman"/>
          <w:bCs/>
          <w:shd w:val="clear" w:color="auto" w:fill="FFFFFF"/>
        </w:rPr>
        <w:t>Πειραιά και η οποία διεξάγει κανονικά την έρευνα. Πού βλέπετε εσείς παρανομίες και σε τελική ανάλυση</w:t>
      </w:r>
      <w:r>
        <w:rPr>
          <w:rFonts w:eastAsia="Times New Roman" w:cs="Times New Roman"/>
          <w:bCs/>
          <w:shd w:val="clear" w:color="auto" w:fill="FFFFFF"/>
        </w:rPr>
        <w:t>,</w:t>
      </w:r>
      <w:r>
        <w:rPr>
          <w:rFonts w:eastAsia="Times New Roman" w:cs="Times New Roman"/>
          <w:bCs/>
          <w:shd w:val="clear" w:color="auto" w:fill="FFFFFF"/>
        </w:rPr>
        <w:t xml:space="preserve"> παρατυπίες -γιατί παρανομίες δεν υπάρχουν- επ’ αυτού του ζητήματος; </w:t>
      </w:r>
    </w:p>
    <w:p w14:paraId="663F62A7"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Θέλω, λοιπόν, να σας διαβεβαιώσω ότι η </w:t>
      </w:r>
      <w:r>
        <w:rPr>
          <w:rFonts w:eastAsia="Times New Roman" w:cs="Times New Roman"/>
          <w:bCs/>
          <w:shd w:val="clear" w:color="auto" w:fill="FFFFFF"/>
        </w:rPr>
        <w:t>δ</w:t>
      </w:r>
      <w:r>
        <w:rPr>
          <w:rFonts w:eastAsia="Times New Roman" w:cs="Times New Roman"/>
          <w:bCs/>
          <w:shd w:val="clear" w:color="auto" w:fill="FFFFFF"/>
        </w:rPr>
        <w:t>ικαιοσύνη διεξάγει τις έρευνες και πως όλες οι καταγγελίες -ακόμα και οι αντιφατικές του ιδίου προσώπου- θα ελεγχθούν</w:t>
      </w:r>
      <w:r>
        <w:rPr>
          <w:rFonts w:eastAsia="Times New Roman" w:cs="Times New Roman"/>
          <w:bCs/>
          <w:shd w:val="clear" w:color="auto" w:fill="FFFFFF"/>
        </w:rPr>
        <w:t>,</w:t>
      </w:r>
      <w:r>
        <w:rPr>
          <w:rFonts w:eastAsia="Times New Roman" w:cs="Times New Roman"/>
          <w:bCs/>
          <w:shd w:val="clear" w:color="auto" w:fill="FFFFFF"/>
        </w:rPr>
        <w:t xml:space="preserve"> μέχρι κεραίας. Για τα στοιχ</w:t>
      </w:r>
      <w:r>
        <w:rPr>
          <w:rFonts w:eastAsia="Times New Roman" w:cs="Times New Roman"/>
          <w:bCs/>
          <w:shd w:val="clear" w:color="auto" w:fill="FFFFFF"/>
        </w:rPr>
        <w:t>εία</w:t>
      </w:r>
      <w:r>
        <w:rPr>
          <w:rFonts w:eastAsia="Times New Roman" w:cs="Times New Roman"/>
          <w:bCs/>
          <w:shd w:val="clear" w:color="auto" w:fill="FFFFFF"/>
        </w:rPr>
        <w:t>,</w:t>
      </w:r>
      <w:r>
        <w:rPr>
          <w:rFonts w:eastAsia="Times New Roman" w:cs="Times New Roman"/>
          <w:bCs/>
          <w:shd w:val="clear" w:color="auto" w:fill="FFFFFF"/>
        </w:rPr>
        <w:t xml:space="preserve"> που </w:t>
      </w:r>
      <w:r>
        <w:rPr>
          <w:rFonts w:eastAsia="Times New Roman"/>
          <w:bCs/>
          <w:shd w:val="clear" w:color="auto" w:fill="FFFFFF"/>
        </w:rPr>
        <w:t>έχει</w:t>
      </w:r>
      <w:r>
        <w:rPr>
          <w:rFonts w:eastAsia="Times New Roman" w:cs="Times New Roman"/>
          <w:bCs/>
          <w:shd w:val="clear" w:color="auto" w:fill="FFFFFF"/>
        </w:rPr>
        <w:t xml:space="preserve"> δώσει, τους αριθμούς εμβασμάτων και όλα τα σχετικά, ήδη με τη </w:t>
      </w:r>
      <w:r>
        <w:rPr>
          <w:rFonts w:eastAsia="Times New Roman"/>
          <w:bCs/>
          <w:shd w:val="clear" w:color="auto" w:fill="FFFFFF"/>
        </w:rPr>
        <w:t>διαδικασία</w:t>
      </w:r>
      <w:r>
        <w:rPr>
          <w:rFonts w:eastAsia="Times New Roman" w:cs="Times New Roman"/>
          <w:bCs/>
          <w:shd w:val="clear" w:color="auto" w:fill="FFFFFF"/>
        </w:rPr>
        <w:t xml:space="preserve"> της δικαστικής συνδρομής ζητάμε διασταύρωση και επιβεβαίωση. Και επ’ αυτών όλων των ζητημάτων η </w:t>
      </w:r>
      <w:r>
        <w:rPr>
          <w:rFonts w:eastAsia="Times New Roman" w:cs="Times New Roman"/>
          <w:bCs/>
          <w:shd w:val="clear" w:color="auto" w:fill="FFFFFF"/>
        </w:rPr>
        <w:t xml:space="preserve">δικαιοσύνη </w:t>
      </w:r>
      <w:r>
        <w:rPr>
          <w:rFonts w:eastAsia="Times New Roman" w:cs="Times New Roman"/>
          <w:bCs/>
          <w:shd w:val="clear" w:color="auto" w:fill="FFFFFF"/>
        </w:rPr>
        <w:t>θα μιλήσει. Να μην υπάρχει καμ</w:t>
      </w:r>
      <w:r>
        <w:rPr>
          <w:rFonts w:eastAsia="Times New Roman" w:cs="Times New Roman"/>
          <w:bCs/>
          <w:shd w:val="clear" w:color="auto" w:fill="FFFFFF"/>
        </w:rPr>
        <w:t>μ</w:t>
      </w:r>
      <w:r>
        <w:rPr>
          <w:rFonts w:eastAsia="Times New Roman" w:cs="Times New Roman"/>
          <w:bCs/>
          <w:shd w:val="clear" w:color="auto" w:fill="FFFFFF"/>
        </w:rPr>
        <w:t xml:space="preserve">ία αμφιβολία σε κανέναν. </w:t>
      </w:r>
    </w:p>
    <w:p w14:paraId="663F62A8"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Όμως,</w:t>
      </w:r>
      <w:r>
        <w:rPr>
          <w:rFonts w:eastAsia="Times New Roman" w:cs="Times New Roman"/>
          <w:bCs/>
          <w:shd w:val="clear" w:color="auto" w:fill="FFFFFF"/>
        </w:rPr>
        <w:t xml:space="preserve"> αυτό που πρέπει να κρατήσουμε</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επιτέλους</w:t>
      </w:r>
      <w:r>
        <w:rPr>
          <w:rFonts w:eastAsia="Times New Roman" w:cs="Times New Roman"/>
          <w:bCs/>
          <w:shd w:val="clear" w:color="auto" w:fill="FFFFFF"/>
        </w:rPr>
        <w:t>,</w:t>
      </w:r>
      <w:r>
        <w:rPr>
          <w:rFonts w:eastAsia="Times New Roman" w:cs="Times New Roman"/>
          <w:bCs/>
          <w:shd w:val="clear" w:color="auto" w:fill="FFFFFF"/>
        </w:rPr>
        <w:t xml:space="preserve"> σε αυτόν εδώ τον τόπο</w:t>
      </w:r>
      <w:r>
        <w:rPr>
          <w:rFonts w:eastAsia="Times New Roman" w:cs="Times New Roman"/>
          <w:bCs/>
          <w:shd w:val="clear" w:color="auto" w:fill="FFFFFF"/>
        </w:rPr>
        <w:t>,</w:t>
      </w:r>
      <w:r>
        <w:rPr>
          <w:rFonts w:eastAsia="Times New Roman" w:cs="Times New Roman"/>
          <w:bCs/>
          <w:shd w:val="clear" w:color="auto" w:fill="FFFFFF"/>
        </w:rPr>
        <w:t xml:space="preserve"> όλοι ελέγχονται και κανένας μεγαλόσχημων οικονομικός παράγοντας ή εκδότης δεν πρόκειται να βρεθεί στο απυρόβλητο. Αυτό </w:t>
      </w:r>
      <w:r>
        <w:rPr>
          <w:rFonts w:eastAsia="Times New Roman"/>
          <w:bCs/>
          <w:shd w:val="clear" w:color="auto" w:fill="FFFFFF"/>
        </w:rPr>
        <w:t>είναι</w:t>
      </w:r>
      <w:r>
        <w:rPr>
          <w:rFonts w:eastAsia="Times New Roman" w:cs="Times New Roman"/>
          <w:bCs/>
          <w:shd w:val="clear" w:color="auto" w:fill="FFFFFF"/>
        </w:rPr>
        <w:t xml:space="preserve"> υπόσχεση της Κυβέρνησης </w:t>
      </w:r>
      <w:r>
        <w:rPr>
          <w:rFonts w:eastAsia="Times New Roman" w:cs="Times New Roman"/>
          <w:bCs/>
          <w:shd w:val="clear" w:color="auto" w:fill="FFFFFF"/>
        </w:rPr>
        <w:lastRenderedPageBreak/>
        <w:t>στον ελληνικό λαό και η Κυβέρνη</w:t>
      </w:r>
      <w:r>
        <w:rPr>
          <w:rFonts w:eastAsia="Times New Roman" w:cs="Times New Roman"/>
          <w:bCs/>
          <w:shd w:val="clear" w:color="auto" w:fill="FFFFFF"/>
        </w:rPr>
        <w:t xml:space="preserve">ση τις υποσχέσεις </w:t>
      </w:r>
      <w:r>
        <w:rPr>
          <w:rFonts w:eastAsia="Times New Roman" w:cs="Times New Roman"/>
          <w:bCs/>
          <w:shd w:val="clear" w:color="auto" w:fill="FFFFFF"/>
        </w:rPr>
        <w:t>της,</w:t>
      </w:r>
      <w:r>
        <w:rPr>
          <w:rFonts w:eastAsia="Times New Roman" w:cs="Times New Roman"/>
          <w:bCs/>
          <w:shd w:val="clear" w:color="auto" w:fill="FFFFFF"/>
        </w:rPr>
        <w:t xml:space="preserve"> τις τηρεί μέχρι κεραίας!</w:t>
      </w:r>
    </w:p>
    <w:p w14:paraId="663F62A9" w14:textId="77777777" w:rsidR="00923458" w:rsidRDefault="00A03D36">
      <w:pPr>
        <w:spacing w:line="600" w:lineRule="auto"/>
        <w:ind w:firstLine="720"/>
        <w:contextualSpacing/>
        <w:jc w:val="center"/>
        <w:rPr>
          <w:rFonts w:eastAsia="Times New Roman" w:cs="Times New Roman"/>
          <w:bCs/>
          <w:shd w:val="clear" w:color="auto" w:fill="FFFFFF"/>
        </w:rPr>
      </w:pPr>
      <w:r>
        <w:rPr>
          <w:rFonts w:eastAsia="Times New Roman" w:cs="Times New Roman"/>
          <w:bCs/>
          <w:shd w:val="clear" w:color="auto" w:fill="FFFFFF"/>
        </w:rPr>
        <w:t>(Χειροκροτήματα από τις πτέρυγες του ΣΥΡΙΖΑ και των ΑΝΕΛ)</w:t>
      </w:r>
    </w:p>
    <w:p w14:paraId="663F62AA"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Προχωράμε στην τέταρτη με αριθμό 1042/19-6-2017 επίκαιρη ερώτηση πρώτου κύκλου του Βουλευτή Β΄ Πειραιά του Λαϊκού Συνδέσμ</w:t>
      </w:r>
      <w:r>
        <w:rPr>
          <w:rFonts w:eastAsia="Times New Roman" w:cs="Times New Roman"/>
          <w:bCs/>
          <w:shd w:val="clear" w:color="auto" w:fill="FFFFFF"/>
        </w:rPr>
        <w:t>ου</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Χρυσή Αυγή κ. </w:t>
      </w:r>
      <w:r>
        <w:rPr>
          <w:rFonts w:eastAsia="Times New Roman" w:cs="Times New Roman"/>
          <w:shd w:val="clear" w:color="auto" w:fill="FFFFFF"/>
        </w:rPr>
        <w:t>Ιωάννη Λαγού</w:t>
      </w:r>
      <w:r>
        <w:rPr>
          <w:rFonts w:eastAsia="Times New Roman" w:cs="Times New Roman"/>
          <w:bCs/>
          <w:shd w:val="clear" w:color="auto" w:fill="FFFFFF"/>
        </w:rPr>
        <w:t xml:space="preserve"> προς τον Υπουργό </w:t>
      </w:r>
      <w:r>
        <w:rPr>
          <w:rFonts w:eastAsia="Times New Roman" w:cs="Times New Roman"/>
          <w:shd w:val="clear" w:color="auto" w:fill="FFFFFF"/>
        </w:rPr>
        <w:t>Δικαιοσύνης, Διαφάνειας και Ανθρωπίνων Δικαιωμάτων,</w:t>
      </w:r>
      <w:r>
        <w:rPr>
          <w:rFonts w:eastAsia="Times New Roman" w:cs="Times New Roman"/>
          <w:bCs/>
          <w:shd w:val="clear" w:color="auto" w:fill="FFFFFF"/>
        </w:rPr>
        <w:t xml:space="preserve"> με θέμα: «Καταγγελίες για παρεμβάσεις στο έργο της δικαιοσύνης σχετικά με την υπόθεση </w:t>
      </w:r>
      <w:proofErr w:type="spellStart"/>
      <w:r>
        <w:rPr>
          <w:rFonts w:eastAsia="Times New Roman" w:cs="Times New Roman"/>
          <w:bCs/>
          <w:shd w:val="clear" w:color="auto" w:fill="FFFFFF"/>
        </w:rPr>
        <w:t>Noor</w:t>
      </w:r>
      <w:proofErr w:type="spellEnd"/>
      <w:r>
        <w:rPr>
          <w:rFonts w:eastAsia="Times New Roman" w:cs="Times New Roman"/>
          <w:bCs/>
          <w:shd w:val="clear" w:color="auto" w:fill="FFFFFF"/>
        </w:rPr>
        <w:t xml:space="preserve"> 1». </w:t>
      </w:r>
    </w:p>
    <w:p w14:paraId="663F62AB"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Κύριε Λαγέ, έχετε τον λόγο. </w:t>
      </w:r>
    </w:p>
    <w:p w14:paraId="663F62AC"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ΙΩΑΝΝΗΣ ΛΑΓΟΣ:</w:t>
      </w:r>
      <w:r>
        <w:rPr>
          <w:rFonts w:eastAsia="Times New Roman" w:cs="Times New Roman"/>
          <w:bCs/>
          <w:shd w:val="clear" w:color="auto" w:fill="FFFFFF"/>
        </w:rPr>
        <w:t xml:space="preserve"> Ευχαριστώ, κύριε Πρόεδρε.  </w:t>
      </w:r>
    </w:p>
    <w:p w14:paraId="663F62AD" w14:textId="77777777" w:rsidR="00923458" w:rsidRDefault="00A03D36">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Κατ</w:t>
      </w:r>
      <w:r>
        <w:rPr>
          <w:rFonts w:eastAsia="Times New Roman" w:cs="Times New Roman"/>
          <w:bCs/>
          <w:shd w:val="clear" w:color="auto" w:fill="FFFFFF"/>
        </w:rPr>
        <w:t xml:space="preserve">’ </w:t>
      </w:r>
      <w:r>
        <w:rPr>
          <w:rFonts w:eastAsia="Times New Roman" w:cs="Times New Roman"/>
          <w:bCs/>
          <w:shd w:val="clear" w:color="auto" w:fill="FFFFFF"/>
        </w:rPr>
        <w:t>αρχ</w:t>
      </w:r>
      <w:r>
        <w:rPr>
          <w:rFonts w:eastAsia="Times New Roman" w:cs="Times New Roman"/>
          <w:bCs/>
          <w:shd w:val="clear" w:color="auto" w:fill="FFFFFF"/>
        </w:rPr>
        <w:t>άς</w:t>
      </w:r>
      <w:r>
        <w:rPr>
          <w:rFonts w:eastAsia="Times New Roman" w:cs="Times New Roman"/>
          <w:bCs/>
          <w:shd w:val="clear" w:color="auto" w:fill="FFFFFF"/>
        </w:rPr>
        <w:t>, μιλώντας και εμείς ως Χρυσή Αυγή</w:t>
      </w:r>
      <w:r>
        <w:rPr>
          <w:rFonts w:eastAsia="Times New Roman" w:cs="Times New Roman"/>
          <w:bCs/>
          <w:shd w:val="clear" w:color="auto" w:fill="FFFFFF"/>
        </w:rPr>
        <w:t>,</w:t>
      </w:r>
      <w:r>
        <w:rPr>
          <w:rFonts w:eastAsia="Times New Roman" w:cs="Times New Roman"/>
          <w:bCs/>
          <w:shd w:val="clear" w:color="auto" w:fill="FFFFFF"/>
        </w:rPr>
        <w:t xml:space="preserve"> θα μάθει ο ελληνικός λαός κάποιες αλήθειες και κάποια ονόματα</w:t>
      </w:r>
      <w:r>
        <w:rPr>
          <w:rFonts w:eastAsia="Times New Roman" w:cs="Times New Roman"/>
          <w:bCs/>
          <w:shd w:val="clear" w:color="auto" w:fill="FFFFFF"/>
        </w:rPr>
        <w:t>,</w:t>
      </w:r>
      <w:r>
        <w:rPr>
          <w:rFonts w:eastAsia="Times New Roman" w:cs="Times New Roman"/>
          <w:bCs/>
          <w:shd w:val="clear" w:color="auto" w:fill="FFFFFF"/>
        </w:rPr>
        <w:t xml:space="preserve"> που δεν αναφέρθηκαν. Περίμενα από τους δύο προηγούμενους Βουλευτές, που κατέθεσαν παρόμοιες ερωτήσεις, να τολμήσουν να</w:t>
      </w:r>
      <w:r>
        <w:rPr>
          <w:rFonts w:eastAsia="Times New Roman" w:cs="Times New Roman"/>
          <w:bCs/>
          <w:shd w:val="clear" w:color="auto" w:fill="FFFFFF"/>
        </w:rPr>
        <w:t xml:space="preserve"> μιλήσουν και να πουν κάποια άλλα ονόματα. Γιατί ξέρετε, σε όλο αυτό το σκάνδαλο που </w:t>
      </w:r>
      <w:r>
        <w:rPr>
          <w:rFonts w:eastAsia="Times New Roman"/>
          <w:bCs/>
          <w:shd w:val="clear" w:color="auto" w:fill="FFFFFF"/>
        </w:rPr>
        <w:t xml:space="preserve">έχει δημιουργηθεί τις τελευταίες μέρες, δεν εμπλέκεται, δυστυχώς, μόνο ο Πάνος Καμμένος, αλλά και </w:t>
      </w:r>
      <w:r>
        <w:rPr>
          <w:rFonts w:eastAsia="Times New Roman"/>
          <w:bCs/>
          <w:shd w:val="clear" w:color="auto" w:fill="FFFFFF"/>
        </w:rPr>
        <w:lastRenderedPageBreak/>
        <w:t xml:space="preserve">άλλα άτομα, τα οποία θα κατονομάσουμε εμείς, όπως είχαμε κάνει από τις 6 </w:t>
      </w:r>
      <w:r>
        <w:rPr>
          <w:rFonts w:eastAsia="Times New Roman"/>
          <w:bCs/>
          <w:shd w:val="clear" w:color="auto" w:fill="FFFFFF"/>
        </w:rPr>
        <w:t>Ιουνίου από το Βήμα της Βουλής. Και τότε</w:t>
      </w:r>
      <w:r>
        <w:rPr>
          <w:rFonts w:eastAsia="Times New Roman"/>
          <w:bCs/>
          <w:shd w:val="clear" w:color="auto" w:fill="FFFFFF"/>
        </w:rPr>
        <w:t>,</w:t>
      </w:r>
      <w:r>
        <w:rPr>
          <w:rFonts w:eastAsia="Times New Roman"/>
          <w:bCs/>
          <w:shd w:val="clear" w:color="auto" w:fill="FFFFFF"/>
        </w:rPr>
        <w:t xml:space="preserve"> δεν είχε δώσει κανείς σημασία. </w:t>
      </w:r>
    </w:p>
    <w:p w14:paraId="663F62AE" w14:textId="77777777" w:rsidR="00923458" w:rsidRDefault="00A03D36">
      <w:pPr>
        <w:spacing w:line="600" w:lineRule="auto"/>
        <w:ind w:firstLine="720"/>
        <w:contextualSpacing/>
        <w:jc w:val="both"/>
        <w:rPr>
          <w:rFonts w:eastAsia="Times New Roman"/>
          <w:bCs/>
          <w:shd w:val="clear" w:color="auto" w:fill="FFFFFF"/>
        </w:rPr>
      </w:pPr>
      <w:r>
        <w:rPr>
          <w:rFonts w:eastAsia="Times New Roman"/>
          <w:bCs/>
          <w:shd w:val="clear" w:color="auto" w:fill="FFFFFF"/>
        </w:rPr>
        <w:t>Εδώ θα ήθελα να διαψεύσω και τον Πάνο Καμμένο και τον Κοντονή, τον Υπουργό, γατί είπαν ότι όλα αυτά ξεκίνησαν από τις 15 του μηνός, που υπήρξαν κάποιες έρευνες και κάποιοι έλεγχοι στ</w:t>
      </w:r>
      <w:r>
        <w:rPr>
          <w:rFonts w:eastAsia="Times New Roman"/>
          <w:bCs/>
          <w:shd w:val="clear" w:color="auto" w:fill="FFFFFF"/>
        </w:rPr>
        <w:t>α γραφεία του επιχειρηματία, του εφοπλιστή Μαρινάκη. Ναι, μπορεί να ξεκίνησαν τότε, γιατί όλο το διαπλεκόμενο σύστημα που υπάρχει</w:t>
      </w:r>
      <w:r>
        <w:rPr>
          <w:rFonts w:eastAsia="Times New Roman"/>
          <w:bCs/>
          <w:shd w:val="clear" w:color="auto" w:fill="FFFFFF"/>
        </w:rPr>
        <w:t>,</w:t>
      </w:r>
      <w:r>
        <w:rPr>
          <w:rFonts w:eastAsia="Times New Roman"/>
          <w:bCs/>
          <w:shd w:val="clear" w:color="auto" w:fill="FFFFFF"/>
        </w:rPr>
        <w:t xml:space="preserve"> ίσως να ξεκίνησε και να έγραφε τότε κάποια πράγματα. </w:t>
      </w:r>
    </w:p>
    <w:p w14:paraId="663F62AF" w14:textId="77777777" w:rsidR="00923458" w:rsidRDefault="00A03D36">
      <w:pPr>
        <w:spacing w:line="600" w:lineRule="auto"/>
        <w:ind w:firstLine="720"/>
        <w:contextualSpacing/>
        <w:jc w:val="both"/>
        <w:rPr>
          <w:rFonts w:eastAsia="Times New Roman"/>
          <w:bCs/>
          <w:shd w:val="clear" w:color="auto" w:fill="FFFFFF"/>
        </w:rPr>
      </w:pPr>
      <w:r>
        <w:rPr>
          <w:rFonts w:eastAsia="Times New Roman"/>
          <w:bCs/>
          <w:shd w:val="clear" w:color="auto" w:fill="FFFFFF"/>
        </w:rPr>
        <w:t>Θα επαναλάβω, όμως, -και όποιος θέλει να δει και να επιβεβαιώσει αυτό π</w:t>
      </w:r>
      <w:r>
        <w:rPr>
          <w:rFonts w:eastAsia="Times New Roman"/>
          <w:bCs/>
          <w:shd w:val="clear" w:color="auto" w:fill="FFFFFF"/>
        </w:rPr>
        <w:t>ου λέω, να κοιτάξει τα Πρακτικά- ότι η Χρυσή Αυγή στις 6 του μηνός</w:t>
      </w:r>
      <w:r>
        <w:rPr>
          <w:rFonts w:eastAsia="Times New Roman"/>
          <w:bCs/>
          <w:shd w:val="clear" w:color="auto" w:fill="FFFFFF"/>
        </w:rPr>
        <w:t xml:space="preserve"> -</w:t>
      </w:r>
      <w:r>
        <w:rPr>
          <w:rFonts w:eastAsia="Times New Roman"/>
          <w:bCs/>
          <w:shd w:val="clear" w:color="auto" w:fill="FFFFFF"/>
        </w:rPr>
        <w:t>εννέα μέρες πριν τουλάχιστον</w:t>
      </w:r>
      <w:r>
        <w:rPr>
          <w:rFonts w:eastAsia="Times New Roman"/>
          <w:bCs/>
          <w:shd w:val="clear" w:color="auto" w:fill="FFFFFF"/>
        </w:rPr>
        <w:t>-</w:t>
      </w:r>
      <w:r>
        <w:rPr>
          <w:rFonts w:eastAsia="Times New Roman"/>
          <w:bCs/>
          <w:shd w:val="clear" w:color="auto" w:fill="FFFFFF"/>
        </w:rPr>
        <w:t xml:space="preserve"> είχε μιλήσει από το Βήμα της Βουλής και είχε πει για τα συγκεκριμένα ζητήματα. Μάλιστα, είχαμε πει, πριν να βγουν όλα αυτά στη δημοσιότητα, ότι εμείς θα ζητού</w:t>
      </w:r>
      <w:r>
        <w:rPr>
          <w:rFonts w:eastAsia="Times New Roman"/>
          <w:bCs/>
          <w:shd w:val="clear" w:color="auto" w:fill="FFFFFF"/>
        </w:rPr>
        <w:t>σαμε -και είχαμε ζητήσει- την άρση του απορρήτου του Υπουργού</w:t>
      </w:r>
      <w:r>
        <w:rPr>
          <w:rFonts w:eastAsia="Times New Roman"/>
          <w:bCs/>
          <w:shd w:val="clear" w:color="auto" w:fill="FFFFFF"/>
        </w:rPr>
        <w:t xml:space="preserve"> </w:t>
      </w:r>
      <w:r>
        <w:rPr>
          <w:rFonts w:eastAsia="Times New Roman"/>
          <w:bCs/>
          <w:shd w:val="clear" w:color="auto" w:fill="FFFFFF"/>
        </w:rPr>
        <w:t>Πάνου Καμμένου, αλλά όχι μόνο. Γιατί το ερώτημα</w:t>
      </w:r>
      <w:r>
        <w:rPr>
          <w:rFonts w:eastAsia="Times New Roman"/>
          <w:bCs/>
          <w:shd w:val="clear" w:color="auto" w:fill="FFFFFF"/>
        </w:rPr>
        <w:t>,</w:t>
      </w:r>
      <w:r>
        <w:rPr>
          <w:rFonts w:eastAsia="Times New Roman"/>
          <w:bCs/>
          <w:shd w:val="clear" w:color="auto" w:fill="FFFFFF"/>
        </w:rPr>
        <w:t xml:space="preserve"> που είχαμε θέσει εμείς και το οποίο κρίνουμε ότι είναι σημαντικό, είναι πώς έφτασε ο Υπουργός Καμμένος να έχει επαφές με τον ισοβίτη. </w:t>
      </w:r>
      <w:r>
        <w:rPr>
          <w:rFonts w:eastAsia="Times New Roman"/>
          <w:bCs/>
          <w:shd w:val="clear" w:color="auto" w:fill="FFFFFF"/>
        </w:rPr>
        <w:t xml:space="preserve">Αυτό </w:t>
      </w:r>
      <w:r>
        <w:rPr>
          <w:rFonts w:eastAsia="Times New Roman"/>
          <w:bCs/>
          <w:shd w:val="clear" w:color="auto" w:fill="FFFFFF"/>
        </w:rPr>
        <w:t xml:space="preserve">είναι </w:t>
      </w:r>
      <w:r>
        <w:rPr>
          <w:rFonts w:eastAsia="Times New Roman"/>
          <w:bCs/>
          <w:shd w:val="clear" w:color="auto" w:fill="FFFFFF"/>
        </w:rPr>
        <w:t xml:space="preserve">το ζητούμενο. </w:t>
      </w:r>
    </w:p>
    <w:p w14:paraId="663F62B0"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lastRenderedPageBreak/>
        <w:t>Και επειδή ο κ. Κοντονής προηγουμένως βρήκε εύκολους αντιπάλους, τους κορόιδευε και τους έλεγε ότι δεν υπάρχει κα</w:t>
      </w:r>
      <w:r>
        <w:rPr>
          <w:rFonts w:eastAsia="Times New Roman"/>
          <w:bCs/>
          <w:shd w:val="clear" w:color="auto" w:fill="FFFFFF"/>
        </w:rPr>
        <w:t>μ</w:t>
      </w:r>
      <w:r>
        <w:rPr>
          <w:rFonts w:eastAsia="Times New Roman"/>
          <w:bCs/>
          <w:shd w:val="clear" w:color="auto" w:fill="FFFFFF"/>
        </w:rPr>
        <w:t>μία παρατυπία και καμ</w:t>
      </w:r>
      <w:r>
        <w:rPr>
          <w:rFonts w:eastAsia="Times New Roman"/>
          <w:bCs/>
          <w:shd w:val="clear" w:color="auto" w:fill="FFFFFF"/>
        </w:rPr>
        <w:t>μ</w:t>
      </w:r>
      <w:r>
        <w:rPr>
          <w:rFonts w:eastAsia="Times New Roman"/>
          <w:bCs/>
          <w:shd w:val="clear" w:color="auto" w:fill="FFFFFF"/>
        </w:rPr>
        <w:t xml:space="preserve">ία παρανομία. </w:t>
      </w:r>
      <w:r>
        <w:rPr>
          <w:rFonts w:eastAsia="Times New Roman" w:cs="Times New Roman"/>
          <w:bCs/>
          <w:shd w:val="clear" w:color="auto" w:fill="FFFFFF"/>
        </w:rPr>
        <w:t xml:space="preserve">Σοβαρά, κύριε Κοντονή; Πώς </w:t>
      </w:r>
      <w:r>
        <w:rPr>
          <w:rFonts w:eastAsia="Times New Roman"/>
          <w:bCs/>
          <w:shd w:val="clear" w:color="auto" w:fill="FFFFFF"/>
        </w:rPr>
        <w:t>έ</w:t>
      </w:r>
      <w:r>
        <w:rPr>
          <w:rFonts w:eastAsia="Times New Roman" w:cs="Times New Roman"/>
          <w:bCs/>
          <w:shd w:val="clear" w:color="auto" w:fill="FFFFFF"/>
        </w:rPr>
        <w:t xml:space="preserve">φτασε ο Πάνος Καμμένος και είχε συνομιλία με τον κ. </w:t>
      </w:r>
      <w:proofErr w:type="spellStart"/>
      <w:r>
        <w:rPr>
          <w:rFonts w:eastAsia="Times New Roman" w:cs="Times New Roman"/>
          <w:bCs/>
          <w:shd w:val="clear" w:color="auto" w:fill="FFFFFF"/>
        </w:rPr>
        <w:t>Γιαννουσάκη</w:t>
      </w:r>
      <w:proofErr w:type="spellEnd"/>
      <w:r>
        <w:rPr>
          <w:rFonts w:eastAsia="Times New Roman" w:cs="Times New Roman"/>
          <w:bCs/>
          <w:shd w:val="clear" w:color="auto" w:fill="FFFFFF"/>
        </w:rPr>
        <w:t xml:space="preserve">; Μέσω του κ. </w:t>
      </w:r>
      <w:proofErr w:type="spellStart"/>
      <w:r>
        <w:rPr>
          <w:rFonts w:eastAsia="Times New Roman" w:cs="Times New Roman"/>
          <w:bCs/>
          <w:shd w:val="clear" w:color="auto" w:fill="FFFFFF"/>
        </w:rPr>
        <w:t>Τριανταφυλλόπουλου</w:t>
      </w:r>
      <w:proofErr w:type="spellEnd"/>
      <w:r>
        <w:rPr>
          <w:rFonts w:eastAsia="Times New Roman" w:cs="Times New Roman"/>
          <w:bCs/>
          <w:shd w:val="clear" w:color="auto" w:fill="FFFFFF"/>
        </w:rPr>
        <w:t xml:space="preserve">; Δεν νομίζω. </w:t>
      </w:r>
    </w:p>
    <w:p w14:paraId="663F62B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έχουμε μάθει εμείς και τα είχαμε πει την προηγούμενη φορά; Ότι αυτός που έφερε σε επαφή τον κ. Καμμένο, ήταν ο κ. </w:t>
      </w:r>
      <w:proofErr w:type="spellStart"/>
      <w:r>
        <w:rPr>
          <w:rFonts w:eastAsia="Times New Roman" w:cs="Times New Roman"/>
          <w:szCs w:val="24"/>
        </w:rPr>
        <w:t>Φυτράκης</w:t>
      </w:r>
      <w:proofErr w:type="spellEnd"/>
      <w:r>
        <w:rPr>
          <w:rFonts w:eastAsia="Times New Roman" w:cs="Times New Roman"/>
          <w:szCs w:val="24"/>
        </w:rPr>
        <w:t>, ο οποίος είναι Γενικός Γραμματέας στο Υπουργείο Δικαιοσύνης</w:t>
      </w:r>
      <w:r>
        <w:rPr>
          <w:rFonts w:eastAsia="Times New Roman" w:cs="Times New Roman"/>
          <w:szCs w:val="24"/>
        </w:rPr>
        <w:t>,</w:t>
      </w:r>
      <w:r>
        <w:rPr>
          <w:rFonts w:eastAsia="Times New Roman" w:cs="Times New Roman"/>
          <w:szCs w:val="24"/>
        </w:rPr>
        <w:t xml:space="preserve"> επιφορτισμένος με τα θέματα σωφρονιστικών καταστημάτων. </w:t>
      </w:r>
    </w:p>
    <w:p w14:paraId="663F62B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Ούτε που τον ξέρω. </w:t>
      </w:r>
    </w:p>
    <w:p w14:paraId="663F62B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Τον ξέρουμε εμείς. </w:t>
      </w:r>
    </w:p>
    <w:p w14:paraId="663F62B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w:t>
      </w:r>
      <w:r>
        <w:rPr>
          <w:rFonts w:eastAsia="Times New Roman" w:cs="Times New Roman"/>
          <w:b/>
          <w:szCs w:val="24"/>
        </w:rPr>
        <w:t xml:space="preserve"> Ελλήνων): </w:t>
      </w:r>
      <w:r>
        <w:rPr>
          <w:rFonts w:eastAsia="Times New Roman" w:cs="Times New Roman"/>
          <w:szCs w:val="24"/>
        </w:rPr>
        <w:t xml:space="preserve">Ούτε που ξέρω ποιος είναι. </w:t>
      </w:r>
    </w:p>
    <w:p w14:paraId="663F62B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w:t>
      </w:r>
    </w:p>
    <w:p w14:paraId="663F62B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Είχαμε πει, λοιπόν, να γίνει άρση τηλεφωνικού απορρήτου και στον κ. </w:t>
      </w:r>
      <w:proofErr w:type="spellStart"/>
      <w:r>
        <w:rPr>
          <w:rFonts w:eastAsia="Times New Roman" w:cs="Times New Roman"/>
          <w:szCs w:val="24"/>
        </w:rPr>
        <w:t>Φυτράκη</w:t>
      </w:r>
      <w:proofErr w:type="spellEnd"/>
      <w:r>
        <w:rPr>
          <w:rFonts w:eastAsia="Times New Roman" w:cs="Times New Roman"/>
          <w:szCs w:val="24"/>
        </w:rPr>
        <w:t xml:space="preserve"> και στον κ. </w:t>
      </w:r>
      <w:proofErr w:type="spellStart"/>
      <w:r>
        <w:rPr>
          <w:rFonts w:eastAsia="Times New Roman" w:cs="Times New Roman"/>
          <w:szCs w:val="24"/>
        </w:rPr>
        <w:t>Δουλάμη</w:t>
      </w:r>
      <w:proofErr w:type="spellEnd"/>
      <w:r>
        <w:rPr>
          <w:rFonts w:eastAsia="Times New Roman" w:cs="Times New Roman"/>
          <w:szCs w:val="24"/>
        </w:rPr>
        <w:t xml:space="preserve">, που τον έχετε βάλει και αυτόν στο Υπουργείο. </w:t>
      </w:r>
    </w:p>
    <w:p w14:paraId="663F62B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Να, η εμπλοκή του Υ</w:t>
      </w:r>
      <w:r>
        <w:rPr>
          <w:rFonts w:eastAsia="Times New Roman" w:cs="Times New Roman"/>
          <w:szCs w:val="24"/>
        </w:rPr>
        <w:t xml:space="preserve">πουργείου, κύριε Κοντονή, για να λέμε ονόματα. </w:t>
      </w:r>
    </w:p>
    <w:p w14:paraId="663F62B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Δεν τους ξέρω αυτούς. </w:t>
      </w:r>
    </w:p>
    <w:p w14:paraId="663F62B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Τους ξέρω εγώ, κύριε Καμμένο.</w:t>
      </w:r>
    </w:p>
    <w:p w14:paraId="663F62B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w:t>
      </w:r>
      <w:r>
        <w:rPr>
          <w:rFonts w:eastAsia="Times New Roman" w:cs="Times New Roman"/>
          <w:b/>
          <w:szCs w:val="24"/>
        </w:rPr>
        <w:t xml:space="preserve">των Ελλήνων): </w:t>
      </w:r>
      <w:r>
        <w:rPr>
          <w:rFonts w:eastAsia="Times New Roman" w:cs="Times New Roman"/>
          <w:szCs w:val="24"/>
        </w:rPr>
        <w:t xml:space="preserve">Δεν τους έχω μιλήσει ποτέ. </w:t>
      </w:r>
    </w:p>
    <w:p w14:paraId="663F62B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Τους ξέρω εγώ. </w:t>
      </w:r>
    </w:p>
    <w:p w14:paraId="663F62B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Ας γίνει άρση τηλεφωνικού απορρήτου, να δούμε εάν αυτοί ήταν που είχαν μεσολαβήσει… </w:t>
      </w:r>
    </w:p>
    <w:p w14:paraId="663F62B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Καμμένο, παρακαλώ. Η ερώτηση είναι…</w:t>
      </w:r>
    </w:p>
    <w:p w14:paraId="663F62B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Γιατί ανησυχ</w:t>
      </w:r>
      <w:r>
        <w:rPr>
          <w:rFonts w:eastAsia="Times New Roman" w:cs="Times New Roman"/>
          <w:szCs w:val="24"/>
        </w:rPr>
        <w:t>είτε τώρα; Με τους προηγούμενους Βουλευτές δεν μιλ</w:t>
      </w:r>
      <w:r>
        <w:rPr>
          <w:rFonts w:eastAsia="Times New Roman" w:cs="Times New Roman"/>
          <w:szCs w:val="24"/>
        </w:rPr>
        <w:t>ούσα</w:t>
      </w:r>
      <w:r>
        <w:rPr>
          <w:rFonts w:eastAsia="Times New Roman" w:cs="Times New Roman"/>
          <w:szCs w:val="24"/>
        </w:rPr>
        <w:t>τε. Τι θέλετε τώρα;</w:t>
      </w:r>
    </w:p>
    <w:p w14:paraId="663F62B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κύριε Λαγέ. Ένα λεπτό. </w:t>
      </w:r>
    </w:p>
    <w:p w14:paraId="663F62C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έχουμε Κοινοβουλευτικό Έλεγχο. Η ερώτηση είναι προς τον Υπουργό Δικαιοσύνης. Παρακαλώ πολύ, κύριε </w:t>
      </w:r>
      <w:r>
        <w:rPr>
          <w:rFonts w:eastAsia="Times New Roman" w:cs="Times New Roman"/>
          <w:szCs w:val="24"/>
        </w:rPr>
        <w:lastRenderedPageBreak/>
        <w:t xml:space="preserve">Καμμένο, </w:t>
      </w:r>
      <w:r>
        <w:rPr>
          <w:rFonts w:eastAsia="Times New Roman" w:cs="Times New Roman"/>
          <w:szCs w:val="24"/>
        </w:rPr>
        <w:t xml:space="preserve">μην παρεμβαίνετε, εκτός αν υπάρξει κάποιο ζήτημα. Αντιλαμβάνεστε. </w:t>
      </w:r>
    </w:p>
    <w:p w14:paraId="663F62C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συνεχίστε. </w:t>
      </w:r>
    </w:p>
    <w:p w14:paraId="663F62C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Θα υπάρξει και προσωπικό στην πορεία για άλλα πράγματα. </w:t>
      </w:r>
    </w:p>
    <w:p w14:paraId="663F62C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Συζητάμε, λοιπόν, για τα συγκεκριμένα ονόματα. Εδώ, ο Υπουργός λέει ότι δεν υπάρχει κάποιο θέμα</w:t>
      </w:r>
      <w:r>
        <w:rPr>
          <w:rFonts w:eastAsia="Times New Roman" w:cs="Times New Roman"/>
          <w:szCs w:val="24"/>
        </w:rPr>
        <w:t xml:space="preserve"> και δεν τίθεται ζήτημα. Εμείς λέμε ότι τίθεται ζήτημα. Αν γίνει άρση τηλεφωνικού απορρήτου των συγκεκριμένων, θα δούμε ποιοι είχαν εφοδιάσει με κινητά τηλέφωνα τον </w:t>
      </w:r>
      <w:proofErr w:type="spellStart"/>
      <w:r>
        <w:rPr>
          <w:rFonts w:eastAsia="Times New Roman" w:cs="Times New Roman"/>
          <w:szCs w:val="24"/>
        </w:rPr>
        <w:t>Γιαννουσάκη</w:t>
      </w:r>
      <w:proofErr w:type="spellEnd"/>
      <w:r>
        <w:rPr>
          <w:rFonts w:eastAsia="Times New Roman" w:cs="Times New Roman"/>
          <w:szCs w:val="24"/>
        </w:rPr>
        <w:t xml:space="preserve">, ποιοι τον είχαν βάλει σε </w:t>
      </w:r>
      <w:r>
        <w:rPr>
          <w:rFonts w:eastAsia="Times New Roman" w:cs="Times New Roman"/>
          <w:szCs w:val="24"/>
          <w:lang w:val="en-US"/>
        </w:rPr>
        <w:t>VIP</w:t>
      </w:r>
      <w:r>
        <w:rPr>
          <w:rFonts w:eastAsia="Times New Roman" w:cs="Times New Roman"/>
          <w:szCs w:val="24"/>
        </w:rPr>
        <w:t xml:space="preserve"> κελί</w:t>
      </w:r>
      <w:r>
        <w:rPr>
          <w:rFonts w:eastAsia="Times New Roman" w:cs="Times New Roman"/>
          <w:szCs w:val="24"/>
        </w:rPr>
        <w:t>,</w:t>
      </w:r>
      <w:r>
        <w:rPr>
          <w:rFonts w:eastAsia="Times New Roman" w:cs="Times New Roman"/>
          <w:szCs w:val="24"/>
        </w:rPr>
        <w:t xml:space="preserve"> για να περνάει καλά και να είναι σε πρόσβαση με τον Υπουργό και δεν ξέρω και με ποιον άλλον. </w:t>
      </w:r>
    </w:p>
    <w:p w14:paraId="663F62C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Ξεκινάμε, λοιπόν, με τις παρανομίες και τις παρατυπίες που υπάρχουν και το γεγονός ότι εμείς τα είχαμε πει στις 6 του μηνός όλα αυτά: Έχω στα χέρια μου μια μηνυτ</w:t>
      </w:r>
      <w:r>
        <w:rPr>
          <w:rFonts w:eastAsia="Times New Roman" w:cs="Times New Roman"/>
          <w:szCs w:val="24"/>
        </w:rPr>
        <w:t xml:space="preserve">ήρια αναφορά του </w:t>
      </w:r>
      <w:proofErr w:type="spellStart"/>
      <w:r>
        <w:rPr>
          <w:rFonts w:eastAsia="Times New Roman" w:cs="Times New Roman"/>
          <w:szCs w:val="24"/>
        </w:rPr>
        <w:t>Γιαννουσάκη</w:t>
      </w:r>
      <w:proofErr w:type="spellEnd"/>
      <w:r>
        <w:rPr>
          <w:rFonts w:eastAsia="Times New Roman" w:cs="Times New Roman"/>
          <w:szCs w:val="24"/>
        </w:rPr>
        <w:t xml:space="preserve">, η οποία δεν ξέρω εάν λέει αλήθεια ή ψέματα. Εμένα δεν με ενδιαφέρει αυτό. Μάλλον, με ενδιαφέρει, αλλά δεν είμαι αυτός που θα το κρίνει. Θα το κρίνουν οι αρμόδιες </w:t>
      </w:r>
      <w:r>
        <w:rPr>
          <w:rFonts w:eastAsia="Times New Roman" w:cs="Times New Roman"/>
          <w:szCs w:val="24"/>
        </w:rPr>
        <w:t>αρχές</w:t>
      </w:r>
      <w:r>
        <w:rPr>
          <w:rFonts w:eastAsia="Times New Roman" w:cs="Times New Roman"/>
          <w:szCs w:val="24"/>
        </w:rPr>
        <w:t>. Εμείς αυτό θέλουμε ως Χρυσή Αυγή. Εγώ, όμως, λέω τι έχω σ</w:t>
      </w:r>
      <w:r>
        <w:rPr>
          <w:rFonts w:eastAsia="Times New Roman" w:cs="Times New Roman"/>
          <w:szCs w:val="24"/>
        </w:rPr>
        <w:t>τα χέρια μου, διότι όλοι εδώ προηγουμένως</w:t>
      </w:r>
      <w:r>
        <w:rPr>
          <w:rFonts w:eastAsia="Times New Roman" w:cs="Times New Roman"/>
          <w:szCs w:val="24"/>
        </w:rPr>
        <w:t>, σά</w:t>
      </w:r>
      <w:r>
        <w:rPr>
          <w:rFonts w:eastAsia="Times New Roman" w:cs="Times New Roman"/>
          <w:szCs w:val="24"/>
        </w:rPr>
        <w:t xml:space="preserve">ς μιλούσαν για δημοσιεύματα. </w:t>
      </w:r>
      <w:r>
        <w:rPr>
          <w:rFonts w:eastAsia="Times New Roman" w:cs="Times New Roman"/>
          <w:szCs w:val="24"/>
        </w:rPr>
        <w:lastRenderedPageBreak/>
        <w:t xml:space="preserve">Εγώ, λοιπόν, έχω στα χέρια μου μηνυτήρια αναφορά του </w:t>
      </w:r>
      <w:proofErr w:type="spellStart"/>
      <w:r>
        <w:rPr>
          <w:rFonts w:eastAsia="Times New Roman" w:cs="Times New Roman"/>
          <w:szCs w:val="24"/>
        </w:rPr>
        <w:t>Γιαννουσάκη</w:t>
      </w:r>
      <w:proofErr w:type="spellEnd"/>
      <w:r>
        <w:rPr>
          <w:rFonts w:eastAsia="Times New Roman" w:cs="Times New Roman"/>
          <w:szCs w:val="24"/>
        </w:rPr>
        <w:t xml:space="preserve"> στις 5 Απριλίου 2017 και με αριθμό πρωτοκόλλου 768, η οποία έχει πάει στην Εισαγγελία του Αρείου Πάγου. Κατονομάζει μ</w:t>
      </w:r>
      <w:r>
        <w:rPr>
          <w:rFonts w:eastAsia="Times New Roman" w:cs="Times New Roman"/>
          <w:szCs w:val="24"/>
        </w:rPr>
        <w:t>έσα ότι ο Υπουργός Καμμένος τον απειλούσε και του έλεγε να δώσει…</w:t>
      </w:r>
    </w:p>
    <w:p w14:paraId="663F62C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w:t>
      </w:r>
      <w:r>
        <w:rPr>
          <w:rFonts w:eastAsia="Times New Roman" w:cs="Times New Roman"/>
          <w:b/>
          <w:szCs w:val="24"/>
        </w:rPr>
        <w:t xml:space="preserve">των Ελλήνων): </w:t>
      </w:r>
      <w:r>
        <w:rPr>
          <w:rFonts w:eastAsia="Times New Roman" w:cs="Times New Roman"/>
          <w:szCs w:val="24"/>
        </w:rPr>
        <w:t xml:space="preserve">Εγώ; Δεν υπάρχει τέτοιο πράγμα. </w:t>
      </w:r>
    </w:p>
    <w:p w14:paraId="663F62C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Έτσι λέει ο </w:t>
      </w:r>
      <w:proofErr w:type="spellStart"/>
      <w:r>
        <w:rPr>
          <w:rFonts w:eastAsia="Times New Roman" w:cs="Times New Roman"/>
          <w:szCs w:val="24"/>
        </w:rPr>
        <w:t>Γιαννουσάκης</w:t>
      </w:r>
      <w:proofErr w:type="spellEnd"/>
      <w:r>
        <w:rPr>
          <w:rFonts w:eastAsia="Times New Roman" w:cs="Times New Roman"/>
          <w:szCs w:val="24"/>
        </w:rPr>
        <w:t xml:space="preserve">. Τι να κάνουμε τώρα; Κάντε του μήνυση. </w:t>
      </w:r>
    </w:p>
    <w:p w14:paraId="663F62C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Δεν υπάρχει τέτοιο πράγμα.</w:t>
      </w:r>
    </w:p>
    <w:p w14:paraId="663F62C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Έλεγε, λοιπόν, ο </w:t>
      </w:r>
      <w:proofErr w:type="spellStart"/>
      <w:r>
        <w:rPr>
          <w:rFonts w:eastAsia="Times New Roman" w:cs="Times New Roman"/>
          <w:szCs w:val="24"/>
        </w:rPr>
        <w:t>Γιαννουσάκης</w:t>
      </w:r>
      <w:proofErr w:type="spellEnd"/>
      <w:r>
        <w:rPr>
          <w:rFonts w:eastAsia="Times New Roman" w:cs="Times New Roman"/>
          <w:szCs w:val="24"/>
        </w:rPr>
        <w:t xml:space="preserve"> -για να δούμε, πού υπάρχουν παρανομίες και παρατυπίες- ότι ο Καμμένος τον απειλούσε και του έλεγε, «Εάν θέλεις ασφάλεια για την οικογένειά σου, πες μας ότι εμπλέκεται ο συγκεκριμένος επιχειρηματίας, ο Μαρινάκης, για να καθαρίσ</w:t>
      </w:r>
      <w:r>
        <w:rPr>
          <w:rFonts w:eastAsia="Times New Roman" w:cs="Times New Roman"/>
          <w:szCs w:val="24"/>
        </w:rPr>
        <w:t xml:space="preserve">εις, κι εγώ σου εγγυώμαι ότι στο </w:t>
      </w:r>
      <w:r>
        <w:rPr>
          <w:rFonts w:eastAsia="Times New Roman" w:cs="Times New Roman"/>
          <w:szCs w:val="24"/>
        </w:rPr>
        <w:t xml:space="preserve">εφετείο </w:t>
      </w:r>
      <w:r>
        <w:rPr>
          <w:rFonts w:eastAsia="Times New Roman" w:cs="Times New Roman"/>
          <w:szCs w:val="24"/>
        </w:rPr>
        <w:t xml:space="preserve">η ποινή σου θα πέσει». </w:t>
      </w:r>
    </w:p>
    <w:p w14:paraId="663F62C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λέει ο </w:t>
      </w:r>
      <w:proofErr w:type="spellStart"/>
      <w:r>
        <w:rPr>
          <w:rFonts w:eastAsia="Times New Roman" w:cs="Times New Roman"/>
          <w:szCs w:val="24"/>
        </w:rPr>
        <w:t>Γιαννουσάκης</w:t>
      </w:r>
      <w:proofErr w:type="spellEnd"/>
      <w:r>
        <w:rPr>
          <w:rFonts w:eastAsia="Times New Roman" w:cs="Times New Roman"/>
          <w:szCs w:val="24"/>
        </w:rPr>
        <w:t xml:space="preserve"> με μηνυτήρια αναφορά στις 5 Απριλίου. Καλά, εσείς, Υπουργέ, κύριε Κοντονή, που έχετε ψάξει την υπόθεση και τη γνωρίζετε, σημειώνετε τώρα πότε είναι αυτή η αναφορά</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σας λέω; Δεν την έχετε δει; Την έχω πάρει στα χέρια μου εγώ κι εσείς, ο Υπουργός, που ψάχνετε, δεν την ξέρετε; </w:t>
      </w:r>
    </w:p>
    <w:p w14:paraId="663F62C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Το τι θα απαντήσω είναι δικό μου θέμα. </w:t>
      </w:r>
    </w:p>
    <w:p w14:paraId="663F62C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Εγώ σας</w:t>
      </w:r>
      <w:r>
        <w:rPr>
          <w:rFonts w:eastAsia="Times New Roman" w:cs="Times New Roman"/>
          <w:szCs w:val="24"/>
        </w:rPr>
        <w:t xml:space="preserve"> βλέπω να σημειώνετε εκεί και ψάχνετε να βρείτε τι γίνεται. Δεν τα ξέρετε καλά τα πράγματα. </w:t>
      </w:r>
    </w:p>
    <w:p w14:paraId="663F62C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Σημειώνω</w:t>
      </w:r>
      <w:r>
        <w:rPr>
          <w:rFonts w:eastAsia="Times New Roman" w:cs="Times New Roman"/>
          <w:szCs w:val="24"/>
        </w:rPr>
        <w:t>,</w:t>
      </w:r>
      <w:r>
        <w:rPr>
          <w:rFonts w:eastAsia="Times New Roman" w:cs="Times New Roman"/>
          <w:szCs w:val="24"/>
        </w:rPr>
        <w:t xml:space="preserve"> για να σας δώσω απαντήσεις.</w:t>
      </w:r>
    </w:p>
    <w:p w14:paraId="663F62C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w:t>
      </w:r>
      <w:r>
        <w:rPr>
          <w:rFonts w:eastAsia="Times New Roman" w:cs="Times New Roman"/>
          <w:szCs w:val="24"/>
        </w:rPr>
        <w:t>κ</w:t>
      </w:r>
      <w:r>
        <w:rPr>
          <w:rFonts w:eastAsia="Times New Roman" w:cs="Times New Roman"/>
          <w:szCs w:val="24"/>
        </w:rPr>
        <w:t xml:space="preserve">ύριε </w:t>
      </w:r>
      <w:r>
        <w:rPr>
          <w:rFonts w:eastAsia="Times New Roman" w:cs="Times New Roman"/>
          <w:szCs w:val="24"/>
        </w:rPr>
        <w:t xml:space="preserve">Λαγέ. Να ξέρετε ότι διά του Προέδρου γίνονται οι αναφορές. Δεν γίνονται σε προσωπική βάση. Το ξέρετε. Είστε χρόνια τώρα εδώ. </w:t>
      </w:r>
    </w:p>
    <w:p w14:paraId="663F62C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Μήπως θα με βγάλετε έξω από την Αίθουσα, γιατί δεν απευθύνομαι στον Πρόεδρο, και να τελειώσει το θέμα πιο εύκο</w:t>
      </w:r>
      <w:r>
        <w:rPr>
          <w:rFonts w:eastAsia="Times New Roman" w:cs="Times New Roman"/>
          <w:szCs w:val="24"/>
        </w:rPr>
        <w:t xml:space="preserve">λα και πιο γρήγορα; </w:t>
      </w:r>
    </w:p>
    <w:p w14:paraId="663F62C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Αυτό που λέτε τώρα είναι άλλο. Αυτό είναι για άλλοτε. </w:t>
      </w:r>
    </w:p>
    <w:p w14:paraId="663F62D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Ξέρω εγώ; Βγάλτε με, γιατί ακούγονται πράγματα</w:t>
      </w:r>
      <w:r>
        <w:rPr>
          <w:rFonts w:eastAsia="Times New Roman" w:cs="Times New Roman"/>
          <w:szCs w:val="24"/>
        </w:rPr>
        <w:t>,</w:t>
      </w:r>
      <w:r>
        <w:rPr>
          <w:rFonts w:eastAsia="Times New Roman" w:cs="Times New Roman"/>
          <w:szCs w:val="24"/>
        </w:rPr>
        <w:t xml:space="preserve"> που δεν πρέπει. </w:t>
      </w:r>
    </w:p>
    <w:p w14:paraId="663F62D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Τώρα όμως, για να βοηθήσετε τη διαδικασία,</w:t>
      </w:r>
      <w:r>
        <w:rPr>
          <w:rFonts w:eastAsia="Times New Roman" w:cs="Times New Roman"/>
          <w:szCs w:val="24"/>
        </w:rPr>
        <w:t xml:space="preserve"> δεν θα κάνετε </w:t>
      </w:r>
      <w:proofErr w:type="spellStart"/>
      <w:r>
        <w:rPr>
          <w:rFonts w:eastAsia="Times New Roman" w:cs="Times New Roman"/>
          <w:szCs w:val="24"/>
        </w:rPr>
        <w:t>πινγκ-πονγκ</w:t>
      </w:r>
      <w:proofErr w:type="spellEnd"/>
      <w:r>
        <w:rPr>
          <w:rFonts w:eastAsia="Times New Roman" w:cs="Times New Roman"/>
          <w:szCs w:val="24"/>
        </w:rPr>
        <w:t xml:space="preserve">. Διά του Προέδρου θα δώσετε όλα τα στοιχεία που θεωρείτε. </w:t>
      </w:r>
    </w:p>
    <w:p w14:paraId="663F62D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w:t>
      </w:r>
      <w:r>
        <w:rPr>
          <w:rFonts w:eastAsia="Times New Roman" w:cs="Times New Roman"/>
          <w:szCs w:val="24"/>
        </w:rPr>
        <w:t>τις 5 Απριλίου 2017</w:t>
      </w:r>
      <w:r>
        <w:rPr>
          <w:rFonts w:eastAsia="Times New Roman" w:cs="Times New Roman"/>
          <w:szCs w:val="24"/>
        </w:rPr>
        <w:t>, λοιπόν,</w:t>
      </w:r>
      <w:r>
        <w:rPr>
          <w:rFonts w:eastAsia="Times New Roman" w:cs="Times New Roman"/>
          <w:szCs w:val="24"/>
        </w:rPr>
        <w:t xml:space="preserve"> υπάρχει η μηνυτήρια αυτή αναφορά του </w:t>
      </w:r>
      <w:proofErr w:type="spellStart"/>
      <w:r>
        <w:rPr>
          <w:rFonts w:eastAsia="Times New Roman" w:cs="Times New Roman"/>
          <w:szCs w:val="24"/>
        </w:rPr>
        <w:t>Γιαννουσάκη</w:t>
      </w:r>
      <w:proofErr w:type="spellEnd"/>
      <w:r>
        <w:rPr>
          <w:rFonts w:eastAsia="Times New Roman" w:cs="Times New Roman"/>
          <w:szCs w:val="24"/>
        </w:rPr>
        <w:t xml:space="preserve">. Αυτά είναι πράγματα, τα οποία δεν τα έχει πει κανείς άλλος. Γιατί η </w:t>
      </w:r>
      <w:r>
        <w:rPr>
          <w:rFonts w:eastAsia="Times New Roman" w:cs="Times New Roman"/>
          <w:szCs w:val="24"/>
        </w:rPr>
        <w:t xml:space="preserve">εισαγγελία </w:t>
      </w:r>
      <w:r>
        <w:rPr>
          <w:rFonts w:eastAsia="Times New Roman" w:cs="Times New Roman"/>
          <w:szCs w:val="24"/>
        </w:rPr>
        <w:t>δεν έχει επέμβει; Γιατί το Υπουργείο Δικαιοσύνης δεν έχει επέμβει, να δει εάν αυτά που καταγγέλλει ο</w:t>
      </w:r>
      <w:r>
        <w:rPr>
          <w:rFonts w:eastAsia="Times New Roman" w:cs="Times New Roman"/>
          <w:szCs w:val="24"/>
        </w:rPr>
        <w:t xml:space="preserve"> </w:t>
      </w:r>
      <w:proofErr w:type="spellStart"/>
      <w:r>
        <w:rPr>
          <w:rFonts w:eastAsia="Times New Roman" w:cs="Times New Roman"/>
          <w:szCs w:val="24"/>
        </w:rPr>
        <w:t>Γιαννουσάκης</w:t>
      </w:r>
      <w:proofErr w:type="spellEnd"/>
      <w:r>
        <w:rPr>
          <w:rFonts w:eastAsia="Times New Roman" w:cs="Times New Roman"/>
          <w:szCs w:val="24"/>
        </w:rPr>
        <w:t xml:space="preserve"> είναι αληθή ή ψευδή; Γιατί δεν γίνεται αυτή η διαδικασία; Να, λοιπόν, οι παρατυπίες και οι παρανομίες του Υπουργείου, που λέμε. </w:t>
      </w:r>
    </w:p>
    <w:p w14:paraId="663F62D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Λέ</w:t>
      </w:r>
      <w:r>
        <w:rPr>
          <w:rFonts w:eastAsia="Times New Roman" w:cs="Times New Roman"/>
          <w:szCs w:val="24"/>
        </w:rPr>
        <w:t xml:space="preserve">ει, λοιπόν, ο </w:t>
      </w:r>
      <w:proofErr w:type="spellStart"/>
      <w:r>
        <w:rPr>
          <w:rFonts w:eastAsia="Times New Roman" w:cs="Times New Roman"/>
          <w:szCs w:val="24"/>
        </w:rPr>
        <w:t>Γιαννουσάκης</w:t>
      </w:r>
      <w:proofErr w:type="spellEnd"/>
      <w:r>
        <w:rPr>
          <w:rFonts w:eastAsia="Times New Roman" w:cs="Times New Roman"/>
          <w:szCs w:val="24"/>
        </w:rPr>
        <w:t xml:space="preserve"> εδώ συγκεκριμένα πράγματα: «Στις 17 Ιανουαρίου 2017, βραδινή ώρα, επικοινώνησε μαζί μου ο Υπουργός Άμυνας, Πάνος Καμμένος…» -βραδινή ώρα, σε κινητό τηλέφωνο- «…και μου είπε ότι θα δεχόμουν επίσκεψη από την Εισαγγελ</w:t>
      </w:r>
      <w:r>
        <w:rPr>
          <w:rFonts w:eastAsia="Times New Roman" w:cs="Times New Roman"/>
          <w:szCs w:val="24"/>
        </w:rPr>
        <w:t>έ</w:t>
      </w:r>
      <w:r>
        <w:rPr>
          <w:rFonts w:eastAsia="Times New Roman" w:cs="Times New Roman"/>
          <w:szCs w:val="24"/>
        </w:rPr>
        <w:t>α Πειραιά. Μάλ</w:t>
      </w:r>
      <w:r>
        <w:rPr>
          <w:rFonts w:eastAsia="Times New Roman" w:cs="Times New Roman"/>
          <w:szCs w:val="24"/>
        </w:rPr>
        <w:t xml:space="preserve">ιστα, το ίδιο βράδυ ο Υπουργός επικοινώνησε τηλεφωνικά με αρχιφύλακα». Λέει μέσα </w:t>
      </w:r>
      <w:r>
        <w:rPr>
          <w:rFonts w:eastAsia="Times New Roman" w:cs="Times New Roman"/>
          <w:szCs w:val="24"/>
        </w:rPr>
        <w:lastRenderedPageBreak/>
        <w:t>ποιο είναι το όνομα και θα το καταθέσω</w:t>
      </w:r>
      <w:r>
        <w:rPr>
          <w:rFonts w:eastAsia="Times New Roman" w:cs="Times New Roman"/>
          <w:szCs w:val="24"/>
        </w:rPr>
        <w:t>,</w:t>
      </w:r>
      <w:r>
        <w:rPr>
          <w:rFonts w:eastAsia="Times New Roman" w:cs="Times New Roman"/>
          <w:szCs w:val="24"/>
        </w:rPr>
        <w:t xml:space="preserve"> εάν μου ζητηθεί. Δεν θέλω να εμπλέξω κι άλλους ανθρώπους αυτή τη στιγμή, όπως εγώ δεν θέλω να μπλέξω ούτε το Λιμενικό. Για εμένα</w:t>
      </w:r>
      <w:r>
        <w:rPr>
          <w:rFonts w:eastAsia="Times New Roman" w:cs="Times New Roman"/>
          <w:szCs w:val="24"/>
        </w:rPr>
        <w:t>,</w:t>
      </w:r>
      <w:r>
        <w:rPr>
          <w:rFonts w:eastAsia="Times New Roman" w:cs="Times New Roman"/>
          <w:szCs w:val="24"/>
        </w:rPr>
        <w:t xml:space="preserve"> αυτοί</w:t>
      </w:r>
      <w:r>
        <w:rPr>
          <w:rFonts w:eastAsia="Times New Roman" w:cs="Times New Roman"/>
          <w:szCs w:val="24"/>
        </w:rPr>
        <w:t xml:space="preserve"> είναι ο τελευταίος τροχός της αμάξης. Εδώ, εμπλέκονται άλλοι. Ο λιμενικός που πήγε να κάνει τη διαδικασία της ανάκρισης, σίγουρα δεν έχει πάει από μόνος του. Ας αφήσουμε, λοιπόν, τους λιμενικούς και τους αρχιφύλακες έξω και να κοιτάξουμε τους Υπουργούς. </w:t>
      </w:r>
    </w:p>
    <w:p w14:paraId="663F62D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-λέω και πάλι- λέει ο </w:t>
      </w:r>
      <w:proofErr w:type="spellStart"/>
      <w:r>
        <w:rPr>
          <w:rFonts w:eastAsia="Times New Roman" w:cs="Times New Roman"/>
          <w:szCs w:val="24"/>
        </w:rPr>
        <w:t>Γιαννουσάκης</w:t>
      </w:r>
      <w:proofErr w:type="spellEnd"/>
      <w:r>
        <w:rPr>
          <w:rFonts w:eastAsia="Times New Roman" w:cs="Times New Roman"/>
          <w:szCs w:val="24"/>
        </w:rPr>
        <w:t xml:space="preserve">. </w:t>
      </w:r>
    </w:p>
    <w:p w14:paraId="663F62D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λέει -και αυτό είναι γεγονός και το έχουν δει όλοι- «Μπαίνοντας μέσα στη φυλακή η </w:t>
      </w:r>
      <w:r>
        <w:rPr>
          <w:rFonts w:eastAsia="Times New Roman" w:cs="Times New Roman"/>
          <w:szCs w:val="24"/>
        </w:rPr>
        <w:t>ε</w:t>
      </w:r>
      <w:r>
        <w:rPr>
          <w:rFonts w:eastAsia="Times New Roman" w:cs="Times New Roman"/>
          <w:szCs w:val="24"/>
        </w:rPr>
        <w:t>ισαγγελέας στις 11.30</w:t>
      </w:r>
      <w:r>
        <w:rPr>
          <w:rFonts w:eastAsia="Times New Roman" w:cs="Times New Roman"/>
          <w:szCs w:val="24"/>
        </w:rPr>
        <w:t>΄</w:t>
      </w:r>
      <w:r>
        <w:rPr>
          <w:rFonts w:eastAsia="Times New Roman" w:cs="Times New Roman"/>
          <w:szCs w:val="24"/>
        </w:rPr>
        <w:t xml:space="preserve"> τη νύχτα…». Γιατί 11.30</w:t>
      </w:r>
      <w:r>
        <w:rPr>
          <w:rFonts w:eastAsia="Times New Roman" w:cs="Times New Roman"/>
          <w:szCs w:val="24"/>
        </w:rPr>
        <w:t>΄</w:t>
      </w:r>
      <w:r>
        <w:rPr>
          <w:rFonts w:eastAsia="Times New Roman" w:cs="Times New Roman"/>
          <w:szCs w:val="24"/>
        </w:rPr>
        <w:t xml:space="preserve"> η ώρα τη νύχτα; Γιατί δεν πήγε το πρωί; Μήπως γιατί οι πιέσεις που ε</w:t>
      </w:r>
      <w:r>
        <w:rPr>
          <w:rFonts w:eastAsia="Times New Roman" w:cs="Times New Roman"/>
          <w:szCs w:val="24"/>
        </w:rPr>
        <w:t xml:space="preserve">ίχαν ασκηθεί εκείνη την ημέρα κι εκείνο το βράδυ στον </w:t>
      </w:r>
      <w:proofErr w:type="spellStart"/>
      <w:r>
        <w:rPr>
          <w:rFonts w:eastAsia="Times New Roman" w:cs="Times New Roman"/>
          <w:szCs w:val="24"/>
        </w:rPr>
        <w:t>Γιαννουσάκη</w:t>
      </w:r>
      <w:proofErr w:type="spellEnd"/>
      <w:r>
        <w:rPr>
          <w:rFonts w:eastAsia="Times New Roman" w:cs="Times New Roman"/>
          <w:szCs w:val="24"/>
        </w:rPr>
        <w:t xml:space="preserve"> ήταν τόσο έντονες, ώστε να πιστεύουν κάποιοι ότι εκείνη την ώρα είχε σπάσει ο </w:t>
      </w:r>
      <w:proofErr w:type="spellStart"/>
      <w:r>
        <w:rPr>
          <w:rFonts w:eastAsia="Times New Roman" w:cs="Times New Roman"/>
          <w:szCs w:val="24"/>
        </w:rPr>
        <w:t>Γιαννουσάκης</w:t>
      </w:r>
      <w:proofErr w:type="spellEnd"/>
      <w:r>
        <w:rPr>
          <w:rFonts w:eastAsia="Times New Roman" w:cs="Times New Roman"/>
          <w:szCs w:val="24"/>
        </w:rPr>
        <w:t xml:space="preserve"> και θα έδινε την κατάθεση που όλοι ήθελαν; Ρωτάω τώρα εγώ. Μπορεί να είναι και λάθος αυτό που λέω. </w:t>
      </w:r>
    </w:p>
    <w:p w14:paraId="663F62D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Στις 23.30</w:t>
      </w:r>
      <w:r>
        <w:rPr>
          <w:rFonts w:eastAsia="Times New Roman" w:cs="Times New Roman"/>
          <w:szCs w:val="24"/>
        </w:rPr>
        <w:t>΄</w:t>
      </w:r>
      <w:r>
        <w:rPr>
          <w:rFonts w:eastAsia="Times New Roman" w:cs="Times New Roman"/>
          <w:szCs w:val="24"/>
        </w:rPr>
        <w:t xml:space="preserve">, λοιπόν, μπήκε η Εισαγγελέας μέσα η κ. Τζίβα και αρνήθηκε στην πύλη να δώσει τα στοιχεία. Και αυτό τώρα εάν </w:t>
      </w:r>
      <w:r>
        <w:rPr>
          <w:rFonts w:eastAsia="Times New Roman" w:cs="Times New Roman"/>
          <w:szCs w:val="24"/>
        </w:rPr>
        <w:lastRenderedPageBreak/>
        <w:t>το ψάξετε -έχει βάλει ο κύριος Υπουργός να γίνουν κάποιες έρευνες- θα δείτε ότι δεν υπάρχει το όνομα. Όμως εδώ την έχετε πατήσει όλοι ε</w:t>
      </w:r>
      <w:r>
        <w:rPr>
          <w:rFonts w:eastAsia="Times New Roman" w:cs="Times New Roman"/>
          <w:szCs w:val="24"/>
        </w:rPr>
        <w:t xml:space="preserve">σείς, γιατί παραδεχθήκατε όλοι ότι έχει πάει. </w:t>
      </w:r>
    </w:p>
    <w:p w14:paraId="663F62D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εάν δεν το λέγατε εσείς οι ίδιοι, δεν θα βρισκόντουσαν τα στοιχεία της </w:t>
      </w:r>
      <w:r>
        <w:rPr>
          <w:rFonts w:eastAsia="Times New Roman" w:cs="Times New Roman"/>
          <w:szCs w:val="24"/>
        </w:rPr>
        <w:t>ε</w:t>
      </w:r>
      <w:r>
        <w:rPr>
          <w:rFonts w:eastAsia="Times New Roman" w:cs="Times New Roman"/>
          <w:szCs w:val="24"/>
        </w:rPr>
        <w:t>ισαγγελέως. Εδώ την έχετε πατήσει. Αλλά ανο</w:t>
      </w:r>
      <w:r>
        <w:rPr>
          <w:rFonts w:eastAsia="Times New Roman" w:cs="Times New Roman"/>
          <w:szCs w:val="24"/>
        </w:rPr>
        <w:t>ίξατε</w:t>
      </w:r>
      <w:r>
        <w:rPr>
          <w:rFonts w:eastAsia="Times New Roman" w:cs="Times New Roman"/>
          <w:szCs w:val="24"/>
        </w:rPr>
        <w:t xml:space="preserve"> τα στόματά σας και είπατε: «Ναι, μπήκε μέσα». Και ότι μπήκε μέσα η </w:t>
      </w:r>
      <w:r>
        <w:rPr>
          <w:rFonts w:eastAsia="Times New Roman" w:cs="Times New Roman"/>
          <w:szCs w:val="24"/>
        </w:rPr>
        <w:t>ε</w:t>
      </w:r>
      <w:r>
        <w:rPr>
          <w:rFonts w:eastAsia="Times New Roman" w:cs="Times New Roman"/>
          <w:szCs w:val="24"/>
        </w:rPr>
        <w:t>ισαγγελέας σ</w:t>
      </w:r>
      <w:r>
        <w:rPr>
          <w:rFonts w:eastAsia="Times New Roman" w:cs="Times New Roman"/>
          <w:szCs w:val="24"/>
        </w:rPr>
        <w:t>τ</w:t>
      </w:r>
      <w:r>
        <w:rPr>
          <w:rFonts w:eastAsia="Times New Roman" w:cs="Times New Roman"/>
          <w:szCs w:val="24"/>
        </w:rPr>
        <w:t>ις</w:t>
      </w:r>
      <w:r>
        <w:rPr>
          <w:rFonts w:eastAsia="Times New Roman" w:cs="Times New Roman"/>
          <w:szCs w:val="24"/>
        </w:rPr>
        <w:t xml:space="preserve"> 23.30΄ τη νύχτα και έκατσε μέχρι τις 3.30΄ το πρωί, χωρίς να γραφούν τα στοιχεία της, αυτό μάλλον είναι παράτυπο. Την πατήσατε, λοιπόν. Προτρέξατε να τα πείτε όλα αυτά.</w:t>
      </w:r>
    </w:p>
    <w:p w14:paraId="663F62D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επειδή ρώτησε ο κ. Κοντονής: «Αν γνωρίζετε εσείς μια τέτοια υπόθεση, τι θα </w:t>
      </w:r>
      <w:r>
        <w:rPr>
          <w:rFonts w:eastAsia="Times New Roman" w:cs="Times New Roman"/>
          <w:szCs w:val="24"/>
        </w:rPr>
        <w:t>λέγατε στον εμπλεκόμενο αυτό ισοβίτη; Άνθρωπος είναι και ο ισοβίτης και μπορεί να ξέρει και να πει κάποιες αλήθειες. Δεν θα του λέγατε να πει την αλήθεια;». Βεβαίως θα του λέγαμε να πει την αλήθεια, μόνο που δεν θα τον απειλούσαμε. Γιατί σύμφωνα με αυτά πο</w:t>
      </w:r>
      <w:r>
        <w:rPr>
          <w:rFonts w:eastAsia="Times New Roman" w:cs="Times New Roman"/>
          <w:szCs w:val="24"/>
        </w:rPr>
        <w:t xml:space="preserve">υ γράφει ο κ. </w:t>
      </w:r>
      <w:proofErr w:type="spellStart"/>
      <w:r>
        <w:rPr>
          <w:rFonts w:eastAsia="Times New Roman" w:cs="Times New Roman"/>
          <w:szCs w:val="24"/>
        </w:rPr>
        <w:t>Γιαννουσάκης</w:t>
      </w:r>
      <w:proofErr w:type="spellEnd"/>
      <w:r>
        <w:rPr>
          <w:rFonts w:eastAsia="Times New Roman" w:cs="Times New Roman"/>
          <w:szCs w:val="24"/>
        </w:rPr>
        <w:t xml:space="preserve">, λέει ότι μετά από όλο αυτό που έγινε, ενώ υπήρχε 24ωρη αστυνομική φύλαξη στο σπίτι της οικογένειάς του, γιατί φοβόντουσαν για πιθανό χτύπημα, κάποιοι να πειράξουν τους δικούς </w:t>
      </w:r>
      <w:r>
        <w:rPr>
          <w:rFonts w:eastAsia="Times New Roman" w:cs="Times New Roman"/>
          <w:szCs w:val="24"/>
        </w:rPr>
        <w:lastRenderedPageBreak/>
        <w:t>του, έφυγε αυτή η ασφάλεια, την αφαίρεσαν από το σπίτ</w:t>
      </w:r>
      <w:r>
        <w:rPr>
          <w:rFonts w:eastAsia="Times New Roman" w:cs="Times New Roman"/>
          <w:szCs w:val="24"/>
        </w:rPr>
        <w:t xml:space="preserve">ι του κ. </w:t>
      </w:r>
      <w:proofErr w:type="spellStart"/>
      <w:r>
        <w:rPr>
          <w:rFonts w:eastAsia="Times New Roman" w:cs="Times New Roman"/>
          <w:szCs w:val="24"/>
        </w:rPr>
        <w:t>Γιαννουσάκη</w:t>
      </w:r>
      <w:proofErr w:type="spellEnd"/>
      <w:r>
        <w:rPr>
          <w:rFonts w:eastAsia="Times New Roman" w:cs="Times New Roman"/>
          <w:szCs w:val="24"/>
        </w:rPr>
        <w:t xml:space="preserve">. </w:t>
      </w:r>
    </w:p>
    <w:p w14:paraId="663F62D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λοιπόν, αυτό δεν θα το κάναμε, επειδή ρώτησε ο κ. Κοντονής. Και θα φροντίζαμε ο άνθρωπος αυτός να καταθέσει τι πραγματικά ξέρει. Γιατί όποιος εμπλέκεται σε υπόθεση διακίνησης ναρκωτικών, πρέπει να δεχθεί τη μεγαλύτερη των ποιν</w:t>
      </w:r>
      <w:r>
        <w:rPr>
          <w:rFonts w:eastAsia="Times New Roman" w:cs="Times New Roman"/>
          <w:szCs w:val="24"/>
        </w:rPr>
        <w:t xml:space="preserve">ών και αυτό είναι ασυζητητί. </w:t>
      </w:r>
    </w:p>
    <w:p w14:paraId="663F62D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πρέπει εδώ να ξεκαθαρίσουμε το τι γίνεται και το εάν επεμβαίνουν οι Υπουργοί με νόμιμο ή με παράνομο τρόπο.</w:t>
      </w:r>
    </w:p>
    <w:p w14:paraId="663F62D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p>
    <w:p w14:paraId="663F62D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w:t>
      </w:r>
      <w:r>
        <w:rPr>
          <w:rFonts w:eastAsia="Times New Roman" w:cs="Times New Roman"/>
          <w:b/>
          <w:szCs w:val="24"/>
        </w:rPr>
        <w:t>ι Ανθρωπίνων Δικαιωμάτων):</w:t>
      </w:r>
      <w:r>
        <w:rPr>
          <w:rFonts w:eastAsia="Times New Roman" w:cs="Times New Roman"/>
          <w:szCs w:val="24"/>
        </w:rPr>
        <w:t xml:space="preserve"> Κύριε Πρόεδρε, νόμιζα ότι ο ερωτών Βουλευτής είχε αντιληφθεί τι είχε διαμειφθεί με τις δύο προηγούμενες ερωτήσεις. Είναι, όμως, πολιτικά ενδιαφέρον να συγκρούεται η δεξιά με την ακροδεξιά, ποιος θα κάνει τον καλύτερο συνήγορο του</w:t>
      </w:r>
      <w:r>
        <w:rPr>
          <w:rFonts w:eastAsia="Times New Roman" w:cs="Times New Roman"/>
          <w:szCs w:val="24"/>
        </w:rPr>
        <w:t xml:space="preserve"> </w:t>
      </w:r>
      <w:proofErr w:type="spellStart"/>
      <w:r>
        <w:rPr>
          <w:rFonts w:eastAsia="Times New Roman" w:cs="Times New Roman"/>
          <w:szCs w:val="24"/>
        </w:rPr>
        <w:t>Γιαννουσάκη</w:t>
      </w:r>
      <w:proofErr w:type="spellEnd"/>
      <w:r>
        <w:rPr>
          <w:rFonts w:eastAsia="Times New Roman" w:cs="Times New Roman"/>
          <w:szCs w:val="24"/>
        </w:rPr>
        <w:t xml:space="preserve"> και ποιος θα εμφανιστεί στο Κοινοβούλιο υπερασπιζόμενος όσα εσχάτως λέει. </w:t>
      </w:r>
    </w:p>
    <w:p w14:paraId="663F62D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την καταγγελία αυτήν, την οποία εσείς κατά έναν περίεργο τρόπο –όχι ανεξήγητο, αλλά περίεργο- την έχετε </w:t>
      </w:r>
      <w:r>
        <w:rPr>
          <w:rFonts w:eastAsia="Times New Roman" w:cs="Times New Roman"/>
          <w:szCs w:val="24"/>
        </w:rPr>
        <w:lastRenderedPageBreak/>
        <w:t>υιοθετήσει από το άλφα μέχρι το ωμέγα, την εξετάζει</w:t>
      </w:r>
      <w:r>
        <w:rPr>
          <w:rFonts w:eastAsia="Times New Roman" w:cs="Times New Roman"/>
          <w:szCs w:val="24"/>
        </w:rPr>
        <w:t xml:space="preserve"> η δικαιοσύνη. Εσείς τι θέλετε, λοιπόν, εδώ; </w:t>
      </w:r>
    </w:p>
    <w:p w14:paraId="663F62D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Παίρνετε μία εκ διαμέτρου αντίθετη κατάθεση στη μορφή της μηνύσεως του </w:t>
      </w:r>
      <w:proofErr w:type="spellStart"/>
      <w:r>
        <w:rPr>
          <w:rFonts w:eastAsia="Times New Roman" w:cs="Times New Roman"/>
          <w:szCs w:val="24"/>
        </w:rPr>
        <w:t>Γιαννουσάκη</w:t>
      </w:r>
      <w:proofErr w:type="spellEnd"/>
      <w:r>
        <w:rPr>
          <w:rFonts w:eastAsia="Times New Roman" w:cs="Times New Roman"/>
          <w:szCs w:val="24"/>
        </w:rPr>
        <w:t xml:space="preserve"> με αυτά που έχει πει σε συνέντευξη σε έναν δημοσιογράφο και επικαλείστε μονομερώς όσα </w:t>
      </w:r>
      <w:r>
        <w:rPr>
          <w:rFonts w:eastAsia="Times New Roman" w:cs="Times New Roman"/>
          <w:szCs w:val="24"/>
        </w:rPr>
        <w:t xml:space="preserve">αναφέρει </w:t>
      </w:r>
      <w:r>
        <w:rPr>
          <w:rFonts w:eastAsia="Times New Roman" w:cs="Times New Roman"/>
          <w:szCs w:val="24"/>
        </w:rPr>
        <w:t>στη μήνυση. Αυτό τι είναι που κά</w:t>
      </w:r>
      <w:r>
        <w:rPr>
          <w:rFonts w:eastAsia="Times New Roman" w:cs="Times New Roman"/>
          <w:szCs w:val="24"/>
        </w:rPr>
        <w:t xml:space="preserve">νετε; Συνήγοροι του κ. </w:t>
      </w:r>
      <w:proofErr w:type="spellStart"/>
      <w:r>
        <w:rPr>
          <w:rFonts w:eastAsia="Times New Roman" w:cs="Times New Roman"/>
          <w:szCs w:val="24"/>
        </w:rPr>
        <w:t>Γιαννουσάκη</w:t>
      </w:r>
      <w:proofErr w:type="spellEnd"/>
      <w:r>
        <w:rPr>
          <w:rFonts w:eastAsia="Times New Roman" w:cs="Times New Roman"/>
          <w:szCs w:val="24"/>
        </w:rPr>
        <w:t xml:space="preserve"> ως προς τα δεύτερα εμφανίζεστε; Τα πρώτα σάς αφορούν καθόλου ή σας ενοχλούν; Διότι το ενδιαφέρον σας για τους εφοπλιστές το έχετε δείξει πολλές φορές. </w:t>
      </w:r>
    </w:p>
    <w:p w14:paraId="663F62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στη συγκεκριμένη περίπτωση, θα πρέπει να ξεκαθαριστεί κάτι. Ο συ</w:t>
      </w:r>
      <w:r>
        <w:rPr>
          <w:rFonts w:eastAsia="Times New Roman" w:cs="Times New Roman"/>
          <w:szCs w:val="24"/>
        </w:rPr>
        <w:t>γκεκριμένος έχει καταθέσει μηνυτήρια αναφορά. Εσείς την αποδέχεσθε; Αποδέχεσθε τους ισχυρισμούς και τα διαλαμβανόμενα σε αυτήν; Εδώ, απ’ ό,τι φαίνεται διαβάζετε…</w:t>
      </w:r>
    </w:p>
    <w:p w14:paraId="663F62E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Για να απαντάτε είστε εδώ. Δεν απαντάτε. </w:t>
      </w:r>
    </w:p>
    <w:p w14:paraId="663F62E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w:t>
      </w:r>
      <w:r>
        <w:rPr>
          <w:rFonts w:eastAsia="Times New Roman" w:cs="Times New Roman"/>
          <w:szCs w:val="24"/>
        </w:rPr>
        <w:t>καλώ. Θα έχετε τον λόγο ύστερα. Θα επανέλθετε.</w:t>
      </w:r>
    </w:p>
    <w:p w14:paraId="663F62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w:t>
      </w:r>
      <w:r>
        <w:rPr>
          <w:rFonts w:eastAsia="Times New Roman" w:cs="Times New Roman"/>
          <w:b/>
          <w:szCs w:val="24"/>
        </w:rPr>
        <w:t>,</w:t>
      </w:r>
      <w:r w:rsidRPr="008C6A82">
        <w:rPr>
          <w:rFonts w:eastAsia="Times New Roman" w:cs="Times New Roman"/>
          <w:b/>
          <w:szCs w:val="24"/>
        </w:rPr>
        <w:t xml:space="preserve"> </w:t>
      </w:r>
      <w:r>
        <w:rPr>
          <w:rFonts w:eastAsia="Times New Roman" w:cs="Times New Roman"/>
          <w:b/>
          <w:szCs w:val="24"/>
        </w:rPr>
        <w:t>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Ο </w:t>
      </w:r>
      <w:proofErr w:type="spellStart"/>
      <w:r>
        <w:rPr>
          <w:rFonts w:eastAsia="Times New Roman" w:cs="Times New Roman"/>
          <w:szCs w:val="24"/>
        </w:rPr>
        <w:t>Γιαννουσάκης</w:t>
      </w:r>
      <w:proofErr w:type="spellEnd"/>
      <w:r>
        <w:rPr>
          <w:rFonts w:eastAsia="Times New Roman" w:cs="Times New Roman"/>
          <w:szCs w:val="24"/>
        </w:rPr>
        <w:t xml:space="preserve"> λέει: Τάδε </w:t>
      </w:r>
      <w:proofErr w:type="spellStart"/>
      <w:r>
        <w:rPr>
          <w:rFonts w:eastAsia="Times New Roman" w:cs="Times New Roman"/>
          <w:szCs w:val="24"/>
        </w:rPr>
        <w:t>έφη</w:t>
      </w:r>
      <w:proofErr w:type="spellEnd"/>
      <w:r>
        <w:rPr>
          <w:rFonts w:eastAsia="Times New Roman" w:cs="Times New Roman"/>
          <w:szCs w:val="24"/>
        </w:rPr>
        <w:t xml:space="preserve"> Ζαρατούστρα, και χειρότερα. </w:t>
      </w:r>
    </w:p>
    <w:p w14:paraId="663F62E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λέμε, λοιπόν, αφήστε τη διαδικασία της έρευνας. Ήδη</w:t>
      </w:r>
      <w:r>
        <w:rPr>
          <w:rFonts w:eastAsia="Times New Roman" w:cs="Times New Roman"/>
          <w:szCs w:val="24"/>
        </w:rPr>
        <w:t xml:space="preserve"> η δικαιοσύνη έχει επιληφθεί της καταγγελίας αυτής. Ήδη διεξάγεται έρευνα. </w:t>
      </w:r>
    </w:p>
    <w:p w14:paraId="663F62E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Από πότε; </w:t>
      </w:r>
    </w:p>
    <w:p w14:paraId="663F62E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Από όταν κατατέθηκε. Από την επομένη.</w:t>
      </w:r>
    </w:p>
    <w:p w14:paraId="663F62E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Όχι, όχι. Λέτε ψέματα. </w:t>
      </w:r>
    </w:p>
    <w:p w14:paraId="663F62E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εδώ πλέον ξεπερνάνε κάθε όριο. Δεν τους φθάνει που ήρθαν εδώ με τη μήνυση </w:t>
      </w:r>
      <w:proofErr w:type="spellStart"/>
      <w:r>
        <w:rPr>
          <w:rFonts w:eastAsia="Times New Roman" w:cs="Times New Roman"/>
          <w:szCs w:val="24"/>
        </w:rPr>
        <w:t>Γιαννουσάκη</w:t>
      </w:r>
      <w:proofErr w:type="spellEnd"/>
      <w:r>
        <w:rPr>
          <w:rFonts w:eastAsia="Times New Roman" w:cs="Times New Roman"/>
          <w:szCs w:val="24"/>
        </w:rPr>
        <w:t xml:space="preserve"> για να κάνουν τους συνηγόρους ενός ανθρώπου ο οποίο</w:t>
      </w:r>
      <w:r>
        <w:rPr>
          <w:rFonts w:eastAsia="Times New Roman" w:cs="Times New Roman"/>
          <w:szCs w:val="24"/>
        </w:rPr>
        <w:t xml:space="preserve">ς τέλος πάντων φαίνεται να προβάλλει αντιφατικούς ισχυρισμούς, για να μην πω τίποτα πιο αυστηρό. Εδώ, ερχόσαστε και από πάνω αμφισβητείτε ότι αυτή τη στιγμή που σας μιλάω διεξάγεται έρευνα από τον αρμόδιο </w:t>
      </w:r>
      <w:r>
        <w:rPr>
          <w:rFonts w:eastAsia="Times New Roman" w:cs="Times New Roman"/>
          <w:szCs w:val="24"/>
        </w:rPr>
        <w:t>ε</w:t>
      </w:r>
      <w:r>
        <w:rPr>
          <w:rFonts w:eastAsia="Times New Roman" w:cs="Times New Roman"/>
          <w:szCs w:val="24"/>
        </w:rPr>
        <w:t xml:space="preserve">ισαγγελέα. Τι άλλο δηλαδή να δούμε; </w:t>
      </w:r>
    </w:p>
    <w:p w14:paraId="663F62E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Είναι η παραπ</w:t>
      </w:r>
      <w:r>
        <w:rPr>
          <w:rFonts w:eastAsia="Times New Roman" w:cs="Times New Roman"/>
          <w:szCs w:val="24"/>
        </w:rPr>
        <w:t>οίηση της πραγματικότητας. Είναι επιχειρήματα του ιδίου τύπου ότι στο Άουσβιτς γινόταν υγειονομική εκκα</w:t>
      </w:r>
      <w:r>
        <w:rPr>
          <w:rFonts w:eastAsia="Times New Roman" w:cs="Times New Roman"/>
          <w:szCs w:val="24"/>
        </w:rPr>
        <w:lastRenderedPageBreak/>
        <w:t>θάριση των νεκρών δια των φούρνων του θανάτου. Τα ίδια ακούσαμε και για τη δολοφονία του Φύσσα, ότι τσακώθηκαν για τα ποδοσφαιρικά. Σήμερα, θα ακούμε και</w:t>
      </w:r>
      <w:r>
        <w:rPr>
          <w:rFonts w:eastAsia="Times New Roman" w:cs="Times New Roman"/>
          <w:szCs w:val="24"/>
        </w:rPr>
        <w:t xml:space="preserve"> γι’ αυτό το ζήτημα. </w:t>
      </w:r>
    </w:p>
    <w:p w14:paraId="663F62E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κύριε Πρόεδρε, τίποτε άλλο να πω. </w:t>
      </w:r>
    </w:p>
    <w:p w14:paraId="663F62EA"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63F62E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663F62E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…(Δεν ακούστηκε)</w:t>
      </w:r>
    </w:p>
    <w:p w14:paraId="663F62E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Λαγέ, έχετε τον λόγο.</w:t>
      </w:r>
    </w:p>
    <w:p w14:paraId="663F62E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ΛΑΓΟΣ: </w:t>
      </w:r>
      <w:r>
        <w:rPr>
          <w:rFonts w:eastAsia="Times New Roman" w:cs="Times New Roman"/>
          <w:szCs w:val="24"/>
        </w:rPr>
        <w:t xml:space="preserve">Ακούστε, λοιπόν, κύριες και κύριοι και να κρίνετε γιατί ο Κοντονής, ο κύριος Υπουργός εδώ πέρα, είναι </w:t>
      </w:r>
      <w:r>
        <w:rPr>
          <w:rFonts w:eastAsia="Times New Roman" w:cs="Times New Roman"/>
          <w:szCs w:val="24"/>
        </w:rPr>
        <w:t xml:space="preserve">πολύ </w:t>
      </w:r>
      <w:r>
        <w:rPr>
          <w:rFonts w:eastAsia="Times New Roman" w:cs="Times New Roman"/>
          <w:szCs w:val="24"/>
        </w:rPr>
        <w:t>αγχωμένος με τη</w:t>
      </w:r>
      <w:r>
        <w:rPr>
          <w:rFonts w:eastAsia="Times New Roman" w:cs="Times New Roman"/>
          <w:szCs w:val="24"/>
        </w:rPr>
        <w:t xml:space="preserve"> δική μου</w:t>
      </w:r>
      <w:r>
        <w:rPr>
          <w:rFonts w:eastAsia="Times New Roman" w:cs="Times New Roman"/>
          <w:szCs w:val="24"/>
        </w:rPr>
        <w:t xml:space="preserve"> ερώτηση. Προφανώς αυτή η μηνυτήρια αναφορά δεν έχει φτάσει σε κανέναν και μάλλον ήθελε να την περάσει…</w:t>
      </w:r>
    </w:p>
    <w:p w14:paraId="663F62E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λέτε ψέματα και θα το αποδείξουμε αυτό για άλλη μια φορά. Λέτε ότι είπαμε εμείς αν διεξάγεται έρευνα τώρα. Βέβαια, τώρα που διεξάγεται έρευνα. Εγώ ρώτησα κάτι: Από πότε ξεκίνησε η έρευνα αυτή; Γιατί θα σας αποδείξω για άλλη μια φορά και θα διασυρθείτε ότι</w:t>
      </w:r>
      <w:r>
        <w:rPr>
          <w:rFonts w:eastAsia="Times New Roman" w:cs="Times New Roman"/>
          <w:szCs w:val="24"/>
        </w:rPr>
        <w:t xml:space="preserve"> η έρευνα αυτή ξεκίνησε μετά τις 6 </w:t>
      </w:r>
      <w:r>
        <w:rPr>
          <w:rFonts w:eastAsia="Times New Roman" w:cs="Times New Roman"/>
          <w:szCs w:val="24"/>
        </w:rPr>
        <w:lastRenderedPageBreak/>
        <w:t>Ιουνίου, που εμείς τα είπαμε από το Βήμα της Βουλής. Εμείς δεν έχουμε άλλον τρόπο να μιλήσουμε. Εμείς που είμαστε με τους επιχειρηματίες και τους εφοπλιστές φίλοι και έχουμε πολύ καλές σχέσεις, δεν μας δίνεται η δυνατότητ</w:t>
      </w:r>
      <w:r>
        <w:rPr>
          <w:rFonts w:eastAsia="Times New Roman" w:cs="Times New Roman"/>
          <w:szCs w:val="24"/>
        </w:rPr>
        <w:t>α να μιλήσουμε ούτε σε ένα έντυπο. Έχουμε, λοιπόν, το Βήμα της Βουλής και τα λέμε.</w:t>
      </w:r>
    </w:p>
    <w:p w14:paraId="663F62F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Στις 6 του μηνός ανεβήκαμε πάνω και άκρα του τάφου σιωπή. Δεν μίλαγε κανείς σας. Και αν δεν έβγαιναν οι εφημερίδες να τα πουν όλα αυτά, δεν θα τολμούσατε να αντιδράσετε και </w:t>
      </w:r>
      <w:r>
        <w:rPr>
          <w:rFonts w:eastAsia="Times New Roman" w:cs="Times New Roman"/>
          <w:szCs w:val="24"/>
        </w:rPr>
        <w:t>να μιλήσετε. Εξαναγκαστήκατε να έλθετε να απαντήσετε σήμερα, γιατί τα είπαν οι εφημερίδες.</w:t>
      </w:r>
    </w:p>
    <w:p w14:paraId="663F62F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σας κάναμε κοινοβουλευτικό έλεγχο μέσα στη Βουλή κι εσύ μας λες για το Άουσβιτς, Κοντονή. Τα έχεις παίξει.</w:t>
      </w:r>
    </w:p>
    <w:p w14:paraId="663F62F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να συνεχίσουμε, λοιπόν, ακούστε γιατί είναι σε δ</w:t>
      </w:r>
      <w:r>
        <w:rPr>
          <w:rFonts w:eastAsia="Times New Roman" w:cs="Times New Roman"/>
          <w:szCs w:val="24"/>
        </w:rPr>
        <w:t xml:space="preserve">ύσκολη θέση ο Κοντονής. Γιατί εδώ –και το λέω για να το ακούσει ο κόσμος για πρώτη φορά- φαίνεται το όνομα και του Κοντονή από τον </w:t>
      </w:r>
      <w:proofErr w:type="spellStart"/>
      <w:r>
        <w:rPr>
          <w:rFonts w:eastAsia="Times New Roman" w:cs="Times New Roman"/>
          <w:szCs w:val="24"/>
        </w:rPr>
        <w:t>Γιαννουσάκη</w:t>
      </w:r>
      <w:proofErr w:type="spellEnd"/>
      <w:r>
        <w:rPr>
          <w:rFonts w:eastAsia="Times New Roman" w:cs="Times New Roman"/>
          <w:szCs w:val="24"/>
        </w:rPr>
        <w:t xml:space="preserve">. Γιατί όλοι μέχρι τώρα έλεγαν για τον Καμμένο μόνο και ξέρουμε. Ο </w:t>
      </w:r>
      <w:proofErr w:type="spellStart"/>
      <w:r>
        <w:rPr>
          <w:rFonts w:eastAsia="Times New Roman" w:cs="Times New Roman"/>
          <w:szCs w:val="24"/>
        </w:rPr>
        <w:t>Γιαννουσάκης</w:t>
      </w:r>
      <w:proofErr w:type="spellEnd"/>
      <w:r>
        <w:rPr>
          <w:rFonts w:eastAsia="Times New Roman" w:cs="Times New Roman"/>
          <w:szCs w:val="24"/>
        </w:rPr>
        <w:t xml:space="preserve"> κατηγορεί και τον Κοντονή.</w:t>
      </w:r>
    </w:p>
    <w:p w14:paraId="663F62F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Εγώ δεν</w:t>
      </w:r>
      <w:r>
        <w:rPr>
          <w:rFonts w:eastAsia="Times New Roman" w:cs="Times New Roman"/>
          <w:szCs w:val="24"/>
        </w:rPr>
        <w:t xml:space="preserve"> ξέρω αν είναι αλήθεια ή ψέματα. Το επαναλαμβάνω για να το καταλάβουν όλοι. Λέω, όμως, ότι εμπλέκεται και </w:t>
      </w:r>
      <w:r>
        <w:rPr>
          <w:rFonts w:eastAsia="Times New Roman" w:cs="Times New Roman"/>
          <w:szCs w:val="24"/>
        </w:rPr>
        <w:lastRenderedPageBreak/>
        <w:t xml:space="preserve">ο Κοντονής. Και λέει συγκεκριμένα -επειδή δεν τα ξέρουν οι άλλοι που σας ρώταγαν και τα είχατε βρει εύκολα στις απαντήσεις- ο </w:t>
      </w:r>
      <w:proofErr w:type="spellStart"/>
      <w:r>
        <w:rPr>
          <w:rFonts w:eastAsia="Times New Roman" w:cs="Times New Roman"/>
          <w:szCs w:val="24"/>
        </w:rPr>
        <w:t>Γιαννουσάκης</w:t>
      </w:r>
      <w:proofErr w:type="spellEnd"/>
      <w:r>
        <w:rPr>
          <w:rFonts w:eastAsia="Times New Roman" w:cs="Times New Roman"/>
          <w:szCs w:val="24"/>
        </w:rPr>
        <w:t>: «Η μεταγωγ</w:t>
      </w:r>
      <w:r>
        <w:rPr>
          <w:rFonts w:eastAsia="Times New Roman" w:cs="Times New Roman"/>
          <w:szCs w:val="24"/>
        </w:rPr>
        <w:t xml:space="preserve">ή που έγινε από τις φυλακές Αυλώνα στις φυλακές Χαλκίδας…». Γιατί ο </w:t>
      </w:r>
      <w:proofErr w:type="spellStart"/>
      <w:r>
        <w:rPr>
          <w:rFonts w:eastAsia="Times New Roman" w:cs="Times New Roman"/>
          <w:szCs w:val="24"/>
        </w:rPr>
        <w:t>Γιαννουσάκης</w:t>
      </w:r>
      <w:proofErr w:type="spellEnd"/>
      <w:r>
        <w:rPr>
          <w:rFonts w:eastAsia="Times New Roman" w:cs="Times New Roman"/>
          <w:szCs w:val="24"/>
        </w:rPr>
        <w:t xml:space="preserve">, ενώ ήταν στις φυλακές Αυλώνα για να προστατευθεί, σύμφωνα με αυτά που εκείνος λέει, μετά τη μη κατάθεση εις βάρος του Μαρινάκη, </w:t>
      </w:r>
      <w:proofErr w:type="spellStart"/>
      <w:r>
        <w:rPr>
          <w:rFonts w:eastAsia="Times New Roman" w:cs="Times New Roman"/>
          <w:szCs w:val="24"/>
        </w:rPr>
        <w:t>εδέχθη</w:t>
      </w:r>
      <w:proofErr w:type="spellEnd"/>
      <w:r>
        <w:rPr>
          <w:rFonts w:eastAsia="Times New Roman" w:cs="Times New Roman"/>
          <w:szCs w:val="24"/>
        </w:rPr>
        <w:t xml:space="preserve"> μεταγωγή και ο ίδιος στις φυλακές Χαλκί</w:t>
      </w:r>
      <w:r>
        <w:rPr>
          <w:rFonts w:eastAsia="Times New Roman" w:cs="Times New Roman"/>
          <w:szCs w:val="24"/>
        </w:rPr>
        <w:t xml:space="preserve">δας, για την οποία ο ίδιος λέει ότι υπάρχει κίνδυνος για τη σωματική του ακεραιότητα. Αυτά ας τα κρίνετε εσείς. Και λέει ο </w:t>
      </w:r>
      <w:proofErr w:type="spellStart"/>
      <w:r>
        <w:rPr>
          <w:rFonts w:eastAsia="Times New Roman" w:cs="Times New Roman"/>
          <w:szCs w:val="24"/>
        </w:rPr>
        <w:t>Γιαννουσάκης</w:t>
      </w:r>
      <w:proofErr w:type="spellEnd"/>
      <w:r>
        <w:rPr>
          <w:rFonts w:eastAsia="Times New Roman" w:cs="Times New Roman"/>
          <w:szCs w:val="24"/>
        </w:rPr>
        <w:t>: «Σας λέω ότι η μεταγωγή μου δεν ήταν καθόλου τυχαία, αλλά έγινε με εντολή του Κοντονή, προσπαθώντας όλοι μαζί, δηλαδή μ</w:t>
      </w:r>
      <w:r>
        <w:rPr>
          <w:rFonts w:eastAsia="Times New Roman" w:cs="Times New Roman"/>
          <w:szCs w:val="24"/>
        </w:rPr>
        <w:t>ε αυτούς που αναφέρω, να με πιέσουν ώστε να πειστώ να κάνω μια κατάθεση κατά του Προέδρου του Ολυμπιακού, Βαγγέλη Μαρινάκη και να τον μπλέξω σε μια ιστορία, που δεν έχει καμία σχέση».</w:t>
      </w:r>
    </w:p>
    <w:p w14:paraId="663F62F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λοιπόν, ακούστηκε και το όνομα του κ. Κοντονή, γιατί μέχρι τώρα ήτα</w:t>
      </w:r>
      <w:r>
        <w:rPr>
          <w:rFonts w:eastAsia="Times New Roman" w:cs="Times New Roman"/>
          <w:szCs w:val="24"/>
        </w:rPr>
        <w:t xml:space="preserve">ν στην ευχάριστη θέση –δυσάρεστη, αλλά καλή για τον εαυτό του- να προσπαθεί να υπερασπιστεί μόνο τον Καμμένο. </w:t>
      </w:r>
    </w:p>
    <w:p w14:paraId="663F62F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πρέπει να υπερασπιστείς και τον εαυτό σου τώρα. Θα αποδειχθούν όλα αυτά.</w:t>
      </w:r>
    </w:p>
    <w:p w14:paraId="663F62F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συνεχίζει και για άλλα πράγματα φυσικά μέσα και αναφέρει πάλι το</w:t>
      </w:r>
      <w:r>
        <w:rPr>
          <w:rFonts w:eastAsia="Times New Roman" w:cs="Times New Roman"/>
          <w:szCs w:val="24"/>
        </w:rPr>
        <w:t xml:space="preserve"> όνομα του Κοντονή.</w:t>
      </w:r>
    </w:p>
    <w:p w14:paraId="663F62F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λίγο τον ενικό. Το έχω ξαναπεί και άλλη φορά. «Τον εαυτό σου», «το τέτοιο», «τα έχεις παίξει, Κοντονή» κ.λπ. καταλαβαίνετε ότι…</w:t>
      </w:r>
    </w:p>
    <w:p w14:paraId="663F62F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Έχετε δίκιο για τον πληθυντικό, γιατί δεν εμπλέκετ</w:t>
      </w:r>
      <w:r>
        <w:rPr>
          <w:rFonts w:eastAsia="Times New Roman" w:cs="Times New Roman"/>
          <w:szCs w:val="24"/>
        </w:rPr>
        <w:t>αι ένας στο σκάνδαλο. Εμπλέκονται πολλοί.</w:t>
      </w:r>
    </w:p>
    <w:p w14:paraId="663F62F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αλλά αυτός δεν είναι τρόπος να μιλάμε εδώ μέσα. Μάλλον το ξέρετε.</w:t>
      </w:r>
    </w:p>
    <w:p w14:paraId="663F62F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Εμένα με τιμάει να μιλάει έτσι.</w:t>
      </w:r>
    </w:p>
    <w:p w14:paraId="663F62F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με σταματήσετε και αν για το αναπνέω σωστά ή όχι σε λίγο. Συνεχίζουμε.</w:t>
      </w:r>
    </w:p>
    <w:p w14:paraId="663F62F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το κάνω. Προς Θεού.</w:t>
      </w:r>
    </w:p>
    <w:p w14:paraId="663F62F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Α, δεν το κάνετε ακόμη; Ευχαριστώ.</w:t>
      </w:r>
    </w:p>
    <w:p w14:paraId="663F62F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Ακόμη όχι. </w:t>
      </w:r>
    </w:p>
    <w:p w14:paraId="663F62F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Τι </w:t>
      </w:r>
      <w:r>
        <w:rPr>
          <w:rFonts w:eastAsia="Times New Roman" w:cs="Times New Roman"/>
          <w:szCs w:val="24"/>
        </w:rPr>
        <w:t>ακούμε; Δεν έχετε πολλές μέρες. Σε λίγο θα πάτε στο 0,28% που ήσασταν.</w:t>
      </w:r>
    </w:p>
    <w:p w14:paraId="663F630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λοιπόν, δεν ενεργούσε μόνος του, λέει για τον λιμενικό, αλλά κατόπιν εντολών ανωτέρων εισαγγελικών και πολιτικών προσώπων. Εδώ, λοιπόν, εμπλέκεται. Λέγονται και άλλα άτομα και π</w:t>
      </w:r>
      <w:r>
        <w:rPr>
          <w:rFonts w:eastAsia="Times New Roman" w:cs="Times New Roman"/>
          <w:szCs w:val="24"/>
        </w:rPr>
        <w:t>ιθανόν και πολλοί Βουλευτές  του ΣΥΡΙΖΑ και των ΑΝΕΛ να μην τα γνωρίζουν αυτά οι άνθρωποι. Δεν πάει να πει ότι είναι εμπλεκόμενοι σ’ αυτήν τη διαδικασία.</w:t>
      </w:r>
    </w:p>
    <w:p w14:paraId="663F630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όμως, μαθαίνονται πράγματα και να δούμε τι είναι -σας λέω και πάλι- αληθινό απ’ όλα αυτά, γιατί δ</w:t>
      </w:r>
      <w:r>
        <w:rPr>
          <w:rFonts w:eastAsia="Times New Roman" w:cs="Times New Roman"/>
          <w:szCs w:val="24"/>
        </w:rPr>
        <w:t>εν εμπλέκεται το όνομα ενός Υπουργού. Εμπλέκονται μάνι-μάνι δύο Υπουργοί. Και θα μπορούσε ο κ. Κοντονής να έχει επέμβει στην όλη διαδικασία με θεσμικό ρόλο για να δούμε τι έχει γίνει. Όμως εδώ βλέπουμε άλλα πράγματα. Βλέπουμε πιέσεις, απειλές και όλα τα υπ</w:t>
      </w:r>
      <w:r>
        <w:rPr>
          <w:rFonts w:eastAsia="Times New Roman" w:cs="Times New Roman"/>
          <w:szCs w:val="24"/>
        </w:rPr>
        <w:t xml:space="preserve">όλοιπα. Θα επανέλθω για να </w:t>
      </w:r>
      <w:proofErr w:type="spellStart"/>
      <w:r>
        <w:rPr>
          <w:rFonts w:eastAsia="Times New Roman" w:cs="Times New Roman"/>
          <w:szCs w:val="24"/>
        </w:rPr>
        <w:t>ξανατονίσω</w:t>
      </w:r>
      <w:proofErr w:type="spellEnd"/>
      <w:r>
        <w:rPr>
          <w:rFonts w:eastAsia="Times New Roman" w:cs="Times New Roman"/>
          <w:szCs w:val="24"/>
        </w:rPr>
        <w:t xml:space="preserve"> ότι πρέπει να γίνει άρση τηλεφωνικού απορρήτου αυτών των ανθρώπων που σας είπα.</w:t>
      </w:r>
    </w:p>
    <w:p w14:paraId="663F630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Προηγουμένως οι δύο κύριοι εδώ πέρα το έβλεπαν χαριτολογώντας αυτό για τον </w:t>
      </w:r>
      <w:proofErr w:type="spellStart"/>
      <w:r>
        <w:rPr>
          <w:rFonts w:eastAsia="Times New Roman" w:cs="Times New Roman"/>
          <w:szCs w:val="24"/>
        </w:rPr>
        <w:t>Φυτράκη</w:t>
      </w:r>
      <w:proofErr w:type="spellEnd"/>
      <w:r>
        <w:rPr>
          <w:rFonts w:eastAsia="Times New Roman" w:cs="Times New Roman"/>
          <w:szCs w:val="24"/>
        </w:rPr>
        <w:t xml:space="preserve"> και τον </w:t>
      </w:r>
      <w:proofErr w:type="spellStart"/>
      <w:r>
        <w:rPr>
          <w:rFonts w:eastAsia="Times New Roman" w:cs="Times New Roman"/>
          <w:szCs w:val="24"/>
        </w:rPr>
        <w:t>Δουλάμη</w:t>
      </w:r>
      <w:proofErr w:type="spellEnd"/>
      <w:r>
        <w:rPr>
          <w:rFonts w:eastAsia="Times New Roman" w:cs="Times New Roman"/>
          <w:szCs w:val="24"/>
        </w:rPr>
        <w:t xml:space="preserve"> που έλεγα. Αν γίνει η άρση απορρήτου, δ</w:t>
      </w:r>
      <w:r>
        <w:rPr>
          <w:rFonts w:eastAsia="Times New Roman" w:cs="Times New Roman"/>
          <w:szCs w:val="24"/>
        </w:rPr>
        <w:t xml:space="preserve">εν θα γελάτε καθόλου. Φυσικά για τον κ. Καμμένο δεν συζητάμε αν γίνει άρση απορρήτου τι γίνεται. </w:t>
      </w:r>
      <w:r>
        <w:rPr>
          <w:rFonts w:eastAsia="Times New Roman" w:cs="Times New Roman"/>
          <w:szCs w:val="24"/>
        </w:rPr>
        <w:lastRenderedPageBreak/>
        <w:t xml:space="preserve">Επαναλαμβάνω το ότι έχει το δικαίωμα να μιλάει με ισοβίτη μέσα στις φυλακές με </w:t>
      </w:r>
      <w:r>
        <w:rPr>
          <w:rFonts w:eastAsia="Times New Roman" w:cs="Times New Roman"/>
          <w:szCs w:val="24"/>
          <w:lang w:val="en-US"/>
        </w:rPr>
        <w:t>VIP</w:t>
      </w:r>
      <w:r>
        <w:rPr>
          <w:rFonts w:eastAsia="Times New Roman" w:cs="Times New Roman"/>
          <w:szCs w:val="24"/>
        </w:rPr>
        <w:t xml:space="preserve"> κελί, αυτό είναι ένα άλλο κομμάτι.</w:t>
      </w:r>
    </w:p>
    <w:p w14:paraId="663F630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λέει πάλι ο </w:t>
      </w:r>
      <w:proofErr w:type="spellStart"/>
      <w:r>
        <w:rPr>
          <w:rFonts w:eastAsia="Times New Roman" w:cs="Times New Roman"/>
          <w:szCs w:val="24"/>
        </w:rPr>
        <w:t>Γιαννουσάκης</w:t>
      </w:r>
      <w:proofErr w:type="spellEnd"/>
      <w:r>
        <w:rPr>
          <w:rFonts w:eastAsia="Times New Roman" w:cs="Times New Roman"/>
          <w:szCs w:val="24"/>
        </w:rPr>
        <w:t xml:space="preserve"> εδ</w:t>
      </w:r>
      <w:r>
        <w:rPr>
          <w:rFonts w:eastAsia="Times New Roman" w:cs="Times New Roman"/>
          <w:szCs w:val="24"/>
        </w:rPr>
        <w:t xml:space="preserve">ώ πέρα -αυτά </w:t>
      </w:r>
      <w:r>
        <w:rPr>
          <w:rFonts w:eastAsia="Times New Roman" w:cs="Times New Roman"/>
          <w:szCs w:val="24"/>
        </w:rPr>
        <w:t xml:space="preserve">εδώ </w:t>
      </w:r>
      <w:r>
        <w:rPr>
          <w:rFonts w:eastAsia="Times New Roman" w:cs="Times New Roman"/>
          <w:szCs w:val="24"/>
        </w:rPr>
        <w:t xml:space="preserve">είναι όλα δικά του, αλλά δεν έχει ακουστεί από κανέναν άλλον- ότι όταν πήγε ο </w:t>
      </w:r>
      <w:r>
        <w:rPr>
          <w:rFonts w:eastAsia="Times New Roman" w:cs="Times New Roman"/>
          <w:szCs w:val="24"/>
        </w:rPr>
        <w:t>ε</w:t>
      </w:r>
      <w:r>
        <w:rPr>
          <w:rFonts w:eastAsia="Times New Roman" w:cs="Times New Roman"/>
          <w:szCs w:val="24"/>
        </w:rPr>
        <w:t xml:space="preserve">ισαγγελέας στις </w:t>
      </w:r>
      <w:r>
        <w:rPr>
          <w:rFonts w:eastAsia="Times New Roman" w:cs="Times New Roman"/>
          <w:szCs w:val="24"/>
        </w:rPr>
        <w:t>23</w:t>
      </w:r>
      <w:r>
        <w:rPr>
          <w:rFonts w:eastAsia="Times New Roman" w:cs="Times New Roman"/>
          <w:szCs w:val="24"/>
        </w:rPr>
        <w:t>.30΄ και τον πίεζε τέσσερις ώρες για να καταφέρει να βγάλει μια κατάθεση που ποτέ δεν πήρε, εν συνεχεία στις 3.00΄ η ώρα τηλεφώνησε στον Υπουρ</w:t>
      </w:r>
      <w:r>
        <w:rPr>
          <w:rFonts w:eastAsia="Times New Roman" w:cs="Times New Roman"/>
          <w:szCs w:val="24"/>
        </w:rPr>
        <w:t xml:space="preserve">γό Κοντονή και συζητούσαν εκείνη την ώρα για την πορεία, γιατί «ο </w:t>
      </w:r>
      <w:proofErr w:type="spellStart"/>
      <w:r>
        <w:rPr>
          <w:rFonts w:eastAsia="Times New Roman" w:cs="Times New Roman"/>
          <w:szCs w:val="24"/>
        </w:rPr>
        <w:t>Γιαννουσάκης</w:t>
      </w:r>
      <w:proofErr w:type="spellEnd"/>
      <w:r>
        <w:rPr>
          <w:rFonts w:eastAsia="Times New Roman" w:cs="Times New Roman"/>
          <w:szCs w:val="24"/>
        </w:rPr>
        <w:t xml:space="preserve"> δεν έσπασε, δεν έδωσε αυτά που πιστεύαμε ότι θα δώσει και πώς θα κινηθούμε τώρα».</w:t>
      </w:r>
    </w:p>
    <w:p w14:paraId="663F630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Αυτά είναι τα ερωτήματα που θέτει η Χρυσή Αυγή και σ’ αυτά θέλουμε απαντήσεις.</w:t>
      </w:r>
    </w:p>
    <w:p w14:paraId="663F630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Τελειώνοντας….</w:t>
      </w:r>
    </w:p>
    <w:p w14:paraId="663F630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έχετε ερώτηση προς τον κ. Καμμένο και θα τον αναγκάσετε να πάρει τον λόγο. Δεν έχετε ερώτηση. Δια του κυρίου Υπουργού Δικαιοσύνης.</w:t>
      </w:r>
    </w:p>
    <w:p w14:paraId="663F630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 </w:t>
      </w:r>
    </w:p>
    <w:p w14:paraId="663F630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w:t>
      </w:r>
      <w:r>
        <w:rPr>
          <w:rFonts w:eastAsia="Times New Roman" w:cs="Times New Roman"/>
          <w:b/>
          <w:szCs w:val="24"/>
        </w:rPr>
        <w:t>ων):</w:t>
      </w:r>
      <w:r>
        <w:rPr>
          <w:rFonts w:eastAsia="Times New Roman" w:cs="Times New Roman"/>
          <w:szCs w:val="24"/>
        </w:rPr>
        <w:t xml:space="preserve"> Κύριε Πρόεδρε, μπορώ να έχω τον λόγο;</w:t>
      </w:r>
    </w:p>
    <w:p w14:paraId="663F630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w:t>
      </w:r>
      <w:r>
        <w:rPr>
          <w:rFonts w:eastAsia="Times New Roman" w:cs="Times New Roman"/>
          <w:szCs w:val="24"/>
        </w:rPr>
        <w:t xml:space="preserve"> Κύριε Κοντονή, θα λάβετε τον λόγο σε λίγο. </w:t>
      </w:r>
    </w:p>
    <w:p w14:paraId="663F630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κοινοβουλευτικός έλεγχος για συγκεκριμένο ζήτημα και προς συγκεκριμένο Υπουργό. Το ότι αναφερθήκατε δημόσια σε ένα άλλο όνομα, </w:t>
      </w:r>
      <w:r>
        <w:rPr>
          <w:rFonts w:eastAsia="Times New Roman" w:cs="Times New Roman"/>
          <w:szCs w:val="24"/>
        </w:rPr>
        <w:t xml:space="preserve">σε μια άλλη υπόθεση και σε έναν άλλο Υπουργό, ο οποίος παρακολουθεί τη διαδικασία, αντιλαμβάνεστε ότι δεν μπορεί να διευκρινιστεί μέσα στην Αίθουσα. </w:t>
      </w:r>
    </w:p>
    <w:p w14:paraId="663F630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παρακαλούσα, λοιπόν, το τελευταίο σας ερώτημα να διαγραφεί από τα Πρακτικά. Κάνατε αυτό που θέλατε, ακο</w:t>
      </w:r>
      <w:r>
        <w:rPr>
          <w:rFonts w:eastAsia="Times New Roman" w:cs="Times New Roman"/>
          <w:szCs w:val="24"/>
        </w:rPr>
        <w:t xml:space="preserve">ύστηκε δημοσίως και συνεννοηθήκαμε. Όμως δεν είναι δυνατόν να γίνει μία εκ των </w:t>
      </w:r>
      <w:proofErr w:type="spellStart"/>
      <w:r>
        <w:rPr>
          <w:rFonts w:eastAsia="Times New Roman" w:cs="Times New Roman"/>
          <w:szCs w:val="24"/>
        </w:rPr>
        <w:t>ενόντων</w:t>
      </w:r>
      <w:proofErr w:type="spellEnd"/>
      <w:r>
        <w:rPr>
          <w:rFonts w:eastAsia="Times New Roman" w:cs="Times New Roman"/>
          <w:szCs w:val="24"/>
        </w:rPr>
        <w:t xml:space="preserve"> κοινοβουλευτική διαδικασία. </w:t>
      </w:r>
    </w:p>
    <w:p w14:paraId="663F630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Επίσης, θα παρακαλούσα με την άδειά σας, αυτά που είπατε προηγουμένως για τον κ. Κοντονή να διαγραφούν, διότι τα Πρακτικά τα ζητούν και τα χ</w:t>
      </w:r>
      <w:r>
        <w:rPr>
          <w:rFonts w:eastAsia="Times New Roman" w:cs="Times New Roman"/>
          <w:szCs w:val="24"/>
        </w:rPr>
        <w:t>ρησιμοποιούν διάφοροι.</w:t>
      </w:r>
    </w:p>
    <w:p w14:paraId="663F630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Εντάξει, κύριε Πρόεδρε. </w:t>
      </w:r>
    </w:p>
    <w:p w14:paraId="663F630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Ευχαριστώ. </w:t>
      </w:r>
    </w:p>
    <w:p w14:paraId="663F630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Κοντονή, έχετε τον λόγο. </w:t>
      </w:r>
    </w:p>
    <w:p w14:paraId="663F631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Κυρίες και κύριοι </w:t>
      </w:r>
      <w:r>
        <w:rPr>
          <w:rFonts w:eastAsia="Times New Roman" w:cs="Times New Roman"/>
          <w:szCs w:val="24"/>
        </w:rPr>
        <w:lastRenderedPageBreak/>
        <w:t>Βουλευτές, ένα είναι τ</w:t>
      </w:r>
      <w:r>
        <w:rPr>
          <w:rFonts w:eastAsia="Times New Roman" w:cs="Times New Roman"/>
          <w:szCs w:val="24"/>
        </w:rPr>
        <w:t>ο ερώτημα και θα σας το απευθύνω σε εσάς, κύριε Λαγέ:</w:t>
      </w:r>
    </w:p>
    <w:p w14:paraId="663F631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Ερώτημα θα μου κάνετε;</w:t>
      </w:r>
    </w:p>
    <w:p w14:paraId="663F631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Προσέξτε, κύριε Λαγέ, τι θα σας ρωτήσω. Θα πάρετε απαντήσεις, μην ανησυχείτε: </w:t>
      </w:r>
      <w:r>
        <w:rPr>
          <w:rFonts w:eastAsia="Times New Roman" w:cs="Times New Roman"/>
          <w:szCs w:val="24"/>
        </w:rPr>
        <w:t xml:space="preserve">Υιοθετείτε αυτά που λέει ως γεγονότα ο κ. </w:t>
      </w:r>
      <w:proofErr w:type="spellStart"/>
      <w:r>
        <w:rPr>
          <w:rFonts w:eastAsia="Times New Roman" w:cs="Times New Roman"/>
          <w:szCs w:val="24"/>
        </w:rPr>
        <w:t>Γιαννουσάκης</w:t>
      </w:r>
      <w:proofErr w:type="spellEnd"/>
      <w:r>
        <w:rPr>
          <w:rFonts w:eastAsia="Times New Roman" w:cs="Times New Roman"/>
          <w:szCs w:val="24"/>
        </w:rPr>
        <w:t xml:space="preserve"> στη μήνυσή του; Τα υιοθετείτε; Διότι εάν τα υιοθετείτε, σημαίνει ότι έχετε πειστεί από τον ίδιο ότι έτσι έγιναν αυτά τα πράγματα. Άρα αυτό σημαίνει ότι του έχετε εμπιστοσύνη, ενδεχομένως έχετε και άλλε</w:t>
      </w:r>
      <w:r>
        <w:rPr>
          <w:rFonts w:eastAsia="Times New Roman" w:cs="Times New Roman"/>
          <w:szCs w:val="24"/>
        </w:rPr>
        <w:t xml:space="preserve">ς σχέσεις, που δεν με ενδιαφέρουν ούτε έχω καμία όρεξη να τις συζητήσω εδώ. </w:t>
      </w:r>
    </w:p>
    <w:p w14:paraId="663F631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Τα υιοθετείτε; Υιοθετείτε, δηλαδή, ως γεγονός αυτό που λέει ότι έπαιρνε </w:t>
      </w:r>
      <w:r>
        <w:rPr>
          <w:rFonts w:eastAsia="Times New Roman" w:cs="Times New Roman"/>
          <w:szCs w:val="24"/>
        </w:rPr>
        <w:t>ε</w:t>
      </w:r>
      <w:r>
        <w:rPr>
          <w:rFonts w:eastAsia="Times New Roman" w:cs="Times New Roman"/>
          <w:szCs w:val="24"/>
        </w:rPr>
        <w:t>ισαγγελέας τηλέφωνο στις 3.00΄ τον Υπουργό Δικαιοσύνης</w:t>
      </w:r>
      <w:r>
        <w:rPr>
          <w:rFonts w:eastAsia="Times New Roman" w:cs="Times New Roman"/>
          <w:szCs w:val="24"/>
        </w:rPr>
        <w:t>;</w:t>
      </w:r>
      <w:r>
        <w:rPr>
          <w:rFonts w:eastAsia="Times New Roman" w:cs="Times New Roman"/>
          <w:szCs w:val="24"/>
        </w:rPr>
        <w:t xml:space="preserve"> Το υιοθετείτε; </w:t>
      </w:r>
    </w:p>
    <w:p w14:paraId="663F631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Να απαντήσω;</w:t>
      </w:r>
    </w:p>
    <w:p w14:paraId="663F631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w:t>
      </w:r>
      <w:r>
        <w:rPr>
          <w:rFonts w:eastAsia="Times New Roman" w:cs="Times New Roman"/>
          <w:b/>
          <w:szCs w:val="24"/>
        </w:rPr>
        <w:t>Σ ΚΟΝΤΟΝΗΣ (Υπουργός Δικαιοσύνης, Διαφάνειας και Ανθρωπίνων Δικαιωμάτων):</w:t>
      </w:r>
      <w:r>
        <w:rPr>
          <w:rFonts w:eastAsia="Times New Roman" w:cs="Times New Roman"/>
          <w:szCs w:val="24"/>
        </w:rPr>
        <w:t xml:space="preserve"> Το υιοθετείτε;</w:t>
      </w:r>
    </w:p>
    <w:p w14:paraId="663F631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 Υπουργέ, και εσείς διά του Προεδρείου παρακαλώ.</w:t>
      </w:r>
    </w:p>
    <w:p w14:paraId="663F631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Υιοθετώ τη μηνυτήρια αναφορά του κ. </w:t>
      </w:r>
      <w:proofErr w:type="spellStart"/>
      <w:r>
        <w:rPr>
          <w:rFonts w:eastAsia="Times New Roman" w:cs="Times New Roman"/>
          <w:szCs w:val="24"/>
        </w:rPr>
        <w:t>Γιαννουσάκη</w:t>
      </w:r>
      <w:proofErr w:type="spellEnd"/>
      <w:r>
        <w:rPr>
          <w:rFonts w:eastAsia="Times New Roman" w:cs="Times New Roman"/>
          <w:szCs w:val="24"/>
        </w:rPr>
        <w:t xml:space="preserve">. Είναι γεγονός αυτό! </w:t>
      </w:r>
    </w:p>
    <w:p w14:paraId="663F631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Είναι φανερό, κύριε Πρόεδρε, ότι εδώ υιοθετούν μία μηνυτήρια αναφορά, η οποία εξετάζεται από τη δικαιοσύνη. Και υιοθετούν γεγονότα, τα οποία είναι αδύνατο να γνωρίζουν. Πώς γν</w:t>
      </w:r>
      <w:r>
        <w:rPr>
          <w:rFonts w:eastAsia="Times New Roman" w:cs="Times New Roman"/>
          <w:szCs w:val="24"/>
        </w:rPr>
        <w:t xml:space="preserve">ωρίζουν εάν συνέβη κάτι; Εκτός εάν σας το έχει πει ο </w:t>
      </w:r>
      <w:proofErr w:type="spellStart"/>
      <w:r>
        <w:rPr>
          <w:rFonts w:eastAsia="Times New Roman" w:cs="Times New Roman"/>
          <w:szCs w:val="24"/>
        </w:rPr>
        <w:t>Γιαννουσάκης</w:t>
      </w:r>
      <w:proofErr w:type="spellEnd"/>
      <w:r>
        <w:rPr>
          <w:rFonts w:eastAsia="Times New Roman" w:cs="Times New Roman"/>
          <w:szCs w:val="24"/>
        </w:rPr>
        <w:t xml:space="preserve">, είτε από κινητό τηλέφωνο είτε από καρτοτηλέφωνο είτε κάνατε κάποια επίσκεψη εσείς στη φυλακή. </w:t>
      </w:r>
    </w:p>
    <w:p w14:paraId="663F631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λοιπόν, ότι ο </w:t>
      </w:r>
      <w:proofErr w:type="spellStart"/>
      <w:r>
        <w:rPr>
          <w:rFonts w:eastAsia="Times New Roman" w:cs="Times New Roman"/>
          <w:szCs w:val="24"/>
        </w:rPr>
        <w:t>Γιαννουσάκης</w:t>
      </w:r>
      <w:proofErr w:type="spellEnd"/>
      <w:r>
        <w:rPr>
          <w:rFonts w:eastAsia="Times New Roman" w:cs="Times New Roman"/>
          <w:szCs w:val="24"/>
        </w:rPr>
        <w:t xml:space="preserve"> και άλλος ένας κρατούμενος δεν είχαν καμία απολύτως</w:t>
      </w:r>
      <w:r>
        <w:rPr>
          <w:rFonts w:eastAsia="Times New Roman" w:cs="Times New Roman"/>
          <w:szCs w:val="24"/>
        </w:rPr>
        <w:t xml:space="preserve"> ευνοϊκή μεταχείριση, με απόφαση του Υπουργείου Δικαιοσύνης. Ήταν προστατευόμενοι μάρτυρες με απόφαση του Εισαγγελέα Εφετών ή του Συμβουλίου Εφετών Πειραιά. </w:t>
      </w:r>
    </w:p>
    <w:p w14:paraId="663F631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Τότε γιατί πήγε στη Χαλκίδα μετά;</w:t>
      </w:r>
    </w:p>
    <w:p w14:paraId="663F631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Αφήστε με να σας πω. Δεν τον χάιδευε κανείς, όπως είπατε ψευδώς. Υπήρχε από</w:t>
      </w:r>
      <w:r>
        <w:rPr>
          <w:rFonts w:eastAsia="Times New Roman" w:cs="Times New Roman"/>
          <w:szCs w:val="24"/>
        </w:rPr>
        <w:lastRenderedPageBreak/>
        <w:t xml:space="preserve">φαση της δικαιοσύνης να τελεί υπό αυτό το καθεστώς στο συγκεκριμένο κατάστημα κράτησης. Και όταν πλέον εξέλιπαν οι λόγοι, με απόφαση του </w:t>
      </w:r>
      <w:r>
        <w:rPr>
          <w:rFonts w:eastAsia="Times New Roman" w:cs="Times New Roman"/>
          <w:szCs w:val="24"/>
        </w:rPr>
        <w:t>σ</w:t>
      </w:r>
      <w:r>
        <w:rPr>
          <w:rFonts w:eastAsia="Times New Roman" w:cs="Times New Roman"/>
          <w:szCs w:val="24"/>
        </w:rPr>
        <w:t>υμβ</w:t>
      </w:r>
      <w:r>
        <w:rPr>
          <w:rFonts w:eastAsia="Times New Roman" w:cs="Times New Roman"/>
          <w:szCs w:val="24"/>
        </w:rPr>
        <w:t xml:space="preserve">ουλίου της φυλακής, πήρε το δρόμο του για τη φυλακή που έπρεπε να είναι κανονικά, για να εκτίσει την ποινή του μέχρι να δικαστεί για δεύτερη φορά. </w:t>
      </w:r>
    </w:p>
    <w:p w14:paraId="663F631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καταθέσετε αίτημα υποβολής των εγγράφων και να τα λάβετε, όπως προβλέπεται από τον νόμο. </w:t>
      </w:r>
    </w:p>
    <w:p w14:paraId="663F631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σ</w:t>
      </w:r>
      <w:r>
        <w:rPr>
          <w:rFonts w:eastAsia="Times New Roman" w:cs="Times New Roman"/>
          <w:szCs w:val="24"/>
        </w:rPr>
        <w:t xml:space="preserve">ήμερα με αυτό που κάνατε ξεπεράσατε κάθε όριο, ψευδολογώντας πάλι, διότι είναι αδύνατο να το γνωρίζετε. Ως εκ τούτου, είτε το φαντάζεστε και βρισκόμαστε σε μια κατάσταση ακραίας φαντασιοπληξίας είτε </w:t>
      </w:r>
      <w:proofErr w:type="spellStart"/>
      <w:r>
        <w:rPr>
          <w:rFonts w:eastAsia="Times New Roman" w:cs="Times New Roman"/>
          <w:szCs w:val="24"/>
        </w:rPr>
        <w:t>οικοδομείτε</w:t>
      </w:r>
      <w:proofErr w:type="spellEnd"/>
      <w:r>
        <w:rPr>
          <w:rFonts w:eastAsia="Times New Roman" w:cs="Times New Roman"/>
          <w:szCs w:val="24"/>
        </w:rPr>
        <w:t xml:space="preserve"> έναν ψευδή ισχυρισμό μετά λόγου γνώσεως. Μετά</w:t>
      </w:r>
      <w:r>
        <w:rPr>
          <w:rFonts w:eastAsia="Times New Roman" w:cs="Times New Roman"/>
          <w:szCs w:val="24"/>
        </w:rPr>
        <w:t xml:space="preserve"> λόγου γνώσεως δηλαδή του ψεύδους!</w:t>
      </w:r>
    </w:p>
    <w:p w14:paraId="663F631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Αμφισβητείτε τη μηνυτήρια αναφορά;</w:t>
      </w:r>
    </w:p>
    <w:p w14:paraId="663F631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λέτε ψέματα τώρα. Είστε σε δύσκολη θέση. </w:t>
      </w:r>
    </w:p>
    <w:p w14:paraId="663F632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Παρακαλώ, ησυχία!</w:t>
      </w:r>
    </w:p>
    <w:p w14:paraId="663F632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w:t>
      </w:r>
      <w:r>
        <w:rPr>
          <w:rFonts w:eastAsia="Times New Roman" w:cs="Times New Roman"/>
          <w:b/>
          <w:szCs w:val="24"/>
        </w:rPr>
        <w:t>ν):</w:t>
      </w:r>
      <w:r>
        <w:rPr>
          <w:rFonts w:eastAsia="Times New Roman" w:cs="Times New Roman"/>
          <w:szCs w:val="24"/>
        </w:rPr>
        <w:t xml:space="preserve"> Συγχαρητήρια! Κάνατε μεγάλη επιτυχία. </w:t>
      </w:r>
    </w:p>
    <w:p w14:paraId="663F632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Αναφέρατε κάτι που δεν χρειάζεται να επαναλάβω, ότι τη συγκεκριμένη επαφή του κρατουμένου με τον Υπουργό Εθνικής Άμυνας τη διαμεσολάβησε ο Γενικός Γραμματέας του Υπουργείου Δικαιοσύνης και ο υπεύθυνος που έχει ορι</w:t>
      </w:r>
      <w:r>
        <w:rPr>
          <w:rFonts w:eastAsia="Times New Roman" w:cs="Times New Roman"/>
          <w:szCs w:val="24"/>
        </w:rPr>
        <w:t xml:space="preserve">στεί, ο κ. </w:t>
      </w:r>
      <w:proofErr w:type="spellStart"/>
      <w:r>
        <w:rPr>
          <w:rFonts w:eastAsia="Times New Roman" w:cs="Times New Roman"/>
          <w:szCs w:val="24"/>
        </w:rPr>
        <w:t>Δουλάμης</w:t>
      </w:r>
      <w:proofErr w:type="spellEnd"/>
      <w:r>
        <w:rPr>
          <w:rFonts w:eastAsia="Times New Roman" w:cs="Times New Roman"/>
          <w:szCs w:val="24"/>
        </w:rPr>
        <w:t xml:space="preserve">. </w:t>
      </w:r>
    </w:p>
    <w:p w14:paraId="663F632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Εσείς από πού το γνωρίζετε αυτό;</w:t>
      </w:r>
    </w:p>
    <w:p w14:paraId="663F632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Το γνωρίζω!</w:t>
      </w:r>
    </w:p>
    <w:p w14:paraId="663F632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Το γνωρίζετε, όμως!</w:t>
      </w:r>
    </w:p>
    <w:p w14:paraId="663F632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Το γνωρίζω! </w:t>
      </w:r>
    </w:p>
    <w:p w14:paraId="663F632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w:t>
      </w:r>
      <w:r>
        <w:rPr>
          <w:rFonts w:eastAsia="Times New Roman" w:cs="Times New Roman"/>
          <w:b/>
          <w:szCs w:val="24"/>
        </w:rPr>
        <w:t xml:space="preserve">ειας και Ανθρωπίνων Δικαιωμάτων): </w:t>
      </w:r>
      <w:r>
        <w:rPr>
          <w:rFonts w:eastAsia="Times New Roman" w:cs="Times New Roman"/>
          <w:szCs w:val="24"/>
        </w:rPr>
        <w:t xml:space="preserve">Δηλαδή, αν κληθείτε από τη </w:t>
      </w:r>
      <w:r>
        <w:rPr>
          <w:rFonts w:eastAsia="Times New Roman" w:cs="Times New Roman"/>
          <w:szCs w:val="24"/>
        </w:rPr>
        <w:t>δ</w:t>
      </w:r>
      <w:r>
        <w:rPr>
          <w:rFonts w:eastAsia="Times New Roman" w:cs="Times New Roman"/>
          <w:szCs w:val="24"/>
        </w:rPr>
        <w:t xml:space="preserve">ικαιοσύνη, θα πείτε «εμείς τα γνωρίζουμε αυτά και τα γνωρίζουμε από εκεί». </w:t>
      </w:r>
    </w:p>
    <w:p w14:paraId="663F632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δεν το γνωρίζετε. Πετάτε μια κουβέντα στον αέρα και λέτε «θα γίνει άρση του τηλεφωνικού απορρήτου». </w:t>
      </w:r>
    </w:p>
    <w:p w14:paraId="663F632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ΙΩΑΝΝΗ</w:t>
      </w:r>
      <w:r>
        <w:rPr>
          <w:rFonts w:eastAsia="Times New Roman" w:cs="Times New Roman"/>
          <w:b/>
          <w:szCs w:val="24"/>
        </w:rPr>
        <w:t xml:space="preserve">Σ ΛΑΓΟΣ: </w:t>
      </w:r>
      <w:r>
        <w:rPr>
          <w:rFonts w:eastAsia="Times New Roman" w:cs="Times New Roman"/>
          <w:szCs w:val="24"/>
        </w:rPr>
        <w:t xml:space="preserve">Βεβαίως, θα ζητήσουμε από τη </w:t>
      </w:r>
      <w:r>
        <w:rPr>
          <w:rFonts w:eastAsia="Times New Roman" w:cs="Times New Roman"/>
          <w:szCs w:val="24"/>
        </w:rPr>
        <w:t>δ</w:t>
      </w:r>
      <w:r>
        <w:rPr>
          <w:rFonts w:eastAsia="Times New Roman" w:cs="Times New Roman"/>
          <w:szCs w:val="24"/>
        </w:rPr>
        <w:t>ικαιοσύνη να γίνει άρση!</w:t>
      </w:r>
    </w:p>
    <w:p w14:paraId="663F632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Άρα λοιπόν δεν </w:t>
      </w:r>
      <w:r>
        <w:rPr>
          <w:rFonts w:eastAsia="Times New Roman" w:cs="Times New Roman"/>
          <w:szCs w:val="24"/>
        </w:rPr>
        <w:lastRenderedPageBreak/>
        <w:t>γνωρίζετε τίποτα! Συκοφαντείτε δημόσιους λειτουργούς και πολιτικά πρόσωπα, τα οποία δεν έχουν καμ</w:t>
      </w:r>
      <w:r>
        <w:rPr>
          <w:rFonts w:eastAsia="Times New Roman" w:cs="Times New Roman"/>
          <w:szCs w:val="24"/>
        </w:rPr>
        <w:t>μ</w:t>
      </w:r>
      <w:r>
        <w:rPr>
          <w:rFonts w:eastAsia="Times New Roman" w:cs="Times New Roman"/>
          <w:szCs w:val="24"/>
        </w:rPr>
        <w:t>ία απολύτως σχέση με αυτή την υπόθεση…</w:t>
      </w:r>
    </w:p>
    <w:p w14:paraId="663F632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Φοβάστε να γίνει άρση; Αν δεν φοβάστε, ζητήστε να γίνει άρση τηλεφωνικού απορρήτου! </w:t>
      </w:r>
    </w:p>
    <w:p w14:paraId="663F632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Λαγέ, παρακαλώ! </w:t>
      </w:r>
    </w:p>
    <w:p w14:paraId="663F632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w:t>
      </w:r>
      <w:r>
        <w:rPr>
          <w:rFonts w:eastAsia="Times New Roman" w:cs="Times New Roman"/>
          <w:b/>
          <w:szCs w:val="24"/>
        </w:rPr>
        <w:t xml:space="preserve">ν Δικαιωμάτων): </w:t>
      </w:r>
      <w:r>
        <w:rPr>
          <w:rFonts w:eastAsia="Times New Roman" w:cs="Times New Roman"/>
          <w:szCs w:val="24"/>
        </w:rPr>
        <w:t>Επομένως, είστε συκοφάντες, δηλαδή ακροδεξιοί και νεοναζί, αυτό που είστε πάντα!</w:t>
      </w:r>
    </w:p>
    <w:p w14:paraId="663F632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Κάντε άρση του τηλεφωνικού απορρήτου εσείς που δεν φοβάστε!</w:t>
      </w:r>
    </w:p>
    <w:p w14:paraId="663F632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πολύ, μη φωνασκείτε!</w:t>
      </w:r>
    </w:p>
    <w:p w14:paraId="663F633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w:t>
      </w:r>
      <w:r>
        <w:rPr>
          <w:rFonts w:eastAsia="Times New Roman" w:cs="Times New Roman"/>
          <w:szCs w:val="24"/>
        </w:rPr>
        <w:t xml:space="preserve">δρική Έδρα καταλαμβάνει ο Ε΄ Αντιπρόεδρος της Βουλής κ. </w:t>
      </w:r>
      <w:r w:rsidRPr="0038013A">
        <w:rPr>
          <w:rFonts w:eastAsia="Times New Roman" w:cs="Times New Roman"/>
          <w:b/>
          <w:szCs w:val="24"/>
        </w:rPr>
        <w:t>ΔΗΜΗΤΡΙΟΣ ΚΡΕΜΑΣΤΙΝΟΣ</w:t>
      </w:r>
      <w:r>
        <w:rPr>
          <w:rFonts w:eastAsia="Times New Roman" w:cs="Times New Roman"/>
          <w:szCs w:val="24"/>
        </w:rPr>
        <w:t>)</w:t>
      </w:r>
    </w:p>
    <w:p w14:paraId="663F633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Συνεχίζουμε, κυρίες και κύριοι συνάδελφοι, με την έβδομη με αριθμό 933/2-6-2017 επίκαιρη ερώτηση δεύτερου κύκλου του Βουλευτή </w:t>
      </w:r>
      <w:r>
        <w:rPr>
          <w:rFonts w:eastAsia="Times New Roman" w:cs="Times New Roman"/>
          <w:szCs w:val="24"/>
        </w:rPr>
        <w:lastRenderedPageBreak/>
        <w:t>Β΄ Αθηνών της Δ</w:t>
      </w:r>
      <w:r>
        <w:rPr>
          <w:rFonts w:eastAsia="Times New Roman" w:cs="Times New Roman"/>
          <w:szCs w:val="24"/>
        </w:rPr>
        <w:t>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τη </w:t>
      </w:r>
      <w:proofErr w:type="spellStart"/>
      <w:r>
        <w:rPr>
          <w:rFonts w:eastAsia="Times New Roman" w:cs="Times New Roman"/>
          <w:szCs w:val="24"/>
        </w:rPr>
        <w:t>συνεπιμέλεια</w:t>
      </w:r>
      <w:proofErr w:type="spellEnd"/>
      <w:r>
        <w:rPr>
          <w:rFonts w:eastAsia="Times New Roman" w:cs="Times New Roman"/>
          <w:szCs w:val="24"/>
        </w:rPr>
        <w:t xml:space="preserve"> τέκνων.</w:t>
      </w:r>
    </w:p>
    <w:p w14:paraId="663F633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Λοβέρδο, έχετε τον λόγο. </w:t>
      </w:r>
    </w:p>
    <w:p w14:paraId="663F633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Τι μέρα προσδιορίστηκε αυτή η ερώτηση, κύριε Πρόεδρε; </w:t>
      </w:r>
    </w:p>
    <w:p w14:paraId="663F633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γυρίσω σε μια συζήτηση που έχουμε κάνει προ πολλών μηνών και που έχω κάνει και άλλες δυο φορές με τον προκάτοχό σας. Δεν είναι στα όρια των ευθυνών της Αντιπολίτευσης να προτιμά Υπουργούς -και δεν θ</w:t>
      </w:r>
      <w:r>
        <w:rPr>
          <w:rFonts w:eastAsia="Times New Roman" w:cs="Times New Roman"/>
          <w:szCs w:val="24"/>
        </w:rPr>
        <w:t xml:space="preserve">α το κάνω- αλλά θέλω να σας το πω στην Αίθουσα αυτή, κύριε Υπουργέ, ότι ο προκάτοχός σας ήταν πολύ κοντά στο να έχει αποδεχθεί τις παραινέσεις της Αντιπολίτευσης για την κατοχύρωση στο ελληνικό οικογενειακό δίκαιο της </w:t>
      </w:r>
      <w:proofErr w:type="spellStart"/>
      <w:r>
        <w:rPr>
          <w:rFonts w:eastAsia="Times New Roman" w:cs="Times New Roman"/>
          <w:szCs w:val="24"/>
        </w:rPr>
        <w:t>συνεπιμέλειας</w:t>
      </w:r>
      <w:proofErr w:type="spellEnd"/>
      <w:r>
        <w:rPr>
          <w:rFonts w:eastAsia="Times New Roman" w:cs="Times New Roman"/>
          <w:szCs w:val="24"/>
        </w:rPr>
        <w:t xml:space="preserve"> τέκνων. </w:t>
      </w:r>
    </w:p>
    <w:p w14:paraId="663F633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Έχουμε ένα διεθ</w:t>
      </w:r>
      <w:r>
        <w:rPr>
          <w:rFonts w:eastAsia="Times New Roman" w:cs="Times New Roman"/>
          <w:szCs w:val="24"/>
        </w:rPr>
        <w:t xml:space="preserve">νές πλαίσιο, μια διεθνή έννομη τάξη, που έχει συγκεκριμένα κείμενα </w:t>
      </w:r>
      <w:r>
        <w:rPr>
          <w:rFonts w:eastAsia="Times New Roman" w:cs="Times New Roman"/>
          <w:szCs w:val="24"/>
        </w:rPr>
        <w:t>τα οποία</w:t>
      </w:r>
      <w:r>
        <w:rPr>
          <w:rFonts w:eastAsia="Times New Roman" w:cs="Times New Roman"/>
          <w:szCs w:val="24"/>
        </w:rPr>
        <w:t xml:space="preserve"> αφορούν τα δικαιώματα του παιδιού. Έχουμε τη </w:t>
      </w:r>
      <w:r>
        <w:rPr>
          <w:rFonts w:eastAsia="Times New Roman" w:cs="Times New Roman"/>
          <w:szCs w:val="24"/>
        </w:rPr>
        <w:t>δ</w:t>
      </w:r>
      <w:r>
        <w:rPr>
          <w:rFonts w:eastAsia="Times New Roman" w:cs="Times New Roman"/>
          <w:szCs w:val="24"/>
        </w:rPr>
        <w:t xml:space="preserve">ιεθνή </w:t>
      </w:r>
      <w:r>
        <w:rPr>
          <w:rFonts w:eastAsia="Times New Roman" w:cs="Times New Roman"/>
          <w:szCs w:val="24"/>
        </w:rPr>
        <w:t>σ</w:t>
      </w:r>
      <w:r>
        <w:rPr>
          <w:rFonts w:eastAsia="Times New Roman" w:cs="Times New Roman"/>
          <w:szCs w:val="24"/>
        </w:rPr>
        <w:t xml:space="preserve">ύμβαση για το </w:t>
      </w:r>
      <w:r>
        <w:rPr>
          <w:rFonts w:eastAsia="Times New Roman" w:cs="Times New Roman"/>
          <w:szCs w:val="24"/>
        </w:rPr>
        <w:t>π</w:t>
      </w:r>
      <w:r>
        <w:rPr>
          <w:rFonts w:eastAsia="Times New Roman" w:cs="Times New Roman"/>
          <w:szCs w:val="24"/>
        </w:rPr>
        <w:t xml:space="preserve">αιδί, για τα </w:t>
      </w:r>
      <w:r>
        <w:rPr>
          <w:rFonts w:eastAsia="Times New Roman" w:cs="Times New Roman"/>
          <w:szCs w:val="24"/>
        </w:rPr>
        <w:t>δ</w:t>
      </w:r>
      <w:r>
        <w:rPr>
          <w:rFonts w:eastAsia="Times New Roman" w:cs="Times New Roman"/>
          <w:szCs w:val="24"/>
        </w:rPr>
        <w:t xml:space="preserve">ικαιώματα του </w:t>
      </w:r>
      <w:r>
        <w:rPr>
          <w:rFonts w:eastAsia="Times New Roman" w:cs="Times New Roman"/>
          <w:szCs w:val="24"/>
        </w:rPr>
        <w:t>π</w:t>
      </w:r>
      <w:r>
        <w:rPr>
          <w:rFonts w:eastAsia="Times New Roman" w:cs="Times New Roman"/>
          <w:szCs w:val="24"/>
        </w:rPr>
        <w:t>αιδιού, έχουμε τις συμβάσεις που σχετίζονται με τα θεμελιώδη δικαιώματα σε ευρωπαϊκ</w:t>
      </w:r>
      <w:r>
        <w:rPr>
          <w:rFonts w:eastAsia="Times New Roman" w:cs="Times New Roman"/>
          <w:szCs w:val="24"/>
        </w:rPr>
        <w:t xml:space="preserve">ό και σε διεθνές επίπεδο. </w:t>
      </w:r>
    </w:p>
    <w:p w14:paraId="663F633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Κατακτά διαρκώς όλο και περισσότερες θέσεις στις έννομες τάξεις των άλλων προχωρημένων, πολιτισμένων χωρών η καθιέρωση της </w:t>
      </w:r>
      <w:proofErr w:type="spellStart"/>
      <w:r>
        <w:rPr>
          <w:rFonts w:eastAsia="Times New Roman" w:cs="Times New Roman"/>
          <w:szCs w:val="24"/>
        </w:rPr>
        <w:t>συνεπιμέλειας</w:t>
      </w:r>
      <w:proofErr w:type="spellEnd"/>
      <w:r>
        <w:rPr>
          <w:rFonts w:eastAsia="Times New Roman" w:cs="Times New Roman"/>
          <w:szCs w:val="24"/>
        </w:rPr>
        <w:t xml:space="preserve"> τέκνων. Θα πω στη δευτερολογία μου αν υπάρχει αντίρρηση ως προς αυτό, σε ποιες περιπτώσεις. </w:t>
      </w:r>
    </w:p>
    <w:p w14:paraId="663F633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παιδί είναι η αναφορά. Το παιδί είναι το σημείο γύρω από το οποίο θα στραφούν όλα τα υπόλοιπα θέματα που ρυθμίζουν οι έννομες τάξεις, όχι οι γονείς, ή οι αξίες που έχει ο άλφα ή ο βήτα πολιτικός. </w:t>
      </w:r>
    </w:p>
    <w:p w14:paraId="663F633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εμείς έχουμε ένα οικογενειακό δίκαιο, που ήταν πρωτ</w:t>
      </w:r>
      <w:r>
        <w:rPr>
          <w:rFonts w:eastAsia="Times New Roman" w:cs="Times New Roman"/>
          <w:szCs w:val="24"/>
        </w:rPr>
        <w:t xml:space="preserve">οποριακό όταν άλλαξε το 1983. Έκτοτε παραμένει ως έχει και οι ανάγκες για την αλλαγή του είναι σε όλο τον κόσμο, σε όλη τη χώρα πασιφανείς. </w:t>
      </w:r>
    </w:p>
    <w:p w14:paraId="663F633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αυτές τις ανάγκες υπάρχει και το ζήτημα της </w:t>
      </w:r>
      <w:proofErr w:type="spellStart"/>
      <w:r>
        <w:rPr>
          <w:rFonts w:eastAsia="Times New Roman" w:cs="Times New Roman"/>
          <w:szCs w:val="24"/>
        </w:rPr>
        <w:t>συνεπιμέλειας</w:t>
      </w:r>
      <w:proofErr w:type="spellEnd"/>
      <w:r>
        <w:rPr>
          <w:rFonts w:eastAsia="Times New Roman" w:cs="Times New Roman"/>
          <w:szCs w:val="24"/>
        </w:rPr>
        <w:t>, γιατί είναι δικαίωμα του παιδιού να έχει την ανα</w:t>
      </w:r>
      <w:r>
        <w:rPr>
          <w:rFonts w:eastAsia="Times New Roman" w:cs="Times New Roman"/>
          <w:szCs w:val="24"/>
        </w:rPr>
        <w:t xml:space="preserve">τροφή που του δίνουν και οι δυο γονείς του, να ζει και με τους δυο του γονείς και να μην αποχωρίζεται κανέναν. </w:t>
      </w:r>
    </w:p>
    <w:p w14:paraId="663F633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σας έχω πει και την προηγούμενη φορά που συζητήσαμε ότι υπάρχει ένα </w:t>
      </w:r>
      <w:proofErr w:type="spellStart"/>
      <w:r>
        <w:rPr>
          <w:rFonts w:eastAsia="Times New Roman" w:cs="Times New Roman"/>
          <w:szCs w:val="24"/>
        </w:rPr>
        <w:t>νομολογιακό</w:t>
      </w:r>
      <w:proofErr w:type="spellEnd"/>
      <w:r>
        <w:rPr>
          <w:rFonts w:eastAsia="Times New Roman" w:cs="Times New Roman"/>
          <w:szCs w:val="24"/>
        </w:rPr>
        <w:t xml:space="preserve"> έθιμο, μια </w:t>
      </w:r>
      <w:proofErr w:type="spellStart"/>
      <w:r>
        <w:rPr>
          <w:rFonts w:eastAsia="Times New Roman" w:cs="Times New Roman"/>
          <w:szCs w:val="24"/>
        </w:rPr>
        <w:t>νομολογιακή</w:t>
      </w:r>
      <w:proofErr w:type="spellEnd"/>
      <w:r>
        <w:rPr>
          <w:rFonts w:eastAsia="Times New Roman" w:cs="Times New Roman"/>
          <w:szCs w:val="24"/>
        </w:rPr>
        <w:t xml:space="preserve"> πρακτική και θέλω να μου πείτε αν ως </w:t>
      </w:r>
      <w:r>
        <w:rPr>
          <w:rFonts w:eastAsia="Times New Roman" w:cs="Times New Roman"/>
          <w:szCs w:val="24"/>
        </w:rPr>
        <w:t xml:space="preserve">Υπουργός Δικαιοσύνης έχετε </w:t>
      </w:r>
      <w:r>
        <w:rPr>
          <w:rFonts w:eastAsia="Times New Roman" w:cs="Times New Roman"/>
          <w:szCs w:val="24"/>
        </w:rPr>
        <w:lastRenderedPageBreak/>
        <w:t xml:space="preserve">στατιστικές που αντικρούουν αυτό που θα σας πω, που στη συντριπτική πλειοψηφία των περιπτώσεων δίνει την ανατροφή του παιδιού στη μητέρα και ο πατέρας το αποστερείται, με συνέπεια να δημιουργούνται μια σειρά από δράματα. </w:t>
      </w:r>
    </w:p>
    <w:p w14:paraId="663F633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Είχαμε </w:t>
      </w:r>
      <w:r>
        <w:rPr>
          <w:rFonts w:eastAsia="Times New Roman" w:cs="Times New Roman"/>
          <w:szCs w:val="24"/>
        </w:rPr>
        <w:t xml:space="preserve">κουβεντιάσει προ μηνών αν έχετε τη διάθεση να κάνετε αλλαγές. Μου είχατε πει πως δεν έχετε, διότι δεν συμφωνείτε. Με ενημερώσατε, επίσης, αργότερα ότι υπάρχουν και κάποια κείμενα επιφανών </w:t>
      </w:r>
      <w:proofErr w:type="spellStart"/>
      <w:r>
        <w:rPr>
          <w:rFonts w:eastAsia="Times New Roman" w:cs="Times New Roman"/>
          <w:szCs w:val="24"/>
        </w:rPr>
        <w:t>αστικολόγων</w:t>
      </w:r>
      <w:proofErr w:type="spellEnd"/>
      <w:r>
        <w:rPr>
          <w:rFonts w:eastAsia="Times New Roman" w:cs="Times New Roman"/>
          <w:szCs w:val="24"/>
        </w:rPr>
        <w:t xml:space="preserve"> που συνεπικουρούν τις απόψεις σας. Τα είδα, όπως είδα κα</w:t>
      </w:r>
      <w:r>
        <w:rPr>
          <w:rFonts w:eastAsia="Times New Roman" w:cs="Times New Roman"/>
          <w:szCs w:val="24"/>
        </w:rPr>
        <w:t>ι τα κείμενα που αντικρούουν τις απόψεις τους.</w:t>
      </w:r>
    </w:p>
    <w:p w14:paraId="663F633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δεν είναι τι λένε οι επιστήμονες. Μπορεί να λένε τα άλφα, μπορεί να λένε και τα βήτα. Το ζήτημα είναι ποια είναι η διεθνής τάση και ποια είναι η δική σας διάθεση από εδώ και εμπρός. </w:t>
      </w:r>
    </w:p>
    <w:p w14:paraId="663F633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Έχω καταθέσει τέ</w:t>
      </w:r>
      <w:r>
        <w:rPr>
          <w:rFonts w:eastAsia="Times New Roman" w:cs="Times New Roman"/>
          <w:szCs w:val="24"/>
        </w:rPr>
        <w:t xml:space="preserve">σσερις ερωτήσεις. Έχω καταθέσει με τον κ. </w:t>
      </w:r>
      <w:proofErr w:type="spellStart"/>
      <w:r>
        <w:rPr>
          <w:rFonts w:eastAsia="Times New Roman" w:cs="Times New Roman"/>
          <w:szCs w:val="24"/>
        </w:rPr>
        <w:t>Αμυρά</w:t>
      </w:r>
      <w:proofErr w:type="spellEnd"/>
      <w:r>
        <w:rPr>
          <w:rFonts w:eastAsia="Times New Roman" w:cs="Times New Roman"/>
          <w:szCs w:val="24"/>
        </w:rPr>
        <w:t xml:space="preserve"> δυο τροπολογίες. Στη μια δεν ήσασταν εδώ, στην άλλη, όμως, ήσασταν και του είπατε πως δεν τη δέχεστε. Σας φέρνω το θέμα ακόμα μια φορά. Δεν θέλω να θεωρώ ότι ως εκ </w:t>
      </w:r>
      <w:r>
        <w:rPr>
          <w:rFonts w:eastAsia="Times New Roman" w:cs="Times New Roman"/>
          <w:szCs w:val="24"/>
        </w:rPr>
        <w:lastRenderedPageBreak/>
        <w:t>περισσού το κάνω, αλλά θέλω να πιστεύω ότι υ</w:t>
      </w:r>
      <w:r>
        <w:rPr>
          <w:rFonts w:eastAsia="Times New Roman" w:cs="Times New Roman"/>
          <w:szCs w:val="24"/>
        </w:rPr>
        <w:t xml:space="preserve">πάρχουν περιθώρια να κάνουμε μια βελτίωση στο οικογενειακό δίκαιο στο συγκεκριμένο θέμα. </w:t>
      </w:r>
    </w:p>
    <w:p w14:paraId="663F633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 για τρία λεπτά. Παράκλησή μου, επειδή έχουμε φύγει τελείως από τον χρόνο και μετά έχουμε τη συζήτηση της επερώτησης της Νέας Δημοκρατίας, να τηρήσουμε τον χρόνο.</w:t>
      </w:r>
    </w:p>
    <w:p w14:paraId="663F633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w:t>
      </w:r>
      <w:r>
        <w:rPr>
          <w:rFonts w:eastAsia="Times New Roman" w:cs="Times New Roman"/>
          <w:b/>
          <w:szCs w:val="24"/>
        </w:rPr>
        <w:t xml:space="preserve">ι Ανθρωπίνων Δικαιωμάτων): </w:t>
      </w:r>
      <w:r>
        <w:rPr>
          <w:rFonts w:eastAsia="Times New Roman" w:cs="Times New Roman"/>
          <w:szCs w:val="24"/>
        </w:rPr>
        <w:t xml:space="preserve">Κύριε Πρόεδρε, επί του θέματος αυτού είχα την χαρά, θα έλεγα, να απαντήσω στον κ. Λοβέρδο πριν από μερικούς μήνες. Δεν έχει αλλάξει κάτι ούτε όσον αφορά την επιχειρηματολογία ούτε τη γενικότερη θεώρηση. </w:t>
      </w:r>
    </w:p>
    <w:p w14:paraId="663F634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σήμερα να καταθέσω σ</w:t>
      </w:r>
      <w:r>
        <w:rPr>
          <w:rFonts w:eastAsia="Times New Roman" w:cs="Times New Roman"/>
          <w:szCs w:val="24"/>
        </w:rPr>
        <w:t xml:space="preserve">τη Βουλή επιστολή που είχε αποστείλει ο καθηγητής μου, πρώην πρύτανης του Πανεπιστημίου Αθηνών και διαπρεπής νομικός, ο Μιχάλης Σταθόπουλος, στην «Εφημερίδα των Συντακτών», καθώς επίσης και άρθρο του εφέτη κ. Γεώργιου Παπαγεωργίου για τα ζητήματα αυτά. Θα </w:t>
      </w:r>
      <w:r>
        <w:rPr>
          <w:rFonts w:eastAsia="Times New Roman" w:cs="Times New Roman"/>
          <w:szCs w:val="24"/>
        </w:rPr>
        <w:t>σας παρακαλούσα να τους ρίξετε μια ματιά.</w:t>
      </w:r>
    </w:p>
    <w:p w14:paraId="663F634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Υπουργός κ. Σταύρος Κοντονής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63F634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ν αφορά το θέμα το οποίο συζητάμε, είχα πει και την προηγούμενη φορά, κύριε Λοβέρδο, ότι δυστυχώς από ορισμένους νομικούς, που είτε βρίσκονται στην αλλοδαπή –κυρίως στην Αγγλία- είτε έχουν λάβει μια αγγλοσαξονική παιδεία επί των θεμάτων αυτών, γίνεται μια </w:t>
      </w:r>
      <w:r>
        <w:rPr>
          <w:rFonts w:eastAsia="Times New Roman" w:cs="Times New Roman"/>
          <w:szCs w:val="24"/>
        </w:rPr>
        <w:t>σύγχυση της γονικής μέριμνας, η οποία ασκείται από κοινού και από τους δύο γονείς.</w:t>
      </w:r>
    </w:p>
    <w:p w14:paraId="663F634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ελαχιστότατες</w:t>
      </w:r>
      <w:proofErr w:type="spellEnd"/>
      <w:r>
        <w:rPr>
          <w:rFonts w:eastAsia="Times New Roman" w:cs="Times New Roman"/>
          <w:szCs w:val="24"/>
        </w:rPr>
        <w:t xml:space="preserve"> οι αποφάσεις των δικαστηρίων -μια που μου το ζητήσατε αυτό, θα προσπαθήσω να το βρω, αν και το θεωρώ δύσκολο, διότι τώρα </w:t>
      </w:r>
      <w:proofErr w:type="spellStart"/>
      <w:r>
        <w:rPr>
          <w:rFonts w:eastAsia="Times New Roman" w:cs="Times New Roman"/>
          <w:szCs w:val="24"/>
        </w:rPr>
        <w:t>τροχιοδρομείται</w:t>
      </w:r>
      <w:proofErr w:type="spellEnd"/>
      <w:r>
        <w:rPr>
          <w:rFonts w:eastAsia="Times New Roman" w:cs="Times New Roman"/>
          <w:szCs w:val="24"/>
        </w:rPr>
        <w:t xml:space="preserve"> να λειτουργήσει </w:t>
      </w:r>
      <w:r>
        <w:rPr>
          <w:rFonts w:eastAsia="Times New Roman" w:cs="Times New Roman"/>
          <w:szCs w:val="24"/>
        </w:rPr>
        <w:t>το ηλεκτρονικό σύστημα διασύνδεσης των πολιτικών και των ποινικών δικαστηρίων της χώρας, γιατί επειδή επί χρόνια «ταξίδευε» σε χειρότερο βαθμό από το Κτηματολόγιο, αλλά θα κάνουμε μια προσπάθεια από το Υπουργείο Δικαιοσύνης για να έχετε και εσείς μια εικόν</w:t>
      </w:r>
      <w:r>
        <w:rPr>
          <w:rFonts w:eastAsia="Times New Roman" w:cs="Times New Roman"/>
          <w:szCs w:val="24"/>
        </w:rPr>
        <w:t xml:space="preserve">α- που διαλαμβάνουν στο διατακτικό τους ότι ένας γονέας ασκεί τη γονική μέριμνα. Είναι, όμως, πάρα πολλές οι αποφάσεις οι οποίες δίνουν την επιμέλεια στη μητέρα. </w:t>
      </w:r>
    </w:p>
    <w:p w14:paraId="663F634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είχα πει και την προηγούμενη φορά ότι η τάση της νομολογίας πλέον δεν είναι εκ των προτέρ</w:t>
      </w:r>
      <w:r>
        <w:rPr>
          <w:rFonts w:eastAsia="Times New Roman" w:cs="Times New Roman"/>
          <w:szCs w:val="24"/>
        </w:rPr>
        <w:t xml:space="preserve">ων και χωρίς βάσανο να δίνει την επιμέλεια στη μητέρα, αλλά να σταθμίζει το συμφέρον του τέκνου, πράγμα το οποίο συνάδει με το γράμμα του νόμου. </w:t>
      </w:r>
    </w:p>
    <w:p w14:paraId="663F634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λοιπόν, να σας τονίσω για άλλη μία φορά ότι στο δικό μας αστικό δίκαιο, ιδιαιτέρως το οικογενειακό δίκαι</w:t>
      </w:r>
      <w:r>
        <w:rPr>
          <w:rFonts w:eastAsia="Times New Roman" w:cs="Times New Roman"/>
          <w:szCs w:val="24"/>
        </w:rPr>
        <w:t xml:space="preserve">ο, η επιμέλεια είναι υποκατηγορία της γονικής μέριμνας. Σε ορισμένες δε εκφάνσεις της η επιμέλεια δεν μπορεί να διασπαστεί. Εάν θέλετε να πείτε και να ισχυριστεί κάποιος ότι ένα παιδί τη Δευτέρα, την Τετάρτη και την Παρασκευή θα μένει με τη μητέρα του και </w:t>
      </w:r>
      <w:r>
        <w:rPr>
          <w:rFonts w:eastAsia="Times New Roman" w:cs="Times New Roman"/>
          <w:szCs w:val="24"/>
        </w:rPr>
        <w:t>τις άλλες μέρες με τον πατέρα του, αντιλαμβάνεστε ότι κάτι τέτοιο είναι διαλυτικό για το παιδί.</w:t>
      </w:r>
    </w:p>
    <w:p w14:paraId="663F634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Δεύτερον, υπάρχει εδώ το ζήτημα ότι το παιδί, εκτός από τον τόπο της κατοικίας του, πρέπει να αλλάζει και άλλα πράγματα. Έτσι του δυσκολεύουμε τη ζωή κατά το μά</w:t>
      </w:r>
      <w:r>
        <w:rPr>
          <w:rFonts w:eastAsia="Times New Roman" w:cs="Times New Roman"/>
          <w:szCs w:val="24"/>
        </w:rPr>
        <w:t>λλον ή ήττον σε μεγάλο βαθμό. Για σκεφτείτε, σε ποιο σχολείο θα πηγαίνει εάν ο πατέρας του ζει στην Αθήνα και η μητέρα του ζει στον Πειραιά, για παράδειγμα; Δεν σας λέω πιο ακραίο παράδειγμα, ο ένας να ζει στην Αθήνα και ο άλλος να ζει στη Ζάκυνθο ή στο εξ</w:t>
      </w:r>
      <w:r>
        <w:rPr>
          <w:rFonts w:eastAsia="Times New Roman" w:cs="Times New Roman"/>
          <w:szCs w:val="24"/>
        </w:rPr>
        <w:t>ωτερικό.</w:t>
      </w:r>
    </w:p>
    <w:p w14:paraId="663F634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Βλέπετε, λοιπόν, ότι η επιμέλεια, έτσι όπως διαλαμβάνεται στο άρθρο 1518 του Αστικού Κώδικα, είναι κάτι το οποίο δεν μπορεί να διασπαστεί. Και σας είχα πει και την προηγούμενη φορά ότι δυστυχώς φτάνουμε σε ακραίες καταστάσεις, όταν ο νομοθέτης ορί</w:t>
      </w:r>
      <w:r>
        <w:rPr>
          <w:rFonts w:eastAsia="Times New Roman" w:cs="Times New Roman"/>
          <w:szCs w:val="24"/>
        </w:rPr>
        <w:t>ζει ποιος θα είναι ο γονέας που θα ασκεί την επιμέλεια και ποιος θα είναι ο γονέας στον οποίο η δικαστική απόφαση επιφυλάσσει την επικοινωνία.</w:t>
      </w:r>
    </w:p>
    <w:p w14:paraId="663F634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 Εκεί δημιουργούνται, κύριε συνάδελφε, πολλά προβλήματα, διότι, ενώ ορίζεται ο γονέας που θα ασκεί την επιμέλεια,</w:t>
      </w:r>
      <w:r>
        <w:rPr>
          <w:rFonts w:eastAsia="Times New Roman" w:cs="Times New Roman"/>
          <w:szCs w:val="24"/>
        </w:rPr>
        <w:t xml:space="preserve"> αυτός ο γονέας σε ορισμένες περιπτώσεις δεν δέχεται το δικαίωμα επικοινωνίας του πρώην συζύγου ή της πρώην συζύγου. Έτσι αποκλείεται κατά κάποιον τρόπο ο ένας από τους δύο γονείς από την επαφή του με το παιδί.</w:t>
      </w:r>
    </w:p>
    <w:p w14:paraId="663F634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Εκεί, λοιπόν, υπάρχουν αποφάσεις των δικαστηρ</w:t>
      </w:r>
      <w:r>
        <w:rPr>
          <w:rFonts w:eastAsia="Times New Roman" w:cs="Times New Roman"/>
          <w:szCs w:val="24"/>
        </w:rPr>
        <w:t xml:space="preserve">ίων που δημιουργούν μια νομική βάση, ακριβώς για να μην καταδολιεύονται οι αποφάσεις αυτές και να εφαρμόζονται ακριβώς όπως προβλέπεται. Αν διαπιστώσουμε –όμως, σ’ αυτό το σημείο που σας αναφέρω- ότι μπορεί κάτι περισσότερο να προβλεφθεί νομοθετικά, εμείς </w:t>
      </w:r>
      <w:r>
        <w:rPr>
          <w:rFonts w:eastAsia="Times New Roman" w:cs="Times New Roman"/>
          <w:szCs w:val="24"/>
        </w:rPr>
        <w:t xml:space="preserve">δεν θα διστάσουμε να το πράξουμε. </w:t>
      </w:r>
    </w:p>
    <w:p w14:paraId="663F634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Άλλο θέμα, όμως, είναι η </w:t>
      </w:r>
      <w:proofErr w:type="spellStart"/>
      <w:r>
        <w:rPr>
          <w:rFonts w:eastAsia="Times New Roman" w:cs="Times New Roman"/>
          <w:szCs w:val="24"/>
        </w:rPr>
        <w:t>συνεπιμέλεια</w:t>
      </w:r>
      <w:proofErr w:type="spellEnd"/>
      <w:r>
        <w:rPr>
          <w:rFonts w:eastAsia="Times New Roman" w:cs="Times New Roman"/>
          <w:szCs w:val="24"/>
        </w:rPr>
        <w:t>. Το θέμα είναι να ασκεί απρόσκοπτα ο γονέας που δεν έχει την επιμέλεια, το δικαίωμα επικοινωνίας. Εκεί να ακούσουμε τις απόψεις σας, να δούμε ποια είναι η κατάσταση που διαμορφώνεται.</w:t>
      </w:r>
      <w:r>
        <w:rPr>
          <w:rFonts w:eastAsia="Times New Roman" w:cs="Times New Roman"/>
          <w:szCs w:val="24"/>
        </w:rPr>
        <w:t xml:space="preserve"> </w:t>
      </w:r>
    </w:p>
    <w:p w14:paraId="663F634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Εγώ θεωρώ ότι σε ένα πλαίσιο πολιτισμένων ανθρώπων, δυο σύζυγοι που χωρίζουν πρέπει να συμφωνούν σ’ αυτά τα ζητήματα. Όμως, όπου δεν υπάρχει αυτή η συμφωνία και έχουμε καταστρατήγηση της δικαστικής απόφασης, όσον αφορά το δικαίωμα της επικοινωνίας, εκεί </w:t>
      </w:r>
      <w:r>
        <w:rPr>
          <w:rFonts w:eastAsia="Times New Roman" w:cs="Times New Roman"/>
          <w:szCs w:val="24"/>
        </w:rPr>
        <w:t xml:space="preserve">μπορούμε να βελτιώσουμε τις διατάξεις του νόμου, ούτως ώστε αυτός που δεν επιτρέπει την επικοινωνία του παιδιού του με τον πρώην ή την πρώην σύζυγο να αισθάνεται ότι ελέγχεται από τον νόμο και πως βρίσκεται ενώπιον του νόμου. </w:t>
      </w:r>
    </w:p>
    <w:p w14:paraId="663F634C"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Σας ευχαριστώ. </w:t>
      </w:r>
    </w:p>
    <w:p w14:paraId="663F634D" w14:textId="77777777" w:rsidR="00923458" w:rsidRDefault="00A03D36">
      <w:pPr>
        <w:spacing w:line="600" w:lineRule="auto"/>
        <w:ind w:firstLine="720"/>
        <w:contextualSpacing/>
        <w:jc w:val="both"/>
        <w:rPr>
          <w:rFonts w:eastAsia="Times New Roman"/>
          <w:bCs/>
        </w:rPr>
      </w:pPr>
      <w:r>
        <w:rPr>
          <w:rFonts w:eastAsia="Times New Roman"/>
          <w:bCs/>
        </w:rPr>
        <w:t>Κύριε Λοβέρδο, έχετε τον λόγο για τη δευτερολογία σας για τρία λεπτά.</w:t>
      </w:r>
    </w:p>
    <w:p w14:paraId="663F634E" w14:textId="77777777" w:rsidR="00923458" w:rsidRDefault="00A03D36">
      <w:pPr>
        <w:spacing w:line="600" w:lineRule="auto"/>
        <w:ind w:firstLine="720"/>
        <w:contextualSpacing/>
        <w:jc w:val="both"/>
        <w:rPr>
          <w:rFonts w:eastAsia="Times New Roman"/>
          <w:bCs/>
        </w:rPr>
      </w:pPr>
      <w:r>
        <w:rPr>
          <w:rFonts w:eastAsia="Times New Roman"/>
          <w:b/>
          <w:bCs/>
        </w:rPr>
        <w:t>ΑΝΔΡΕΑΣ ΛΟΒΕΡΔΟΣ:</w:t>
      </w:r>
      <w:r>
        <w:rPr>
          <w:rFonts w:eastAsia="Times New Roman"/>
          <w:bCs/>
        </w:rPr>
        <w:t xml:space="preserve"> Κύριε Υπουργέ, το θέμα δεν είναι όταν συμφωνούν οι γονείς. Όταν συμφωνούν οι γονείς, όλα </w:t>
      </w:r>
      <w:r>
        <w:rPr>
          <w:rFonts w:eastAsia="Times New Roman"/>
          <w:bCs/>
        </w:rPr>
        <w:lastRenderedPageBreak/>
        <w:t>λύνονται χωρίς αντιδικίες κ</w:t>
      </w:r>
      <w:r>
        <w:rPr>
          <w:rFonts w:eastAsia="Times New Roman"/>
          <w:bCs/>
        </w:rPr>
        <w:t xml:space="preserve">αι χωρίς δικαστήρια. Το θέμα είναι όταν διαφωνούν. Εδώ έρχεται η νομική τάξη να λύσει προβλήματα, στο μέτρο που μπορεί και στο μέτρο που επικοινωνούν λογικοί άνθρωποι. </w:t>
      </w:r>
    </w:p>
    <w:p w14:paraId="663F634F" w14:textId="77777777" w:rsidR="00923458" w:rsidRDefault="00A03D36">
      <w:pPr>
        <w:spacing w:line="600" w:lineRule="auto"/>
        <w:ind w:firstLine="720"/>
        <w:contextualSpacing/>
        <w:jc w:val="both"/>
        <w:rPr>
          <w:rFonts w:eastAsia="Times New Roman"/>
          <w:bCs/>
        </w:rPr>
      </w:pPr>
      <w:r>
        <w:rPr>
          <w:rFonts w:eastAsia="Times New Roman"/>
          <w:bCs/>
        </w:rPr>
        <w:t xml:space="preserve">Τι σας λέω; Λέω ότι η αντίληψη που στηριζόταν πάνω στις δυσκολίες, όπως τις αναφέρατε, </w:t>
      </w:r>
      <w:r>
        <w:rPr>
          <w:rFonts w:eastAsia="Times New Roman"/>
          <w:bCs/>
        </w:rPr>
        <w:t xml:space="preserve">παραδείγματος χάριν, οι διαφορετικές πόλεις –χωρίζει ένα ζευγάρι και αλλάζει ο τόπος διαμονής- και οι δυσκολίες που έχει αυτή καθ’ αυτή η </w:t>
      </w:r>
      <w:proofErr w:type="spellStart"/>
      <w:r>
        <w:rPr>
          <w:rFonts w:eastAsia="Times New Roman"/>
          <w:bCs/>
        </w:rPr>
        <w:t>συνεπιμέλεια</w:t>
      </w:r>
      <w:proofErr w:type="spellEnd"/>
      <w:r>
        <w:rPr>
          <w:rFonts w:eastAsia="Times New Roman"/>
          <w:bCs/>
        </w:rPr>
        <w:t xml:space="preserve"> δεν δημιουργούν βεβαιότητες ότι ως θεσμός είναι λάθος. </w:t>
      </w:r>
    </w:p>
    <w:p w14:paraId="663F6350" w14:textId="77777777" w:rsidR="00923458" w:rsidRDefault="00A03D36">
      <w:pPr>
        <w:spacing w:line="600" w:lineRule="auto"/>
        <w:ind w:firstLine="720"/>
        <w:contextualSpacing/>
        <w:jc w:val="both"/>
        <w:rPr>
          <w:rFonts w:eastAsia="Times New Roman"/>
          <w:bCs/>
        </w:rPr>
      </w:pPr>
      <w:r>
        <w:rPr>
          <w:rFonts w:eastAsia="Times New Roman"/>
          <w:bCs/>
        </w:rPr>
        <w:t xml:space="preserve">Αυτό από πού προκύπτει; Όπως σας είπα και στην </w:t>
      </w:r>
      <w:proofErr w:type="spellStart"/>
      <w:r>
        <w:rPr>
          <w:rFonts w:eastAsia="Times New Roman"/>
          <w:bCs/>
        </w:rPr>
        <w:t>πρ</w:t>
      </w:r>
      <w:r>
        <w:rPr>
          <w:rFonts w:eastAsia="Times New Roman"/>
          <w:bCs/>
        </w:rPr>
        <w:t>ωτολογία</w:t>
      </w:r>
      <w:proofErr w:type="spellEnd"/>
      <w:r>
        <w:rPr>
          <w:rFonts w:eastAsia="Times New Roman"/>
          <w:bCs/>
        </w:rPr>
        <w:t xml:space="preserve"> μου, προκύπτει ότι όλο το πλαίσιο που σχετίζεται με τα δικαιώματα του παιδιού, </w:t>
      </w:r>
      <w:proofErr w:type="spellStart"/>
      <w:r>
        <w:rPr>
          <w:rFonts w:eastAsia="Times New Roman"/>
          <w:bCs/>
        </w:rPr>
        <w:t>εξειδικευόμενο</w:t>
      </w:r>
      <w:proofErr w:type="spellEnd"/>
      <w:r>
        <w:rPr>
          <w:rFonts w:eastAsia="Times New Roman"/>
          <w:bCs/>
        </w:rPr>
        <w:t xml:space="preserve"> από τις εθνικές έννομες τάξεις, καταλήγει –όχι μόνο στους Αγγλοσάξονες, αλλά παντού- στο να γίνεται ο όρος «</w:t>
      </w:r>
      <w:proofErr w:type="spellStart"/>
      <w:r>
        <w:rPr>
          <w:rFonts w:eastAsia="Times New Roman"/>
          <w:bCs/>
        </w:rPr>
        <w:t>συνεπιμέλεια</w:t>
      </w:r>
      <w:proofErr w:type="spellEnd"/>
      <w:r>
        <w:rPr>
          <w:rFonts w:eastAsia="Times New Roman"/>
          <w:bCs/>
        </w:rPr>
        <w:t>» με την εναλλασσόμενη κατοικία ο</w:t>
      </w:r>
      <w:r>
        <w:rPr>
          <w:rFonts w:eastAsia="Times New Roman"/>
          <w:bCs/>
        </w:rPr>
        <w:t xml:space="preserve"> κανόνας. Θα σας αναφέρω και χώρες που γίνεται αυτό. </w:t>
      </w:r>
    </w:p>
    <w:p w14:paraId="663F6351" w14:textId="77777777" w:rsidR="00923458" w:rsidRDefault="00A03D36">
      <w:pPr>
        <w:spacing w:line="600" w:lineRule="auto"/>
        <w:ind w:firstLine="720"/>
        <w:contextualSpacing/>
        <w:jc w:val="both"/>
        <w:rPr>
          <w:rFonts w:eastAsia="Times New Roman"/>
          <w:bCs/>
        </w:rPr>
      </w:pPr>
      <w:r>
        <w:rPr>
          <w:rFonts w:eastAsia="Times New Roman"/>
          <w:b/>
          <w:bCs/>
          <w:color w:val="242424"/>
        </w:rPr>
        <w:t>ΣΤΑΥΡΟΣ ΚΟΝΤΟΝΗΣ (Υπουργός Δικαιοσύνης, Διαφάνειας και Ανθρωπίνων Δικαιωμάτων):</w:t>
      </w:r>
      <w:r>
        <w:rPr>
          <w:rFonts w:eastAsia="Times New Roman"/>
          <w:bCs/>
        </w:rPr>
        <w:t xml:space="preserve"> Δεν είναι έτσι.  </w:t>
      </w:r>
    </w:p>
    <w:p w14:paraId="663F6352" w14:textId="77777777" w:rsidR="00923458" w:rsidRDefault="00A03D36">
      <w:pPr>
        <w:spacing w:line="600" w:lineRule="auto"/>
        <w:ind w:firstLine="720"/>
        <w:contextualSpacing/>
        <w:jc w:val="both"/>
        <w:rPr>
          <w:rFonts w:eastAsia="Times New Roman"/>
          <w:bCs/>
        </w:rPr>
      </w:pPr>
      <w:r>
        <w:rPr>
          <w:rFonts w:eastAsia="Times New Roman"/>
          <w:b/>
          <w:bCs/>
        </w:rPr>
        <w:t>ΑΝΔΡΕΑΣ ΛΟΒΕΡΔΟΣ:</w:t>
      </w:r>
      <w:r>
        <w:rPr>
          <w:rFonts w:eastAsia="Times New Roman"/>
          <w:bCs/>
        </w:rPr>
        <w:t xml:space="preserve"> Αντιδρά το παλιό εδώ. </w:t>
      </w:r>
    </w:p>
    <w:p w14:paraId="663F6353" w14:textId="77777777" w:rsidR="00923458" w:rsidRDefault="00A03D36">
      <w:pPr>
        <w:spacing w:line="600" w:lineRule="auto"/>
        <w:ind w:firstLine="720"/>
        <w:contextualSpacing/>
        <w:jc w:val="both"/>
        <w:rPr>
          <w:rFonts w:eastAsia="Times New Roman"/>
          <w:bCs/>
        </w:rPr>
      </w:pPr>
      <w:r>
        <w:rPr>
          <w:rFonts w:eastAsia="Times New Roman"/>
          <w:bCs/>
        </w:rPr>
        <w:t>Και για να είμαστε συγκεκριμένοι, όλα τα κόμματα και το δικό σα</w:t>
      </w:r>
      <w:r>
        <w:rPr>
          <w:rFonts w:eastAsia="Times New Roman"/>
          <w:bCs/>
        </w:rPr>
        <w:t xml:space="preserve">ς, έχουν συμφωνήσει ότι αυτό που σας λέω είναι σωστό. </w:t>
      </w:r>
      <w:r>
        <w:rPr>
          <w:rFonts w:eastAsia="Times New Roman"/>
          <w:bCs/>
        </w:rPr>
        <w:lastRenderedPageBreak/>
        <w:t xml:space="preserve">Εγώ έχω κάνει τέσσερις επίκαιρες ερωτήσεις. Δεν πρόκειται να επανέλθω. Τώρα αν φέρετε το νέο Οικογενειακό Δίκαιο, εκεί θα το κουβεντιάσουμε. Δεν έχει νόημα να φέρνω κάτι το οποίο δεν θέλετε να κάνετε. </w:t>
      </w:r>
    </w:p>
    <w:p w14:paraId="663F6354" w14:textId="77777777" w:rsidR="00923458" w:rsidRDefault="00A03D36">
      <w:pPr>
        <w:spacing w:line="600" w:lineRule="auto"/>
        <w:ind w:firstLine="720"/>
        <w:contextualSpacing/>
        <w:jc w:val="both"/>
        <w:rPr>
          <w:rFonts w:eastAsia="Times New Roman"/>
          <w:bCs/>
        </w:rPr>
      </w:pPr>
      <w:r>
        <w:rPr>
          <w:rFonts w:eastAsia="Times New Roman"/>
          <w:bCs/>
        </w:rPr>
        <w:t>Θα σας αναφέρω, όμως, τις χώρες, γιατί μιλήσατε για αγγλοσαξονικές. Είναι οι εξής: Γαλλία, Βέλγιο, Δανία, Σουηδία, Ελβετία, Γερμανία, Αυστρία και πολλές άλλες και εκτός Ευρώπης, χώρες μεγάλες και σοβαρές. Δείτε το αυτό. Κάτι σημαίνει γι’ αυτούς τους ανθρώπ</w:t>
      </w:r>
      <w:r>
        <w:rPr>
          <w:rFonts w:eastAsia="Times New Roman"/>
          <w:bCs/>
        </w:rPr>
        <w:t xml:space="preserve">ους, για τη </w:t>
      </w:r>
      <w:proofErr w:type="spellStart"/>
      <w:r>
        <w:rPr>
          <w:rFonts w:eastAsia="Times New Roman"/>
          <w:bCs/>
        </w:rPr>
        <w:t>συνεπιμέλεια</w:t>
      </w:r>
      <w:proofErr w:type="spellEnd"/>
      <w:r>
        <w:rPr>
          <w:rFonts w:eastAsia="Times New Roman"/>
          <w:bCs/>
        </w:rPr>
        <w:t xml:space="preserve">, κάτι σημαίνει για τις αλλαγές που συντελούνται στο Οικογενειακό Δίκαιο σε όλο τον πλανήτη. Ακούστε το. Μπορεί να βρείτε πολύ χρήσιμα επιχειρήματα που αντιστρέφουν την πορεία της σκέψης σας. </w:t>
      </w:r>
    </w:p>
    <w:p w14:paraId="663F6355" w14:textId="77777777" w:rsidR="00923458" w:rsidRDefault="00A03D36">
      <w:pPr>
        <w:spacing w:line="600" w:lineRule="auto"/>
        <w:ind w:firstLine="720"/>
        <w:contextualSpacing/>
        <w:jc w:val="both"/>
        <w:rPr>
          <w:rFonts w:eastAsia="Times New Roman"/>
          <w:bCs/>
        </w:rPr>
      </w:pPr>
      <w:r>
        <w:rPr>
          <w:rFonts w:eastAsia="Times New Roman"/>
          <w:bCs/>
        </w:rPr>
        <w:t>Ρωτήστε έναν παλιό δικαστή και πείτε το</w:t>
      </w:r>
      <w:r>
        <w:rPr>
          <w:rFonts w:eastAsia="Times New Roman"/>
          <w:bCs/>
        </w:rPr>
        <w:t xml:space="preserve">υ, όπως το είπατε και σε μένα: «Δείτε το. Είναι λογικό να είναι τη Δευτέρα αλλού και την Τετάρτη αλλού;». Όταν τα άκουσα στην πρώτη συζήτηση που έκανα προ ετών κι εγώ έλεγα αυτό που λέτε κι εσείς. Είμαι κι εγώ πατέρας. Έλεγα: «πώς είναι δυνατόν αυτό;». </w:t>
      </w:r>
    </w:p>
    <w:p w14:paraId="663F6356" w14:textId="77777777" w:rsidR="00923458" w:rsidRDefault="00A03D36">
      <w:pPr>
        <w:spacing w:line="600" w:lineRule="auto"/>
        <w:ind w:firstLine="720"/>
        <w:contextualSpacing/>
        <w:jc w:val="both"/>
        <w:rPr>
          <w:rFonts w:eastAsia="Times New Roman"/>
          <w:bCs/>
        </w:rPr>
      </w:pPr>
      <w:r>
        <w:rPr>
          <w:rFonts w:eastAsia="Times New Roman"/>
          <w:bCs/>
        </w:rPr>
        <w:t>Όμ</w:t>
      </w:r>
      <w:r>
        <w:rPr>
          <w:rFonts w:eastAsia="Times New Roman"/>
          <w:bCs/>
        </w:rPr>
        <w:t xml:space="preserve">ως βλέπω μετά ότι τα πορίσματα της επιστήμης και όχι της Νομικής –η Νομική υποδέχεται τα πορίσματα της Ιατρικής και της Ψυχολογίας- είναι αντίστροφα απ’ αυτά που λέτε. Υπάρχει </w:t>
      </w:r>
      <w:r>
        <w:rPr>
          <w:rFonts w:eastAsia="Times New Roman"/>
          <w:bCs/>
        </w:rPr>
        <w:lastRenderedPageBreak/>
        <w:t>άλλη τάση πια, διεθνής τάση. Αυτή λέει, ναι, παρ’ όλες τις δυσκολίες, για το καλ</w:t>
      </w:r>
      <w:r>
        <w:rPr>
          <w:rFonts w:eastAsia="Times New Roman"/>
          <w:bCs/>
        </w:rPr>
        <w:t xml:space="preserve">ό του παιδιού είναι πολύ σωστότερη η </w:t>
      </w:r>
      <w:proofErr w:type="spellStart"/>
      <w:r>
        <w:rPr>
          <w:rFonts w:eastAsia="Times New Roman"/>
          <w:bCs/>
        </w:rPr>
        <w:t>συνεπιμέλεια</w:t>
      </w:r>
      <w:proofErr w:type="spellEnd"/>
      <w:r>
        <w:rPr>
          <w:rFonts w:eastAsia="Times New Roman"/>
          <w:bCs/>
        </w:rPr>
        <w:t xml:space="preserve">. </w:t>
      </w:r>
    </w:p>
    <w:p w14:paraId="663F6357" w14:textId="77777777" w:rsidR="00923458" w:rsidRDefault="00A03D36">
      <w:pPr>
        <w:spacing w:line="600" w:lineRule="auto"/>
        <w:ind w:firstLine="720"/>
        <w:contextualSpacing/>
        <w:jc w:val="both"/>
        <w:rPr>
          <w:rFonts w:eastAsia="Times New Roman"/>
          <w:bCs/>
        </w:rPr>
      </w:pPr>
      <w:r>
        <w:rPr>
          <w:rFonts w:eastAsia="Times New Roman"/>
          <w:bCs/>
        </w:rPr>
        <w:t>Επιμένω ότι συζητάμε για τα δικαιώματα του παιδιού, γιατί πολλές φορές το θέμα παρεξηγείται σαν να το βλέπει κανείς από τη σκοπιά του πατέρα. Το βλέπουμε από τη σκοπιά του παιδιού. Αν θέλετε να το δούμε κ</w:t>
      </w:r>
      <w:r>
        <w:rPr>
          <w:rFonts w:eastAsia="Times New Roman"/>
          <w:bCs/>
        </w:rPr>
        <w:t>α</w:t>
      </w:r>
      <w:r>
        <w:rPr>
          <w:rFonts w:eastAsia="Times New Roman"/>
          <w:bCs/>
        </w:rPr>
        <w:t>ι από τη σκοπιά των γονιών, υπάρχει μια μεροληψία, κύριε Υπουργέ, σε βάρος του πατέρα και υπάρχουν δράματα που παράγονται από την έλλειψη επικοινωνίας των ανθρώπων, τα οποία όποιος έχει ανοικτό μυαλό και ανοικτά αυτιά, τα ακούει και τα καταλαβαίνει και τα</w:t>
      </w:r>
      <w:r>
        <w:rPr>
          <w:rFonts w:eastAsia="Times New Roman"/>
          <w:bCs/>
        </w:rPr>
        <w:t xml:space="preserve"> ενσωματώνει στην επιχειρηματολογία του. </w:t>
      </w:r>
    </w:p>
    <w:p w14:paraId="663F6358" w14:textId="77777777" w:rsidR="00923458" w:rsidRDefault="00A03D36">
      <w:pPr>
        <w:spacing w:line="600" w:lineRule="auto"/>
        <w:ind w:firstLine="720"/>
        <w:contextualSpacing/>
        <w:jc w:val="both"/>
        <w:rPr>
          <w:rFonts w:eastAsia="Times New Roman"/>
          <w:bCs/>
        </w:rPr>
      </w:pPr>
      <w:r>
        <w:rPr>
          <w:rFonts w:eastAsia="Times New Roman"/>
          <w:bCs/>
        </w:rPr>
        <w:t>Αν έχετε άλλον, τρίτο θεσμό, εγώ να τον δεχθώ. Μακάρι να εφευρεθεί κάτι άλλο ανάμεσα σ’ αυτά που λέμε οι δυο μας και στο νέο Οικογενειακό Δίκαιο να θεσπισθεί. Όμως, από τη δική μου έρευνα δεν έχω καταλάβει ότι μπορ</w:t>
      </w:r>
      <w:r>
        <w:rPr>
          <w:rFonts w:eastAsia="Times New Roman"/>
          <w:bCs/>
        </w:rPr>
        <w:t xml:space="preserve">εί να υπάρξει άλλος δρόμος απ’ αυτούς που συζητάμε. </w:t>
      </w:r>
    </w:p>
    <w:p w14:paraId="663F635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Ή θα δεχθείτε τη </w:t>
      </w:r>
      <w:proofErr w:type="spellStart"/>
      <w:r>
        <w:rPr>
          <w:rFonts w:eastAsia="Times New Roman" w:cs="Times New Roman"/>
          <w:szCs w:val="24"/>
        </w:rPr>
        <w:t>συνεπιμέλεια</w:t>
      </w:r>
      <w:proofErr w:type="spellEnd"/>
      <w:r>
        <w:rPr>
          <w:rFonts w:eastAsia="Times New Roman" w:cs="Times New Roman"/>
          <w:szCs w:val="24"/>
        </w:rPr>
        <w:t xml:space="preserve"> ή δεν υπάρχει άλλος δρόμος να βοηθήσουμε την κοινωνία, σε αυτές τις στιγμές της όπου </w:t>
      </w:r>
      <w:r>
        <w:rPr>
          <w:rFonts w:eastAsia="Times New Roman" w:cs="Times New Roman"/>
          <w:szCs w:val="24"/>
        </w:rPr>
        <w:lastRenderedPageBreak/>
        <w:t xml:space="preserve">τα ζευγάρια ζουν αυτές τις δυσάρεστες εξελίξεις πρώτα απ’ όλα για το παιδί και μετά για </w:t>
      </w:r>
      <w:r>
        <w:rPr>
          <w:rFonts w:eastAsia="Times New Roman" w:cs="Times New Roman"/>
          <w:szCs w:val="24"/>
        </w:rPr>
        <w:t>τους ίδιους τους γονείς.</w:t>
      </w:r>
    </w:p>
    <w:p w14:paraId="663F635A" w14:textId="77777777" w:rsidR="00923458" w:rsidRDefault="00A03D36">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cs="Times New Roman"/>
          <w:szCs w:val="24"/>
        </w:rPr>
        <w:t xml:space="preserve"> Και πάλι έχετε τον λόγο, </w:t>
      </w:r>
      <w:r>
        <w:rPr>
          <w:rFonts w:eastAsia="Times New Roman"/>
          <w:bCs/>
        </w:rPr>
        <w:t>κύριε Υπουργέ.</w:t>
      </w:r>
    </w:p>
    <w:p w14:paraId="663F635B" w14:textId="77777777" w:rsidR="00923458" w:rsidRDefault="00A03D36">
      <w:pPr>
        <w:spacing w:line="600" w:lineRule="auto"/>
        <w:ind w:firstLine="720"/>
        <w:contextualSpacing/>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Ευχαριστώ, κύριε Πρόεδρε.</w:t>
      </w:r>
    </w:p>
    <w:p w14:paraId="663F635C" w14:textId="77777777" w:rsidR="00923458" w:rsidRDefault="00A03D36">
      <w:pPr>
        <w:spacing w:line="600" w:lineRule="auto"/>
        <w:ind w:firstLine="720"/>
        <w:contextualSpacing/>
        <w:jc w:val="both"/>
        <w:rPr>
          <w:rFonts w:eastAsia="Times New Roman"/>
          <w:bCs/>
        </w:rPr>
      </w:pPr>
      <w:r>
        <w:rPr>
          <w:rFonts w:eastAsia="Times New Roman"/>
          <w:bCs/>
        </w:rPr>
        <w:t>Κύριε συνάδελφε, επαναλαμβάνω. Μην γίνεται σύγχυσ</w:t>
      </w:r>
      <w:r>
        <w:rPr>
          <w:rFonts w:eastAsia="Times New Roman"/>
          <w:bCs/>
        </w:rPr>
        <w:t>η της έννοιας της γονικής μέριμνας και της επιμέλειας. Αναφέρατε κράτη τα οποία έχουν τον ίδιο κανόνα με εμάς και αναφέρομαι στη γονική μέριμνα η οποία ασκείται από κοινού. Ελάχιστες, σας είπα, είναι οι περιπτώσεις που τα δικαστήρια αποκλείουν τον έναν από</w:t>
      </w:r>
      <w:r>
        <w:rPr>
          <w:rFonts w:eastAsia="Times New Roman"/>
          <w:bCs/>
        </w:rPr>
        <w:t xml:space="preserve"> τους δύο γονείς από τη γονική μέριμνα.</w:t>
      </w:r>
    </w:p>
    <w:p w14:paraId="663F635D" w14:textId="77777777" w:rsidR="00923458" w:rsidRDefault="00A03D36">
      <w:pPr>
        <w:spacing w:line="600" w:lineRule="auto"/>
        <w:ind w:firstLine="720"/>
        <w:contextualSpacing/>
        <w:jc w:val="both"/>
        <w:rPr>
          <w:rFonts w:eastAsia="Times New Roman"/>
          <w:bCs/>
        </w:rPr>
      </w:pPr>
      <w:r>
        <w:rPr>
          <w:rFonts w:eastAsia="Times New Roman"/>
          <w:bCs/>
        </w:rPr>
        <w:t xml:space="preserve">Και μη μένετε σε αδόκιμες μεταφράσεις νομικών εννοιών, οι οποίες δεν αποδίδουν αυτό που ισχύει στο ελληνικό δίκαιο και αυτό που ισχύει σε ένα αλλοδαπό δίκαιο. Και σας παρακαλώ, προσέξτε τα λίγο αυτά τα ζητήματα. Ένα </w:t>
      </w:r>
      <w:r>
        <w:rPr>
          <w:rFonts w:eastAsia="Times New Roman"/>
          <w:bCs/>
        </w:rPr>
        <w:t xml:space="preserve">ζευγάρι το οποίο έχει χωρίσει, είτε κατ’ αντιδικία είτε συναινετικά, ασκεί από κοινού τη γονική μέριμνα. Την επιμέλεια, σας ξαναλέω, δεν μπορεί να την </w:t>
      </w:r>
      <w:r>
        <w:rPr>
          <w:rFonts w:eastAsia="Times New Roman"/>
          <w:bCs/>
        </w:rPr>
        <w:lastRenderedPageBreak/>
        <w:t>ασκεί από κοινού, για λόγους τους οποίους σας ανέλυσα. Σας το ανέλυσα.</w:t>
      </w:r>
    </w:p>
    <w:p w14:paraId="663F635E" w14:textId="77777777" w:rsidR="00923458" w:rsidRDefault="00A03D36">
      <w:pPr>
        <w:spacing w:line="600" w:lineRule="auto"/>
        <w:ind w:firstLine="720"/>
        <w:contextualSpacing/>
        <w:jc w:val="both"/>
        <w:rPr>
          <w:rFonts w:eastAsia="Times New Roman"/>
          <w:bCs/>
        </w:rPr>
      </w:pPr>
      <w:r>
        <w:rPr>
          <w:rFonts w:eastAsia="Times New Roman"/>
          <w:bCs/>
        </w:rPr>
        <w:t>Και μου λέτε τώρα: «Μα, η επιστήμη</w:t>
      </w:r>
      <w:r>
        <w:rPr>
          <w:rFonts w:eastAsia="Times New Roman"/>
          <w:bCs/>
        </w:rPr>
        <w:t>». Μα, η επιστήμη –κυρίως όχι η νομική επιστήμη- λέει ακριβώς για τη σταθερότητα της κατοικίας, για τη μη συχνή αλλαγή της κατοικίας ενός μικρού παιδιού και ούτω καθεξής. Μπορεί σε κάθε περίπτωση, να υπάρχουν και νέες τοποθετήσεις. Αυτό δεν σημαίνει ότι έχ</w:t>
      </w:r>
      <w:r>
        <w:rPr>
          <w:rFonts w:eastAsia="Times New Roman"/>
          <w:bCs/>
        </w:rPr>
        <w:t>ουν γίνει πλειοψηφικές ούτε ότι είναι αυτές οι καθοριστικές. Αντιθέτως, παραμένουν αυτά τα επιστημονικά πορίσματα σε συντριπτική πλειοψηφία στην κατεύθυνση που σας έχω πει.</w:t>
      </w:r>
    </w:p>
    <w:p w14:paraId="663F635F" w14:textId="77777777" w:rsidR="00923458" w:rsidRDefault="00A03D36">
      <w:pPr>
        <w:spacing w:line="600" w:lineRule="auto"/>
        <w:ind w:firstLine="720"/>
        <w:contextualSpacing/>
        <w:jc w:val="both"/>
        <w:rPr>
          <w:rFonts w:eastAsia="Times New Roman"/>
          <w:bCs/>
        </w:rPr>
      </w:pPr>
      <w:r>
        <w:rPr>
          <w:rFonts w:eastAsia="Times New Roman"/>
          <w:bCs/>
        </w:rPr>
        <w:t>Δεύτερον, είπατε: «Μα, το πρόβλημα είναι όταν διαφωνούν». Βεβαίως, το πρόβλημα είνα</w:t>
      </w:r>
      <w:r>
        <w:rPr>
          <w:rFonts w:eastAsia="Times New Roman"/>
          <w:bCs/>
        </w:rPr>
        <w:t>ι όταν διαφωνούν. Όταν διαφωνούν και δεν μπορούν να συνεννοηθούν ποιος από τους δύο γονείς θα ασκεί την επιμέλεια και ποιος την επικοινωνία, τότε αυτό το ζήτημα, κύριε Λοβέρδο, το λύνει το δικαστήριο, το οποίο σταθμίζει τα συμφέροντα του παιδιού και όχι τα</w:t>
      </w:r>
      <w:r>
        <w:rPr>
          <w:rFonts w:eastAsia="Times New Roman"/>
          <w:bCs/>
        </w:rPr>
        <w:t xml:space="preserve"> συμφέροντα των γονέων.</w:t>
      </w:r>
    </w:p>
    <w:p w14:paraId="663F6360" w14:textId="77777777" w:rsidR="00923458" w:rsidRDefault="00A03D36">
      <w:pPr>
        <w:spacing w:line="600" w:lineRule="auto"/>
        <w:ind w:firstLine="720"/>
        <w:contextualSpacing/>
        <w:jc w:val="both"/>
        <w:rPr>
          <w:rFonts w:eastAsia="Times New Roman"/>
          <w:bCs/>
        </w:rPr>
      </w:pPr>
      <w:r>
        <w:rPr>
          <w:rFonts w:eastAsia="Times New Roman"/>
          <w:bCs/>
        </w:rPr>
        <w:t>Ο δικαστής που κρίνει σταθμίζει τα συμφέροντα του παιδιού και λέει: «Εσύ θα ασκείς την επιμέλεια κι εσύ θα έχεις το δι</w:t>
      </w:r>
      <w:r>
        <w:rPr>
          <w:rFonts w:eastAsia="Times New Roman"/>
          <w:bCs/>
        </w:rPr>
        <w:lastRenderedPageBreak/>
        <w:t>καίωμα επικοινωνίας». Και μπορεί αυτό το δικαίωμα επικοινωνίας να είναι και εκτεταμένο, ιδίως αν υπάρχουν δύο σύζυ</w:t>
      </w:r>
      <w:r>
        <w:rPr>
          <w:rFonts w:eastAsia="Times New Roman"/>
          <w:bCs/>
        </w:rPr>
        <w:t>γοι που ζουν στην ίδια πόλη. Αν είναι μάλιστα στην επαρχία, ακόμη καλύτερα. Μπορεί ο ένας γονέας να βλέπει και ορισμένες μέρες το απόγευμα το παιδί του.</w:t>
      </w:r>
    </w:p>
    <w:p w14:paraId="663F6361" w14:textId="77777777" w:rsidR="00923458" w:rsidRDefault="00A03D36">
      <w:pPr>
        <w:spacing w:line="600" w:lineRule="auto"/>
        <w:ind w:firstLine="720"/>
        <w:contextualSpacing/>
        <w:jc w:val="both"/>
        <w:rPr>
          <w:rFonts w:eastAsia="Times New Roman"/>
          <w:bCs/>
        </w:rPr>
      </w:pPr>
      <w:r>
        <w:rPr>
          <w:rFonts w:eastAsia="Times New Roman"/>
          <w:bCs/>
        </w:rPr>
        <w:t>Τα προβλήματα, σας είπα, αρχίζουν και τελειώνουν εκεί που ο σύζυγος ο οποίος ασκεί την επιμέλεια. Και δ</w:t>
      </w:r>
      <w:r>
        <w:rPr>
          <w:rFonts w:eastAsia="Times New Roman"/>
          <w:bCs/>
        </w:rPr>
        <w:t>εν είναι ανάγκη να είναι η σύζυγος. Μπορεί να είναι ο σύζυγος. Και σας είπα ότι οι αποφάσεις των δικαστηρίων τα τελευταία χρόνια έχουν αλλάξει κατεύθυνση. Δεν κρίνουν μονοδιάστατα ότι μόνο η σύζυγος μπορεί να ασκεί την επιμέλεια.</w:t>
      </w:r>
    </w:p>
    <w:p w14:paraId="663F6362" w14:textId="77777777" w:rsidR="00923458" w:rsidRDefault="00A03D36">
      <w:pPr>
        <w:spacing w:line="600" w:lineRule="auto"/>
        <w:ind w:firstLine="720"/>
        <w:contextualSpacing/>
        <w:jc w:val="both"/>
        <w:rPr>
          <w:rFonts w:eastAsia="Times New Roman"/>
          <w:bCs/>
        </w:rPr>
      </w:pPr>
      <w:r>
        <w:rPr>
          <w:rFonts w:eastAsia="Times New Roman"/>
          <w:b/>
          <w:bCs/>
        </w:rPr>
        <w:t>ΧΑΡΑΛΑΜΠΟΣ ΑΘΑΝΑΣΙΟΥ:</w:t>
      </w:r>
      <w:r>
        <w:rPr>
          <w:rFonts w:eastAsia="Times New Roman"/>
          <w:bCs/>
        </w:rPr>
        <w:t xml:space="preserve"> Εκτό</w:t>
      </w:r>
      <w:r>
        <w:rPr>
          <w:rFonts w:eastAsia="Times New Roman"/>
          <w:bCs/>
        </w:rPr>
        <w:t>ς αν είναι σε βρεφική ηλικία.</w:t>
      </w:r>
    </w:p>
    <w:p w14:paraId="663F6363" w14:textId="77777777" w:rsidR="00923458" w:rsidRDefault="00A03D36">
      <w:pPr>
        <w:spacing w:line="600" w:lineRule="auto"/>
        <w:ind w:firstLine="720"/>
        <w:contextualSpacing/>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Εκτός αν είναι το παιδί σε βρεφική ηλικία. Έτσι ακριβώς. Ο κ. Αθανασίου τα γνωρίζει. Αν είναι σε βρεφική ηλικία ή είναι στην πρώιμη νηπιακή, εκεί </w:t>
      </w:r>
      <w:r>
        <w:rPr>
          <w:rFonts w:eastAsia="Times New Roman"/>
          <w:bCs/>
        </w:rPr>
        <w:t>πράγματι έχει ανάγκη τη μητέρα του.</w:t>
      </w:r>
    </w:p>
    <w:p w14:paraId="663F6364" w14:textId="77777777" w:rsidR="00923458" w:rsidRDefault="00A03D36">
      <w:pPr>
        <w:spacing w:line="600" w:lineRule="auto"/>
        <w:ind w:firstLine="720"/>
        <w:contextualSpacing/>
        <w:jc w:val="both"/>
        <w:rPr>
          <w:rFonts w:eastAsia="Times New Roman"/>
          <w:bCs/>
        </w:rPr>
      </w:pPr>
      <w:r>
        <w:rPr>
          <w:rFonts w:eastAsia="Times New Roman"/>
          <w:bCs/>
        </w:rPr>
        <w:t>Θέλ</w:t>
      </w:r>
      <w:r>
        <w:rPr>
          <w:rFonts w:eastAsia="Times New Roman"/>
          <w:bCs/>
        </w:rPr>
        <w:t>ω</w:t>
      </w:r>
      <w:r>
        <w:rPr>
          <w:rFonts w:eastAsia="Times New Roman"/>
          <w:bCs/>
        </w:rPr>
        <w:t>, λοιπόν, να σας πω ότι η οποιαδήποτε ανακύκλωση αυτής της συζήτησης λαμβάνει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πράγματα και νομικές </w:t>
      </w:r>
      <w:r>
        <w:rPr>
          <w:rFonts w:eastAsia="Times New Roman"/>
          <w:bCs/>
        </w:rPr>
        <w:lastRenderedPageBreak/>
        <w:t>έννοιες που έχουν επιλυθεί στο δίκαιό μας. Και ειλικρινά σας λέω ότι το Οικογενειακό μας Δίκαιο είναι εξαιρε</w:t>
      </w:r>
      <w:r>
        <w:rPr>
          <w:rFonts w:eastAsia="Times New Roman"/>
          <w:bCs/>
        </w:rPr>
        <w:t xml:space="preserve">τικό, όπως το σύνολο του Αστικού Κώδικα. </w:t>
      </w:r>
    </w:p>
    <w:p w14:paraId="663F6365" w14:textId="77777777" w:rsidR="00923458" w:rsidRDefault="00A03D36">
      <w:pPr>
        <w:spacing w:line="600" w:lineRule="auto"/>
        <w:ind w:firstLine="720"/>
        <w:contextualSpacing/>
        <w:jc w:val="both"/>
        <w:rPr>
          <w:rFonts w:eastAsia="Times New Roman"/>
          <w:bCs/>
        </w:rPr>
      </w:pPr>
      <w:r>
        <w:rPr>
          <w:rFonts w:eastAsia="Times New Roman"/>
          <w:bCs/>
        </w:rPr>
        <w:t xml:space="preserve">Είναι ένα εξαιρετικό νομοθέτημα, ιδιαίτερα το Οικογενειακό Δίκαιο, για το οποίο είπα και στην </w:t>
      </w:r>
      <w:r>
        <w:rPr>
          <w:rFonts w:eastAsia="Times New Roman"/>
          <w:bCs/>
        </w:rPr>
        <w:t>ε</w:t>
      </w:r>
      <w:r>
        <w:rPr>
          <w:rFonts w:eastAsia="Times New Roman"/>
          <w:bCs/>
        </w:rPr>
        <w:t xml:space="preserve">πιτροπή προχθές που συζητούσαμε νομοσχέδιο που ήρθε τελικώς προς ψήφιση στη Βουλή, ότι θα επέλθουν κάποιες αλλαγές στα </w:t>
      </w:r>
      <w:r>
        <w:rPr>
          <w:rFonts w:eastAsia="Times New Roman"/>
          <w:bCs/>
        </w:rPr>
        <w:t>ζητήματα υιοθεσίας και τα συναφή. Διότι εκεί μπορούμε να βελτιώσουμε.</w:t>
      </w:r>
    </w:p>
    <w:p w14:paraId="663F6366" w14:textId="77777777" w:rsidR="00923458" w:rsidRDefault="00A03D36">
      <w:pPr>
        <w:spacing w:line="600" w:lineRule="auto"/>
        <w:ind w:firstLine="720"/>
        <w:contextualSpacing/>
        <w:jc w:val="both"/>
        <w:rPr>
          <w:rFonts w:eastAsia="Times New Roman"/>
          <w:bCs/>
        </w:rPr>
      </w:pPr>
      <w:r>
        <w:rPr>
          <w:rFonts w:eastAsia="Times New Roman"/>
          <w:bCs/>
        </w:rPr>
        <w:t>Κοιτάξτε τώρα. Εγώ σας ξαναλέω και πάλι ότι θεωρώ ότι αυτή η συζήτηση έχει εξαντληθεί εδώ στο Κοινοβούλιο. Ήρθα σήμερα ακριβώς για να επαναλάβω αυτά που σας είχα πει την προηγούμενη φορά</w:t>
      </w:r>
      <w:r>
        <w:rPr>
          <w:rFonts w:eastAsia="Times New Roman"/>
          <w:bCs/>
        </w:rPr>
        <w:t>, αλλά και να καταθέσω και απόψεις διαπρεπών νομικών, τις οποίες ελπίζω να λάβετε υπόψη σας, και του Καθηγητή κ. Σταθόπουλου και του Εφέτη κ. Παπαγεωργίου.</w:t>
      </w:r>
    </w:p>
    <w:p w14:paraId="663F6367" w14:textId="77777777" w:rsidR="00923458" w:rsidRDefault="00A03D36">
      <w:pPr>
        <w:spacing w:line="600" w:lineRule="auto"/>
        <w:ind w:firstLine="720"/>
        <w:contextualSpacing/>
        <w:jc w:val="both"/>
        <w:rPr>
          <w:rFonts w:eastAsia="Times New Roman"/>
          <w:bCs/>
        </w:rPr>
      </w:pPr>
      <w:r>
        <w:rPr>
          <w:rFonts w:eastAsia="Times New Roman"/>
          <w:bCs/>
        </w:rPr>
        <w:t xml:space="preserve">Σας παρακαλώ όπου είναι δυνατόν, δείτε τα αυτά τα πράγματα, </w:t>
      </w:r>
      <w:proofErr w:type="spellStart"/>
      <w:r>
        <w:rPr>
          <w:rFonts w:eastAsia="Times New Roman"/>
          <w:bCs/>
        </w:rPr>
        <w:t>λάβετέ</w:t>
      </w:r>
      <w:proofErr w:type="spellEnd"/>
      <w:r>
        <w:rPr>
          <w:rFonts w:eastAsia="Times New Roman"/>
          <w:bCs/>
        </w:rPr>
        <w:t xml:space="preserve"> τα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σας. Πέραν των όσων σ</w:t>
      </w:r>
      <w:r>
        <w:rPr>
          <w:rFonts w:eastAsia="Times New Roman"/>
          <w:bCs/>
        </w:rPr>
        <w:t>ας είπα, νομίζω ότι δεν υπάρχει πεδίο πλέον επιχειρηματολογίας και κάτι περισσότερο να προσθέσει κάποιος.</w:t>
      </w:r>
    </w:p>
    <w:p w14:paraId="663F6368" w14:textId="77777777" w:rsidR="00923458" w:rsidRDefault="00A03D36">
      <w:pPr>
        <w:spacing w:line="600" w:lineRule="auto"/>
        <w:ind w:firstLine="720"/>
        <w:contextualSpacing/>
        <w:jc w:val="both"/>
        <w:rPr>
          <w:rFonts w:eastAsia="Times New Roman"/>
          <w:bCs/>
        </w:rPr>
      </w:pPr>
      <w:r>
        <w:rPr>
          <w:rFonts w:eastAsia="Times New Roman"/>
          <w:bCs/>
        </w:rPr>
        <w:t>Ευχαριστώ, κύριε Πρόεδρε.</w:t>
      </w:r>
    </w:p>
    <w:p w14:paraId="663F6369" w14:textId="77777777" w:rsidR="00923458" w:rsidRDefault="00A03D36">
      <w:pPr>
        <w:spacing w:line="600" w:lineRule="auto"/>
        <w:ind w:firstLine="720"/>
        <w:contextualSpacing/>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Ευχαριστώ κι εγώ.</w:t>
      </w:r>
    </w:p>
    <w:p w14:paraId="663F636A" w14:textId="77777777" w:rsidR="00923458" w:rsidRDefault="00A03D36">
      <w:pPr>
        <w:spacing w:line="600" w:lineRule="auto"/>
        <w:ind w:firstLine="720"/>
        <w:contextualSpacing/>
        <w:jc w:val="both"/>
        <w:rPr>
          <w:rFonts w:eastAsia="Times New Roman" w:cs="Times New Roman"/>
          <w:szCs w:val="24"/>
        </w:rPr>
      </w:pPr>
      <w:r>
        <w:rPr>
          <w:rFonts w:eastAsia="Times New Roman"/>
          <w:bCs/>
        </w:rPr>
        <w:t xml:space="preserve">Και προχωρούμε </w:t>
      </w:r>
      <w:r>
        <w:rPr>
          <w:rFonts w:eastAsia="Times New Roman" w:cs="Times New Roman"/>
          <w:szCs w:val="24"/>
        </w:rPr>
        <w:t xml:space="preserve">στη πρώτη με αριθμό 1679/2-12-2016 ερώτηση του κύκλου των αναφορών και ερωτήσεων του Βουλευτή Ξάνθης του Συνασπισμού Ριζοσπαστικής Αριστεράς κ. </w:t>
      </w:r>
      <w:r>
        <w:rPr>
          <w:rFonts w:eastAsia="Times New Roman" w:cs="Times New Roman"/>
          <w:bCs/>
          <w:szCs w:val="24"/>
        </w:rPr>
        <w:t>Γρηγορίου Στογιαννίδη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 Διαφάνειας και Ανθρωπίνων Δικαιωμάτων,</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π</w:t>
      </w:r>
      <w:r>
        <w:rPr>
          <w:rFonts w:eastAsia="Times New Roman" w:cs="Times New Roman"/>
          <w:szCs w:val="24"/>
        </w:rPr>
        <w:t>ροσωρ</w:t>
      </w:r>
      <w:r>
        <w:rPr>
          <w:rFonts w:eastAsia="Times New Roman" w:cs="Times New Roman"/>
          <w:szCs w:val="24"/>
        </w:rPr>
        <w:t xml:space="preserve">ινή </w:t>
      </w:r>
      <w:r>
        <w:rPr>
          <w:rFonts w:eastAsia="Times New Roman" w:cs="Times New Roman"/>
          <w:szCs w:val="24"/>
        </w:rPr>
        <w:t>δ</w:t>
      </w:r>
      <w:r>
        <w:rPr>
          <w:rFonts w:eastAsia="Times New Roman" w:cs="Times New Roman"/>
          <w:szCs w:val="24"/>
        </w:rPr>
        <w:t xml:space="preserve">ικαστική </w:t>
      </w:r>
      <w:r>
        <w:rPr>
          <w:rFonts w:eastAsia="Times New Roman" w:cs="Times New Roman"/>
          <w:szCs w:val="24"/>
        </w:rPr>
        <w:t>π</w:t>
      </w:r>
      <w:r>
        <w:rPr>
          <w:rFonts w:eastAsia="Times New Roman" w:cs="Times New Roman"/>
          <w:szCs w:val="24"/>
        </w:rPr>
        <w:t xml:space="preserve">ροστασία </w:t>
      </w:r>
      <w:r>
        <w:rPr>
          <w:rFonts w:eastAsia="Times New Roman" w:cs="Times New Roman"/>
          <w:szCs w:val="24"/>
        </w:rPr>
        <w:t>α</w:t>
      </w:r>
      <w:r>
        <w:rPr>
          <w:rFonts w:eastAsia="Times New Roman" w:cs="Times New Roman"/>
          <w:szCs w:val="24"/>
        </w:rPr>
        <w:t>πολυμένου.</w:t>
      </w:r>
    </w:p>
    <w:p w14:paraId="663F636B" w14:textId="77777777" w:rsidR="00923458" w:rsidRDefault="00A03D36">
      <w:pPr>
        <w:spacing w:line="600" w:lineRule="auto"/>
        <w:ind w:firstLine="720"/>
        <w:contextualSpacing/>
        <w:jc w:val="both"/>
        <w:rPr>
          <w:rFonts w:eastAsia="Times New Roman" w:cs="Times New Roman"/>
          <w:szCs w:val="24"/>
        </w:rPr>
      </w:pPr>
      <w:r>
        <w:rPr>
          <w:rFonts w:eastAsia="Times New Roman"/>
          <w:bCs/>
        </w:rPr>
        <w:t>Παρακαλώ</w:t>
      </w:r>
      <w:r>
        <w:rPr>
          <w:rFonts w:eastAsia="Times New Roman" w:cs="Times New Roman"/>
          <w:szCs w:val="24"/>
        </w:rPr>
        <w:t>, κύριε Στογιαννίδη, έχετε τον λόγο για δύο λεπτά.</w:t>
      </w:r>
    </w:p>
    <w:p w14:paraId="663F636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Κύριε Πρόεδρε, προκαταβολικά θα ήθελα να μου δώσετε δύο λεπτά από τη δευτερολογία μου, γιατί δεν μπορώ να ολοκληρώσω την ερώτηση, επειδή </w:t>
      </w:r>
      <w:r>
        <w:rPr>
          <w:rFonts w:eastAsia="Times New Roman" w:cs="Times New Roman"/>
          <w:szCs w:val="24"/>
        </w:rPr>
        <w:t xml:space="preserve">είναι νομικής φύσεως και το ζήτημα πρέπει να αναπτυχθεί σωστά. </w:t>
      </w:r>
      <w:r>
        <w:rPr>
          <w:rFonts w:eastAsia="Times New Roman" w:cs="Times New Roman"/>
          <w:szCs w:val="24"/>
        </w:rPr>
        <w:t>Ευχαριστώ.</w:t>
      </w:r>
    </w:p>
    <w:p w14:paraId="663F636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απευθύνω την παρούσα επίκαιρη ερώτηση, προκειμένου να δοθεί η αφορμή, ώστε να επέλθει οριστική επίλυση με τη θέσπιση σχετικής νομοθετικής διάταξης του </w:t>
      </w:r>
      <w:proofErr w:type="spellStart"/>
      <w:r>
        <w:rPr>
          <w:rFonts w:eastAsia="Times New Roman" w:cs="Times New Roman"/>
          <w:szCs w:val="24"/>
        </w:rPr>
        <w:t>εριζόμενου</w:t>
      </w:r>
      <w:proofErr w:type="spellEnd"/>
      <w:r>
        <w:rPr>
          <w:rFonts w:eastAsia="Times New Roman" w:cs="Times New Roman"/>
          <w:szCs w:val="24"/>
        </w:rPr>
        <w:t xml:space="preserve"> </w:t>
      </w:r>
      <w:r>
        <w:rPr>
          <w:rFonts w:eastAsia="Times New Roman" w:cs="Times New Roman"/>
          <w:szCs w:val="24"/>
        </w:rPr>
        <w:t xml:space="preserve">ζητήματος, σχετικά με το εάν το δικαστήριο κατόπιν σχετικού ζητήματος μπορεί να διατάξει ως ασφαλιστικό μέτρο την </w:t>
      </w:r>
      <w:r>
        <w:rPr>
          <w:rFonts w:eastAsia="Times New Roman" w:cs="Times New Roman"/>
          <w:szCs w:val="24"/>
        </w:rPr>
        <w:lastRenderedPageBreak/>
        <w:t>προσωρινή απασχόληση του εργαζομένου σε περιπτώσεις υπερημερίας του εργοδότη για αποδοχή της εργασίας του.</w:t>
      </w:r>
    </w:p>
    <w:p w14:paraId="663F636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θέμα έχει αποκτήσει τεράστια κοι</w:t>
      </w:r>
      <w:r>
        <w:rPr>
          <w:rFonts w:eastAsia="Times New Roman" w:cs="Times New Roman"/>
          <w:szCs w:val="24"/>
        </w:rPr>
        <w:t>νωνική σημασία, με δεδομένο ότι παρουσιάζονται πλέον όλο και συχνότερα φαινόμενα καταγγελιών συμβάσεων εργασίας, που εκ των υστέρων κρίνονται ως άκυρες από τα αρμόδια δικαστήρια, περιπτώσεις δηλαδή για τις οποίες η προσωρινή δικαστική προστασία των εργαζομ</w:t>
      </w:r>
      <w:r>
        <w:rPr>
          <w:rFonts w:eastAsia="Times New Roman" w:cs="Times New Roman"/>
          <w:szCs w:val="24"/>
        </w:rPr>
        <w:t xml:space="preserve">ένων διά της </w:t>
      </w:r>
      <w:proofErr w:type="spellStart"/>
      <w:r>
        <w:rPr>
          <w:rFonts w:eastAsia="Times New Roman" w:cs="Times New Roman"/>
          <w:szCs w:val="24"/>
        </w:rPr>
        <w:t>επαναπασχολήσεώς</w:t>
      </w:r>
      <w:proofErr w:type="spellEnd"/>
      <w:r>
        <w:rPr>
          <w:rFonts w:eastAsia="Times New Roman" w:cs="Times New Roman"/>
          <w:szCs w:val="24"/>
        </w:rPr>
        <w:t xml:space="preserve"> τους μέχρι την έκδοση τελεσίδικης ή προσωρινά εκτελεστής απόφασης επί της κύριας υπόθεσης, φαντάζει απολύτως επιβεβλημένη.</w:t>
      </w:r>
    </w:p>
    <w:p w14:paraId="663F636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Σύμφωνα με τις διατάξεις του Κώδικα Πολιτικής Δικονομίας, όπως ισχύουν και εφαρμόζονται σήμερα, το δικα</w:t>
      </w:r>
      <w:r>
        <w:rPr>
          <w:rFonts w:eastAsia="Times New Roman" w:cs="Times New Roman"/>
          <w:szCs w:val="24"/>
        </w:rPr>
        <w:t>στήριο στο πλαίσιο της διαδικασίας ασφαλιστικών μέτρων έχει δικαίωμα να διατάξει κάθε πρόσφορο κατά την κρίση του μέτρο που επιβάλλεται από τις περιστάσεις και αποσκοπεί στην εξασφάλιση ή διατήρηση του δικαιώματος ή τη ρύθμιση της κατάστασης, υπό την προϋπ</w:t>
      </w:r>
      <w:r>
        <w:rPr>
          <w:rFonts w:eastAsia="Times New Roman" w:cs="Times New Roman"/>
          <w:szCs w:val="24"/>
        </w:rPr>
        <w:t>όθεση ότι το ασφαλιστικό μέτρο δεν άγει στην ικανοποίηση του δικαιώματος.</w:t>
      </w:r>
    </w:p>
    <w:p w14:paraId="663F637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αν η υποχρέωση του εργοδότη να αποδέχεται προσωρινά την εργασία του </w:t>
      </w:r>
      <w:proofErr w:type="spellStart"/>
      <w:r>
        <w:rPr>
          <w:rFonts w:eastAsia="Times New Roman" w:cs="Times New Roman"/>
          <w:szCs w:val="24"/>
        </w:rPr>
        <w:t>ακύρως</w:t>
      </w:r>
      <w:proofErr w:type="spellEnd"/>
      <w:r>
        <w:rPr>
          <w:rFonts w:eastAsia="Times New Roman" w:cs="Times New Roman"/>
          <w:szCs w:val="24"/>
        </w:rPr>
        <w:t xml:space="preserve"> </w:t>
      </w:r>
      <w:proofErr w:type="spellStart"/>
      <w:r>
        <w:rPr>
          <w:rFonts w:eastAsia="Times New Roman" w:cs="Times New Roman"/>
          <w:szCs w:val="24"/>
        </w:rPr>
        <w:t>απολυθέντος</w:t>
      </w:r>
      <w:proofErr w:type="spellEnd"/>
      <w:r>
        <w:rPr>
          <w:rFonts w:eastAsia="Times New Roman" w:cs="Times New Roman"/>
          <w:szCs w:val="24"/>
        </w:rPr>
        <w:t xml:space="preserve"> συνιστά ή όχι </w:t>
      </w:r>
      <w:r>
        <w:rPr>
          <w:rFonts w:eastAsia="Times New Roman" w:cs="Times New Roman"/>
          <w:szCs w:val="24"/>
        </w:rPr>
        <w:lastRenderedPageBreak/>
        <w:t>ικανοποίηση δικαιώματος είναι αμφισβητούμενο, καθώς η νομολογία εδώ κα</w:t>
      </w:r>
      <w:r>
        <w:rPr>
          <w:rFonts w:eastAsia="Times New Roman" w:cs="Times New Roman"/>
          <w:szCs w:val="24"/>
        </w:rPr>
        <w:t>ι πάρα πολλά έτη εμφανίζεται διχασμένη. Εξ αυτού ακριβώς του λόγου, λοιπόν, θεωρώ ότι καθίσταται αναγκαία η σχετική νομοθετική παρέμβαση από την Κυβέρνησή μας προς επίλυση του ζητήματος.</w:t>
      </w:r>
    </w:p>
    <w:p w14:paraId="663F63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Σύμφωνα, βέβαια, με την κρατούσα θεωρία αλλά και στη νομολογία άποψη,</w:t>
      </w:r>
      <w:r>
        <w:rPr>
          <w:rFonts w:eastAsia="Times New Roman" w:cs="Times New Roman"/>
          <w:szCs w:val="24"/>
        </w:rPr>
        <w:t xml:space="preserve"> η </w:t>
      </w:r>
      <w:proofErr w:type="spellStart"/>
      <w:r>
        <w:rPr>
          <w:rFonts w:eastAsia="Times New Roman" w:cs="Times New Roman"/>
          <w:szCs w:val="24"/>
        </w:rPr>
        <w:t>επαναπασχόληση</w:t>
      </w:r>
      <w:proofErr w:type="spellEnd"/>
      <w:r>
        <w:rPr>
          <w:rFonts w:eastAsia="Times New Roman" w:cs="Times New Roman"/>
          <w:szCs w:val="24"/>
        </w:rPr>
        <w:t xml:space="preserve"> του πιθανολογούμενου ως </w:t>
      </w:r>
      <w:proofErr w:type="spellStart"/>
      <w:r>
        <w:rPr>
          <w:rFonts w:eastAsia="Times New Roman" w:cs="Times New Roman"/>
          <w:szCs w:val="24"/>
        </w:rPr>
        <w:t>ακύρως</w:t>
      </w:r>
      <w:proofErr w:type="spellEnd"/>
      <w:r>
        <w:rPr>
          <w:rFonts w:eastAsia="Times New Roman" w:cs="Times New Roman"/>
          <w:szCs w:val="24"/>
        </w:rPr>
        <w:t xml:space="preserve"> </w:t>
      </w:r>
      <w:proofErr w:type="spellStart"/>
      <w:r>
        <w:rPr>
          <w:rFonts w:eastAsia="Times New Roman" w:cs="Times New Roman"/>
          <w:szCs w:val="24"/>
        </w:rPr>
        <w:t>απολυθέντος</w:t>
      </w:r>
      <w:proofErr w:type="spellEnd"/>
      <w:r>
        <w:rPr>
          <w:rFonts w:eastAsia="Times New Roman" w:cs="Times New Roman"/>
          <w:szCs w:val="24"/>
        </w:rPr>
        <w:t xml:space="preserve"> εργαζόμενου δεν συνιστά ικανοποίηση δικαιώματος, καθώς με το ασφαλιστικό αυτό μέτρο απλώς τίθεται σε προσωρινή λειτουργία η ένδικη σύμβαση εργασίας μέχρι την επίλυση της διαφοράς επί της τακτικής</w:t>
      </w:r>
      <w:r>
        <w:rPr>
          <w:rFonts w:eastAsia="Times New Roman" w:cs="Times New Roman"/>
          <w:szCs w:val="24"/>
        </w:rPr>
        <w:t xml:space="preserve"> αγωγής και αποτρέπεται έτσι η απονέκρωση της </w:t>
      </w:r>
      <w:proofErr w:type="spellStart"/>
      <w:r>
        <w:rPr>
          <w:rFonts w:eastAsia="Times New Roman" w:cs="Times New Roman"/>
          <w:szCs w:val="24"/>
        </w:rPr>
        <w:t>εριζόμενης</w:t>
      </w:r>
      <w:proofErr w:type="spellEnd"/>
      <w:r>
        <w:rPr>
          <w:rFonts w:eastAsia="Times New Roman" w:cs="Times New Roman"/>
          <w:szCs w:val="24"/>
        </w:rPr>
        <w:t xml:space="preserve"> έννομης σχέσης, η οποία ενέχει τον κίνδυνο αμετάκλητων αποφάσεων σε βάρος του εργαζομένου.</w:t>
      </w:r>
    </w:p>
    <w:p w14:paraId="663F637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Κατά συνέπεια, σύμφωνα με την κρατούσα άποψη, σε περίπτωση ακυρότητας καταγγελίας της σύμβασης, η αξίωση του</w:t>
      </w:r>
      <w:r>
        <w:rPr>
          <w:rFonts w:eastAsia="Times New Roman" w:cs="Times New Roman"/>
          <w:szCs w:val="24"/>
        </w:rPr>
        <w:t xml:space="preserve"> εργαζομένου εναντίον του εργοδότη να ανέχεται την προσφορά των υπηρεσιών του είναι δεκτική προσωρινής δικαστικής προστασίας, κατά το άρθρο 731 του Κώδικα Πολιτικής Δικονομίας. Η λύση αυτή, άλλωστε, συνάδει τόσο με τη συνταγματική επιταγή </w:t>
      </w:r>
      <w:r>
        <w:rPr>
          <w:rFonts w:eastAsia="Times New Roman" w:cs="Times New Roman"/>
          <w:szCs w:val="24"/>
        </w:rPr>
        <w:lastRenderedPageBreak/>
        <w:t>περί προστασίας τ</w:t>
      </w:r>
      <w:r>
        <w:rPr>
          <w:rFonts w:eastAsia="Times New Roman" w:cs="Times New Roman"/>
          <w:szCs w:val="24"/>
        </w:rPr>
        <w:t>ης προσωπικότητας και του δικαιώματος εργασίας του μισθωτού όσο και με την ίδια τη φύση των ασφαλιστικών μέτρων, χωρίς να πρέπει να τίθεται με δικαστική απόφαση σε χειρότερη μοίρα το ένα από τα υποκείμενα της εργασιακής σχέσης και της δίκης, διότι τούτο επ</w:t>
      </w:r>
      <w:r>
        <w:rPr>
          <w:rFonts w:eastAsia="Times New Roman" w:cs="Times New Roman"/>
          <w:szCs w:val="24"/>
        </w:rPr>
        <w:t>ίσης προσκρούει στο Σύνταγμα και στις γενικές αρχές του δικαίου, που σε ένα δημοκρατικό πολίτευμα, όπως το δικό μας, έχουν ταχθεί για την προστασία για εξισορρόπηση των αμοιβαίων συμφερόντων.</w:t>
      </w:r>
    </w:p>
    <w:p w14:paraId="663F63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Εξάλλου, το εν λόγω αίτημα δεν συνιστά ούτε καταδίκη του καθ’ ου</w:t>
      </w:r>
      <w:r>
        <w:rPr>
          <w:rFonts w:eastAsia="Times New Roman" w:cs="Times New Roman"/>
          <w:szCs w:val="24"/>
        </w:rPr>
        <w:t xml:space="preserve"> σε δήλωση βούλησης, καθόσον με την κρινόμενη αίτηση δεν ζητείται να συναινέσει ο εργοδότης στην κατάρτιση νέας σύμβασης εργασίας, που ασφαλώς θα συνιστούσε καταδίκη της σε δήλωση βούλησης, αλλά αντιθέτως ζητείται να υποχρεωθεί αυτός να αποδέχεται προσωριν</w:t>
      </w:r>
      <w:r>
        <w:rPr>
          <w:rFonts w:eastAsia="Times New Roman" w:cs="Times New Roman"/>
          <w:szCs w:val="24"/>
        </w:rPr>
        <w:t>ά την εργασία του αιτούντος με τους εν γένει όρους της εργασίας που ίσχυαν πριν από την καταγγελία.</w:t>
      </w:r>
    </w:p>
    <w:p w14:paraId="663F63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Τέλος, πρέπει να παρατηρηθεί ότι η άποψη που γενικά και χωρίς καμμία εξαίρεση αρνείται την παροχή προσωρινής έννομης προστασίας επιρρίπτει τους κινδύνους απ</w:t>
      </w:r>
      <w:r>
        <w:rPr>
          <w:rFonts w:eastAsia="Times New Roman" w:cs="Times New Roman"/>
          <w:szCs w:val="24"/>
        </w:rPr>
        <w:t>ό την καθυστέ</w:t>
      </w:r>
      <w:r>
        <w:rPr>
          <w:rFonts w:eastAsia="Times New Roman" w:cs="Times New Roman"/>
          <w:szCs w:val="24"/>
        </w:rPr>
        <w:lastRenderedPageBreak/>
        <w:t xml:space="preserve">ρηση της απονομής της δικαιοσύνης αποκλειστικά στον εργαζόμενο, ενώ η άποψη που δέχεται ότι είναι νόμιμη η λήψη ασφαλιστικών μέτρων με περιεχόμενο την υποχρέωση του εργοδότη να αποδέχεται προσωρινά τις υπηρεσίες του εργαζόμενου, επιδιώκει μια </w:t>
      </w:r>
      <w:r>
        <w:rPr>
          <w:rFonts w:eastAsia="Times New Roman" w:cs="Times New Roman"/>
          <w:szCs w:val="24"/>
        </w:rPr>
        <w:t>πιο δίκαιη κατανομή των κινδύνων που απορρέουν από την αβέβαιη έκβαση του δικαστικού αγώνα. Τη δίκαιη αυτή κατανομή εξασφαλίζουν οι προϋποθέσεις που πρέπει να συντρέχουν για την παροχή προσωρινής δικαστικής προστασίας. Στο πλαίσιο αυτό ο δικαστής οφείλει ν</w:t>
      </w:r>
      <w:r>
        <w:rPr>
          <w:rFonts w:eastAsia="Times New Roman" w:cs="Times New Roman"/>
          <w:szCs w:val="24"/>
        </w:rPr>
        <w:t>α σταθμίσει τα συγκρουόμενα συμφέροντα του αιτούντος και καθ’ ου η αίτηση και η στάθμισή τους θα εξαρτηθεί από την εκτίμηση όλων των συνθηκών της συγκεκριμένης περίπτωσης.</w:t>
      </w:r>
    </w:p>
    <w:p w14:paraId="663F6375" w14:textId="77777777" w:rsidR="00923458" w:rsidRDefault="00A03D36">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63F637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663F637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w:t>
      </w:r>
    </w:p>
    <w:p w14:paraId="663F637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Ωστόσο, και ο αντίλογος που υποστηρίζει η αντίθετη άποψη, ήτοι το ασφαλιστικό μέτρο </w:t>
      </w:r>
      <w:r>
        <w:rPr>
          <w:rFonts w:eastAsia="Times New Roman" w:cs="Times New Roman"/>
          <w:szCs w:val="24"/>
        </w:rPr>
        <w:lastRenderedPageBreak/>
        <w:t xml:space="preserve">του </w:t>
      </w:r>
      <w:proofErr w:type="spellStart"/>
      <w:r>
        <w:rPr>
          <w:rFonts w:eastAsia="Times New Roman" w:cs="Times New Roman"/>
          <w:szCs w:val="24"/>
        </w:rPr>
        <w:t>ακύρως</w:t>
      </w:r>
      <w:proofErr w:type="spellEnd"/>
      <w:r>
        <w:rPr>
          <w:rFonts w:eastAsia="Times New Roman" w:cs="Times New Roman"/>
          <w:szCs w:val="24"/>
        </w:rPr>
        <w:t xml:space="preserve"> </w:t>
      </w:r>
      <w:proofErr w:type="spellStart"/>
      <w:r>
        <w:rPr>
          <w:rFonts w:eastAsia="Times New Roman" w:cs="Times New Roman"/>
          <w:szCs w:val="24"/>
        </w:rPr>
        <w:t>απολυθέντος</w:t>
      </w:r>
      <w:proofErr w:type="spellEnd"/>
      <w:r>
        <w:rPr>
          <w:rFonts w:eastAsia="Times New Roman" w:cs="Times New Roman"/>
          <w:szCs w:val="24"/>
        </w:rPr>
        <w:t>, οδηγεί σε ικανοποίηση του δικαιώματος,</w:t>
      </w:r>
      <w:r>
        <w:rPr>
          <w:rFonts w:eastAsia="Times New Roman" w:cs="Times New Roman"/>
          <w:szCs w:val="24"/>
        </w:rPr>
        <w:t xml:space="preserve"> καθώς συνιστά καταδίκη σε δήλωση βουλήσεως και δημιουργεί οριακές καταστάσεις, είναι ισχυρός, καθώς υποδαυλίζεται από τη συνεχή αλλαγή του νομοθετικού πλαισίου.</w:t>
      </w:r>
    </w:p>
    <w:p w14:paraId="663F637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2013 ο νομοθέτης επιχείρησε να άρει τη διχογνωμία, προσθέτοντας στον Κώδικα Πολιτικής Δικον</w:t>
      </w:r>
      <w:r>
        <w:rPr>
          <w:rFonts w:eastAsia="Times New Roman" w:cs="Times New Roman"/>
          <w:szCs w:val="24"/>
        </w:rPr>
        <w:t>ομίας το άρθρο 732Α, το οποίο όριζε ότι σε περίπτωση υπερημερίας του εργοδότη για την αποδοχή της εργασίας του εργαζομένου, το δικαστήριο μπορεί να διατάξει ως ασφαλιστικό μέτρο την προσωρινή απασχόληση του εργαζομένου μέχρι την έκδοση οριστικής απόφασης ε</w:t>
      </w:r>
      <w:r>
        <w:rPr>
          <w:rFonts w:eastAsia="Times New Roman" w:cs="Times New Roman"/>
          <w:szCs w:val="24"/>
        </w:rPr>
        <w:t>πί της αγωγής για την κύρια υπόθεση. Λίγους μήνες αργότερα η διάταξη αυτή καταργήθηκε. Προφανώς, οι παρεμβάσεις των εργοδοτών υπήρξαν έντονες, με αποτέλεσμα η ίδια η Κυβέρνηση, που, κινούμενη αρχικά στην ορθή νομική βάση θέλησε να λύσει το θέμα, εν συνεχεί</w:t>
      </w:r>
      <w:r>
        <w:rPr>
          <w:rFonts w:eastAsia="Times New Roman" w:cs="Times New Roman"/>
          <w:szCs w:val="24"/>
        </w:rPr>
        <w:t xml:space="preserve">α, επέλεξε να επαναφέρει την ασάφεια, προκειμένου να </w:t>
      </w:r>
      <w:proofErr w:type="spellStart"/>
      <w:r>
        <w:rPr>
          <w:rFonts w:eastAsia="Times New Roman" w:cs="Times New Roman"/>
          <w:szCs w:val="24"/>
        </w:rPr>
        <w:t>ξανατροφοδοτήσει</w:t>
      </w:r>
      <w:proofErr w:type="spellEnd"/>
      <w:r>
        <w:rPr>
          <w:rFonts w:eastAsia="Times New Roman" w:cs="Times New Roman"/>
          <w:szCs w:val="24"/>
        </w:rPr>
        <w:t xml:space="preserve"> το νομικό οπλοστάσιο των εργοδοτών.</w:t>
      </w:r>
    </w:p>
    <w:p w14:paraId="663F637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663F637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63F637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(Υπουργός Δικαιοσύνης, Διαφάνειας και Αν</w:t>
      </w:r>
      <w:r>
        <w:rPr>
          <w:rFonts w:eastAsia="Times New Roman" w:cs="Times New Roman"/>
          <w:b/>
          <w:szCs w:val="24"/>
        </w:rPr>
        <w:t xml:space="preserve">θρωπίνων Δικαιωμάτων): </w:t>
      </w:r>
      <w:r>
        <w:rPr>
          <w:rFonts w:eastAsia="Times New Roman" w:cs="Times New Roman"/>
          <w:szCs w:val="24"/>
        </w:rPr>
        <w:t>Ευχαριστώ, κύριε Πρόεδρε.</w:t>
      </w:r>
    </w:p>
    <w:p w14:paraId="663F637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να πω ότι πράγματι έχουμε και εμείς προβληματιστεί για το αν θα πρέπει να επανέλθει η διάταξη στην προηγούμενη μορφή της, διότι μπορεί να κατηγορούν για πολλά αυτήν την Κυβέρνηση, αλλά η προηγούμενη Κυβ</w:t>
      </w:r>
      <w:r>
        <w:rPr>
          <w:rFonts w:eastAsia="Times New Roman" w:cs="Times New Roman"/>
          <w:szCs w:val="24"/>
        </w:rPr>
        <w:t>έρνηση είχε αλλάξει σε ακριβώς αντίθετη κατεύθυνση μια συγκεκριμένη διάταξη μέσα σε πολύ σύντομο χρονικό διάστημα. Μας κατηγορούν εμάς ότι προχείρως νομοθετούμε, αλλά νομίζω ότι καλύτερη απόδειξη από τη συγκεκριμένη ρύθμιση περί πρόχειρης νομοθέτησης δεν θ</w:t>
      </w:r>
      <w:r>
        <w:rPr>
          <w:rFonts w:eastAsia="Times New Roman" w:cs="Times New Roman"/>
          <w:szCs w:val="24"/>
        </w:rPr>
        <w:t xml:space="preserve">α ξαναβρούμε. </w:t>
      </w:r>
    </w:p>
    <w:p w14:paraId="663F637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εδώ θα πρέπει να δούμε αυτά τα ζητήματα όπως ακριβώς διαλαμβάνονται και στην απάντηση η οποία είχε δοθεί από το αρμόδιο Υπουργείο από την Υπουργό </w:t>
      </w:r>
      <w:r>
        <w:rPr>
          <w:rFonts w:eastAsia="Times New Roman" w:cs="Times New Roman"/>
          <w:szCs w:val="24"/>
        </w:rPr>
        <w:t xml:space="preserve">κ. </w:t>
      </w:r>
      <w:proofErr w:type="spellStart"/>
      <w:r>
        <w:rPr>
          <w:rFonts w:eastAsia="Times New Roman" w:cs="Times New Roman"/>
          <w:szCs w:val="24"/>
        </w:rPr>
        <w:t>Αχτσιόγλου</w:t>
      </w:r>
      <w:proofErr w:type="spellEnd"/>
      <w:r>
        <w:rPr>
          <w:rFonts w:eastAsia="Times New Roman" w:cs="Times New Roman"/>
          <w:szCs w:val="24"/>
        </w:rPr>
        <w:t>. Υπάρχει ένα πρόβλημα. Αφ’ ενός αποξενώνεται ο εργαζόμενος για ένα χρον</w:t>
      </w:r>
      <w:r>
        <w:rPr>
          <w:rFonts w:eastAsia="Times New Roman" w:cs="Times New Roman"/>
          <w:szCs w:val="24"/>
        </w:rPr>
        <w:t xml:space="preserve">ικό διάστημα από την εργασία του και επανέρχεται –αν κριθεί ότι πρέπει να επανέλθει- υπό δυσμενείς γι’ αυτόν συνθήκες στη δουλειά του μετά από την παρέλευση ενός χρονικού διαστήματος, απολύτως αρνητικού για την επαγγελματική πορεία </w:t>
      </w:r>
      <w:r>
        <w:rPr>
          <w:rFonts w:eastAsia="Times New Roman" w:cs="Times New Roman"/>
          <w:szCs w:val="24"/>
        </w:rPr>
        <w:lastRenderedPageBreak/>
        <w:t>του στον χώρο της δουλει</w:t>
      </w:r>
      <w:r>
        <w:rPr>
          <w:rFonts w:eastAsia="Times New Roman" w:cs="Times New Roman"/>
          <w:szCs w:val="24"/>
        </w:rPr>
        <w:t xml:space="preserve">άς του και αφ’ ετέρου, εάν τελικώς με οριστική απόφαση κριθεί ότι πρέπει να επανέλθει στην εργασία του, τότε ο εργοδότης θα πρέπει να καταβάλει μισθούς εργασίας την οποία δεν έχει παράσχει ο συγκεκριμένος εργαζόμενος. </w:t>
      </w:r>
    </w:p>
    <w:p w14:paraId="663F637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Κοιτάξτε εδώ πώς τα φέρνει η ζωή! Υπά</w:t>
      </w:r>
      <w:r>
        <w:rPr>
          <w:rFonts w:eastAsia="Times New Roman" w:cs="Times New Roman"/>
          <w:szCs w:val="24"/>
        </w:rPr>
        <w:t xml:space="preserve">ρχουν αντιδράσεις από εργοδοτικές οργανώσεις που λένε ότι </w:t>
      </w:r>
      <w:proofErr w:type="spellStart"/>
      <w:r>
        <w:rPr>
          <w:rFonts w:eastAsia="Times New Roman" w:cs="Times New Roman"/>
          <w:szCs w:val="24"/>
        </w:rPr>
        <w:t>καλούμεθα</w:t>
      </w:r>
      <w:proofErr w:type="spellEnd"/>
      <w:r>
        <w:rPr>
          <w:rFonts w:eastAsia="Times New Roman" w:cs="Times New Roman"/>
          <w:szCs w:val="24"/>
        </w:rPr>
        <w:t xml:space="preserve"> σε μια αμφίρροπη δικαστική μάχη στο τέλος να πληρώνουμε μισθούς. Αντιλαμβάνεστε ότι αυτό δημιουργεί ένα πρόβλημα και για τον εργαζόμενο και για τον εργοδότη.</w:t>
      </w:r>
    </w:p>
    <w:p w14:paraId="663F638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Προσωπική μου γνώμη είναι ότι </w:t>
      </w:r>
      <w:r>
        <w:rPr>
          <w:rFonts w:eastAsia="Times New Roman" w:cs="Times New Roman"/>
          <w:szCs w:val="24"/>
        </w:rPr>
        <w:t>πρέπει να επανέλθουμε στην αρχική διάταξη, όπως ίσχυε πριν από την τροποποίησή της. Σε κάθε περίπτωση, αυτή τη στιγμή υπάρχει σε εκκρεμότητα στη Βουλή νομοσχέδιο του Υπουργείου Δικαιοσύνης. Βρίσκεται στο στάδιο της επεξεργασίας του και μετά την επεξεργασία</w:t>
      </w:r>
      <w:r>
        <w:rPr>
          <w:rFonts w:eastAsia="Times New Roman" w:cs="Times New Roman"/>
          <w:szCs w:val="24"/>
        </w:rPr>
        <w:t xml:space="preserve"> θα εισαχθεί στις </w:t>
      </w:r>
      <w:r>
        <w:rPr>
          <w:rFonts w:eastAsia="Times New Roman" w:cs="Times New Roman"/>
          <w:szCs w:val="24"/>
        </w:rPr>
        <w:t>επιτροπές</w:t>
      </w:r>
      <w:r>
        <w:rPr>
          <w:rFonts w:eastAsia="Times New Roman" w:cs="Times New Roman"/>
          <w:szCs w:val="24"/>
        </w:rPr>
        <w:t>. Αν κρίνουμε ότι είναι ώριμο, σε συνεργασία με τη συναρμόδια Υπουργό, τότε θα προχωρήσουμε σε νομοθετική αλλαγή. Αυτό μπορώ να πω αυτή τη στιγμή.</w:t>
      </w:r>
    </w:p>
    <w:p w14:paraId="663F638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Νομίζω ότι δεν χρειάζεται περαιτέρω συζήτηση του θέματος</w:t>
      </w:r>
      <w:r>
        <w:rPr>
          <w:rFonts w:eastAsia="Times New Roman" w:cs="Times New Roman"/>
          <w:szCs w:val="24"/>
        </w:rPr>
        <w:t>.</w:t>
      </w:r>
    </w:p>
    <w:p w14:paraId="663F638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 κύριε Υπουργέ.</w:t>
      </w:r>
    </w:p>
    <w:p w14:paraId="663F638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Στογιαννίδη, έχετε τον λόγο για τη δευτερολογία σας.</w:t>
      </w:r>
    </w:p>
    <w:p w14:paraId="663F638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ΓΡΗΓΟΡΙΟΣ ΣΤΟΓΙΑΝΝΙΔΗΣ: </w:t>
      </w:r>
      <w:r>
        <w:rPr>
          <w:rFonts w:eastAsia="Times New Roman" w:cs="Times New Roman"/>
          <w:szCs w:val="24"/>
        </w:rPr>
        <w:t>Ευχαριστώ, κύριε Πρόεδρε.</w:t>
      </w:r>
    </w:p>
    <w:p w14:paraId="663F638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ευχαριστούμε. Αντιληφθήκατε σωστά το θέμα. Πράγματι, δυστυχώς, οι δυο ρυθμίσεις του 2013 επιδείνωσαν την κατάσταση, αντί να τη βελτιώσουν. Αυτή η αντιφατικότητα στην ψήφιση υπήρχε πάντοτε, όπως και η διχογνωμία. Δυστυχώς, το 2013, ενώ σωστά </w:t>
      </w:r>
      <w:r>
        <w:rPr>
          <w:rFonts w:eastAsia="Times New Roman" w:cs="Times New Roman"/>
          <w:szCs w:val="24"/>
        </w:rPr>
        <w:t xml:space="preserve">έγινε η πρώτη ρύθμιση που έλεγε ότι δεν συνιστά ικανοποίηση δικαιώματος, η ίδια κυβέρνηση, έξι μήνες μετά, με άλλο Υπουργό Δικαιοσύνης ήρθε και άλλαξε τη διάταξη και δημιούργησε όλα αυτά τα προβλήματα εις βάρος των εργαζομένων. </w:t>
      </w:r>
    </w:p>
    <w:p w14:paraId="663F638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 στην Ελλάδα γίνονταν πολ</w:t>
      </w:r>
      <w:r>
        <w:rPr>
          <w:rFonts w:eastAsia="Times New Roman" w:cs="Times New Roman"/>
          <w:szCs w:val="24"/>
        </w:rPr>
        <w:t>ύ γρήγορα οι δίκες, τότε δεν θα χρειαζόμασταν τα ασφαλιστικά. Όμως, όπως γνωρίζετε, η πραγματικότητα είναι τελείως διαφορετική. Υπάρχουν δίκες που μπορούν να φτάσουν τα πέντε ή τα έξι χρόνια για έναν εργαζόμενο που έχει απολυθεί. Μετά, αν δικαιωθεί, το μεγ</w:t>
      </w:r>
      <w:r>
        <w:rPr>
          <w:rFonts w:eastAsia="Times New Roman" w:cs="Times New Roman"/>
          <w:szCs w:val="24"/>
        </w:rPr>
        <w:t xml:space="preserve">άλο πρόβλημα </w:t>
      </w:r>
      <w:r>
        <w:rPr>
          <w:rFonts w:eastAsia="Times New Roman" w:cs="Times New Roman"/>
          <w:szCs w:val="24"/>
        </w:rPr>
        <w:lastRenderedPageBreak/>
        <w:t xml:space="preserve">είναι και για τον επιχειρηματία, γιατί πρέπει να καταβάλει τους μισθούς υπερημερίας, αλλά να απολύσει και τον άλλο εργαζόμενο που πήρε τη θέση του απολυμένου. </w:t>
      </w:r>
    </w:p>
    <w:p w14:paraId="663F638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διπλό το πρόβλημα. Γι’ αυτό θεωρώ ότι αν αύριο επανέλθει η διάταξη </w:t>
      </w:r>
      <w:r>
        <w:rPr>
          <w:rFonts w:eastAsia="Times New Roman" w:cs="Times New Roman"/>
          <w:szCs w:val="24"/>
        </w:rPr>
        <w:t>όπως υπήρχε με τα ασφαλιστικά, θα εξυπηρετεί και τις δυο πλευρές.</w:t>
      </w:r>
    </w:p>
    <w:p w14:paraId="663F638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3F638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Υπουργέ, έχετε τον λόγο για τη δευτερολογία σας.</w:t>
      </w:r>
    </w:p>
    <w:p w14:paraId="663F638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όπως δήλωσα προηγουμένως, δεν χρειάζεται να δευτερολογήσω. Νομίζω ότι αντιλαμβανόμαστε το ζήτημα μετά την εφαρμογή του και μετά τις αντιδράσεις. Όταν μιλώ για αντιδράσεις, δεν εννοώ πάντοτε αρνητικές αντιδράσεις, αλλά τις γνώμες οι οποίες εκ</w:t>
      </w:r>
      <w:r>
        <w:rPr>
          <w:rFonts w:eastAsia="Times New Roman" w:cs="Times New Roman"/>
          <w:szCs w:val="24"/>
        </w:rPr>
        <w:t xml:space="preserve">φράζονται επ’ αυτού του ζητήματος, διότι πολύ σωστά συμφωνήσατε μ’ αυτά που είπα, ότι δηλαδή υπάρχει πρόβλημα για τον εργαζόμενο. Ορισμένες φορές υπάρχει πρόβλημα και για τον εργοδότη, αλλά και για τον τρίτο εργαζόμενο ο οποίος έχει προσληφθεί στη </w:t>
      </w:r>
      <w:r>
        <w:rPr>
          <w:rFonts w:eastAsia="Times New Roman" w:cs="Times New Roman"/>
          <w:szCs w:val="24"/>
        </w:rPr>
        <w:lastRenderedPageBreak/>
        <w:t>θέση του</w:t>
      </w:r>
      <w:r>
        <w:rPr>
          <w:rFonts w:eastAsia="Times New Roman" w:cs="Times New Roman"/>
          <w:szCs w:val="24"/>
        </w:rPr>
        <w:t xml:space="preserve"> αρχικού. Τι θα πρέπει να γίνει εκεί, επανερχομένου του πρώτου στη δουλειά του;</w:t>
      </w:r>
    </w:p>
    <w:p w14:paraId="663F638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Επομένως, εμείς θα το εξετάσουμε μέχρι την οριστική ψήφιση από την Ολομέλεια του νομοσχεδίου, το οποίο εκκρεμεί αυτή την ώρα προς επεξεργασία στην ΚΕΝΕ. Θα έχουμε πάρει και τις</w:t>
      </w:r>
      <w:r>
        <w:rPr>
          <w:rFonts w:eastAsia="Times New Roman" w:cs="Times New Roman"/>
          <w:szCs w:val="24"/>
        </w:rPr>
        <w:t xml:space="preserve"> αποφάσεις και θα νομοθετήσουμε ενδεχομένως προς αυτή την κατεύθυνση.</w:t>
      </w:r>
    </w:p>
    <w:p w14:paraId="663F638C" w14:textId="77777777" w:rsidR="00923458" w:rsidRDefault="00A03D36">
      <w:pPr>
        <w:spacing w:line="600" w:lineRule="auto"/>
        <w:ind w:firstLine="720"/>
        <w:contextualSpacing/>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663F638D"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b/>
          <w:szCs w:val="24"/>
        </w:rPr>
        <w:t xml:space="preserve"> </w:t>
      </w:r>
      <w:r>
        <w:rPr>
          <w:rFonts w:eastAsia="Times New Roman" w:cs="Times New Roman"/>
          <w:szCs w:val="24"/>
        </w:rPr>
        <w:t>Ευχαριστώ και εγώ.</w:t>
      </w:r>
    </w:p>
    <w:p w14:paraId="663F638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Προχωρούμε στην επόμενη επίκαιρη ερώτηση. Θα συζητηθεί η πρώτη με αριθμό 1067/20-6-2017 επίκαιρη ερώτηση</w:t>
      </w:r>
      <w:r>
        <w:rPr>
          <w:rFonts w:eastAsia="Times New Roman" w:cs="Times New Roman"/>
          <w:szCs w:val="24"/>
        </w:rPr>
        <w:t xml:space="preserve"> πρώτου κύκλου του Βουλευτή Αχαΐας του Συνασπισμού Ριζοσπαστικής Αριστεράς κ. Ανδρέα </w:t>
      </w:r>
      <w:proofErr w:type="spellStart"/>
      <w:r>
        <w:rPr>
          <w:rFonts w:eastAsia="Times New Roman" w:cs="Times New Roman"/>
          <w:szCs w:val="24"/>
        </w:rPr>
        <w:t>Ριζούλη</w:t>
      </w:r>
      <w:proofErr w:type="spellEnd"/>
      <w:r>
        <w:rPr>
          <w:rFonts w:eastAsia="Times New Roman" w:cs="Times New Roman"/>
          <w:szCs w:val="24"/>
        </w:rPr>
        <w:t xml:space="preserve"> προς τον Υπουργό Υγείας, με θέμα: «Συμπλήρωση της ΚΥΑ ΔΥΓ 3(α)/ΟΙΚ 104747/26-10-2012 για μηδενική συμμετοχή στα φάρμακα και στα αναλώσιμα στους πάσχοντες με καρδια</w:t>
      </w:r>
      <w:r>
        <w:rPr>
          <w:rFonts w:eastAsia="Times New Roman" w:cs="Times New Roman"/>
          <w:szCs w:val="24"/>
        </w:rPr>
        <w:t>κή ανεπάρκεια τελικού σταδίου και ποσοστό αναπηρίας ίσου ή άνω του 80%».</w:t>
      </w:r>
    </w:p>
    <w:p w14:paraId="663F638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w:t>
      </w:r>
    </w:p>
    <w:p w14:paraId="663F639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κύριε </w:t>
      </w:r>
      <w:proofErr w:type="spellStart"/>
      <w:r>
        <w:rPr>
          <w:rFonts w:eastAsia="Times New Roman" w:cs="Times New Roman"/>
          <w:szCs w:val="24"/>
        </w:rPr>
        <w:t>Ριζούλη</w:t>
      </w:r>
      <w:proofErr w:type="spellEnd"/>
      <w:r>
        <w:rPr>
          <w:rFonts w:eastAsia="Times New Roman" w:cs="Times New Roman"/>
          <w:szCs w:val="24"/>
        </w:rPr>
        <w:t>, έχετε τον λόγο για δύο λεπτά.</w:t>
      </w:r>
    </w:p>
    <w:p w14:paraId="663F639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ΡΙΖΟΥΛΗΣ: </w:t>
      </w:r>
      <w:r>
        <w:rPr>
          <w:rFonts w:eastAsia="Times New Roman"/>
          <w:color w:val="000000"/>
          <w:szCs w:val="24"/>
        </w:rPr>
        <w:t>Ευχαριστώ, κύριε Πρόεδρε.</w:t>
      </w:r>
      <w:r>
        <w:rPr>
          <w:rFonts w:eastAsia="Times New Roman" w:cs="Times New Roman"/>
          <w:szCs w:val="24"/>
        </w:rPr>
        <w:t xml:space="preserve"> </w:t>
      </w:r>
    </w:p>
    <w:p w14:paraId="663F639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ερώτησή μου</w:t>
      </w:r>
      <w:r>
        <w:rPr>
          <w:rFonts w:eastAsia="Times New Roman" w:cs="Times New Roman"/>
          <w:szCs w:val="24"/>
        </w:rPr>
        <w:t xml:space="preserve"> έχει δύο σκέλη και κυρίως αφορά τον κατάλογο των ασθενειών, </w:t>
      </w:r>
      <w:r>
        <w:rPr>
          <w:rFonts w:eastAsia="Times New Roman"/>
          <w:szCs w:val="24"/>
        </w:rPr>
        <w:t>οι οποίες,</w:t>
      </w:r>
      <w:r>
        <w:rPr>
          <w:rFonts w:eastAsia="Times New Roman" w:cs="Times New Roman"/>
          <w:szCs w:val="24"/>
        </w:rPr>
        <w:t xml:space="preserve"> λόγω του βαθμού αναπηρίας, θα έπρεπε να έχουν δωρεάν αναλώσιμα και φαρμακευτική αγωγή. </w:t>
      </w:r>
    </w:p>
    <w:p w14:paraId="663F639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πρώτο σκέλος αφορά τους ασθενείς με βαριά καρδιακή ανεπάρκεια, στους οποίους ήδη έχουν εμφυτε</w:t>
      </w:r>
      <w:r>
        <w:rPr>
          <w:rFonts w:eastAsia="Times New Roman" w:cs="Times New Roman"/>
          <w:szCs w:val="24"/>
        </w:rPr>
        <w:t xml:space="preserve">υθεί συσκευές υποβοήθησης ή και συσκευές μόνιμου βηματοδότη και </w:t>
      </w:r>
      <w:proofErr w:type="spellStart"/>
      <w:r>
        <w:rPr>
          <w:rFonts w:eastAsia="Times New Roman" w:cs="Times New Roman"/>
          <w:szCs w:val="24"/>
        </w:rPr>
        <w:t>απινιδιστή</w:t>
      </w:r>
      <w:proofErr w:type="spellEnd"/>
      <w:r>
        <w:rPr>
          <w:rFonts w:eastAsia="Times New Roman" w:cs="Times New Roman"/>
          <w:szCs w:val="24"/>
        </w:rPr>
        <w:t>. Κυρίως για την πρώτη περίπτωση, το κόστος των ασθενών αυτών είναι πολύ σοβαρό, με την έννοια ότι έχουν και αναλώσιμα με τη συσκευή υποβοήθησης και δεν ξέρω για ποιόν λόγο το 2012 ε</w:t>
      </w:r>
      <w:r>
        <w:rPr>
          <w:rFonts w:eastAsia="Times New Roman" w:cs="Times New Roman"/>
          <w:szCs w:val="24"/>
        </w:rPr>
        <w:t xml:space="preserve">ξαιρέθηκαν από τη λίστα. </w:t>
      </w:r>
    </w:p>
    <w:p w14:paraId="663F639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η ερώτηση έχει να κάνει με το αν προτίθεστε να πάτε σε τροποποιητική συμπλήρωση της ΚΥΑ του 2012, ώστε και αυτοί οι ασθενείς, και κυρίως, όπως σας είπα, το πρώτο κομμάτι των ασθενών που έχουν την εξωτερική συσκευή υποβοήθηση</w:t>
      </w:r>
      <w:r>
        <w:rPr>
          <w:rFonts w:eastAsia="Times New Roman" w:cs="Times New Roman"/>
          <w:szCs w:val="24"/>
        </w:rPr>
        <w:t xml:space="preserve">ς, να έχουν τη δυνατότητα να παίρνουν δωρεάν και τα αναλώσιμα και τη φαρμακευτική τους αγωγή. Ούτως ή άλλως, μιλάμε </w:t>
      </w:r>
      <w:r>
        <w:rPr>
          <w:rFonts w:eastAsia="Times New Roman" w:cs="Times New Roman"/>
          <w:szCs w:val="24"/>
        </w:rPr>
        <w:lastRenderedPageBreak/>
        <w:t>για πάνω από 80% αναπηρία και δεν πρέπει να έχουν αυτό το υπέρογκο, θα έλεγα, βάρος.</w:t>
      </w:r>
    </w:p>
    <w:p w14:paraId="663F639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σκέλος έχει να κάνει με την πρόθεσή σας και </w:t>
      </w:r>
      <w:r>
        <w:rPr>
          <w:rFonts w:eastAsia="Times New Roman" w:cs="Times New Roman"/>
          <w:szCs w:val="24"/>
        </w:rPr>
        <w:t>πότε να κηρύξετε τον Ενιαίο Κανονισμό Υγείας του ΕΟΠΠΥ που θα συμπεριλαμβάνει ενδεχομένως και ασθενείς, τους οποίους δεν αναφέρω τώρα, και παθήσεις, τις οποίες δεν τις γνωρίζω, αλλά δεν προέβλεπε η προηγούμενη ΚΥΑ του 2012 και έχουν μείνει εκτός της δυνατό</w:t>
      </w:r>
      <w:r>
        <w:rPr>
          <w:rFonts w:eastAsia="Times New Roman" w:cs="Times New Roman"/>
          <w:szCs w:val="24"/>
        </w:rPr>
        <w:t>τητας να παίρνουν δωρεάν τα πράγματά τους και τα αναλώσιμα.</w:t>
      </w:r>
    </w:p>
    <w:p w14:paraId="663F6396" w14:textId="77777777" w:rsidR="00923458" w:rsidRDefault="00A03D36">
      <w:pPr>
        <w:spacing w:line="600" w:lineRule="auto"/>
        <w:ind w:firstLine="720"/>
        <w:contextualSpacing/>
        <w:jc w:val="both"/>
        <w:rPr>
          <w:rFonts w:eastAsia="Times New Roman"/>
          <w:szCs w:val="24"/>
        </w:rPr>
      </w:pPr>
      <w:r>
        <w:rPr>
          <w:rFonts w:eastAsia="Times New Roman"/>
          <w:szCs w:val="24"/>
        </w:rPr>
        <w:t>Ευχαριστώ.</w:t>
      </w:r>
    </w:p>
    <w:p w14:paraId="663F6397" w14:textId="77777777" w:rsidR="00923458" w:rsidRDefault="00A03D36">
      <w:pPr>
        <w:spacing w:line="600" w:lineRule="auto"/>
        <w:ind w:firstLine="720"/>
        <w:contextualSpacing/>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 </w:t>
      </w:r>
    </w:p>
    <w:p w14:paraId="663F639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 για τρία λεπτά.</w:t>
      </w:r>
    </w:p>
    <w:p w14:paraId="663F639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Ριζούλη</w:t>
      </w:r>
      <w:proofErr w:type="spellEnd"/>
      <w:r>
        <w:rPr>
          <w:rFonts w:eastAsia="Times New Roman" w:cs="Times New Roman"/>
          <w:szCs w:val="24"/>
        </w:rPr>
        <w:t>, ευχαριστώ γι</w:t>
      </w:r>
      <w:r>
        <w:rPr>
          <w:rFonts w:eastAsia="Times New Roman" w:cs="Times New Roman"/>
          <w:szCs w:val="24"/>
        </w:rPr>
        <w:t>α την ερώτηση.</w:t>
      </w:r>
    </w:p>
    <w:p w14:paraId="663F639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Όντως, είμαστε σε φάση τελικής επεξεργασίας του Ενιαίου Κανονισμού Παροχών του ΕΟΠΥΥ, όπου αλλάζουμε τη λογική. Η λογική είναι: ασθένεια και τι δικαιούται. Η λογική δεν είναι αυτό που υπήρχε μέχρι τώρα, που ήταν: ασθένεια και τόσα δίνω. Αυτό</w:t>
      </w:r>
      <w:r>
        <w:rPr>
          <w:rFonts w:eastAsia="Times New Roman" w:cs="Times New Roman"/>
          <w:szCs w:val="24"/>
        </w:rPr>
        <w:t xml:space="preserve"> πηγαίνει μαζί. Γι’ αυτό κάναμε και το μεγάλο βήμα φέτος για την </w:t>
      </w:r>
      <w:r>
        <w:rPr>
          <w:rFonts w:eastAsia="Times New Roman" w:cs="Times New Roman"/>
          <w:szCs w:val="24"/>
        </w:rPr>
        <w:lastRenderedPageBreak/>
        <w:t xml:space="preserve">υπογραφή συμβάσεων ανάμεσα στον ΕΟΠΥΥ και σε όλες τις εταιρείες που προμηθεύουν αυτό το υγειονομικό υλικό στους ασθενείς και </w:t>
      </w:r>
      <w:r>
        <w:rPr>
          <w:rFonts w:eastAsia="Times New Roman"/>
          <w:szCs w:val="24"/>
        </w:rPr>
        <w:t>οι οποίοι</w:t>
      </w:r>
      <w:r>
        <w:rPr>
          <w:rFonts w:eastAsia="Times New Roman" w:cs="Times New Roman"/>
          <w:szCs w:val="24"/>
        </w:rPr>
        <w:t xml:space="preserve"> μέχρι τώρα το επιβαρύνονταν, κατέθεταν τα χαρτιά και έπα</w:t>
      </w:r>
      <w:r>
        <w:rPr>
          <w:rFonts w:eastAsia="Times New Roman" w:cs="Times New Roman"/>
          <w:szCs w:val="24"/>
        </w:rPr>
        <w:t xml:space="preserve">ιρναν τα χρήματα από τον ΕΟΠΥΥ. Τώρα κόβεται αυτό. Υπήρξε μία έντονη και σθεναρή αντίσταση από πολλές πλευρές για αυτό το πράγμα. </w:t>
      </w:r>
    </w:p>
    <w:p w14:paraId="663F639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σας πω μόνο ένα παράδειγμα. Για τις ταινίες και τους </w:t>
      </w:r>
      <w:proofErr w:type="spellStart"/>
      <w:r>
        <w:rPr>
          <w:rFonts w:eastAsia="Times New Roman" w:cs="Times New Roman"/>
          <w:szCs w:val="24"/>
        </w:rPr>
        <w:t>σκαρφιστήρες</w:t>
      </w:r>
      <w:proofErr w:type="spellEnd"/>
      <w:r>
        <w:rPr>
          <w:rFonts w:eastAsia="Times New Roman" w:cs="Times New Roman"/>
          <w:szCs w:val="24"/>
        </w:rPr>
        <w:t xml:space="preserve"> σακχάρου πέρσι δώσαμε περίπου 92 εκατομμύρια σε αυ</w:t>
      </w:r>
      <w:r>
        <w:rPr>
          <w:rFonts w:eastAsia="Times New Roman" w:cs="Times New Roman"/>
          <w:szCs w:val="24"/>
        </w:rPr>
        <w:t xml:space="preserve">τά ως καταβολές στους ασφαλισμένους που κατέθεταν τα τιμολόγια στον ΕΟΠΥΥ. Κάνοντας μια προβολή, βλέποντας πόσο αγοράζει </w:t>
      </w:r>
      <w:r>
        <w:rPr>
          <w:rFonts w:eastAsia="Times New Roman" w:cs="Times New Roman"/>
          <w:szCs w:val="24"/>
        </w:rPr>
        <w:t>τα</w:t>
      </w:r>
      <w:r>
        <w:rPr>
          <w:rFonts w:eastAsia="Times New Roman" w:cs="Times New Roman"/>
          <w:szCs w:val="24"/>
        </w:rPr>
        <w:t xml:space="preserve"> νοσοκομεία και πόσο πληρώνει ο ΕΟΠΥΥ, θα έπρεπε αντί για 92 εκατομμύρια να δώσουμε 45 εκατομμύρια. Δηλαδή, αν αγοράζαμε τον ίδιο αρι</w:t>
      </w:r>
      <w:r>
        <w:rPr>
          <w:rFonts w:eastAsia="Times New Roman" w:cs="Times New Roman"/>
          <w:szCs w:val="24"/>
        </w:rPr>
        <w:t>θμό από αυτά τα αναλώσιμα με τις τιμές που τα πληρώνουμε στα νοσοκομεία -και που και εκεί δεν έχουμε ελέγξει πλήρως ακόμη τις τιμές- δεν θα έπρεπε να δώσουμε 92 εκατομμύρια, θα έπρεπε να δώσουμε 45 εκατομμύρια. Αυτός είναι και ο λόγος που προχωρήσαμε φέτος</w:t>
      </w:r>
      <w:r>
        <w:rPr>
          <w:rFonts w:eastAsia="Times New Roman" w:cs="Times New Roman"/>
          <w:szCs w:val="24"/>
        </w:rPr>
        <w:t xml:space="preserve"> στη μείωση -όχι σε αυτό το ύψος, βέβαια, γιατί θέλουμε να καλύψουμε και ανασφάλιστους- του ποσού που υπάρχει ως δαπάνη στον ΕΟΠΥΥ σε αυτό το πράγμα. </w:t>
      </w:r>
    </w:p>
    <w:p w14:paraId="663F639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συμβαίνει σε πάρα πολλές κατηγορίες, διότι ο τρόπος με τον οποίο φτιαχνόταν ο ΕΚΠΥ παλαιότερα είν</w:t>
      </w:r>
      <w:r>
        <w:rPr>
          <w:rFonts w:eastAsia="Times New Roman" w:cs="Times New Roman"/>
          <w:szCs w:val="24"/>
        </w:rPr>
        <w:t xml:space="preserve">αι ποιος έχει το πιο μεγάλο δόντι, το πιο μεγάλο «βύσμα» να περάσει μια διάταξη μέσα που να τον καλύπτει. </w:t>
      </w:r>
    </w:p>
    <w:p w14:paraId="663F639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έχουμε βάλει επιστημονικές επιτροπές, επιτροπές του ΕΟΠΥΥ, έχουμε βάλει ανθρώπους να επεξεργαστούν και είμαστε στην τελική φάση. Για την ακρίβε</w:t>
      </w:r>
      <w:r>
        <w:rPr>
          <w:rFonts w:eastAsia="Times New Roman" w:cs="Times New Roman"/>
          <w:szCs w:val="24"/>
        </w:rPr>
        <w:t>ια σε πολύ λίγες ημέρες μας το στέλνει ο Πρόεδρος του ΕΟΠΥΥ για να το δούμε και εμείς πριν αυτό μεταφραστεί σε υπουργική απόφαση. Η λογική είναι αυτή που σας είπα.</w:t>
      </w:r>
    </w:p>
    <w:p w14:paraId="663F639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Ως προς το πρώτο ερώτημα που λέτε, το οποίο δεν αφορά και πολλούς ασθενείς στην Ελλάδα και π</w:t>
      </w:r>
      <w:r>
        <w:rPr>
          <w:rFonts w:eastAsia="Times New Roman" w:cs="Times New Roman"/>
          <w:szCs w:val="24"/>
        </w:rPr>
        <w:t xml:space="preserve">ου έχουν σοβαρό πρόβλημα με την μυοκαρδιοπάθεια, που έχουν εμφυτευθεί συσκευές υποβοήθησης </w:t>
      </w:r>
      <w:proofErr w:type="spellStart"/>
      <w:r>
        <w:rPr>
          <w:rFonts w:eastAsia="Times New Roman" w:cs="Times New Roman"/>
          <w:szCs w:val="24"/>
        </w:rPr>
        <w:t>αριστεράς</w:t>
      </w:r>
      <w:proofErr w:type="spellEnd"/>
      <w:r>
        <w:rPr>
          <w:rFonts w:eastAsia="Times New Roman" w:cs="Times New Roman"/>
          <w:szCs w:val="24"/>
        </w:rPr>
        <w:t xml:space="preserve"> κοιλίας ή κάποιες άλλες τεχνικές κλπ., σκεφτόμαστε σαφώς να είναι σε αυτούς, οι οποίοι δεν θα πληρώνουν τα αναλώσιμα και ό,τι άλλο τους χρειάζεται. </w:t>
      </w:r>
    </w:p>
    <w:p w14:paraId="663F639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δεύτερο ερώτημα που ρωτάτε, για το πάνω από 80% αναπηρία, για μηδενική συμμετοχή στα φάρμακα, αυτό ισχύει σε κάποιους, δεν ισχύει σε όλες τις κατηγορίες. Θα συμπληρωθούν αυτοί οι κατάλογοι με βάση τις εγγυήσεις τις οποίες </w:t>
      </w:r>
      <w:r>
        <w:rPr>
          <w:rFonts w:eastAsia="Times New Roman" w:cs="Times New Roman"/>
          <w:szCs w:val="24"/>
        </w:rPr>
        <w:lastRenderedPageBreak/>
        <w:t>θα δεχθούμε. Πάντως, η προσπάθειά</w:t>
      </w:r>
      <w:r>
        <w:rPr>
          <w:rFonts w:eastAsia="Times New Roman" w:cs="Times New Roman"/>
          <w:szCs w:val="24"/>
        </w:rPr>
        <w:t xml:space="preserve"> μας είναι όλοι οι πραγματικά χρόνιοι και βαριά άρρωστοι, σαν ένα μέτρο κοινωνικού αντισταθμίσματος και όλου αυτού που τραβάει ο πληθυσμός αυτήν την περίοδο, να μπορούν να έχουν όσο το δυνατόν χαμηλότερο. Δεν ξέρω αν θα είναι μηδέν σε όλους ή εάν θα είναι </w:t>
      </w:r>
      <w:r>
        <w:rPr>
          <w:rFonts w:eastAsia="Times New Roman" w:cs="Times New Roman"/>
          <w:szCs w:val="24"/>
        </w:rPr>
        <w:t xml:space="preserve">10%. Αυτό θα έρθει στην τελική μορφή που θα πάρει ο ΕΚΠΚΕ και θα υπάρξει και ένα χρονικό διάστημα διαβούλευσης. Αλλά κινούμαστε σε αυτήν την κατεύθυνση. </w:t>
      </w:r>
    </w:p>
    <w:p w14:paraId="663F63A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σας απαντάω σίγουρα θετικά, στο δεύτερο, αναλόγως την κατηγορία και το είδος των υλικών. </w:t>
      </w:r>
    </w:p>
    <w:p w14:paraId="663F63A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Ριζούλη</w:t>
      </w:r>
      <w:proofErr w:type="spellEnd"/>
      <w:r>
        <w:rPr>
          <w:rFonts w:eastAsia="Times New Roman" w:cs="Times New Roman"/>
          <w:szCs w:val="24"/>
        </w:rPr>
        <w:t>, ορίστε, έχετε τον λόγο για τη δευτερολογία σας, για τρία λεπτά.</w:t>
      </w:r>
    </w:p>
    <w:p w14:paraId="663F63A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Θα ήθελα να κάνω μία διευκρίνιση, κύριε Πρόεδρε.</w:t>
      </w:r>
    </w:p>
    <w:p w14:paraId="663F63A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Απλά, δεν το ανέφερα. Όντως, και ειδικά για την περίπτωση των ασθενών, που</w:t>
      </w:r>
      <w:r>
        <w:rPr>
          <w:rFonts w:eastAsia="Times New Roman" w:cs="Times New Roman"/>
          <w:szCs w:val="24"/>
        </w:rPr>
        <w:t xml:space="preserve"> έχουν εξωτερική συσκευή υποβοήθησης -γι’ αυτούς ουσιαστικά είναι η ερώτηση-, είναι δεκαπέντε άνθρωποι σε όλη την Ελλάδα, δεν είναι παραπάνω. Και ίσως για </w:t>
      </w:r>
      <w:r>
        <w:rPr>
          <w:rFonts w:eastAsia="Times New Roman" w:cs="Times New Roman"/>
          <w:szCs w:val="24"/>
        </w:rPr>
        <w:lastRenderedPageBreak/>
        <w:t>τους λόγους που είπατε, το 2012 δεν μπόρεσαν να μπουν μέσα και πραγματικά οι άνθρωποι ταλαιπωρούνται.</w:t>
      </w:r>
      <w:r>
        <w:rPr>
          <w:rFonts w:eastAsia="Times New Roman" w:cs="Times New Roman"/>
          <w:szCs w:val="24"/>
        </w:rPr>
        <w:t xml:space="preserve"> </w:t>
      </w:r>
    </w:p>
    <w:p w14:paraId="663F63A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τα υπόλοιπα, εντάξει, περιμένουμε γρήγορα να βγει ο νέος κατάλογος, οπότε ευχαριστώ.</w:t>
      </w:r>
    </w:p>
    <w:p w14:paraId="663F63A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w:t>
      </w:r>
    </w:p>
    <w:p w14:paraId="663F63A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ενδέκατη </w:t>
      </w:r>
      <w:r>
        <w:rPr>
          <w:rFonts w:eastAsia="Times New Roman" w:cs="Times New Roman"/>
          <w:szCs w:val="24"/>
        </w:rPr>
        <w:t xml:space="preserve">με αριθμό </w:t>
      </w:r>
      <w:r>
        <w:rPr>
          <w:rFonts w:eastAsia="Times New Roman" w:cs="Times New Roman"/>
          <w:szCs w:val="24"/>
        </w:rPr>
        <w:t xml:space="preserve">942/6-6-2017 </w:t>
      </w:r>
      <w:r>
        <w:rPr>
          <w:rFonts w:eastAsia="Times New Roman" w:cs="Times New Roman"/>
          <w:szCs w:val="24"/>
        </w:rPr>
        <w:t xml:space="preserve">επίκαιρη ερώτηση </w:t>
      </w:r>
      <w:r>
        <w:rPr>
          <w:rFonts w:eastAsia="Times New Roman" w:cs="Times New Roman"/>
          <w:szCs w:val="24"/>
        </w:rPr>
        <w:t>δεύτερου κύκλου</w:t>
      </w:r>
      <w:r>
        <w:rPr>
          <w:rFonts w:eastAsia="Times New Roman" w:cs="Times New Roman"/>
          <w:szCs w:val="24"/>
        </w:rPr>
        <w:t xml:space="preserve">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«δραματική η κατάσταση στη Β΄ Παθολογική Κλινική Βόλου».</w:t>
      </w:r>
    </w:p>
    <w:p w14:paraId="663F63A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Μπουκώρε</w:t>
      </w:r>
      <w:proofErr w:type="spellEnd"/>
      <w:r>
        <w:rPr>
          <w:rFonts w:eastAsia="Times New Roman" w:cs="Times New Roman"/>
          <w:szCs w:val="24"/>
        </w:rPr>
        <w:t>, έχετε τον λόγο για δύο λεπτά.</w:t>
      </w:r>
    </w:p>
    <w:p w14:paraId="663F63A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663F63A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σήμερα πέσαμε σε βαριά χαρτιά και σε βαριά ονόματα ερωτήσεων, αλλά ας δούμε και λίγο αυτήν την </w:t>
      </w:r>
      <w:r>
        <w:rPr>
          <w:rFonts w:eastAsia="Times New Roman" w:cs="Times New Roman"/>
          <w:szCs w:val="24"/>
        </w:rPr>
        <w:t>«</w:t>
      </w:r>
      <w:r>
        <w:rPr>
          <w:rFonts w:eastAsia="Times New Roman" w:cs="Times New Roman"/>
          <w:szCs w:val="24"/>
        </w:rPr>
        <w:t>ταλαιπωρημένη</w:t>
      </w:r>
      <w:r>
        <w:rPr>
          <w:rFonts w:eastAsia="Times New Roman" w:cs="Times New Roman"/>
          <w:szCs w:val="24"/>
        </w:rPr>
        <w:t>»</w:t>
      </w:r>
      <w:r>
        <w:rPr>
          <w:rFonts w:eastAsia="Times New Roman" w:cs="Times New Roman"/>
          <w:szCs w:val="24"/>
        </w:rPr>
        <w:t xml:space="preserve"> ερώτηση για την Β’ Παθολογική Κλινική του Νοσοκομείου Βόλου. Φαντάζομαι ότι θα έχετε ενημερωθεί ότι εκεί οι εργαζόμενοι όλων των β</w:t>
      </w:r>
      <w:r>
        <w:rPr>
          <w:rFonts w:eastAsia="Times New Roman" w:cs="Times New Roman"/>
          <w:szCs w:val="24"/>
        </w:rPr>
        <w:t>αθμίδων διαμαρτύρονται για συνθήκες και εικόνες τριτοκοσμικές. Γνωρίζετε ασφαλώς ότι το «</w:t>
      </w:r>
      <w:proofErr w:type="spellStart"/>
      <w:r>
        <w:rPr>
          <w:rFonts w:eastAsia="Times New Roman" w:cs="Times New Roman"/>
          <w:szCs w:val="24"/>
        </w:rPr>
        <w:t>Α</w:t>
      </w:r>
      <w:r>
        <w:rPr>
          <w:rFonts w:eastAsia="Times New Roman" w:cs="Times New Roman"/>
          <w:szCs w:val="24"/>
        </w:rPr>
        <w:lastRenderedPageBreak/>
        <w:t>χιλλοπούλειο</w:t>
      </w:r>
      <w:proofErr w:type="spellEnd"/>
      <w:r>
        <w:rPr>
          <w:rFonts w:eastAsia="Times New Roman" w:cs="Times New Roman"/>
          <w:szCs w:val="24"/>
        </w:rPr>
        <w:t xml:space="preserve"> Νοσοκομείο Βόλου» αποτελείται από δύο πτέρυγες, </w:t>
      </w:r>
      <w:r>
        <w:rPr>
          <w:rFonts w:eastAsia="Times New Roman" w:cs="Times New Roman"/>
          <w:szCs w:val="24"/>
        </w:rPr>
        <w:t xml:space="preserve">την </w:t>
      </w:r>
      <w:r>
        <w:rPr>
          <w:rFonts w:eastAsia="Times New Roman" w:cs="Times New Roman"/>
          <w:szCs w:val="24"/>
        </w:rPr>
        <w:t>υπερσύγχρονη και την παλιά πτέρυγα του Νοσοκομείου Βόλου. Δεν γίνεται λόγος βέβαια για την καινούργια</w:t>
      </w:r>
      <w:r>
        <w:rPr>
          <w:rFonts w:eastAsia="Times New Roman" w:cs="Times New Roman"/>
          <w:szCs w:val="24"/>
        </w:rPr>
        <w:t xml:space="preserve"> πτέρυγα, αλλά για την παλιά, όπου στεγάζεται η Β’ Παθολογική Κλινική. </w:t>
      </w:r>
    </w:p>
    <w:p w14:paraId="663F63A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Τα όσα αναφέρω στην ερώτηση, κύριε Υπουργέ, δεν είναι δικά μου λόγια, είναι λόγια των εργαζομένων, τα οποία ενισχύονται και από </w:t>
      </w:r>
      <w:r>
        <w:rPr>
          <w:rFonts w:eastAsia="Times New Roman" w:cs="Times New Roman"/>
          <w:szCs w:val="24"/>
        </w:rPr>
        <w:t xml:space="preserve">το </w:t>
      </w:r>
      <w:r>
        <w:rPr>
          <w:rFonts w:eastAsia="Times New Roman" w:cs="Times New Roman"/>
          <w:szCs w:val="24"/>
        </w:rPr>
        <w:t xml:space="preserve">ενημερωτικό σημείωμα που απέστειλε στη </w:t>
      </w:r>
      <w:r>
        <w:rPr>
          <w:rFonts w:eastAsia="Times New Roman" w:cs="Times New Roman"/>
          <w:szCs w:val="24"/>
        </w:rPr>
        <w:t xml:space="preserve">διοίκηση </w:t>
      </w:r>
      <w:r>
        <w:rPr>
          <w:rFonts w:eastAsia="Times New Roman" w:cs="Times New Roman"/>
          <w:szCs w:val="24"/>
        </w:rPr>
        <w:t>του Ν</w:t>
      </w:r>
      <w:r>
        <w:rPr>
          <w:rFonts w:eastAsia="Times New Roman" w:cs="Times New Roman"/>
          <w:szCs w:val="24"/>
        </w:rPr>
        <w:t xml:space="preserve">οσοκομείου Βόλου και ο πρώην συντονιστής της </w:t>
      </w:r>
      <w:r>
        <w:rPr>
          <w:rFonts w:eastAsia="Times New Roman" w:cs="Times New Roman"/>
          <w:szCs w:val="24"/>
        </w:rPr>
        <w:t>κλινικής</w:t>
      </w:r>
      <w:r>
        <w:rPr>
          <w:rFonts w:eastAsia="Times New Roman" w:cs="Times New Roman"/>
          <w:szCs w:val="24"/>
        </w:rPr>
        <w:t xml:space="preserve">. </w:t>
      </w:r>
      <w:r>
        <w:rPr>
          <w:rFonts w:eastAsia="Times New Roman" w:cs="Times New Roman"/>
          <w:szCs w:val="24"/>
        </w:rPr>
        <w:t>όπως καταλαβαίνετε</w:t>
      </w:r>
      <w:r>
        <w:rPr>
          <w:rFonts w:eastAsia="Times New Roman" w:cs="Times New Roman"/>
          <w:szCs w:val="24"/>
        </w:rPr>
        <w:t>, το πρόβλημα χρονίζει: Δίκλινα δωμάτια νοσηλείας έχουν μετατραπεί σε τρίκλινα, θυμίζουν σαρδέλες οι ασθενείς. Πρόσφατα χρειάστηκε να παρέμβει καρδιολόγος και γιατροί της κλινικής για</w:t>
      </w:r>
      <w:r>
        <w:rPr>
          <w:rFonts w:eastAsia="Times New Roman" w:cs="Times New Roman"/>
          <w:szCs w:val="24"/>
        </w:rPr>
        <w:t xml:space="preserve"> ένα καρδιακό επεισόδιο ασθενούς, </w:t>
      </w:r>
      <w:r>
        <w:rPr>
          <w:rFonts w:eastAsia="Times New Roman" w:cs="Times New Roman"/>
          <w:szCs w:val="24"/>
        </w:rPr>
        <w:t xml:space="preserve">ο οποίος </w:t>
      </w:r>
      <w:r>
        <w:rPr>
          <w:rFonts w:eastAsia="Times New Roman" w:cs="Times New Roman"/>
          <w:szCs w:val="24"/>
        </w:rPr>
        <w:t>νοσηλευόταν και αρκεί να σας πω ότι δεν χωρούσαν τα μηχανήματα ανάνηψης και χρειαζόταν οι γιατροί να υπερπηδήσουν τα κρεβάτια.</w:t>
      </w:r>
    </w:p>
    <w:p w14:paraId="663F63A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χειρότερο, όμως, κύριε Υπουργέ, είναι ότι οι μονόκλινοι θάλαμοι μόνωσης έχουν μετατ</w:t>
      </w:r>
      <w:r>
        <w:rPr>
          <w:rFonts w:eastAsia="Times New Roman" w:cs="Times New Roman"/>
          <w:szCs w:val="24"/>
        </w:rPr>
        <w:t xml:space="preserve">ραπεί σε δίκλινα δωμάτια νοσηλείας και πολλές φορές ασθενείς, οι οποίοι πάσχουν και από μεταδοτικά νοσήματα, </w:t>
      </w:r>
      <w:r>
        <w:rPr>
          <w:rFonts w:eastAsia="Times New Roman" w:cs="Times New Roman"/>
          <w:szCs w:val="24"/>
        </w:rPr>
        <w:t xml:space="preserve">μοιράζονται τα δωμάτια </w:t>
      </w:r>
      <w:r>
        <w:rPr>
          <w:rFonts w:eastAsia="Times New Roman" w:cs="Times New Roman"/>
          <w:szCs w:val="24"/>
        </w:rPr>
        <w:t xml:space="preserve">με άλλους ασθενείς, </w:t>
      </w:r>
      <w:r>
        <w:rPr>
          <w:rFonts w:eastAsia="Times New Roman" w:cs="Times New Roman"/>
          <w:szCs w:val="24"/>
        </w:rPr>
        <w:lastRenderedPageBreak/>
        <w:t xml:space="preserve">οι οποίοι φιλοξενούνται, σε αυτά τα κατά περίσταση δίκλινα δωμάτια. </w:t>
      </w:r>
    </w:p>
    <w:p w14:paraId="663F63A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Υπάρχει μία τουαλέτα για όλο το προ</w:t>
      </w:r>
      <w:r>
        <w:rPr>
          <w:rFonts w:eastAsia="Times New Roman" w:cs="Times New Roman"/>
          <w:szCs w:val="24"/>
        </w:rPr>
        <w:t xml:space="preserve">σωπικό σε αυτή την κλινική και για τους ασθενείς και για τους επισκέπτες. Δε νομίζω ότι αυτές είναι εικόνες, </w:t>
      </w:r>
      <w:r>
        <w:rPr>
          <w:rFonts w:eastAsia="Times New Roman" w:cs="Times New Roman"/>
          <w:szCs w:val="24"/>
        </w:rPr>
        <w:t xml:space="preserve">που τιμούν </w:t>
      </w:r>
      <w:r>
        <w:rPr>
          <w:rFonts w:eastAsia="Times New Roman" w:cs="Times New Roman"/>
          <w:szCs w:val="24"/>
        </w:rPr>
        <w:t>παρά την κρίση που μαστίζει τη χώρα, για ένα νοσηλευτικό ίδρυμα, το οποίο εξυπηρετεί εκατοντάδες χιλιάδες μόνιμους κατοίκους και χιλιάδε</w:t>
      </w:r>
      <w:r>
        <w:rPr>
          <w:rFonts w:eastAsia="Times New Roman" w:cs="Times New Roman"/>
          <w:szCs w:val="24"/>
        </w:rPr>
        <w:t>ς επισκέπτες, κυρίως κατά τους θερινούς μήνες.</w:t>
      </w:r>
    </w:p>
    <w:p w14:paraId="663F63A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επανέλθω με περισσότερα στοιχεία και στη δευτερολογία μου. </w:t>
      </w:r>
    </w:p>
    <w:p w14:paraId="663F63A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 έχετε τον λόγο.</w:t>
      </w:r>
    </w:p>
    <w:p w14:paraId="663F63A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τα λέτε όλα μαζί τα</w:t>
      </w:r>
      <w:r>
        <w:rPr>
          <w:rFonts w:eastAsia="Times New Roman" w:cs="Times New Roman"/>
          <w:szCs w:val="24"/>
        </w:rPr>
        <w:t xml:space="preserve"> θέματα, για να απαντήσω σε όλα μαζί;</w:t>
      </w:r>
    </w:p>
    <w:p w14:paraId="663F63B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κύριε </w:t>
      </w:r>
      <w:proofErr w:type="spellStart"/>
      <w:r>
        <w:rPr>
          <w:rFonts w:eastAsia="Times New Roman" w:cs="Times New Roman"/>
          <w:szCs w:val="24"/>
        </w:rPr>
        <w:t>Μπουκώρο</w:t>
      </w:r>
      <w:proofErr w:type="spellEnd"/>
      <w:r>
        <w:rPr>
          <w:rFonts w:eastAsia="Times New Roman" w:cs="Times New Roman"/>
          <w:szCs w:val="24"/>
        </w:rPr>
        <w:t xml:space="preserve">, η ιστορία της Β’ Παθολογικής, από ό,τι με ενημέρωσαν, είναι από τα ατοπήματα που έγιναν από την προηγούμενη διοίκηση και τα οποία </w:t>
      </w:r>
      <w:proofErr w:type="spellStart"/>
      <w:r>
        <w:rPr>
          <w:rFonts w:eastAsia="Times New Roman" w:cs="Times New Roman"/>
          <w:szCs w:val="24"/>
        </w:rPr>
        <w:t>καλούμεθα</w:t>
      </w:r>
      <w:proofErr w:type="spellEnd"/>
      <w:r>
        <w:rPr>
          <w:rFonts w:eastAsia="Times New Roman" w:cs="Times New Roman"/>
          <w:szCs w:val="24"/>
        </w:rPr>
        <w:t xml:space="preserve"> να επιλύσουμε και επιλύουμε, δηλαδή, για να λέμε λίγο </w:t>
      </w:r>
      <w:r>
        <w:rPr>
          <w:rFonts w:eastAsia="Times New Roman" w:cs="Times New Roman"/>
          <w:szCs w:val="24"/>
        </w:rPr>
        <w:t xml:space="preserve">την ιστορία, γιατί </w:t>
      </w:r>
      <w:r>
        <w:rPr>
          <w:rFonts w:eastAsia="Times New Roman" w:cs="Times New Roman"/>
          <w:szCs w:val="24"/>
        </w:rPr>
        <w:lastRenderedPageBreak/>
        <w:t>κάποια πράγματα δεν έπεσαν από τον ουρανό, έτσι; Ούτε έγιναν τους τελευταίους δύο-τρεις μήνες.</w:t>
      </w:r>
    </w:p>
    <w:p w14:paraId="663F63B1"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Β΄ Παθολογική στεγάζεται στην παλιά πτέρυγα του νοσοκομείου. Σωστά; Προέρχεται από μια κλινική σαράντα ενός κλινών, η οποία μεταστεγάστηκε σ</w:t>
      </w:r>
      <w:r>
        <w:rPr>
          <w:rFonts w:eastAsia="Times New Roman" w:cs="Times New Roman"/>
          <w:bCs/>
          <w:shd w:val="clear" w:color="auto" w:fill="FFFFFF"/>
        </w:rPr>
        <w:t>ε ανακαινισμένο τμήμα της παλιάς πτέρυγας. Η ανακαίνιση αυτή είχε γίνει μέσω ΕΣΠΑ. Η απόφαση για τη μεταφορά είχε παρθεί από το 2014 και μεταφέρθηκε στις 12</w:t>
      </w:r>
      <w:r>
        <w:rPr>
          <w:rFonts w:eastAsia="Times New Roman" w:cs="Times New Roman"/>
          <w:bCs/>
          <w:shd w:val="clear" w:color="auto" w:fill="FFFFFF"/>
        </w:rPr>
        <w:t>-</w:t>
      </w:r>
      <w:r>
        <w:rPr>
          <w:rFonts w:eastAsia="Times New Roman" w:cs="Times New Roman"/>
          <w:bCs/>
          <w:shd w:val="clear" w:color="auto" w:fill="FFFFFF"/>
        </w:rPr>
        <w:t>2</w:t>
      </w:r>
      <w:r>
        <w:rPr>
          <w:rFonts w:eastAsia="Times New Roman" w:cs="Times New Roman"/>
          <w:bCs/>
          <w:shd w:val="clear" w:color="auto" w:fill="FFFFFF"/>
        </w:rPr>
        <w:t>-</w:t>
      </w:r>
      <w:r>
        <w:rPr>
          <w:rFonts w:eastAsia="Times New Roman" w:cs="Times New Roman"/>
          <w:bCs/>
          <w:shd w:val="clear" w:color="auto" w:fill="FFFFFF"/>
        </w:rPr>
        <w:t>2015 με βάση την απόφαση της προηγούμενης διοίκησης, που συνέχιζε και τότε να διοικεί το νοσοκομε</w:t>
      </w:r>
      <w:r>
        <w:rPr>
          <w:rFonts w:eastAsia="Times New Roman" w:cs="Times New Roman"/>
          <w:bCs/>
          <w:shd w:val="clear" w:color="auto" w:fill="FFFFFF"/>
        </w:rPr>
        <w:t xml:space="preserve">ίο. </w:t>
      </w:r>
    </w:p>
    <w:p w14:paraId="663F63B2"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Υπήρχε μια διαφορά, ότι είχε τριάντα μια κλίνες το ανακαινισμένο, δηλαδή μια κλινική σαράντα ενός κλινών, την πήγαμε σε έναν καινούριο χώρο, </w:t>
      </w:r>
      <w:r>
        <w:rPr>
          <w:rFonts w:eastAsia="Times New Roman" w:cs="Times New Roman"/>
          <w:bCs/>
          <w:shd w:val="clear" w:color="auto" w:fill="FFFFFF"/>
        </w:rPr>
        <w:t xml:space="preserve">μόνο που είχε τριάντα ένα κρεβάτια. Και τι ξεκίνησαν να κάνουν, λοιπόν, τότε, ακριβώς γιατί υπήρχε πίεση εισαγωγών; Άρχιζαν να κάνουν τα μονόκλινα δίκλινα, τα δίκλινα τρίκλινα, τα τρίκλινα τετράκλινα, για να απελευθερώσουν την πίεση που είχαν. </w:t>
      </w:r>
    </w:p>
    <w:p w14:paraId="663F63B3"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Αυτό το πρά</w:t>
      </w:r>
      <w:r>
        <w:rPr>
          <w:rFonts w:eastAsia="Times New Roman" w:cs="Times New Roman"/>
          <w:bCs/>
          <w:shd w:val="clear" w:color="auto" w:fill="FFFFFF"/>
        </w:rPr>
        <w:t xml:space="preserve">γμα άρχιζε να αλλάζει, αφότου άλλαξε και η </w:t>
      </w:r>
      <w:r>
        <w:rPr>
          <w:rFonts w:eastAsia="Times New Roman" w:cs="Times New Roman"/>
          <w:bCs/>
          <w:shd w:val="clear" w:color="auto" w:fill="FFFFFF"/>
        </w:rPr>
        <w:t>διοίκηση</w:t>
      </w:r>
      <w:r>
        <w:rPr>
          <w:rFonts w:eastAsia="Times New Roman" w:cs="Times New Roman"/>
          <w:bCs/>
          <w:shd w:val="clear" w:color="auto" w:fill="FFFFFF"/>
        </w:rPr>
        <w:t xml:space="preserve">. Το πρώτο πράγμα που ξέρω εγώ ότι κάνουν, </w:t>
      </w:r>
      <w:r>
        <w:rPr>
          <w:rFonts w:eastAsia="Times New Roman"/>
          <w:bCs/>
          <w:shd w:val="clear" w:color="auto" w:fill="FFFFFF"/>
        </w:rPr>
        <w:t>είναι</w:t>
      </w:r>
      <w:r>
        <w:rPr>
          <w:rFonts w:eastAsia="Times New Roman" w:cs="Times New Roman"/>
          <w:bCs/>
          <w:shd w:val="clear" w:color="auto" w:fill="FFFFFF"/>
        </w:rPr>
        <w:t xml:space="preserve"> ότι βγάζουν στη διασπορά ανθρώπους σε άλλες κλινικές. Αυτό συμ</w:t>
      </w:r>
      <w:r>
        <w:rPr>
          <w:rFonts w:eastAsia="Times New Roman" w:cs="Times New Roman"/>
          <w:bCs/>
          <w:shd w:val="clear" w:color="auto" w:fill="FFFFFF"/>
        </w:rPr>
        <w:lastRenderedPageBreak/>
        <w:t xml:space="preserve">βαίνει σε πολλά νοσοκομεία, που </w:t>
      </w:r>
      <w:r>
        <w:rPr>
          <w:rFonts w:eastAsia="Times New Roman"/>
          <w:bCs/>
          <w:shd w:val="clear" w:color="auto" w:fill="FFFFFF"/>
        </w:rPr>
        <w:t>έ</w:t>
      </w:r>
      <w:r>
        <w:rPr>
          <w:rFonts w:eastAsia="Times New Roman" w:cs="Times New Roman"/>
          <w:bCs/>
          <w:shd w:val="clear" w:color="auto" w:fill="FFFFFF"/>
        </w:rPr>
        <w:t xml:space="preserve">χουν σαράντα οργανικές κλίνες, αλλά μπορεί να έχουν παραπάνω </w:t>
      </w:r>
      <w:r>
        <w:rPr>
          <w:rFonts w:eastAsia="Times New Roman" w:cs="Times New Roman"/>
          <w:bCs/>
          <w:shd w:val="clear" w:color="auto" w:fill="FFFFFF"/>
        </w:rPr>
        <w:t xml:space="preserve">πίεση και προσπαθούν να βάζουν ασθενείς σε άλλες κλινικές. </w:t>
      </w:r>
    </w:p>
    <w:p w14:paraId="663F63B4"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Επίσης, το άλλο που </w:t>
      </w:r>
      <w:r>
        <w:rPr>
          <w:rFonts w:eastAsia="Times New Roman"/>
          <w:bCs/>
          <w:shd w:val="clear" w:color="auto" w:fill="FFFFFF"/>
        </w:rPr>
        <w:t>έχει</w:t>
      </w:r>
      <w:r>
        <w:rPr>
          <w:rFonts w:eastAsia="Times New Roman" w:cs="Times New Roman"/>
          <w:bCs/>
          <w:shd w:val="clear" w:color="auto" w:fill="FFFFFF"/>
        </w:rPr>
        <w:t xml:space="preserve"> πει η </w:t>
      </w:r>
      <w:r>
        <w:rPr>
          <w:rFonts w:eastAsia="Times New Roman" w:cs="Times New Roman"/>
          <w:bCs/>
          <w:shd w:val="clear" w:color="auto" w:fill="FFFFFF"/>
        </w:rPr>
        <w:t xml:space="preserve">διοίκηση </w:t>
      </w:r>
      <w:r>
        <w:rPr>
          <w:rFonts w:eastAsia="Times New Roman"/>
          <w:bCs/>
          <w:shd w:val="clear" w:color="auto" w:fill="FFFFFF"/>
        </w:rPr>
        <w:t>είναι</w:t>
      </w:r>
      <w:r>
        <w:rPr>
          <w:rFonts w:eastAsia="Times New Roman" w:cs="Times New Roman"/>
          <w:bCs/>
          <w:shd w:val="clear" w:color="auto" w:fill="FFFFFF"/>
        </w:rPr>
        <w:t xml:space="preserve"> να δοθούν επιπλέον στη Β΄ Παθολογική δέκα κλίνες από τη νυν Ψυχιατρική, η οποία </w:t>
      </w:r>
      <w:r>
        <w:rPr>
          <w:rFonts w:eastAsia="Times New Roman"/>
          <w:bCs/>
          <w:shd w:val="clear" w:color="auto" w:fill="FFFFFF"/>
        </w:rPr>
        <w:t>είναι</w:t>
      </w:r>
      <w:r>
        <w:rPr>
          <w:rFonts w:eastAsia="Times New Roman" w:cs="Times New Roman"/>
          <w:bCs/>
          <w:shd w:val="clear" w:color="auto" w:fill="FFFFFF"/>
        </w:rPr>
        <w:t xml:space="preserve"> έναν όροφο πάνω από αυτήν, από ό,τι ξέρω, η οποία θα μεταφερθεί </w:t>
      </w:r>
      <w:r>
        <w:rPr>
          <w:rFonts w:eastAsia="Times New Roman" w:cs="Times New Roman"/>
          <w:bCs/>
          <w:shd w:val="clear" w:color="auto" w:fill="FFFFFF"/>
        </w:rPr>
        <w:t xml:space="preserve">το </w:t>
      </w:r>
      <w:r>
        <w:rPr>
          <w:rFonts w:eastAsia="Times New Roman" w:cs="Times New Roman"/>
          <w:bCs/>
          <w:shd w:val="clear" w:color="auto" w:fill="FFFFFF"/>
        </w:rPr>
        <w:t xml:space="preserve">φθινόπωρο </w:t>
      </w:r>
      <w:r>
        <w:rPr>
          <w:rFonts w:eastAsia="Times New Roman" w:cs="Times New Roman"/>
          <w:bCs/>
          <w:shd w:val="clear" w:color="auto" w:fill="FFFFFF"/>
        </w:rPr>
        <w:t xml:space="preserve">στη νέα πτέρυγα, που ανακατασκευάζεται μέσω του </w:t>
      </w:r>
      <w:r>
        <w:rPr>
          <w:rFonts w:eastAsia="Times New Roman" w:cs="Times New Roman"/>
          <w:bCs/>
          <w:shd w:val="clear" w:color="auto" w:fill="FFFFFF"/>
        </w:rPr>
        <w:t>προγράμματος «</w:t>
      </w:r>
      <w:proofErr w:type="spellStart"/>
      <w:r>
        <w:rPr>
          <w:rFonts w:eastAsia="Times New Roman" w:cs="Times New Roman"/>
          <w:bCs/>
          <w:shd w:val="clear" w:color="auto" w:fill="FFFFFF"/>
        </w:rPr>
        <w:t>Ψυχαργώς</w:t>
      </w:r>
      <w:proofErr w:type="spellEnd"/>
      <w:r>
        <w:rPr>
          <w:rFonts w:eastAsia="Times New Roman" w:cs="Times New Roman"/>
          <w:bCs/>
          <w:shd w:val="clear" w:color="auto" w:fill="FFFFFF"/>
        </w:rPr>
        <w:t>»</w:t>
      </w:r>
      <w:r>
        <w:rPr>
          <w:rFonts w:eastAsia="Times New Roman" w:cs="Times New Roman"/>
          <w:bCs/>
          <w:shd w:val="clear" w:color="auto" w:fill="FFFFFF"/>
        </w:rPr>
        <w:t xml:space="preserve"> του ΕΣΠΑ. </w:t>
      </w:r>
    </w:p>
    <w:p w14:paraId="663F63B5"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Τώρα, αυτό που λέτε για τη μια τουαλέτα δεν ισχύει, από ό,τι γράφει ο </w:t>
      </w:r>
      <w:r>
        <w:rPr>
          <w:rFonts w:eastAsia="Times New Roman" w:cs="Times New Roman"/>
          <w:bCs/>
          <w:shd w:val="clear" w:color="auto" w:fill="FFFFFF"/>
        </w:rPr>
        <w:t xml:space="preserve">διοικητής </w:t>
      </w:r>
      <w:r>
        <w:rPr>
          <w:rFonts w:eastAsia="Times New Roman" w:cs="Times New Roman"/>
          <w:bCs/>
          <w:shd w:val="clear" w:color="auto" w:fill="FFFFFF"/>
        </w:rPr>
        <w:t xml:space="preserve">εδώ. </w:t>
      </w:r>
      <w:r>
        <w:rPr>
          <w:rFonts w:eastAsia="Times New Roman"/>
          <w:bCs/>
          <w:shd w:val="clear" w:color="auto" w:fill="FFFFFF"/>
        </w:rPr>
        <w:t>Είναι</w:t>
      </w:r>
      <w:r>
        <w:rPr>
          <w:rFonts w:eastAsia="Times New Roman" w:cs="Times New Roman"/>
          <w:bCs/>
          <w:shd w:val="clear" w:color="auto" w:fill="FFFFFF"/>
        </w:rPr>
        <w:t xml:space="preserve"> έντεκα απόλυτα λειτουργικές τουαλέτες, τις οποίες </w:t>
      </w:r>
      <w:r>
        <w:rPr>
          <w:rFonts w:eastAsia="Times New Roman"/>
          <w:bCs/>
          <w:shd w:val="clear" w:color="auto" w:fill="FFFFFF"/>
        </w:rPr>
        <w:t>έχει</w:t>
      </w:r>
      <w:r>
        <w:rPr>
          <w:rFonts w:eastAsia="Times New Roman" w:cs="Times New Roman"/>
          <w:bCs/>
          <w:shd w:val="clear" w:color="auto" w:fill="FFFFFF"/>
        </w:rPr>
        <w:t xml:space="preserve"> η κλινική. </w:t>
      </w:r>
    </w:p>
    <w:p w14:paraId="663F63B6"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w:t>
      </w:r>
      <w:r>
        <w:rPr>
          <w:rFonts w:eastAsia="Times New Roman" w:cs="Times New Roman"/>
          <w:b/>
          <w:bCs/>
          <w:shd w:val="clear" w:color="auto" w:fill="FFFFFF"/>
        </w:rPr>
        <w:t>ΗΣΤΟΣ ΜΠΟΥΚΩΡΟΣ:</w:t>
      </w:r>
      <w:r>
        <w:rPr>
          <w:rFonts w:eastAsia="Times New Roman" w:cs="Times New Roman"/>
          <w:bCs/>
          <w:shd w:val="clear" w:color="auto" w:fill="FFFFFF"/>
        </w:rPr>
        <w:t xml:space="preserve"> Σε άλλο όροφο αυτές.</w:t>
      </w:r>
    </w:p>
    <w:p w14:paraId="663F63B7"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Όχι, στην υπάρχουσα Β΄ Παθολογική υπάρχουν έντεκα τουαλέτες για το κοινό, οι οποίες </w:t>
      </w:r>
      <w:r>
        <w:rPr>
          <w:rFonts w:eastAsia="Times New Roman"/>
          <w:bCs/>
          <w:shd w:val="clear" w:color="auto" w:fill="FFFFFF"/>
        </w:rPr>
        <w:t>είναι</w:t>
      </w:r>
      <w:r>
        <w:rPr>
          <w:rFonts w:eastAsia="Times New Roman" w:cs="Times New Roman"/>
          <w:bCs/>
          <w:shd w:val="clear" w:color="auto" w:fill="FFFFFF"/>
        </w:rPr>
        <w:t xml:space="preserve"> απόλυτα λειτουργικές. </w:t>
      </w:r>
    </w:p>
    <w:p w14:paraId="663F63B8"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Αυτό, όσον αφορά την ιστορία της Β΄ Παθολογικής. Για τα υπό</w:t>
      </w:r>
      <w:r>
        <w:rPr>
          <w:rFonts w:eastAsia="Times New Roman" w:cs="Times New Roman"/>
          <w:bCs/>
          <w:shd w:val="clear" w:color="auto" w:fill="FFFFFF"/>
        </w:rPr>
        <w:t xml:space="preserve">λοιπα περιμένω να σας απαντήσω και εγώ μετά. </w:t>
      </w:r>
    </w:p>
    <w:p w14:paraId="663F63B9"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Μπουκώρε</w:t>
      </w:r>
      <w:proofErr w:type="spellEnd"/>
      <w:r>
        <w:rPr>
          <w:rFonts w:eastAsia="Times New Roman" w:cs="Times New Roman"/>
          <w:bCs/>
          <w:shd w:val="clear" w:color="auto" w:fill="FFFFFF"/>
        </w:rPr>
        <w:t xml:space="preserve">, έχετε τρία λεπτά δευτερολογία, παρακαλώ. </w:t>
      </w:r>
    </w:p>
    <w:p w14:paraId="663F63BA"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cs="Times New Roman"/>
          <w:b/>
          <w:bCs/>
          <w:shd w:val="clear" w:color="auto" w:fill="FFFFFF"/>
        </w:rPr>
        <w:t>ΧΡΗΣΤΟΣ ΜΠΟΥΚΩΡΟΣ:</w:t>
      </w:r>
      <w:r>
        <w:rPr>
          <w:rFonts w:eastAsia="Times New Roman" w:cs="Times New Roman"/>
          <w:bCs/>
          <w:shd w:val="clear" w:color="auto" w:fill="FFFFFF"/>
        </w:rPr>
        <w:t xml:space="preserve"> Ευχαριστώ, κύριε Πρόεδρε.  </w:t>
      </w:r>
    </w:p>
    <w:p w14:paraId="663F63BB"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Ειλικρινά, κύριε Υπουργέ, περίμενα αυτή την αναδρομή σας στο παρελθόν. Άλλωστε, για όλα φταίνε οι προηγούμενοι, κατά την άποψη που </w:t>
      </w:r>
      <w:proofErr w:type="spellStart"/>
      <w:r>
        <w:rPr>
          <w:rFonts w:eastAsia="Times New Roman"/>
          <w:bCs/>
          <w:shd w:val="clear" w:color="auto" w:fill="FFFFFF"/>
        </w:rPr>
        <w:t>παγίως</w:t>
      </w:r>
      <w:proofErr w:type="spellEnd"/>
      <w:r>
        <w:rPr>
          <w:rFonts w:eastAsia="Times New Roman"/>
          <w:bCs/>
          <w:shd w:val="clear" w:color="auto" w:fill="FFFFFF"/>
        </w:rPr>
        <w:t xml:space="preserve"> εκφράζετε εδώ στο Κοινοβούλιο. </w:t>
      </w:r>
    </w:p>
    <w:p w14:paraId="663F63BC"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Είπατε, κύριε Υπουργέ, ότι δεν δημιουργήθηκαν όλα αυτά τα προβλήματα τους δύο, τρεις τ</w:t>
      </w:r>
      <w:r>
        <w:rPr>
          <w:rFonts w:eastAsia="Times New Roman"/>
          <w:bCs/>
          <w:shd w:val="clear" w:color="auto" w:fill="FFFFFF"/>
        </w:rPr>
        <w:t xml:space="preserve">ελευταίους μήνες. Θέλω να σας θυμίσω, με όλο τον σεβασμό, ότι κυβερνάτε δύο, τρία χρόνια, όχι δυο, τρεις μήνες πια. Περνάει ο καιρός εύκολα, χωρίς να τον αντιληφθούμε, ξέρετε. </w:t>
      </w:r>
    </w:p>
    <w:p w14:paraId="663F63BD"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Από εκεί και πέρα, είπατε για αυτή την αλλαγή </w:t>
      </w:r>
      <w:proofErr w:type="spellStart"/>
      <w:r>
        <w:rPr>
          <w:rFonts w:eastAsia="Times New Roman"/>
          <w:bCs/>
          <w:shd w:val="clear" w:color="auto" w:fill="FFFFFF"/>
        </w:rPr>
        <w:t>χωροθέτησης</w:t>
      </w:r>
      <w:proofErr w:type="spellEnd"/>
      <w:r>
        <w:rPr>
          <w:rFonts w:eastAsia="Times New Roman"/>
          <w:bCs/>
          <w:shd w:val="clear" w:color="auto" w:fill="FFFFFF"/>
        </w:rPr>
        <w:t xml:space="preserve"> που έγινε το 2014. Το</w:t>
      </w:r>
      <w:r>
        <w:rPr>
          <w:rFonts w:eastAsia="Times New Roman"/>
          <w:bCs/>
          <w:shd w:val="clear" w:color="auto" w:fill="FFFFFF"/>
        </w:rPr>
        <w:t xml:space="preserve"> 2015, το 2016, το 2017 αυτή η λαθεμένη εκτίμηση, όπως την καταδείξατε, θα μπορούσε να έχει διορθωθεί. </w:t>
      </w:r>
    </w:p>
    <w:p w14:paraId="663F63BE"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Μιλάτε για έντεκα τουαλέτες. Σε άλλον όροφο είναι, κύριε Υπουργέ. Στον </w:t>
      </w:r>
      <w:r>
        <w:rPr>
          <w:rFonts w:eastAsia="Times New Roman"/>
          <w:bCs/>
          <w:shd w:val="clear" w:color="auto" w:fill="FFFFFF"/>
        </w:rPr>
        <w:t xml:space="preserve">συγκεκριμένο </w:t>
      </w:r>
      <w:r>
        <w:rPr>
          <w:rFonts w:eastAsia="Times New Roman"/>
          <w:bCs/>
          <w:shd w:val="clear" w:color="auto" w:fill="FFFFFF"/>
        </w:rPr>
        <w:t xml:space="preserve">όροφο υπάρχει μία τουαλέτα. </w:t>
      </w:r>
    </w:p>
    <w:p w14:paraId="663F63BF"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είπα ότι ο προηγούμενος </w:t>
      </w:r>
      <w:r>
        <w:rPr>
          <w:rFonts w:eastAsia="Times New Roman"/>
          <w:bCs/>
          <w:shd w:val="clear" w:color="auto" w:fill="FFFFFF"/>
        </w:rPr>
        <w:t xml:space="preserve">συντονιστής </w:t>
      </w:r>
      <w:r>
        <w:rPr>
          <w:rFonts w:eastAsia="Times New Roman"/>
          <w:bCs/>
          <w:shd w:val="clear" w:color="auto" w:fill="FFFFFF"/>
        </w:rPr>
        <w:t xml:space="preserve">της κλινικής, που συνταξιοδοτήθηκε, έκανε αναλυτική έκθεση προς τη </w:t>
      </w:r>
      <w:r>
        <w:rPr>
          <w:rFonts w:eastAsia="Times New Roman"/>
          <w:bCs/>
          <w:shd w:val="clear" w:color="auto" w:fill="FFFFFF"/>
        </w:rPr>
        <w:t xml:space="preserve">διοίκηση </w:t>
      </w:r>
      <w:r>
        <w:rPr>
          <w:rFonts w:eastAsia="Times New Roman"/>
          <w:bCs/>
          <w:shd w:val="clear" w:color="auto" w:fill="FFFFFF"/>
        </w:rPr>
        <w:t>με τα προβλήματα που αναφέρω, τα οποία καταμαρτυρούν εργαζόμενοι και ασθενείς ακόμα και σήμερα, τρία χρόνια μετά.</w:t>
      </w:r>
    </w:p>
    <w:p w14:paraId="663F63C0"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Σας ρωτάω αν μελετάτε νέα </w:t>
      </w:r>
      <w:proofErr w:type="spellStart"/>
      <w:r>
        <w:rPr>
          <w:rFonts w:eastAsia="Times New Roman"/>
          <w:bCs/>
          <w:shd w:val="clear" w:color="auto" w:fill="FFFFFF"/>
        </w:rPr>
        <w:t>χωροθέτηση</w:t>
      </w:r>
      <w:proofErr w:type="spellEnd"/>
      <w:r>
        <w:rPr>
          <w:rFonts w:eastAsia="Times New Roman"/>
          <w:bCs/>
          <w:shd w:val="clear" w:color="auto" w:fill="FFFFFF"/>
        </w:rPr>
        <w:t xml:space="preserve"> της κλινικής και </w:t>
      </w:r>
      <w:r>
        <w:rPr>
          <w:rFonts w:eastAsia="Times New Roman"/>
          <w:bCs/>
          <w:shd w:val="clear" w:color="auto" w:fill="FFFFFF"/>
        </w:rPr>
        <w:t xml:space="preserve">μου λέτε ότι θα δώσουμε δέκα κρεβάτια από την Ψυχιατρική, η </w:t>
      </w:r>
      <w:r>
        <w:rPr>
          <w:rFonts w:eastAsia="Times New Roman"/>
          <w:bCs/>
          <w:shd w:val="clear" w:color="auto" w:fill="FFFFFF"/>
        </w:rPr>
        <w:lastRenderedPageBreak/>
        <w:t xml:space="preserve">οποία θα μεταφερθεί. Καταλαβαίνετε τι σημαίνει για τη νοσηλεία των ασθενών η πολυδιάσπαση μιας </w:t>
      </w:r>
      <w:r>
        <w:rPr>
          <w:rFonts w:eastAsia="Times New Roman"/>
          <w:bCs/>
          <w:shd w:val="clear" w:color="auto" w:fill="FFFFFF"/>
        </w:rPr>
        <w:t xml:space="preserve">κλινικής </w:t>
      </w:r>
      <w:r>
        <w:rPr>
          <w:rFonts w:eastAsia="Times New Roman"/>
          <w:bCs/>
          <w:shd w:val="clear" w:color="auto" w:fill="FFFFFF"/>
        </w:rPr>
        <w:t>που δέχεται μεγάλη πίεση, –το ξέρετε πολύ καλύτερα από μένα αυτό, έτσι;– το να είναι σε άλλο</w:t>
      </w:r>
      <w:r>
        <w:rPr>
          <w:rFonts w:eastAsia="Times New Roman"/>
          <w:bCs/>
          <w:shd w:val="clear" w:color="auto" w:fill="FFFFFF"/>
        </w:rPr>
        <w:t xml:space="preserve">υς ορόφους, σε άλλες κλινικές. Το πώς θα συντονιστεί αυτό το έργο, δεν το γνωρίζει κανείς. </w:t>
      </w:r>
    </w:p>
    <w:p w14:paraId="663F63C1"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Δεν μας είπατε, βεβαίως, τίποτα, κανένα στοιχείο για την αποκλιμάκωση αυτού του φαινομένου, που ανάγκασε…</w:t>
      </w:r>
    </w:p>
    <w:p w14:paraId="663F63C2"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w:t>
      </w:r>
      <w:r>
        <w:rPr>
          <w:rFonts w:eastAsia="Times New Roman"/>
          <w:bCs/>
          <w:shd w:val="clear" w:color="auto" w:fill="FFFFFF"/>
        </w:rPr>
        <w:t>Σας είπα.</w:t>
      </w:r>
    </w:p>
    <w:p w14:paraId="663F63C3"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cs="Times New Roman"/>
          <w:b/>
          <w:bCs/>
          <w:shd w:val="clear" w:color="auto" w:fill="FFFFFF"/>
        </w:rPr>
        <w:t>ΧΡ</w:t>
      </w:r>
      <w:r>
        <w:rPr>
          <w:rFonts w:eastAsia="Times New Roman" w:cs="Times New Roman"/>
          <w:b/>
          <w:bCs/>
          <w:shd w:val="clear" w:color="auto" w:fill="FFFFFF"/>
        </w:rPr>
        <w:t>ΗΣΤΟΣ ΜΠΟΥΚΩΡΟΣ:</w:t>
      </w:r>
      <w:r>
        <w:rPr>
          <w:rFonts w:eastAsia="Times New Roman" w:cs="Times New Roman"/>
          <w:bCs/>
          <w:shd w:val="clear" w:color="auto" w:fill="FFFFFF"/>
        </w:rPr>
        <w:t xml:space="preserve"> </w:t>
      </w:r>
      <w:r>
        <w:rPr>
          <w:rFonts w:eastAsia="Times New Roman"/>
          <w:bCs/>
          <w:shd w:val="clear" w:color="auto" w:fill="FFFFFF"/>
        </w:rPr>
        <w:t>Θα μας τα πείτε στη δευτερολογία σας, κύριε Υπουργέ.</w:t>
      </w:r>
    </w:p>
    <w:p w14:paraId="663F63C4"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μας είπατε τίποτα για την αποκλιμάκωση αυτού του φαινομένου, που ανάγκασε γιατρούς, </w:t>
      </w:r>
      <w:r>
        <w:rPr>
          <w:rFonts w:eastAsia="Times New Roman"/>
          <w:bCs/>
          <w:shd w:val="clear" w:color="auto" w:fill="FFFFFF"/>
        </w:rPr>
        <w:t>να δυσκολευτούν</w:t>
      </w:r>
      <w:r>
        <w:rPr>
          <w:rFonts w:eastAsia="Times New Roman"/>
          <w:bCs/>
          <w:shd w:val="clear" w:color="auto" w:fill="FFFFFF"/>
        </w:rPr>
        <w:t xml:space="preserve"> να προσεγγίσουν το καρδιολογικό περιστατικό</w:t>
      </w:r>
      <w:r>
        <w:rPr>
          <w:rFonts w:eastAsia="Times New Roman"/>
          <w:bCs/>
          <w:shd w:val="clear" w:color="auto" w:fill="FFFFFF"/>
        </w:rPr>
        <w:t xml:space="preserve"> που προέκυψε</w:t>
      </w:r>
      <w:r>
        <w:rPr>
          <w:rFonts w:eastAsia="Times New Roman"/>
          <w:bCs/>
          <w:shd w:val="clear" w:color="auto" w:fill="FFFFFF"/>
        </w:rPr>
        <w:t>, την ανακοπή και παραλίγο</w:t>
      </w:r>
      <w:r>
        <w:rPr>
          <w:rFonts w:eastAsia="Times New Roman"/>
          <w:bCs/>
          <w:shd w:val="clear" w:color="auto" w:fill="FFFFFF"/>
        </w:rPr>
        <w:t xml:space="preserve"> να χαθεί ο άνθρωπος. </w:t>
      </w:r>
    </w:p>
    <w:p w14:paraId="663F63C5"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 xml:space="preserve">Εσείς τι λέτε, κύριε Υπουργέ; Ότι ήρθα ξαφνικά εδώ να κάνω αντιπολίτευση; Εσάς σας τα λένε οι </w:t>
      </w:r>
      <w:r>
        <w:rPr>
          <w:rFonts w:eastAsia="Times New Roman"/>
          <w:bCs/>
          <w:shd w:val="clear" w:color="auto" w:fill="FFFFFF"/>
        </w:rPr>
        <w:t xml:space="preserve">διοικήσεις </w:t>
      </w:r>
      <w:r>
        <w:rPr>
          <w:rFonts w:eastAsia="Times New Roman"/>
          <w:bCs/>
          <w:shd w:val="clear" w:color="auto" w:fill="FFFFFF"/>
        </w:rPr>
        <w:t>με έγγραφα. Εμείς τα ζούμε στον τόπο μας, γιατί επισκεπτόμαστε και το νοσο</w:t>
      </w:r>
      <w:r>
        <w:rPr>
          <w:rFonts w:eastAsia="Times New Roman"/>
          <w:bCs/>
          <w:shd w:val="clear" w:color="auto" w:fill="FFFFFF"/>
        </w:rPr>
        <w:lastRenderedPageBreak/>
        <w:t>κομείο και την κλινική και έχουμε αντίληψη του τι ακρι</w:t>
      </w:r>
      <w:r>
        <w:rPr>
          <w:rFonts w:eastAsia="Times New Roman"/>
          <w:bCs/>
          <w:shd w:val="clear" w:color="auto" w:fill="FFFFFF"/>
        </w:rPr>
        <w:t xml:space="preserve">βώς συμβαίνει και κάτω από ποιες συνθήκες εργάζονται γιατροί, νοσηλευτές και παραϊατρικό προσωπικό. </w:t>
      </w:r>
    </w:p>
    <w:p w14:paraId="663F63C6" w14:textId="77777777" w:rsidR="00923458" w:rsidRDefault="00A03D36">
      <w:pPr>
        <w:spacing w:before="100" w:beforeAutospacing="1" w:after="100" w:afterAutospacing="1" w:line="600" w:lineRule="auto"/>
        <w:ind w:firstLine="720"/>
        <w:contextualSpacing/>
        <w:jc w:val="both"/>
        <w:rPr>
          <w:rFonts w:eastAsia="Times New Roman"/>
          <w:bCs/>
          <w:shd w:val="clear" w:color="auto" w:fill="FFFFFF"/>
        </w:rPr>
      </w:pPr>
      <w:r>
        <w:rPr>
          <w:rFonts w:eastAsia="Times New Roman"/>
          <w:bCs/>
          <w:shd w:val="clear" w:color="auto" w:fill="FFFFFF"/>
        </w:rPr>
        <w:t>Οι συνθήκες, λοιπόν, κύριε Υπουργέ, σας λέω ότι δεν είναι καλές και συγκρινόμενες με την ακριβώς διπλανή καινούρια πτέρυγα δεν έχουν κα</w:t>
      </w:r>
      <w:r>
        <w:rPr>
          <w:rFonts w:eastAsia="Times New Roman"/>
          <w:bCs/>
          <w:shd w:val="clear" w:color="auto" w:fill="FFFFFF"/>
        </w:rPr>
        <w:t>μ</w:t>
      </w:r>
      <w:r>
        <w:rPr>
          <w:rFonts w:eastAsia="Times New Roman"/>
          <w:bCs/>
          <w:shd w:val="clear" w:color="auto" w:fill="FFFFFF"/>
        </w:rPr>
        <w:t xml:space="preserve">μία σχέση. Αυτό το </w:t>
      </w:r>
      <w:r>
        <w:rPr>
          <w:rFonts w:eastAsia="Times New Roman"/>
          <w:bCs/>
          <w:shd w:val="clear" w:color="auto" w:fill="FFFFFF"/>
        </w:rPr>
        <w:t>πολύ απλό σας λέω και δεν ήρθα με κα</w:t>
      </w:r>
      <w:r>
        <w:rPr>
          <w:rFonts w:eastAsia="Times New Roman"/>
          <w:bCs/>
          <w:shd w:val="clear" w:color="auto" w:fill="FFFFFF"/>
        </w:rPr>
        <w:t>μ</w:t>
      </w:r>
      <w:r>
        <w:rPr>
          <w:rFonts w:eastAsia="Times New Roman"/>
          <w:bCs/>
          <w:shd w:val="clear" w:color="auto" w:fill="FFFFFF"/>
        </w:rPr>
        <w:t xml:space="preserve">μιά αντιπολιτευτική διάθεση εδώ. Ήρθα να συζητήσουμε, μήπως πάρει τον δρόμο της επίλυσης ένα πρόβλημα που αφορά εκατοντάδες ασθενείς στο </w:t>
      </w:r>
      <w:r>
        <w:rPr>
          <w:rFonts w:eastAsia="Times New Roman"/>
          <w:bCs/>
          <w:shd w:val="clear" w:color="auto" w:fill="FFFFFF"/>
        </w:rPr>
        <w:t xml:space="preserve">Νοσοκομείο </w:t>
      </w:r>
      <w:r>
        <w:rPr>
          <w:rFonts w:eastAsia="Times New Roman"/>
          <w:bCs/>
          <w:shd w:val="clear" w:color="auto" w:fill="FFFFFF"/>
        </w:rPr>
        <w:t>του Βόλου και αφορά και τους εργαζόμενους, τους συναδέλφους σας τους γι</w:t>
      </w:r>
      <w:r>
        <w:rPr>
          <w:rFonts w:eastAsia="Times New Roman"/>
          <w:bCs/>
          <w:shd w:val="clear" w:color="auto" w:fill="FFFFFF"/>
        </w:rPr>
        <w:t xml:space="preserve">ατρούς, τους νοσηλευτές και το παραϊατρικό προσωπικό, που εργάζεται κάτω από πολύ δύσκολες συνθήκες. </w:t>
      </w:r>
    </w:p>
    <w:p w14:paraId="663F63C7" w14:textId="77777777" w:rsidR="00923458" w:rsidRDefault="00A03D36">
      <w:pPr>
        <w:spacing w:before="100" w:beforeAutospacing="1" w:after="100" w:afterAutospacing="1" w:line="600" w:lineRule="auto"/>
        <w:ind w:firstLine="720"/>
        <w:contextualSpacing/>
        <w:jc w:val="both"/>
        <w:rPr>
          <w:rFonts w:eastAsia="Times New Roman" w:cs="Times New Roman"/>
          <w:b/>
          <w:bCs/>
          <w:shd w:val="clear" w:color="auto" w:fill="FFFFFF"/>
        </w:rPr>
      </w:pPr>
      <w:r>
        <w:rPr>
          <w:rFonts w:eastAsia="Times New Roman"/>
          <w:bCs/>
          <w:shd w:val="clear" w:color="auto" w:fill="FFFFFF"/>
        </w:rPr>
        <w:t>(Στο σημείο αυτό την Προεδρική Έδρα καταλαμβάνει ο Ζ</w:t>
      </w:r>
      <w:r>
        <w:rPr>
          <w:rFonts w:eastAsia="Times New Roman"/>
          <w:bCs/>
          <w:shd w:val="clear" w:color="auto" w:fill="FFFFFF"/>
        </w:rPr>
        <w:t>΄</w:t>
      </w:r>
      <w:r>
        <w:rPr>
          <w:rFonts w:eastAsia="Times New Roman"/>
          <w:bCs/>
          <w:shd w:val="clear" w:color="auto" w:fill="FFFFFF"/>
        </w:rPr>
        <w:t xml:space="preserve"> Αντιπρόεδρος της Βουλής </w:t>
      </w:r>
      <w:r w:rsidRPr="00F37315">
        <w:rPr>
          <w:rFonts w:eastAsia="Times New Roman"/>
          <w:shd w:val="clear" w:color="auto" w:fill="FFFFFF"/>
        </w:rPr>
        <w:t>κ.</w:t>
      </w:r>
      <w:r w:rsidRPr="0013191C">
        <w:rPr>
          <w:rFonts w:eastAsia="Times New Roman"/>
          <w:b/>
          <w:shd w:val="clear" w:color="auto" w:fill="FFFFFF"/>
        </w:rPr>
        <w:t xml:space="preserve"> ΣΠΥΡΙΔΩΝ ΛΥΚΟΥΔΗΣ</w:t>
      </w:r>
      <w:r>
        <w:rPr>
          <w:rFonts w:eastAsia="Times New Roman"/>
          <w:bCs/>
          <w:shd w:val="clear" w:color="auto" w:fill="FFFFFF"/>
        </w:rPr>
        <w:t>)</w:t>
      </w:r>
    </w:p>
    <w:p w14:paraId="663F63C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λέω και τούτο, κύριε Υπουργέ: Δεν είμαι εγώ αρμόδιος για την </w:t>
      </w:r>
      <w:proofErr w:type="spellStart"/>
      <w:r>
        <w:rPr>
          <w:rFonts w:eastAsia="Times New Roman" w:cs="Times New Roman"/>
          <w:szCs w:val="24"/>
        </w:rPr>
        <w:t>επαναχωροθέτηση</w:t>
      </w:r>
      <w:proofErr w:type="spellEnd"/>
      <w:r>
        <w:rPr>
          <w:rFonts w:eastAsia="Times New Roman" w:cs="Times New Roman"/>
          <w:szCs w:val="24"/>
        </w:rPr>
        <w:t xml:space="preserve"> της κλινικής, αλλά εσείς και η </w:t>
      </w:r>
      <w:r>
        <w:rPr>
          <w:rFonts w:eastAsia="Times New Roman" w:cs="Times New Roman"/>
          <w:szCs w:val="24"/>
        </w:rPr>
        <w:t>διοίκηση</w:t>
      </w:r>
      <w:r>
        <w:rPr>
          <w:rFonts w:eastAsia="Times New Roman" w:cs="Times New Roman"/>
          <w:szCs w:val="24"/>
        </w:rPr>
        <w:t>. Οι διορισμένες, όμως, διοικήσεις, ξέρετε, δεν έχουν τον ρόλο να αναδεικνύουν τα προβλήματα. Πολλές φορές τα βάζουν κάτω από το χαλ</w:t>
      </w:r>
      <w:r>
        <w:rPr>
          <w:rFonts w:eastAsia="Times New Roman" w:cs="Times New Roman"/>
          <w:szCs w:val="24"/>
        </w:rPr>
        <w:t xml:space="preserve">ί, γιατί μετά ο Υπουργός ζητάει λύσεις και αποφάσεις και γιατί ο Υπουργός ζητάει έργο, εξαιτίας της πολιτικής </w:t>
      </w:r>
      <w:r>
        <w:rPr>
          <w:rFonts w:eastAsia="Times New Roman" w:cs="Times New Roman"/>
          <w:szCs w:val="24"/>
        </w:rPr>
        <w:lastRenderedPageBreak/>
        <w:t xml:space="preserve">πίεσης. Και αυτό, όλοι θέλουν να το αποφύγουν, γιατί ιεραρχούν διαφορετικά τα προβλήματα. Καταλαβαινόμαστε, νομίζω, κύριε Υπουργέ. Αυτό ίσχυε και </w:t>
      </w:r>
      <w:r>
        <w:rPr>
          <w:rFonts w:eastAsia="Times New Roman" w:cs="Times New Roman"/>
          <w:szCs w:val="24"/>
        </w:rPr>
        <w:t xml:space="preserve">στο παρελθόν. Αυτό ισχύει και τώρα. </w:t>
      </w:r>
    </w:p>
    <w:p w14:paraId="663F63C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λέω λοιπόν ότι στη νέα πτέρυγα στεγάζονται κλινικές, οι οποίες δεν παρέχουν νοσηλεία. Υπάρχει και τμήμα κλινικής με είκοσι κλίνες, οι οποίες δεν χρησιμοποιούνται, που γειτνιάζει με τις κλινικές που δεν παρέχουν </w:t>
      </w:r>
      <w:r>
        <w:rPr>
          <w:rFonts w:eastAsia="Times New Roman" w:cs="Times New Roman"/>
          <w:szCs w:val="24"/>
        </w:rPr>
        <w:t xml:space="preserve">νοσηλεία. Κάλλιστα, θα μπορούσατε να μελετήσετε το ενδεχόμενο μιας ριζικής </w:t>
      </w:r>
      <w:proofErr w:type="spellStart"/>
      <w:r>
        <w:rPr>
          <w:rFonts w:eastAsia="Times New Roman" w:cs="Times New Roman"/>
          <w:szCs w:val="24"/>
        </w:rPr>
        <w:t>επαναχωροθέτησης</w:t>
      </w:r>
      <w:proofErr w:type="spellEnd"/>
      <w:r>
        <w:rPr>
          <w:rFonts w:eastAsia="Times New Roman" w:cs="Times New Roman"/>
          <w:szCs w:val="24"/>
        </w:rPr>
        <w:t xml:space="preserve"> της Β’ Παθολογικής Κλινικής, ώστε να προσφέρουμε καλύτερες συνθήκες εργασίας στους εργαζόμενους όλων των βαθμίδων, αλλά κυρίως </w:t>
      </w:r>
      <w:r>
        <w:rPr>
          <w:rFonts w:eastAsia="Times New Roman" w:cs="Times New Roman"/>
          <w:szCs w:val="24"/>
        </w:rPr>
        <w:t xml:space="preserve">καλύτερες συνθήκες νοσηλείας </w:t>
      </w:r>
      <w:r>
        <w:rPr>
          <w:rFonts w:eastAsia="Times New Roman" w:cs="Times New Roman"/>
          <w:szCs w:val="24"/>
        </w:rPr>
        <w:t>στους ασ</w:t>
      </w:r>
      <w:r>
        <w:rPr>
          <w:rFonts w:eastAsia="Times New Roman" w:cs="Times New Roman"/>
          <w:szCs w:val="24"/>
        </w:rPr>
        <w:t xml:space="preserve">θενείς. Με αυτή τη διάθεση κατέθεσα το ερώτημα. </w:t>
      </w:r>
    </w:p>
    <w:p w14:paraId="663F63C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3F63C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κύριε συνάδελφε. </w:t>
      </w:r>
    </w:p>
    <w:p w14:paraId="663F63C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63F63C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Μπουκώρε</w:t>
      </w:r>
      <w:proofErr w:type="spellEnd"/>
      <w:r>
        <w:rPr>
          <w:rFonts w:eastAsia="Times New Roman" w:cs="Times New Roman"/>
          <w:szCs w:val="24"/>
        </w:rPr>
        <w:t>, μακάρι να ήταν έτσι η διάθεσή σ</w:t>
      </w:r>
      <w:r>
        <w:rPr>
          <w:rFonts w:eastAsia="Times New Roman" w:cs="Times New Roman"/>
          <w:szCs w:val="24"/>
        </w:rPr>
        <w:t xml:space="preserve">ας. Αν ήταν έτσι η διάθεσή σας, θα είχατε αναγνωρίσει και μερικά πράγματα. Διότι εμείς δεν λέμε μόνο, «φταίτε οι προηγούμενοι». Όχι </w:t>
      </w:r>
      <w:r>
        <w:rPr>
          <w:rFonts w:eastAsia="Times New Roman" w:cs="Times New Roman"/>
          <w:szCs w:val="24"/>
        </w:rPr>
        <w:lastRenderedPageBreak/>
        <w:t>απλά φταίτε, αλλά διαλύσατε το σύμπαν. Από τότε μέχρι σήμερα, τα δύο χρόνια που κυβερνούμε, συγκεκριμένα στον Βόλο έχουμε δι</w:t>
      </w:r>
      <w:r>
        <w:rPr>
          <w:rFonts w:eastAsia="Times New Roman" w:cs="Times New Roman"/>
          <w:szCs w:val="24"/>
        </w:rPr>
        <w:t>ορθώσει τα εξής.</w:t>
      </w:r>
    </w:p>
    <w:p w14:paraId="663F63C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Πρώτον, παραλάβαμε έναν προϋπολογισμό από κρατική χρηματοδότηση, από τη δική σας την Κυβέρνηση στα 9.200.000 ευρώ τον Γενάρη του 2015 και στις 31 Δεκεμβρίου του 2015 είχαμε δώσει μαζί με την έκτακτη επιχορήγηση 10.300.000 ευρώ. Το 2016, χρ</w:t>
      </w:r>
      <w:r>
        <w:rPr>
          <w:rFonts w:eastAsia="Times New Roman" w:cs="Times New Roman"/>
          <w:szCs w:val="24"/>
        </w:rPr>
        <w:t xml:space="preserve">ηματοδοτήσαμε με 9.800.000 ευρώ από το Γενικό Λογιστήριο και με 3.500.000 ευρώ από τον ΕΟΠΥΥ, για πρώτη φορά μετά από πάρα πολλά χρόνια. Φέτος, επειδή υπήρχε περίσσια ταμειακών διαθεσίμων από άλλα νοσοκομεία της υγειονομικής περιφέρειας, το Νοσοκομείο του </w:t>
      </w:r>
      <w:r>
        <w:rPr>
          <w:rFonts w:eastAsia="Times New Roman" w:cs="Times New Roman"/>
          <w:szCs w:val="24"/>
        </w:rPr>
        <w:t xml:space="preserve">Βόλου θα πάρει από τον κρατικό προϋπολογισμό, από το Γενικό Λογιστήριο του Κράτους 14.150.000 ευρώ. Ένα-μηδέν. </w:t>
      </w:r>
    </w:p>
    <w:p w14:paraId="663F63C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Από το 2015 μέχρι σήμερα, στο Νοσοκομείο του Βόλου έχουν προσληφθεί το 2015, πέντε μόνιμοι γιατροί και πέντε επικουρικοί. Το 2016, έχουν προσληφ</w:t>
      </w:r>
      <w:r>
        <w:rPr>
          <w:rFonts w:eastAsia="Times New Roman" w:cs="Times New Roman"/>
          <w:szCs w:val="24"/>
        </w:rPr>
        <w:t xml:space="preserve">θεί έξι μόνιμοι γιατροί και δέκα επικουρικοί. Το 2017, μέχρι τώρα έχουν προσληφθεί πέντε μόνιμοι γιατροί </w:t>
      </w:r>
      <w:r>
        <w:rPr>
          <w:rFonts w:eastAsia="Times New Roman" w:cs="Times New Roman"/>
          <w:szCs w:val="24"/>
        </w:rPr>
        <w:t>σ</w:t>
      </w:r>
      <w:r>
        <w:rPr>
          <w:rFonts w:eastAsia="Times New Roman" w:cs="Times New Roman"/>
          <w:szCs w:val="24"/>
        </w:rPr>
        <w:t xml:space="preserve">το ΕΣΥ και τρεις επικουρικοί. Πόσο μας κάνει αυτό σαν άθροισμα, κύριε </w:t>
      </w:r>
      <w:proofErr w:type="spellStart"/>
      <w:r>
        <w:rPr>
          <w:rFonts w:eastAsia="Times New Roman" w:cs="Times New Roman"/>
          <w:szCs w:val="24"/>
        </w:rPr>
        <w:t>Μπουκώρο</w:t>
      </w:r>
      <w:proofErr w:type="spellEnd"/>
      <w:r>
        <w:rPr>
          <w:rFonts w:eastAsia="Times New Roman" w:cs="Times New Roman"/>
          <w:szCs w:val="24"/>
        </w:rPr>
        <w:t xml:space="preserve">; Πόσο μας κάνει; </w:t>
      </w:r>
    </w:p>
    <w:p w14:paraId="663F63D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Αφού είχαν λήξει οι συμβάσεις των </w:t>
      </w:r>
      <w:r>
        <w:rPr>
          <w:rFonts w:eastAsia="Times New Roman" w:cs="Times New Roman"/>
          <w:szCs w:val="24"/>
        </w:rPr>
        <w:t xml:space="preserve">προηγούμενων. Όσοι είχαν φύγει ακριβώς. </w:t>
      </w:r>
    </w:p>
    <w:p w14:paraId="663F63D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Μας κάνει είκοσι επικουρικούς και δεκατέσσερις μόνιμους γιατρούς. Σε διαδικασία διορισμού είναι δύο επιμελητές Β’ Παιδιατρικής, δύο επιμελητές Β’ Ψυχιατρικής, ένας επιμε</w:t>
      </w:r>
      <w:r>
        <w:rPr>
          <w:rFonts w:eastAsia="Times New Roman" w:cs="Times New Roman"/>
          <w:szCs w:val="24"/>
        </w:rPr>
        <w:t xml:space="preserve">λητής Β’ Χειρουργικής, ένας επιμελητής </w:t>
      </w:r>
      <w:r>
        <w:rPr>
          <w:rFonts w:eastAsia="Times New Roman" w:cs="Times New Roman"/>
          <w:szCs w:val="24"/>
        </w:rPr>
        <w:t xml:space="preserve">Β΄ </w:t>
      </w:r>
      <w:r>
        <w:rPr>
          <w:rFonts w:eastAsia="Times New Roman" w:cs="Times New Roman"/>
          <w:szCs w:val="24"/>
        </w:rPr>
        <w:t xml:space="preserve">ΩΡΛ, ένας επιμελητής </w:t>
      </w:r>
      <w:r>
        <w:rPr>
          <w:rFonts w:eastAsia="Times New Roman" w:cs="Times New Roman"/>
          <w:szCs w:val="24"/>
        </w:rPr>
        <w:t xml:space="preserve">Β΄ </w:t>
      </w:r>
      <w:r>
        <w:rPr>
          <w:rFonts w:eastAsia="Times New Roman" w:cs="Times New Roman"/>
          <w:szCs w:val="24"/>
        </w:rPr>
        <w:t xml:space="preserve">Παιδοψυχιατρικής, ένας επιμελητής </w:t>
      </w:r>
      <w:r>
        <w:rPr>
          <w:rFonts w:eastAsia="Times New Roman" w:cs="Times New Roman"/>
          <w:szCs w:val="24"/>
        </w:rPr>
        <w:t xml:space="preserve">Β΄ </w:t>
      </w:r>
      <w:r>
        <w:rPr>
          <w:rFonts w:eastAsia="Times New Roman" w:cs="Times New Roman"/>
          <w:szCs w:val="24"/>
        </w:rPr>
        <w:t>Οφθαλμολογίας. Γι’ αυτούς έχουν ολοκληρωθεί οι κρίσεις και είναι για να δημοσιευθούν στο ΦΕΚ. Είναι σε εκκρεμότητα για να γίνει κρίση για μια θέση μαιευτ</w:t>
      </w:r>
      <w:r>
        <w:rPr>
          <w:rFonts w:eastAsia="Times New Roman" w:cs="Times New Roman"/>
          <w:szCs w:val="24"/>
        </w:rPr>
        <w:t xml:space="preserve">ικού, γυναικολογικού, μια θέση διευθυντή αιματολογίας. Προκηρύσσουμε τώρα το 2017 άλλη μια θέση διευθυντή </w:t>
      </w:r>
      <w:r>
        <w:rPr>
          <w:rFonts w:eastAsia="Times New Roman" w:cs="Times New Roman"/>
          <w:szCs w:val="24"/>
        </w:rPr>
        <w:t>γαστρεντερολογίας</w:t>
      </w:r>
      <w:r>
        <w:rPr>
          <w:rFonts w:eastAsia="Times New Roman" w:cs="Times New Roman"/>
          <w:szCs w:val="24"/>
        </w:rPr>
        <w:t xml:space="preserve">. Αυτές είναι οι μόνιμες θέσεις και οι επικουρικοί ιατροί για το </w:t>
      </w:r>
      <w:r>
        <w:rPr>
          <w:rFonts w:eastAsia="Times New Roman" w:cs="Times New Roman"/>
          <w:szCs w:val="24"/>
        </w:rPr>
        <w:t xml:space="preserve">Νοσοκομείο </w:t>
      </w:r>
      <w:r>
        <w:rPr>
          <w:rFonts w:eastAsia="Times New Roman" w:cs="Times New Roman"/>
          <w:szCs w:val="24"/>
        </w:rPr>
        <w:t xml:space="preserve">του Βόλου που έγιναν τα τελευταία δυόμισι χρόνια. </w:t>
      </w:r>
    </w:p>
    <w:p w14:paraId="663F63D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Μετρήστε πόσα χρόνια προηγούμενα είχε να γίνει πραγματική </w:t>
      </w:r>
      <w:proofErr w:type="spellStart"/>
      <w:r>
        <w:rPr>
          <w:rFonts w:eastAsia="Times New Roman" w:cs="Times New Roman"/>
          <w:szCs w:val="24"/>
        </w:rPr>
        <w:t>αιμοδότηση</w:t>
      </w:r>
      <w:proofErr w:type="spellEnd"/>
      <w:r>
        <w:rPr>
          <w:rFonts w:eastAsia="Times New Roman" w:cs="Times New Roman"/>
          <w:szCs w:val="24"/>
        </w:rPr>
        <w:t xml:space="preserve"> του νοσοκομείου. </w:t>
      </w:r>
    </w:p>
    <w:p w14:paraId="663F63D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Αυτός σας είπα εγώ; Εγώ σας ρώτησα για τις συνθήκες εργασίας και νοσηλείας. </w:t>
      </w:r>
    </w:p>
    <w:p w14:paraId="663F63D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Τρίτον, από το 2015 μέχρι σ</w:t>
      </w:r>
      <w:r>
        <w:rPr>
          <w:rFonts w:eastAsia="Times New Roman" w:cs="Times New Roman"/>
          <w:szCs w:val="24"/>
        </w:rPr>
        <w:t>ήμερα έχουν πάει στο Νοσοκομείο του Βόλου δεκατρία άτομα μόνιμο προσωπικό, έντεκα άτομα επικουρικό προσωπικό, σαράντα από τα σαράντα τρία άτομα από το πρόγραμμα το ΟΑΕΔ και άλλα πέντε άτομα με ατομικές συμβάσεις για κάλυψη επειγουσών αναγκών. Και είναι και</w:t>
      </w:r>
      <w:r>
        <w:rPr>
          <w:rFonts w:eastAsia="Times New Roman" w:cs="Times New Roman"/>
          <w:szCs w:val="24"/>
        </w:rPr>
        <w:t xml:space="preserve"> άλλοι στη διαδρομή από τις προκηρύξεις που έρχονται. </w:t>
      </w:r>
    </w:p>
    <w:p w14:paraId="663F63D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Αυτά έχουν γίνει. Όχι, θα γίνουν. Κάνετε την τρίχα τριχιά,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14:paraId="663F63D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Πηγαίνετε βόλτα να δείτε να δούμε τι ισχύει; </w:t>
      </w:r>
    </w:p>
    <w:p w14:paraId="663F63D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Σας απάντησα σ</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μου. Πάλι τα ίδια θα λέω; Σας είπα, κάνουν διασπορά να μεταφέρουν. </w:t>
      </w:r>
    </w:p>
    <w:p w14:paraId="663F63D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Πηγαίνετε μια βόλτα να δείτε αν ισχύουν αυτά που λέτε εσείς ή αυτά που λέω εγώ. </w:t>
      </w:r>
    </w:p>
    <w:p w14:paraId="663F63D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Ηρεμήστε τώρα. Δεν σας συμφ</w:t>
      </w:r>
      <w:r>
        <w:rPr>
          <w:rFonts w:eastAsia="Times New Roman" w:cs="Times New Roman"/>
          <w:szCs w:val="24"/>
        </w:rPr>
        <w:t xml:space="preserve">έρουν βέβαια αυτά που λέμε. </w:t>
      </w:r>
    </w:p>
    <w:p w14:paraId="663F63D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σε ένα τελευταίο τώρα. </w:t>
      </w:r>
    </w:p>
    <w:p w14:paraId="663F63D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υπογραφεί η έγκριση σκοπιμότητας, πρώτον, για το </w:t>
      </w:r>
      <w:proofErr w:type="spellStart"/>
      <w:r>
        <w:rPr>
          <w:rFonts w:eastAsia="Times New Roman" w:cs="Times New Roman"/>
          <w:szCs w:val="24"/>
        </w:rPr>
        <w:t>στεφανιογράφο</w:t>
      </w:r>
      <w:proofErr w:type="spellEnd"/>
      <w:r>
        <w:rPr>
          <w:rFonts w:eastAsia="Times New Roman" w:cs="Times New Roman"/>
          <w:szCs w:val="24"/>
        </w:rPr>
        <w:t xml:space="preserve"> που συνεννοηθήκαμε να μπει στον Βόλο και θα προχωρήσει η ένταξη στο ΕΣΠΑ, όπως επίσης κι ένα ακόμη ποσό. </w:t>
      </w:r>
    </w:p>
    <w:p w14:paraId="663F63DC"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Αυτά δεν ήταν σίγουρ</w:t>
      </w:r>
      <w:r>
        <w:rPr>
          <w:rFonts w:eastAsia="Times New Roman" w:cs="Times New Roman"/>
          <w:szCs w:val="24"/>
        </w:rPr>
        <w:t xml:space="preserve">α. Έγιναν σίγουρα με την Κυβέρνησή μας. Και υπάρχει κι ένα ποσό 762.000 ευρώ που αφορά εξοπλισμό χειρουργείων, εξοπλισμό </w:t>
      </w:r>
      <w:proofErr w:type="spellStart"/>
      <w:r>
        <w:rPr>
          <w:rFonts w:eastAsia="Times New Roman" w:cs="Times New Roman"/>
          <w:szCs w:val="24"/>
        </w:rPr>
        <w:t>παθολογο</w:t>
      </w:r>
      <w:proofErr w:type="spellEnd"/>
      <w:r>
        <w:rPr>
          <w:rFonts w:eastAsia="Times New Roman" w:cs="Times New Roman"/>
          <w:szCs w:val="24"/>
        </w:rPr>
        <w:t xml:space="preserve">-ανατομικού, εξοπλισμό της ΜΕΘ, εξοπλισμό του ακτινολογικού, </w:t>
      </w:r>
      <w:proofErr w:type="spellStart"/>
      <w:r>
        <w:rPr>
          <w:rFonts w:eastAsia="Times New Roman" w:cs="Times New Roman"/>
          <w:szCs w:val="24"/>
        </w:rPr>
        <w:t>υπερηχοτομογράφο</w:t>
      </w:r>
      <w:proofErr w:type="spellEnd"/>
      <w:r>
        <w:rPr>
          <w:rFonts w:eastAsia="Times New Roman" w:cs="Times New Roman"/>
          <w:szCs w:val="24"/>
        </w:rPr>
        <w:t xml:space="preserve">, τεχνική </w:t>
      </w:r>
      <w:proofErr w:type="spellStart"/>
      <w:r>
        <w:rPr>
          <w:rFonts w:eastAsia="Times New Roman" w:cs="Times New Roman"/>
          <w:szCs w:val="24"/>
        </w:rPr>
        <w:t>ελαστογραφίας</w:t>
      </w:r>
      <w:proofErr w:type="spellEnd"/>
      <w:r>
        <w:rPr>
          <w:rFonts w:eastAsia="Times New Roman" w:cs="Times New Roman"/>
          <w:szCs w:val="24"/>
        </w:rPr>
        <w:t>, ακτινολογικό συγκρότημα ψ</w:t>
      </w:r>
      <w:r>
        <w:rPr>
          <w:rFonts w:eastAsia="Times New Roman" w:cs="Times New Roman"/>
          <w:szCs w:val="24"/>
        </w:rPr>
        <w:t xml:space="preserve">ηφιακό </w:t>
      </w:r>
      <w:r>
        <w:rPr>
          <w:rFonts w:eastAsia="Times New Roman" w:cs="Times New Roman"/>
          <w:szCs w:val="24"/>
          <w:lang w:val="en-US"/>
        </w:rPr>
        <w:t>DR</w:t>
      </w:r>
      <w:r>
        <w:rPr>
          <w:rFonts w:eastAsia="Times New Roman" w:cs="Times New Roman"/>
          <w:szCs w:val="24"/>
        </w:rPr>
        <w:t xml:space="preserve"> δύο ανιχνευτών. Επίσης, μέσα εδώ είναι και η χειρουργική τράπεζα που θα έλθει για τον </w:t>
      </w:r>
      <w:proofErr w:type="spellStart"/>
      <w:r>
        <w:rPr>
          <w:rFonts w:eastAsia="Times New Roman" w:cs="Times New Roman"/>
          <w:szCs w:val="24"/>
        </w:rPr>
        <w:t>στεφανιογράφο</w:t>
      </w:r>
      <w:proofErr w:type="spellEnd"/>
      <w:r>
        <w:rPr>
          <w:rFonts w:eastAsia="Times New Roman" w:cs="Times New Roman"/>
          <w:szCs w:val="24"/>
        </w:rPr>
        <w:t>.</w:t>
      </w:r>
    </w:p>
    <w:p w14:paraId="663F63DD"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είναι αυτό το νόημα του </w:t>
      </w:r>
      <w:r>
        <w:rPr>
          <w:rFonts w:eastAsia="Times New Roman" w:cs="Times New Roman"/>
          <w:szCs w:val="24"/>
        </w:rPr>
        <w:t>κοινοβουλευτικού ελέγχου</w:t>
      </w:r>
      <w:r>
        <w:rPr>
          <w:rFonts w:eastAsia="Times New Roman" w:cs="Times New Roman"/>
          <w:szCs w:val="24"/>
        </w:rPr>
        <w:t>…</w:t>
      </w:r>
    </w:p>
    <w:p w14:paraId="663F63DE" w14:textId="77777777" w:rsidR="00923458" w:rsidRDefault="00A03D3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Απλά ήθελα να καταδείξω…</w:t>
      </w:r>
    </w:p>
    <w:p w14:paraId="663F63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δεν μπορείτε να πάρετε τον λόγο. Δεν γράφονται αυτά που λέτε. </w:t>
      </w:r>
    </w:p>
    <w:p w14:paraId="663F63E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Πώς; Μου απαντάει γενικά για τα νοσοκομεία!</w:t>
      </w:r>
    </w:p>
    <w:p w14:paraId="663F63E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Ο κύριος Υπουργός απαντάει όπως νομίζει. Τι να κά</w:t>
      </w:r>
      <w:r>
        <w:rPr>
          <w:rFonts w:eastAsia="Times New Roman" w:cs="Times New Roman"/>
          <w:szCs w:val="24"/>
        </w:rPr>
        <w:t>νουμε τώρα;</w:t>
      </w:r>
    </w:p>
    <w:p w14:paraId="663F63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συγκεκριμένα τα ερωτήματα.</w:t>
      </w:r>
    </w:p>
    <w:p w14:paraId="663F63E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Μη χάνετε την ψυχραιμία σας. </w:t>
      </w:r>
    </w:p>
    <w:p w14:paraId="663F63E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να τελειώνουμε, όμως, αν είναι δυνατόν.</w:t>
      </w:r>
    </w:p>
    <w:p w14:paraId="663F63E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πουργός Υγείας):</w:t>
      </w:r>
      <w:r>
        <w:rPr>
          <w:rFonts w:eastAsia="Times New Roman" w:cs="Times New Roman"/>
          <w:szCs w:val="24"/>
        </w:rPr>
        <w:t xml:space="preserve"> Τελειώνω.</w:t>
      </w:r>
    </w:p>
    <w:p w14:paraId="663F63E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Μου κάνετε μία ερώτηση για να μου πείτε ότι εκεί που γινόταν ο μαύρος χαμός κι η μαύρη τραμουντάνα, δεν ασχοληθήκαμε με μια κλινική που είχε σαράντα ένα κρεβάτια και πήρατε απόφαση να την πάτε στα τριάντα ένα και μετά αρχίσατε να</w:t>
      </w:r>
      <w:r>
        <w:rPr>
          <w:rFonts w:eastAsia="Times New Roman" w:cs="Times New Roman"/>
          <w:szCs w:val="24"/>
        </w:rPr>
        <w:t xml:space="preserve"> βάζετε ράντζα για να μπορέσετε να καλύψετε την κίνηση. Την ίδια στιγμή σας αποδεικνύω με νούμερα τι έχουμε κάνει στο νοσοκομείο του Βόλου σε δύο χρόνια που δεν το είχατε κάνει τα προηγούμενα δεκαπέντε. Αυτή είναι η πραγματικότητα.</w:t>
      </w:r>
    </w:p>
    <w:p w14:paraId="663F63E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663F63E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w:t>
      </w:r>
      <w:r>
        <w:rPr>
          <w:rFonts w:eastAsia="Times New Roman" w:cs="Times New Roman"/>
          <w:b/>
          <w:szCs w:val="24"/>
        </w:rPr>
        <w:t>ΣΤΟΣ ΜΠΟΥΚΩΡΟΣ:</w:t>
      </w:r>
      <w:r>
        <w:rPr>
          <w:rFonts w:eastAsia="Times New Roman" w:cs="Times New Roman"/>
          <w:szCs w:val="24"/>
        </w:rPr>
        <w:t xml:space="preserve"> Κύριε Πρόεδρε, επί της διαδικασίας θα ήθελα ένα λεπτό.</w:t>
      </w:r>
    </w:p>
    <w:p w14:paraId="663F63E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ξέρετε ότι ο Κανονισμός δεν δίνει αυτήν την δυνατότητα. Σας παρακαλώ πάρα πολύ.</w:t>
      </w:r>
    </w:p>
    <w:p w14:paraId="663F63E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 καθένας μπορεί να απαντάει ό,τι θέλ</w:t>
      </w:r>
      <w:r>
        <w:rPr>
          <w:rFonts w:eastAsia="Times New Roman" w:cs="Times New Roman"/>
          <w:szCs w:val="24"/>
        </w:rPr>
        <w:t>ει;</w:t>
      </w:r>
    </w:p>
    <w:p w14:paraId="663F63E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Μα, απάντησε με αυτόν τον τρόπο. Τι να κάνουμε τώρα; </w:t>
      </w:r>
    </w:p>
    <w:p w14:paraId="663F63E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ευχαριστώ.</w:t>
      </w:r>
    </w:p>
    <w:p w14:paraId="663F63E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αλλάξουμε λίγο τη σειρά. Θα προηγηθεί των ερωτήσεων στον Υπουργό Υγείας, η ερώτηση του κ. </w:t>
      </w:r>
      <w:proofErr w:type="spellStart"/>
      <w:r>
        <w:rPr>
          <w:rFonts w:eastAsia="Times New Roman" w:cs="Times New Roman"/>
          <w:szCs w:val="24"/>
        </w:rPr>
        <w:t>Κρεμαστινού</w:t>
      </w:r>
      <w:proofErr w:type="spellEnd"/>
      <w:r>
        <w:rPr>
          <w:rFonts w:eastAsia="Times New Roman" w:cs="Times New Roman"/>
          <w:szCs w:val="24"/>
        </w:rPr>
        <w:t xml:space="preserve"> </w:t>
      </w:r>
      <w:r>
        <w:rPr>
          <w:rFonts w:eastAsia="Times New Roman" w:cs="Times New Roman"/>
          <w:szCs w:val="24"/>
        </w:rPr>
        <w:t xml:space="preserve">στην κ. </w:t>
      </w:r>
      <w:proofErr w:type="spellStart"/>
      <w:r>
        <w:rPr>
          <w:rFonts w:eastAsia="Times New Roman" w:cs="Times New Roman"/>
          <w:szCs w:val="24"/>
        </w:rPr>
        <w:t>Παπανάτσιου</w:t>
      </w:r>
      <w:proofErr w:type="spellEnd"/>
      <w:r>
        <w:rPr>
          <w:rFonts w:eastAsia="Times New Roman" w:cs="Times New Roman"/>
          <w:szCs w:val="24"/>
        </w:rPr>
        <w:t xml:space="preserve">, επειδή είναι η μόνη ερώτηση που έχει η κ. </w:t>
      </w:r>
      <w:proofErr w:type="spellStart"/>
      <w:r>
        <w:rPr>
          <w:rFonts w:eastAsia="Times New Roman" w:cs="Times New Roman"/>
          <w:szCs w:val="24"/>
        </w:rPr>
        <w:t>Παπανάτσιου</w:t>
      </w:r>
      <w:proofErr w:type="spellEnd"/>
      <w:r>
        <w:rPr>
          <w:rFonts w:eastAsia="Times New Roman" w:cs="Times New Roman"/>
          <w:szCs w:val="24"/>
        </w:rPr>
        <w:t>, για να μην περιμένει.</w:t>
      </w:r>
    </w:p>
    <w:p w14:paraId="663F63E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Επομένως, ακολουθεί η τρίτη με αριθμό 1027/14-6-2017 επίκαιρη ερώτηση πρώτου κύκλου του Ε΄ Αντιπροέδρου της Βουλής και Βουλευτή Δωδεκανήσου της Δημοκρατικής Σ</w:t>
      </w:r>
      <w:r>
        <w:rPr>
          <w:rFonts w:eastAsia="Times New Roman" w:cs="Times New Roman"/>
          <w:szCs w:val="24"/>
        </w:rPr>
        <w:t>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«Μέτρα ενίσχυσης της Οικονομίας της Δωδεκανήσου».</w:t>
      </w:r>
    </w:p>
    <w:p w14:paraId="663F63E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 για δύο λεπτά.</w:t>
      </w:r>
    </w:p>
    <w:p w14:paraId="663F63F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θ</w:t>
      </w:r>
      <w:r>
        <w:rPr>
          <w:rFonts w:eastAsia="Times New Roman" w:cs="Times New Roman"/>
          <w:szCs w:val="24"/>
        </w:rPr>
        <w:t xml:space="preserve">α ήθελα να ρωτήσω </w:t>
      </w:r>
      <w:r>
        <w:rPr>
          <w:rFonts w:eastAsia="Times New Roman" w:cs="Times New Roman"/>
          <w:szCs w:val="24"/>
        </w:rPr>
        <w:t xml:space="preserve">την </w:t>
      </w:r>
      <w:r>
        <w:rPr>
          <w:rFonts w:eastAsia="Times New Roman" w:cs="Times New Roman"/>
          <w:szCs w:val="24"/>
        </w:rPr>
        <w:t xml:space="preserve">Υπουργό εάν η Κυβέρνηση προτίθεται να επανεξετάσει το φορολογικό καθεστώς του ΦΠΑ και τον φόρο νυχτερινής διαμονής στα νησιά του Αιγαίου και ιδιαιτέρως στα νησιά που είναι όμορα προς την Τουρκία, δηλαδή που έχουν ανταγωνισμό, </w:t>
      </w:r>
      <w:r>
        <w:rPr>
          <w:rFonts w:eastAsia="Times New Roman" w:cs="Times New Roman"/>
          <w:szCs w:val="24"/>
        </w:rPr>
        <w:t>τουριστικό. Αυτή είναι η βασική ερώτηση.</w:t>
      </w:r>
    </w:p>
    <w:p w14:paraId="663F63F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ερώτηση αυτή βασικά στηρίζεται στο γεγονός ότι τα νησιά αυτά για να επιβιώσουν ακόμα και επί οθωμανικής κατοχής είχαν ειδικό φορολογικό καθεστώς. Κατά σύμπτωση μάλιστα χθες τηλεοπτική εκπομπή του </w:t>
      </w:r>
      <w:r>
        <w:rPr>
          <w:rFonts w:eastAsia="Times New Roman" w:cs="Times New Roman"/>
          <w:szCs w:val="24"/>
        </w:rPr>
        <w:t>«</w:t>
      </w:r>
      <w:r>
        <w:rPr>
          <w:rFonts w:eastAsia="Times New Roman" w:cs="Times New Roman"/>
          <w:szCs w:val="24"/>
          <w:lang w:val="en-US"/>
        </w:rPr>
        <w:t>EURONEWS</w:t>
      </w:r>
      <w:r>
        <w:rPr>
          <w:rFonts w:eastAsia="Times New Roman" w:cs="Times New Roman"/>
          <w:szCs w:val="24"/>
        </w:rPr>
        <w:t>»</w:t>
      </w:r>
      <w:r>
        <w:rPr>
          <w:rFonts w:eastAsia="Times New Roman" w:cs="Times New Roman"/>
          <w:szCs w:val="24"/>
        </w:rPr>
        <w:t xml:space="preserve"> είχε παρουσιάσει κατοίκους των νησιών οι οποίοι έλεγαν ότι τα προϊόντα φτάνουν σε αυτούς κατά 30% πιο αυξημένα εκτός ΦΠΑ, λόγω του ότι είναι νησιά και έχουν τη </w:t>
      </w:r>
      <w:r>
        <w:rPr>
          <w:rFonts w:eastAsia="Times New Roman" w:cs="Times New Roman"/>
          <w:szCs w:val="24"/>
        </w:rPr>
        <w:t>μεταφορά</w:t>
      </w:r>
      <w:r>
        <w:rPr>
          <w:rFonts w:eastAsia="Times New Roman" w:cs="Times New Roman"/>
          <w:szCs w:val="24"/>
        </w:rPr>
        <w:t>, σε σχέση με την υπόλοιπη Ελλάδα.</w:t>
      </w:r>
    </w:p>
    <w:p w14:paraId="663F63F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το ερώτημα δεν είναι ακριβώς η φορολογική δικ</w:t>
      </w:r>
      <w:r>
        <w:rPr>
          <w:rFonts w:eastAsia="Times New Roman" w:cs="Times New Roman"/>
          <w:szCs w:val="24"/>
        </w:rPr>
        <w:t xml:space="preserve">αιοσύνη, αλλά είναι η ανταγωνιστικότητα. Ξέρετε ότι αυτή τη στιγμή στην Τουρκία υπάρχει η πολιτική κατάσταση που υπάρχει, όπου ακόμα και οι τουρίστες σκοτώνονται, έχουν σκοτωθεί. Το ίδιο </w:t>
      </w:r>
      <w:r>
        <w:rPr>
          <w:rFonts w:eastAsia="Times New Roman" w:cs="Times New Roman"/>
          <w:szCs w:val="24"/>
        </w:rPr>
        <w:lastRenderedPageBreak/>
        <w:t>συμβαίνει και στη Συρία φυσικά, το ίδιο και στο Ισραήλ, και στην Αίγυ</w:t>
      </w:r>
      <w:r>
        <w:rPr>
          <w:rFonts w:eastAsia="Times New Roman" w:cs="Times New Roman"/>
          <w:szCs w:val="24"/>
        </w:rPr>
        <w:t xml:space="preserve">πτο μέχρι την Αλγερία. </w:t>
      </w:r>
    </w:p>
    <w:p w14:paraId="663F63F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πράγματα σήμερα, ευτυχώς όσον αφορά τον τουρισμό και δυστυχώς για τους ανθρώπους, είναι ανταγωνιστικά για εμάς. Μπορούμε ακόμα να αντέξουμε. </w:t>
      </w:r>
    </w:p>
    <w:p w14:paraId="663F63F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 όμως, αυτές οι καταστάσεις βελτιωθούν, αντιλαμβάνεσθε ότι θα υπάρχει συρρί</w:t>
      </w:r>
      <w:r>
        <w:rPr>
          <w:rFonts w:eastAsia="Times New Roman" w:cs="Times New Roman"/>
          <w:szCs w:val="24"/>
        </w:rPr>
        <w:t>κνωση οικονομική και των νησιών και του τουρισμού, διότι οι αγορές αυτές που θα ανοίξουν θα προσφέρουν πολύ-πολύ φθηνότερα εξίσου καλά ξενοδοχεία, εξίσου καλό τουρισμό με τον δικό μας και εμείς πραγματικά με αυτό το καθεστώς, στο οποίο, δυστυχώς, έχουμε κα</w:t>
      </w:r>
      <w:r>
        <w:rPr>
          <w:rFonts w:eastAsia="Times New Roman" w:cs="Times New Roman"/>
          <w:szCs w:val="24"/>
        </w:rPr>
        <w:t>τ’ ανάγκη καταλήξει διότι είναι μέσα στο πλαίσιο των υποχρεώσεων που έχουμε προς αυτά που επέβαλε η τρόικα, θα έχουμε το πρόβλημα της άμεσης επιβίωσης των νησιών δεδομένου ότι οι κάτοικοι αυτοί, όντες πια σε ανεργία, θα μεταναστεύσουν μαζί με όλους τους άλ</w:t>
      </w:r>
      <w:r>
        <w:rPr>
          <w:rFonts w:eastAsia="Times New Roman" w:cs="Times New Roman"/>
          <w:szCs w:val="24"/>
        </w:rPr>
        <w:t>λους που έχουν ήδη μεταναστεύσει στο εξωτερικό.</w:t>
      </w:r>
    </w:p>
    <w:p w14:paraId="663F63F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θέμα επιβίωσης των νησιών και εθνικό θέμα -διότι αν φύγουν οι κάτοικοι, κάποιοι άλλοι θα κατοικήσουν εκεί- η αναθεώρηση αυτού του όλου θέματος, βρίσκοντας ισοδύναμα </w:t>
      </w:r>
      <w:r>
        <w:rPr>
          <w:rFonts w:eastAsia="Times New Roman" w:cs="Times New Roman"/>
          <w:szCs w:val="24"/>
        </w:rPr>
        <w:lastRenderedPageBreak/>
        <w:t>μέτρα, τα οποία η Κυβέρνηση πρέπ</w:t>
      </w:r>
      <w:r>
        <w:rPr>
          <w:rFonts w:eastAsia="Times New Roman" w:cs="Times New Roman"/>
          <w:szCs w:val="24"/>
        </w:rPr>
        <w:t>ει να προτάξει και να προβάλλει στην Ευρώπη.</w:t>
      </w:r>
    </w:p>
    <w:p w14:paraId="663F63F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63F63F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 για τρία λεπτά.</w:t>
      </w:r>
    </w:p>
    <w:p w14:paraId="663F63F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663F63F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θα πρέπει να σημ</w:t>
      </w:r>
      <w:r>
        <w:rPr>
          <w:rFonts w:eastAsia="Times New Roman" w:cs="Times New Roman"/>
          <w:szCs w:val="24"/>
        </w:rPr>
        <w:t xml:space="preserve">ειώσω ότι αντίστοιχη ερώτηση έγινε από τον Βουλευτή κ. </w:t>
      </w:r>
      <w:proofErr w:type="spellStart"/>
      <w:r>
        <w:rPr>
          <w:rFonts w:eastAsia="Times New Roman" w:cs="Times New Roman"/>
          <w:szCs w:val="24"/>
        </w:rPr>
        <w:t>Μηταράκη</w:t>
      </w:r>
      <w:proofErr w:type="spellEnd"/>
      <w:r>
        <w:rPr>
          <w:rFonts w:eastAsia="Times New Roman" w:cs="Times New Roman"/>
          <w:szCs w:val="24"/>
        </w:rPr>
        <w:t xml:space="preserve"> και απαντήθηκε στη συνεδρίαση της Ολομέλειας της προηγούμενης Δευτέρας, στις 19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Με τον ίδιον τρόπο θα απαντήσω και σ’ εσάς σήμερα.</w:t>
      </w:r>
    </w:p>
    <w:p w14:paraId="663F63F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Πράγματι, με τις διατάξεις του ν.4334/2015 και 4336/2</w:t>
      </w:r>
      <w:r>
        <w:rPr>
          <w:rFonts w:eastAsia="Times New Roman" w:cs="Times New Roman"/>
          <w:szCs w:val="24"/>
        </w:rPr>
        <w:t>015 προβλέφθηκε η σταδιακή κατάργηση των μειωμένων κατά 30% συντελεστών του ΦΠΑ στις περιοχές των νησιών του Αιγαίου μέχρι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w:t>
      </w:r>
    </w:p>
    <w:p w14:paraId="663F63F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Ωστόσο, θα σας υπενθυμίσω και πάλι ότι οι διατάξεις του ν.4336/2015 αποτέλεσαν δεσμεύσεις, προκειμένου να υλοποιηθεί</w:t>
      </w:r>
      <w:r>
        <w:rPr>
          <w:rFonts w:eastAsia="Times New Roman" w:cs="Times New Roman"/>
          <w:szCs w:val="24"/>
        </w:rPr>
        <w:t xml:space="preserve"> η συμφωνία με τον Ευρωπαϊκό Μηχανισμό Σταθερότητας και να διασφαλιστεί η απρόσκοπτη χρηματοδότηση της χώρας και γι’ </w:t>
      </w:r>
      <w:r>
        <w:rPr>
          <w:rFonts w:eastAsia="Times New Roman" w:cs="Times New Roman"/>
          <w:szCs w:val="24"/>
        </w:rPr>
        <w:lastRenderedPageBreak/>
        <w:t>αυτό άλλωστε ο συγκεκριμένος νόμος ψηφίστηκε από τη συντριπτική πλειοψηφία των Βουλευτών.</w:t>
      </w:r>
    </w:p>
    <w:p w14:paraId="663F63F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Έχουμε επανειλημμένως τονίσει ότι η νομοθέτηση το</w:t>
      </w:r>
      <w:r>
        <w:rPr>
          <w:rFonts w:eastAsia="Times New Roman" w:cs="Times New Roman"/>
          <w:szCs w:val="24"/>
        </w:rPr>
        <w:t>υ μέτρου της κατάργησης των μειωμένων κατά 30% συντελεστών του ΦΠΑ στα νησιά αποτέλεσε για την Κυβέρνηση πολιτική αναγκαιότητα και όχι επιλογή στο πλαίσιο των απολύτως επιβεβλημένων παρεμβάσεων δημοσιονομικής προσαρμογής.</w:t>
      </w:r>
    </w:p>
    <w:p w14:paraId="663F63F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Με την ανωτέρω ρύθμιση ακριβώς για</w:t>
      </w:r>
      <w:r>
        <w:rPr>
          <w:rFonts w:eastAsia="Times New Roman" w:cs="Times New Roman"/>
          <w:szCs w:val="24"/>
        </w:rPr>
        <w:t xml:space="preserve"> να μην πληγούν άμεσα όλα μαζί τα νησιά του Αιγαίου, προβλέπονταν τρία στάδια κατάργησης του μειωμένου ΦΠΑ, αρχής γενομένης από 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μέχρι την οριστική κατάργηση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w:t>
      </w:r>
    </w:p>
    <w:p w14:paraId="663F63F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Συγκεκριμένα, από 1</w:t>
      </w:r>
      <w:r>
        <w:rPr>
          <w:rFonts w:eastAsia="Times New Roman" w:cs="Times New Roman"/>
          <w:szCs w:val="24"/>
        </w:rPr>
        <w:t>-</w:t>
      </w:r>
      <w:r>
        <w:rPr>
          <w:rFonts w:eastAsia="Times New Roman" w:cs="Times New Roman"/>
          <w:szCs w:val="24"/>
        </w:rPr>
        <w:t>10 στα νησιά Θήρα, Μύκονο, Νάξο, Πάρο, Ρόδο και Σκιάθο,</w:t>
      </w:r>
      <w:r>
        <w:rPr>
          <w:rFonts w:eastAsia="Times New Roman" w:cs="Times New Roman"/>
          <w:szCs w:val="24"/>
        </w:rPr>
        <w:t xml:space="preserve"> από </w:t>
      </w:r>
      <w:r>
        <w:rPr>
          <w:rFonts w:eastAsia="Times New Roman" w:cs="Times New Roman"/>
          <w:szCs w:val="24"/>
        </w:rPr>
        <w:t>1-</w:t>
      </w:r>
      <w:r>
        <w:rPr>
          <w:rFonts w:eastAsia="Times New Roman" w:cs="Times New Roman"/>
          <w:szCs w:val="24"/>
        </w:rPr>
        <w:t>6</w:t>
      </w:r>
      <w:r>
        <w:rPr>
          <w:rFonts w:eastAsia="Times New Roman" w:cs="Times New Roman"/>
          <w:szCs w:val="24"/>
        </w:rPr>
        <w:t>-</w:t>
      </w:r>
      <w:r>
        <w:rPr>
          <w:rFonts w:eastAsia="Times New Roman" w:cs="Times New Roman"/>
          <w:szCs w:val="24"/>
        </w:rPr>
        <w:t>2016 στα νησιά Σύρο, Θάσο, Άνδρος, Τήνο, Κάρπαθο, Μήλο, Σκύρο, Αλόννησο, Αντίπαρο και Σίφνο, ενώ για την Σκόπελο λόγω των φυσικών καταστροφών που υπέστη δόθηκε παράταση της εφαρμογής του νόμου για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w:t>
      </w:r>
    </w:p>
    <w:p w14:paraId="663F63F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θα επερχόταν και στα νη</w:t>
      </w:r>
      <w:r>
        <w:rPr>
          <w:rFonts w:eastAsia="Times New Roman" w:cs="Times New Roman"/>
          <w:szCs w:val="24"/>
        </w:rPr>
        <w:t xml:space="preserve">σιά των ανατολικών συνόρων της χώρας. Ωστόσο, με τις διατάξεις του ν.4446/2016 ρυθμίστηκε η παραμονή τους στο μειωμένο κατά </w:t>
      </w:r>
      <w:r>
        <w:rPr>
          <w:rFonts w:eastAsia="Times New Roman" w:cs="Times New Roman"/>
          <w:szCs w:val="24"/>
        </w:rPr>
        <w:lastRenderedPageBreak/>
        <w:t>30% συντελεστή ΦΠΑ μέχρι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ακριβώς λόγω της προσφυγικής κρίσης και των αρνητικών συνεπειών που έχουν υποστεί τα νησιά </w:t>
      </w:r>
      <w:r>
        <w:rPr>
          <w:rFonts w:eastAsia="Times New Roman" w:cs="Times New Roman"/>
          <w:szCs w:val="24"/>
        </w:rPr>
        <w:t>αυτά εξαιτίας του μεταναστευτικού ζητήματος.</w:t>
      </w:r>
    </w:p>
    <w:p w14:paraId="663F640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Συγκεκριμένα, το μέτρο αφορά τα νησιά των νομών Έβρου, Λέσβου, Χίου, Σάμου και Δωδεκανήσων πλην της Ρόδου και Καρπάθου, που ήδη είχαν υπαχθεί στον κανονικό συντελεστή ΦΠΑ. Η Ρόδος είχε υπαχθεί από 1</w:t>
      </w:r>
      <w:r>
        <w:rPr>
          <w:rFonts w:eastAsia="Times New Roman" w:cs="Times New Roman"/>
          <w:szCs w:val="24"/>
        </w:rPr>
        <w:t>-</w:t>
      </w:r>
      <w:r>
        <w:rPr>
          <w:rFonts w:eastAsia="Times New Roman" w:cs="Times New Roman"/>
          <w:szCs w:val="24"/>
        </w:rPr>
        <w:t xml:space="preserve">10 και η </w:t>
      </w:r>
      <w:r>
        <w:rPr>
          <w:rFonts w:eastAsia="Times New Roman" w:cs="Times New Roman"/>
          <w:szCs w:val="24"/>
        </w:rPr>
        <w:t>Κάρπαθος από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w:t>
      </w:r>
    </w:p>
    <w:p w14:paraId="663F640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επιλογή των νησιών αυτών έγινε με κύριο γνώμονα την ελάφρυνση των κατοίκων τους, αφού ήδη οι κοινωνίες αυτές σηκώνουν μεγάλο βάρος και παίζουν βασικό ρόλο στη διαχείριση των προσφυγικών ρευμάτων.</w:t>
      </w:r>
    </w:p>
    <w:p w14:paraId="663F640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Παράλληλα, βούληση της Κυβέρνησής μ</w:t>
      </w:r>
      <w:r>
        <w:rPr>
          <w:rFonts w:eastAsia="Times New Roman" w:cs="Times New Roman"/>
          <w:szCs w:val="24"/>
        </w:rPr>
        <w:t xml:space="preserve">ας είναι να θεσπιστούν κατάλληλα και </w:t>
      </w:r>
      <w:proofErr w:type="spellStart"/>
      <w:r>
        <w:rPr>
          <w:rFonts w:eastAsia="Times New Roman" w:cs="Times New Roman"/>
          <w:szCs w:val="24"/>
        </w:rPr>
        <w:t>στοχευμένα</w:t>
      </w:r>
      <w:proofErr w:type="spellEnd"/>
      <w:r>
        <w:rPr>
          <w:rFonts w:eastAsia="Times New Roman" w:cs="Times New Roman"/>
          <w:szCs w:val="24"/>
        </w:rPr>
        <w:t xml:space="preserve"> μέτρα για τη στήριξη της νησιωτικής Ελλάδας και να εφαρμοστούν ειδικές νησιωτικές πολιτικές σε αντίθεση με όσα </w:t>
      </w:r>
      <w:r>
        <w:rPr>
          <w:rFonts w:eastAsia="Times New Roman" w:cs="Times New Roman"/>
          <w:szCs w:val="24"/>
        </w:rPr>
        <w:t xml:space="preserve">έπρατταν </w:t>
      </w:r>
      <w:r>
        <w:rPr>
          <w:rFonts w:eastAsia="Times New Roman" w:cs="Times New Roman"/>
          <w:szCs w:val="24"/>
        </w:rPr>
        <w:t>οι κυβερνήσεις σας και οι συγκυβερνήσεις σας τόσα χρόνια περιορίζοντας την ασκούμενη νησ</w:t>
      </w:r>
      <w:r>
        <w:rPr>
          <w:rFonts w:eastAsia="Times New Roman" w:cs="Times New Roman"/>
          <w:szCs w:val="24"/>
        </w:rPr>
        <w:t>ιωτική πολιτική στην έκπτωση των συντελεστών ΦΠΑ.</w:t>
      </w:r>
    </w:p>
    <w:p w14:paraId="663F640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επιβολή του φόρου διαμονής, αυτός επιβλήθηκε με τον ν.4289/2016 με εφαρμογή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σε ξενοδοχεία και ενοικιαζόμενα δωμάτια και διαμερίσματα. Πρόκειται για ένα πάγιο ποσό ανά ημέρα και α</w:t>
      </w:r>
      <w:r>
        <w:rPr>
          <w:rFonts w:eastAsia="Times New Roman" w:cs="Times New Roman"/>
          <w:szCs w:val="24"/>
        </w:rPr>
        <w:t>νά δωμάτιο μειωμένο κατά το ήμισυ σε περίπτωση διημέρευσης και το ύψος του καθορίζεται ανάλογα με τις παροχές και τον βαθμό πολυτέλειας του καταλύματος. Είναι προφανές ότι και αυτή η ρύθμιση δεν αποτέλεσε πολιτική επιλογή της Κυβέρνησης, αλλά αναγκαιότητα,</w:t>
      </w:r>
      <w:r>
        <w:rPr>
          <w:rFonts w:eastAsia="Times New Roman" w:cs="Times New Roman"/>
          <w:szCs w:val="24"/>
        </w:rPr>
        <w:t xml:space="preserve"> προκειμένου να επιτευχθούν οι στόχοι της δημοσιονομικής προσαρμογής της χώρας μας.</w:t>
      </w:r>
    </w:p>
    <w:p w14:paraId="663F640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πρέπει να σημειωθεί ότι σε κάθε περίπτωση το Υπουργείο Οικονομικών παρακολουθεί την αποτελεσματικότητα της ασκούμενης φορολογικής πολιτικής και αξιολογεί τα αποτελέσματα</w:t>
      </w:r>
      <w:r>
        <w:rPr>
          <w:rFonts w:eastAsia="Times New Roman" w:cs="Times New Roman"/>
          <w:szCs w:val="24"/>
        </w:rPr>
        <w:t xml:space="preserve"> των </w:t>
      </w:r>
      <w:proofErr w:type="spellStart"/>
      <w:r>
        <w:rPr>
          <w:rFonts w:eastAsia="Times New Roman" w:cs="Times New Roman"/>
          <w:szCs w:val="24"/>
        </w:rPr>
        <w:t>ληφθέντων</w:t>
      </w:r>
      <w:proofErr w:type="spellEnd"/>
      <w:r>
        <w:rPr>
          <w:rFonts w:eastAsia="Times New Roman" w:cs="Times New Roman"/>
          <w:szCs w:val="24"/>
        </w:rPr>
        <w:t xml:space="preserve"> μέτρων.</w:t>
      </w:r>
    </w:p>
    <w:p w14:paraId="663F640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θα συνεχίσετε στην δευτερολογία σας. </w:t>
      </w:r>
    </w:p>
    <w:p w14:paraId="663F640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Ολοκληρώνω, κύριε Πρόεδρε. </w:t>
      </w:r>
    </w:p>
    <w:p w14:paraId="663F640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με το άρθρο 72 του ν.</w:t>
      </w:r>
      <w:r>
        <w:rPr>
          <w:rFonts w:eastAsia="Times New Roman" w:cs="Times New Roman"/>
          <w:szCs w:val="24"/>
        </w:rPr>
        <w:t>4472/2017 απλοποιήθηκε ο τρόπος επιβολής του φόρου διαμονής στα ενοικιαζόμενα δωμάτια, αφού το ύψος αυτού πλέον δεν συναρτάται από την κατηγοριοποίηση των ενοικιαζόμενων δωματίων με βάση τα κλειδιά, αλλά θεσπίζεται μία ενιαία επιβάρυνση για όλα τα ενοικιαζ</w:t>
      </w:r>
      <w:r>
        <w:rPr>
          <w:rFonts w:eastAsia="Times New Roman" w:cs="Times New Roman"/>
          <w:szCs w:val="24"/>
        </w:rPr>
        <w:t xml:space="preserve">όμενα δωμάτια και συγκεκριμένα 0,50 ευρώ ημερησίως. </w:t>
      </w:r>
    </w:p>
    <w:p w14:paraId="663F640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πρέπει να σημειωθεί ότι κατόπιν διαπραγμάτευσης με τους θεσμούς, η διαμονή σε ξενοδοχεία και τουριστικά καταλύματα διατηρήθηκε σε χαμηλό συντελεστή ΦΠΑ 13% και 9% για τα νησιά, που μέχρι 31-12-2017 έχ</w:t>
      </w:r>
      <w:r>
        <w:rPr>
          <w:rFonts w:eastAsia="Times New Roman" w:cs="Times New Roman"/>
          <w:szCs w:val="24"/>
        </w:rPr>
        <w:t xml:space="preserve">ουν μειωμένο συντελεστή κατά 30%, με στόχο τη διατήρηση της ανταγωνιστικότητας του ελληνικού τουρισμού. </w:t>
      </w:r>
    </w:p>
    <w:p w14:paraId="663F640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Τέλος, με δεδομένους τους δημοσιονομικούς περιορισμούς της ελληνικής οικονομίας, εφόσον κριθεί αναγκαίο και εφικτό θα προβούμε σε περαιτέρω απαραίτητες</w:t>
      </w:r>
      <w:r>
        <w:rPr>
          <w:rFonts w:eastAsia="Times New Roman" w:cs="Times New Roman"/>
          <w:szCs w:val="24"/>
        </w:rPr>
        <w:t xml:space="preserve"> νομοθετικές ρυθμίσεις με γνώμονα την κοινωνική δικαιοσύνη και τη βιώσιμη ανάπτυξη. </w:t>
      </w:r>
    </w:p>
    <w:p w14:paraId="663F640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ολοκληρώσατε.</w:t>
      </w:r>
    </w:p>
    <w:p w14:paraId="663F640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Καταθέτω για τα Πρακτικά τα σχετικά έγγραφα. </w:t>
      </w:r>
    </w:p>
    <w:p w14:paraId="663F640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 xml:space="preserve">ό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14:paraId="663F640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w:t>
      </w:r>
      <w:r>
        <w:rPr>
          <w:rFonts w:eastAsia="Times New Roman" w:cs="Times New Roman"/>
          <w:szCs w:val="24"/>
        </w:rPr>
        <w:t>ρεμαστινέ</w:t>
      </w:r>
      <w:proofErr w:type="spellEnd"/>
      <w:r>
        <w:rPr>
          <w:rFonts w:eastAsia="Times New Roman" w:cs="Times New Roman"/>
          <w:szCs w:val="24"/>
        </w:rPr>
        <w:t xml:space="preserve">, έχετε τον λόγο. </w:t>
      </w:r>
    </w:p>
    <w:p w14:paraId="663F640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Κύριε Πρόεδρε, καταλαβαίνω ότι η ερώτησή μου δεν απαντήθηκε. Η ερώτησή μου δεν έγινε για να ακούσω αυτά που ξέρω, αλλά εάν προτίθεται η Κυβέρνηση στο τέλος του χρόνου αυτού να </w:t>
      </w:r>
      <w:r>
        <w:rPr>
          <w:rFonts w:eastAsia="Times New Roman" w:cs="Times New Roman"/>
          <w:szCs w:val="24"/>
        </w:rPr>
        <w:t xml:space="preserve">προβεί σε αναθεώρηση της απόφασής της. Αυτή είναι η ερώτηση. </w:t>
      </w:r>
    </w:p>
    <w:p w14:paraId="663F640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δεύτερο που ήθελα να πω είναι το εξής: Όσον αφορά την επιβίωση των νησιών, το καθεστώς αυτό το εφάρμοσαν ήδη οι σουλτάνοι επί Οθωμανικής Αυτοκρατορίας, γιατί τα νησιά και τότε είχαν αδειάσει.</w:t>
      </w:r>
      <w:r>
        <w:rPr>
          <w:rFonts w:eastAsia="Times New Roman" w:cs="Times New Roman"/>
          <w:szCs w:val="24"/>
        </w:rPr>
        <w:t xml:space="preserve"> Δεν έχουν οι άνθρωποι άλλο πόρο ζωής. Αυτό είναι ένα γεγονός αναμφισβήτητο.</w:t>
      </w:r>
    </w:p>
    <w:p w14:paraId="663F641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την ιστορία των τελευταίων χρόνων, και στο πρώτο και το δεύτερο μνημόνιο, σαφώς αναγραφόταν ό,τι ήταν και στο τρίτο. Όμως, οι </w:t>
      </w:r>
      <w:proofErr w:type="spellStart"/>
      <w:r>
        <w:rPr>
          <w:rFonts w:eastAsia="Times New Roman" w:cs="Times New Roman"/>
          <w:szCs w:val="24"/>
        </w:rPr>
        <w:t>εφαρμοστικοί</w:t>
      </w:r>
      <w:proofErr w:type="spellEnd"/>
      <w:r>
        <w:rPr>
          <w:rFonts w:eastAsia="Times New Roman" w:cs="Times New Roman"/>
          <w:szCs w:val="24"/>
        </w:rPr>
        <w:t xml:space="preserve"> νόμοι δεν είχαν έρθει στη </w:t>
      </w:r>
      <w:r>
        <w:rPr>
          <w:rFonts w:eastAsia="Times New Roman" w:cs="Times New Roman"/>
          <w:szCs w:val="24"/>
        </w:rPr>
        <w:t xml:space="preserve">Βουλή, διότι προφανώς βρέθηκαν ισοδύναμα </w:t>
      </w:r>
      <w:r>
        <w:rPr>
          <w:rFonts w:eastAsia="Times New Roman" w:cs="Times New Roman"/>
          <w:szCs w:val="24"/>
        </w:rPr>
        <w:t xml:space="preserve">μέτρα </w:t>
      </w:r>
      <w:r>
        <w:rPr>
          <w:rFonts w:eastAsia="Times New Roman" w:cs="Times New Roman"/>
          <w:szCs w:val="24"/>
        </w:rPr>
        <w:t xml:space="preserve">και η τρόικα συμφώνησε σε αυτά.  </w:t>
      </w:r>
    </w:p>
    <w:p w14:paraId="663F641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στην πράξη; Στην πράξη η πρότασή μου είναι να προτείνετε και πάλι ισοδύναμα</w:t>
      </w:r>
      <w:r>
        <w:rPr>
          <w:rFonts w:eastAsia="Times New Roman" w:cs="Times New Roman"/>
          <w:szCs w:val="24"/>
        </w:rPr>
        <w:t xml:space="preserve"> μέτρα</w:t>
      </w:r>
      <w:r>
        <w:rPr>
          <w:rFonts w:eastAsia="Times New Roman" w:cs="Times New Roman"/>
          <w:szCs w:val="24"/>
        </w:rPr>
        <w:t xml:space="preserve">, όπως έγινε με το πρώτο και το δεύτερο μνημόνιο, που δεν ήρθε ο </w:t>
      </w:r>
      <w:proofErr w:type="spellStart"/>
      <w:r>
        <w:rPr>
          <w:rFonts w:eastAsia="Times New Roman" w:cs="Times New Roman"/>
          <w:szCs w:val="24"/>
        </w:rPr>
        <w:t>εφαρμοστικός</w:t>
      </w:r>
      <w:proofErr w:type="spellEnd"/>
      <w:r>
        <w:rPr>
          <w:rFonts w:eastAsia="Times New Roman" w:cs="Times New Roman"/>
          <w:szCs w:val="24"/>
        </w:rPr>
        <w:t xml:space="preserve"> νόμος στη Βουλή, και τα ισοδύναμα αυτά να εφαρμοστούν ούτως ώστε να υπάρξει ανάπτυξη. Διότι, όταν μιλάμε για ανάπτυξη και για τουριστική ανάπτυξη στα νησιά μας, αυτό εννοούμε, δηλαδή, να είναι ανταγωνιστικά με τα ξενοδοχεία της απέναντι πλευράς, της Τουρκ</w:t>
      </w:r>
      <w:r>
        <w:rPr>
          <w:rFonts w:eastAsia="Times New Roman" w:cs="Times New Roman"/>
          <w:szCs w:val="24"/>
        </w:rPr>
        <w:t xml:space="preserve">ίας. </w:t>
      </w:r>
    </w:p>
    <w:p w14:paraId="663F641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πρέπει να σας πω ότι ήδη από την Κω -δεν ξέρω εάν συνεχίζεται- έχουν κάνει στην απέναντι ακτή, στην τουρκική ακτή, Έλληνες επιχειρηματίες ξενοδοχεία για να γλιτώνουν προφανώς τον ΦΠΑ και αυτές τις νυχτερινές επιβαρύνσεις, μέσα στο πλαίσιο της αντ</w:t>
      </w:r>
      <w:r>
        <w:rPr>
          <w:rFonts w:eastAsia="Times New Roman" w:cs="Times New Roman"/>
          <w:szCs w:val="24"/>
        </w:rPr>
        <w:t xml:space="preserve">αγωνιστικότητας. </w:t>
      </w:r>
    </w:p>
    <w:p w14:paraId="663F641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θέλουμε ο τουρισμός μας να είναι ανταγωνιστικός, πολύ περισσότερο όταν αλλάξουν οι κοινωνικοπολιτικές </w:t>
      </w:r>
      <w:r>
        <w:rPr>
          <w:rFonts w:eastAsia="Times New Roman" w:cs="Times New Roman"/>
          <w:szCs w:val="24"/>
        </w:rPr>
        <w:lastRenderedPageBreak/>
        <w:t xml:space="preserve">συνθήκες στην Τουρκία, στη Μέση Ανατολή, στην Αίγυπτο κ.λπ., πρέπει να ξαναδείτε αυτά τα πράγματα. </w:t>
      </w:r>
    </w:p>
    <w:p w14:paraId="663F641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Κατά συνέπεια, η ερώτησ</w:t>
      </w:r>
      <w:r>
        <w:rPr>
          <w:rFonts w:eastAsia="Times New Roman" w:cs="Times New Roman"/>
          <w:szCs w:val="24"/>
        </w:rPr>
        <w:t xml:space="preserve">ή μου είναι η εξής: Μετά το τέλος αυτού του χρόνου θα παραμείνει ως έχει το καθεστώς, όπως το είπατε πολύ σωστά και μου το αναγνώσατε, ή θα γίνει κάτι; Αυτό σας ρώτησα.  </w:t>
      </w:r>
    </w:p>
    <w:p w14:paraId="663F641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663F641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w:t>
      </w:r>
      <w:r>
        <w:rPr>
          <w:rFonts w:eastAsia="Times New Roman" w:cs="Times New Roman"/>
          <w:szCs w:val="24"/>
        </w:rPr>
        <w:t xml:space="preserve">τον λόγο. </w:t>
      </w:r>
    </w:p>
    <w:p w14:paraId="663F641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Δεδομένου ότι η κατάργηση της μείωσης του συντελεστή ΦΠΑ στα νησιά που πλήττονται από την προσφυγική κρίση έχει ανασταλεί μέχρι το τέλος του έτους, τυχόν παράταση της εφαρμογής του ευνοϊκού καθεστ</w:t>
      </w:r>
      <w:r>
        <w:rPr>
          <w:rFonts w:eastAsia="Times New Roman" w:cs="Times New Roman"/>
          <w:szCs w:val="24"/>
        </w:rPr>
        <w:t xml:space="preserve">ώτος θα κριθεί εκείνη τη χρονική στιγμή με βάση τα τότε δημοσιονομικά δεδομένα και τις πραγματικές συνθήκες και ανάγκες των συγκεκριμένων νησιών. </w:t>
      </w:r>
    </w:p>
    <w:p w14:paraId="663F641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επιπλέον, να σημειωθεί ότι η </w:t>
      </w:r>
      <w:r>
        <w:rPr>
          <w:rFonts w:eastAsia="Times New Roman" w:cs="Times New Roman"/>
          <w:szCs w:val="24"/>
        </w:rPr>
        <w:t>ο</w:t>
      </w:r>
      <w:r>
        <w:rPr>
          <w:rFonts w:eastAsia="Times New Roman" w:cs="Times New Roman"/>
          <w:szCs w:val="24"/>
        </w:rPr>
        <w:t>δηγία 2006/112 που ενσωματώνει τα δικαιώματα της Ελλάδας να εφαρμόσε</w:t>
      </w:r>
      <w:r>
        <w:rPr>
          <w:rFonts w:eastAsia="Times New Roman" w:cs="Times New Roman"/>
          <w:szCs w:val="24"/>
        </w:rPr>
        <w:t>ι καθεστώς ειδικών συντελεστών ΦΠΑ στα νησιά, λόγω της γεωγρα</w:t>
      </w:r>
      <w:r>
        <w:rPr>
          <w:rFonts w:eastAsia="Times New Roman" w:cs="Times New Roman"/>
          <w:szCs w:val="24"/>
        </w:rPr>
        <w:lastRenderedPageBreak/>
        <w:t xml:space="preserve">φικής απομόνωσης και της απόστασης των νησιών από την ηπειρωτική Ελλάδα βρίσκεται ακόμη σε ισχύ. Και η Ελλάδα σε καμμία περίπτωση δεν απεμπολεί αυτό το δικαίωμά της. </w:t>
      </w:r>
    </w:p>
    <w:p w14:paraId="663F641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υπενθυμίσω και πάλι </w:t>
      </w:r>
      <w:r>
        <w:rPr>
          <w:rFonts w:eastAsia="Times New Roman" w:cs="Times New Roman"/>
          <w:szCs w:val="24"/>
        </w:rPr>
        <w:t>ότι η Κυβέρνηση διά μέσω του Πρωθυπουργού έχει ανακοινώσει την επεξεργασία αντισταθμιστικών μέτρων</w:t>
      </w:r>
      <w:r>
        <w:rPr>
          <w:rFonts w:eastAsia="Times New Roman" w:cs="Times New Roman"/>
          <w:szCs w:val="24"/>
        </w:rPr>
        <w:t>,</w:t>
      </w:r>
      <w:r>
        <w:rPr>
          <w:rFonts w:eastAsia="Times New Roman" w:cs="Times New Roman"/>
          <w:szCs w:val="24"/>
        </w:rPr>
        <w:t xml:space="preserve"> που θα ισοσταθμίζουν τις απώλειες που υφίσταται ο μόνιμος κάτοικος των νησιών, από την κατάργηση του ειδικού καθεστώτος μειωμένων συντελεστών ΦΠΑ. </w:t>
      </w:r>
    </w:p>
    <w:p w14:paraId="663F641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Υπουργείο Οικονομικών, σε συνεργασία με το γραφείο του αρμόδιου Υφυπουργού για θέματα </w:t>
      </w:r>
      <w:proofErr w:type="spellStart"/>
      <w:r>
        <w:rPr>
          <w:rFonts w:eastAsia="Times New Roman" w:cs="Times New Roman"/>
          <w:szCs w:val="24"/>
        </w:rPr>
        <w:t>νησιωτικότητας</w:t>
      </w:r>
      <w:proofErr w:type="spellEnd"/>
      <w:r>
        <w:rPr>
          <w:rFonts w:eastAsia="Times New Roman" w:cs="Times New Roman"/>
          <w:szCs w:val="24"/>
        </w:rPr>
        <w:t xml:space="preserve">, μελετά και σχεδιάζει τη λήψη ειδικών οικονομικών μέτρων, άμεσα, για τους νησιώτες. </w:t>
      </w:r>
    </w:p>
    <w:p w14:paraId="663F641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Επιπλέον, ως προς τον φόρο διαμονής θα πρέπει να λάβουμε υ</w:t>
      </w:r>
      <w:r>
        <w:rPr>
          <w:rFonts w:eastAsia="Times New Roman" w:cs="Times New Roman"/>
          <w:szCs w:val="24"/>
        </w:rPr>
        <w:t>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ότι η εφαρμογή του μέτρου θα ισχύσει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και επομένως για την επόμενη τουριστική περίοδο. Ως εκ τούτου, τα δημοσιονομικά αποτελέσματα και οι τυχόν επιπτώσεις του μέτρου θα φανούν στο τέλος του επόμενου έτους και τυχόν αναπροσαρμογή της</w:t>
      </w:r>
      <w:r>
        <w:rPr>
          <w:rFonts w:eastAsia="Times New Roman" w:cs="Times New Roman"/>
          <w:szCs w:val="24"/>
        </w:rPr>
        <w:t xml:space="preserve"> νομοθεσίας θα συζητηθεί με βάση αυτά τα αποτελέσματα. </w:t>
      </w:r>
    </w:p>
    <w:p w14:paraId="663F641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εξάλλου, να γνωρίζετε ότι ανάλογος φόρος επιβάλλεται από τα περισσότερα κράτη της Ευρωπαϊκής Ένωσης και επομένως, δεν τίθεται θέμα ανταγωνιστικότητας καθώς είναι και στη χώρα μας κοινή πρακ</w:t>
      </w:r>
      <w:r>
        <w:rPr>
          <w:rFonts w:eastAsia="Times New Roman" w:cs="Times New Roman"/>
          <w:szCs w:val="24"/>
        </w:rPr>
        <w:t xml:space="preserve">τική. </w:t>
      </w:r>
    </w:p>
    <w:p w14:paraId="663F641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ανταγωνιστικότητα με τη γείτονα χώρα, όπως πάρα πολύ σωστά </w:t>
      </w:r>
      <w:proofErr w:type="spellStart"/>
      <w:r>
        <w:rPr>
          <w:rFonts w:eastAsia="Times New Roman" w:cs="Times New Roman"/>
          <w:szCs w:val="24"/>
        </w:rPr>
        <w:t>προείπατε</w:t>
      </w:r>
      <w:proofErr w:type="spellEnd"/>
      <w:r>
        <w:rPr>
          <w:rFonts w:eastAsia="Times New Roman" w:cs="Times New Roman"/>
          <w:szCs w:val="24"/>
        </w:rPr>
        <w:t xml:space="preserve"> στην </w:t>
      </w:r>
      <w:proofErr w:type="spellStart"/>
      <w:r>
        <w:rPr>
          <w:rFonts w:eastAsia="Times New Roman" w:cs="Times New Roman"/>
          <w:szCs w:val="24"/>
        </w:rPr>
        <w:t>πρωτομιλία</w:t>
      </w:r>
      <w:proofErr w:type="spellEnd"/>
      <w:r>
        <w:rPr>
          <w:rFonts w:eastAsia="Times New Roman" w:cs="Times New Roman"/>
          <w:szCs w:val="24"/>
        </w:rPr>
        <w:t xml:space="preserve"> σας, η ασφάλεια της χώρας μας ενισχύει την ανταγωνιστικότητα. Νομίζω ότι οποιαδήποτε τυχόν αναπροσαρμογή που δεν θα αφορά μόνο τα ξενοδοχεία στα οποί</w:t>
      </w:r>
      <w:r>
        <w:rPr>
          <w:rFonts w:eastAsia="Times New Roman" w:cs="Times New Roman"/>
          <w:szCs w:val="24"/>
        </w:rPr>
        <w:t xml:space="preserve">α αναφέρεστε, αλλά και όλα τα τουριστικά καταλύματα, θα μπορέσει να γίνει όταν τα δημοσιονομικά μας το επιτρέψουν. Και τότε θα επανεξεταστούν από το οικονομικό επιτελείο και από την Κυβέρνηση. </w:t>
      </w:r>
    </w:p>
    <w:p w14:paraId="663F641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κυρία Υπουργέ. </w:t>
      </w:r>
    </w:p>
    <w:p w14:paraId="663F641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ακολουθεί η πέμπτη με αριθμό 979/7-6-2017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ένταξη του εμβολίου κατά της </w:t>
      </w:r>
      <w:proofErr w:type="spellStart"/>
      <w:r>
        <w:rPr>
          <w:rFonts w:eastAsia="Times New Roman" w:cs="Times New Roman"/>
          <w:szCs w:val="24"/>
        </w:rPr>
        <w:t>μ</w:t>
      </w:r>
      <w:r>
        <w:rPr>
          <w:rFonts w:eastAsia="Times New Roman" w:cs="Times New Roman"/>
          <w:szCs w:val="24"/>
        </w:rPr>
        <w:t>ηνιγγιτοδόκοκκου</w:t>
      </w:r>
      <w:proofErr w:type="spellEnd"/>
      <w:r>
        <w:rPr>
          <w:rFonts w:eastAsia="Times New Roman" w:cs="Times New Roman"/>
          <w:szCs w:val="24"/>
        </w:rPr>
        <w:t xml:space="preserve"> </w:t>
      </w:r>
      <w:proofErr w:type="spellStart"/>
      <w:r>
        <w:rPr>
          <w:rFonts w:eastAsia="Times New Roman" w:cs="Times New Roman"/>
          <w:szCs w:val="24"/>
        </w:rPr>
        <w:t>ο</w:t>
      </w:r>
      <w:r>
        <w:rPr>
          <w:rFonts w:eastAsia="Times New Roman" w:cs="Times New Roman"/>
          <w:szCs w:val="24"/>
        </w:rPr>
        <w:t>ροομάδας</w:t>
      </w:r>
      <w:proofErr w:type="spellEnd"/>
      <w:r>
        <w:rPr>
          <w:rFonts w:eastAsia="Times New Roman" w:cs="Times New Roman"/>
          <w:szCs w:val="24"/>
        </w:rPr>
        <w:t xml:space="preserve"> τύπου Β΄ στο Εθνικό Σύστημα Εμβολιασμών.</w:t>
      </w:r>
    </w:p>
    <w:p w14:paraId="663F642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w:t>
      </w:r>
    </w:p>
    <w:p w14:paraId="663F642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πάρα πολύ, κύριε Πρόεδρε. </w:t>
      </w:r>
    </w:p>
    <w:p w14:paraId="663F642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10 Νοεμβρίου του 2016 είχε κατατεθεί στο Υπουργείο σας για πρώτη φορά η επίκαιρη ερώτηση με αριθμό 192 όσον αφορά </w:t>
      </w:r>
      <w:r>
        <w:rPr>
          <w:rFonts w:eastAsia="Times New Roman" w:cs="Times New Roman"/>
          <w:szCs w:val="24"/>
        </w:rPr>
        <w:t>σ</w:t>
      </w:r>
      <w:r>
        <w:rPr>
          <w:rFonts w:eastAsia="Times New Roman" w:cs="Times New Roman"/>
          <w:szCs w:val="24"/>
        </w:rPr>
        <w:t>την αναγκαιότητα για ένταξη του εμβολίου κατά της μηνιγγίτιδας τύπου Β΄ στο Εθνικό Σύστημα Εμβολιασμού λόγω των συνεχόμεν</w:t>
      </w:r>
      <w:r>
        <w:rPr>
          <w:rFonts w:eastAsia="Times New Roman" w:cs="Times New Roman"/>
          <w:szCs w:val="24"/>
        </w:rPr>
        <w:t xml:space="preserve">ων κρουσμάτων -ενίοτε θανατηφόρων- κυρίως στις παιδικές ηλικίες. Δεν απαντήθηκε ποτέ η συγκεκριμένη ερώτηση, η οποία είχε υποβληθεί ακριβώς λόγω θανάτου ενός παιδιού εκείνη την περίοδο. </w:t>
      </w:r>
    </w:p>
    <w:p w14:paraId="663F642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 όλα αυτά, όμως, στην πορεία απαντήσατε σε τέσσερις ερωτήσεις συν</w:t>
      </w:r>
      <w:r>
        <w:rPr>
          <w:rFonts w:eastAsia="Times New Roman" w:cs="Times New Roman"/>
          <w:szCs w:val="24"/>
        </w:rPr>
        <w:t xml:space="preserve">αδέλφων που είχαν το ίδιο αντικείμενο, του κ. </w:t>
      </w:r>
      <w:proofErr w:type="spellStart"/>
      <w:r>
        <w:rPr>
          <w:rFonts w:eastAsia="Times New Roman" w:cs="Times New Roman"/>
          <w:szCs w:val="24"/>
        </w:rPr>
        <w:t>Δανέλλη</w:t>
      </w:r>
      <w:proofErr w:type="spellEnd"/>
      <w:r>
        <w:rPr>
          <w:rFonts w:eastAsia="Times New Roman" w:cs="Times New Roman"/>
          <w:szCs w:val="24"/>
        </w:rPr>
        <w:t xml:space="preserve">, της κ. Μάρκου, του κ. Βλάση και του κ. Οικονόμου, όπου εκεί ουσιαστικά αναφέρατε ότι αν και καλώς το εμβόλιο είχε την άδεια κυκλοφορίας από τον ΕΟΦ και είχε χαρακτηρισθεί ασφαλές, αποτελεσματικό και </w:t>
      </w:r>
      <w:proofErr w:type="spellStart"/>
      <w:r>
        <w:rPr>
          <w:rFonts w:eastAsia="Times New Roman" w:cs="Times New Roman"/>
          <w:szCs w:val="24"/>
        </w:rPr>
        <w:t>αν</w:t>
      </w:r>
      <w:r>
        <w:rPr>
          <w:rFonts w:eastAsia="Times New Roman" w:cs="Times New Roman"/>
          <w:szCs w:val="24"/>
        </w:rPr>
        <w:t>οσογόνο</w:t>
      </w:r>
      <w:proofErr w:type="spellEnd"/>
      <w:r>
        <w:rPr>
          <w:rFonts w:eastAsia="Times New Roman" w:cs="Times New Roman"/>
          <w:szCs w:val="24"/>
        </w:rPr>
        <w:t xml:space="preserve">, εντούτοις δεν μπορούσε να ενταχθεί στο Ελληνικό Σύστημα Εμβολιασμού καθ’ όσον, όπως είπατε, δεν είχε αποδειχθεί η διάρκεια προστασίας του </w:t>
      </w:r>
      <w:r>
        <w:rPr>
          <w:rFonts w:eastAsia="Times New Roman" w:cs="Times New Roman"/>
          <w:szCs w:val="24"/>
        </w:rPr>
        <w:lastRenderedPageBreak/>
        <w:t>και η επίδρασή του στη φορεία και στην άμεση προστασία της κοινότητας.</w:t>
      </w:r>
    </w:p>
    <w:p w14:paraId="663F642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Αυτή τη στιγμή που μιλάμε -πριν από λί</w:t>
      </w:r>
      <w:r>
        <w:rPr>
          <w:rFonts w:eastAsia="Times New Roman" w:cs="Times New Roman"/>
          <w:szCs w:val="24"/>
        </w:rPr>
        <w:t xml:space="preserve">γες μέρες- είχαμε πάλι ένα θανατηφόρο περιστατικό παιδιού στην πόλη μας, στη Θεσσαλονίκη, που </w:t>
      </w:r>
      <w:proofErr w:type="spellStart"/>
      <w:r>
        <w:rPr>
          <w:rFonts w:eastAsia="Times New Roman" w:cs="Times New Roman"/>
          <w:szCs w:val="24"/>
        </w:rPr>
        <w:t>επανέφερε</w:t>
      </w:r>
      <w:proofErr w:type="spellEnd"/>
      <w:r>
        <w:rPr>
          <w:rFonts w:eastAsia="Times New Roman" w:cs="Times New Roman"/>
          <w:szCs w:val="24"/>
        </w:rPr>
        <w:t xml:space="preserve"> -έκανε επίκαιρη πάλι την ερώτηση και την έφερε ξανά στο προσκήνιο με έναν τρόπο τραγικό πλέον- την ανάγκη επανεξέτασης της πολιτικής σας για το αν και ε</w:t>
      </w:r>
      <w:r>
        <w:rPr>
          <w:rFonts w:eastAsia="Times New Roman" w:cs="Times New Roman"/>
          <w:szCs w:val="24"/>
        </w:rPr>
        <w:t xml:space="preserve">φ’ όσον αυτό το εμβόλιο θα πρέπει να μπει στο Εθνικό Σύστημα Εμβολιασμού. </w:t>
      </w:r>
    </w:p>
    <w:p w14:paraId="663F642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βάση, λοιπόν, τα παραπάνω, κύριε Υπουργέ, ερωτάσθε εάν προτίθεστε να επανεξετάσετε την πολιτική του Υπουργείου Υγείας απέναντι στο εμβόλιο της μηνιγγίτιδας τύπου Β΄ και να το εντ</w:t>
      </w:r>
      <w:r>
        <w:rPr>
          <w:rFonts w:eastAsia="Times New Roman" w:cs="Times New Roman"/>
          <w:szCs w:val="24"/>
        </w:rPr>
        <w:t xml:space="preserve">άξετε στο Εθνικό Σύστημα Εμβολιασμού. </w:t>
      </w:r>
    </w:p>
    <w:p w14:paraId="663F642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3F642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63F642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663F642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για να διευκρινίσουμε πώς ακριβώς λειτουργεί αυτή η</w:t>
      </w:r>
      <w:r>
        <w:rPr>
          <w:rFonts w:eastAsia="Times New Roman" w:cs="Times New Roman"/>
          <w:szCs w:val="24"/>
        </w:rPr>
        <w:t xml:space="preserve"> διαδικα</w:t>
      </w:r>
      <w:r>
        <w:rPr>
          <w:rFonts w:eastAsia="Times New Roman" w:cs="Times New Roman"/>
          <w:szCs w:val="24"/>
        </w:rPr>
        <w:lastRenderedPageBreak/>
        <w:t xml:space="preserve">σία, οφείλω να πω το εξής: Κατ’ αρχάς, δεν αποφασίζει ο Υπουργός ποια εμβόλια εντάσσονται στο Εθνικό Πρόγραμμα Εμβολιασμών. Υπάρχει μια αρμόδια επιστημονική Επιτροπή, η Εθνική Επιτροπή Εμβολιασμών, στην οποία συμμετέχουν έγκριτοι παιδίατροι και </w:t>
      </w:r>
      <w:proofErr w:type="spellStart"/>
      <w:r>
        <w:rPr>
          <w:rFonts w:eastAsia="Times New Roman" w:cs="Times New Roman"/>
          <w:szCs w:val="24"/>
        </w:rPr>
        <w:t>λοι</w:t>
      </w:r>
      <w:r>
        <w:rPr>
          <w:rFonts w:eastAsia="Times New Roman" w:cs="Times New Roman"/>
          <w:szCs w:val="24"/>
        </w:rPr>
        <w:t>μωξιολόγοι</w:t>
      </w:r>
      <w:proofErr w:type="spellEnd"/>
      <w:r>
        <w:rPr>
          <w:rFonts w:eastAsia="Times New Roman" w:cs="Times New Roman"/>
          <w:szCs w:val="24"/>
        </w:rPr>
        <w:t xml:space="preserve">, οι οποίοι έχουν πολύ καλή γνώση και των δεδομένων που υπάρχουν σε ευρωπαϊκό επίπεδο και των κατευθύνσεων του Παγκόσμιου Οργανισμού Υγείας, αλλά κυρίως των επιδημιολογικών δεδομένων της χώρας, με βάση τα οποία εισηγούνται στην εκάστοτε πολιτική </w:t>
      </w:r>
      <w:r>
        <w:rPr>
          <w:rFonts w:eastAsia="Times New Roman" w:cs="Times New Roman"/>
          <w:szCs w:val="24"/>
        </w:rPr>
        <w:t xml:space="preserve">ηγεσία ποια εμβόλια πρέπει κατά την άποψή τους να ενταχθούν στο </w:t>
      </w:r>
      <w:r>
        <w:rPr>
          <w:rFonts w:eastAsia="Times New Roman" w:cs="Times New Roman"/>
          <w:szCs w:val="24"/>
        </w:rPr>
        <w:t>π</w:t>
      </w:r>
      <w:r>
        <w:rPr>
          <w:rFonts w:eastAsia="Times New Roman" w:cs="Times New Roman"/>
          <w:szCs w:val="24"/>
        </w:rPr>
        <w:t xml:space="preserve">ρόγραμμα. </w:t>
      </w:r>
    </w:p>
    <w:p w14:paraId="663F642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Υπάρχει, λοιπόν, κατ’ αρχάς, ένα πολύ συγκροτημένο Εθνικό Πρόγραμμα Εμβολιασμών, το οποίο εφαρμόζεται ευτυχώς στη χώρα μας με πολύ μεγάλη επιτυχία. Τα ποσοστά εμβολιαστικής κάλυψης</w:t>
      </w:r>
      <w:r>
        <w:rPr>
          <w:rFonts w:eastAsia="Times New Roman" w:cs="Times New Roman"/>
          <w:szCs w:val="24"/>
        </w:rPr>
        <w:t xml:space="preserve"> ειδικά του παιδικού πληθυσμού είναι πάρα πολύ μεγάλα. Ειδικά για το </w:t>
      </w:r>
      <w:proofErr w:type="spellStart"/>
      <w:r>
        <w:rPr>
          <w:rFonts w:eastAsia="Times New Roman" w:cs="Times New Roman"/>
          <w:szCs w:val="24"/>
        </w:rPr>
        <w:t>τριδύναμο</w:t>
      </w:r>
      <w:proofErr w:type="spellEnd"/>
      <w:r>
        <w:rPr>
          <w:rFonts w:eastAsia="Times New Roman" w:cs="Times New Roman"/>
          <w:szCs w:val="24"/>
        </w:rPr>
        <w:t xml:space="preserve"> εμβόλιο </w:t>
      </w:r>
      <w:r>
        <w:rPr>
          <w:rFonts w:eastAsia="Times New Roman" w:cs="Times New Roman"/>
          <w:szCs w:val="24"/>
          <w:lang w:val="en-US"/>
        </w:rPr>
        <w:t>MMR</w:t>
      </w:r>
      <w:r>
        <w:rPr>
          <w:rFonts w:eastAsia="Times New Roman" w:cs="Times New Roman"/>
          <w:szCs w:val="24"/>
        </w:rPr>
        <w:t xml:space="preserve"> φθάνουν στο 95%. Αυτό έχει δημιουργήσει μια πολύ μεγάλη ζώνη ανοσοποίησης στον πληθυσμό, με αποτέλεσμα φέτος ειδικά, που σε χώρες της Ευρώπης και λόγω της επιρροής </w:t>
      </w:r>
      <w:r>
        <w:rPr>
          <w:rFonts w:eastAsia="Times New Roman"/>
          <w:szCs w:val="24"/>
        </w:rPr>
        <w:t>τ</w:t>
      </w:r>
      <w:r>
        <w:rPr>
          <w:rFonts w:eastAsia="Times New Roman"/>
          <w:szCs w:val="24"/>
        </w:rPr>
        <w:t xml:space="preserve">ου </w:t>
      </w:r>
      <w:proofErr w:type="spellStart"/>
      <w:r>
        <w:rPr>
          <w:rFonts w:eastAsia="Times New Roman"/>
          <w:szCs w:val="24"/>
        </w:rPr>
        <w:t>αντιεμβολιαστικού</w:t>
      </w:r>
      <w:proofErr w:type="spellEnd"/>
      <w:r>
        <w:rPr>
          <w:rFonts w:eastAsia="Times New Roman"/>
          <w:szCs w:val="24"/>
        </w:rPr>
        <w:t xml:space="preserve"> κινήματος κ.λπ. υπήρξε αναζωπύρωση κρουσμάτων ιδιαίτερα ιλαράς, στην πατρίδα μας να μη συμβεί αυτό.</w:t>
      </w:r>
    </w:p>
    <w:p w14:paraId="663F642B"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Όσον αφορά την αποζημίωση για το συγκεκριμένο εμβόλιο, για το οποίο ρωτάτε το Υπουργείο, θα σας πω τα εξής: Προϋπήρχε μία αρνητική απόφ</w:t>
      </w:r>
      <w:r>
        <w:rPr>
          <w:rFonts w:eastAsia="Times New Roman"/>
          <w:szCs w:val="24"/>
        </w:rPr>
        <w:t>αση από την Εθνική Επιτροπή Εμβολιασμών. Όταν άνοιξε μια συζήτηση και υπήρξαν και παρεμβάσεις κυρίως από επαγγελματικούς συλλόγους παιδιάτρων -αυτό είναι αλήθεια-, αλλά και από κάποιους εκπροσώπους της επιστημονικής κοινότητας, που αναδείκνυαν την ανάγκη κ</w:t>
      </w:r>
      <w:r>
        <w:rPr>
          <w:rFonts w:eastAsia="Times New Roman"/>
          <w:szCs w:val="24"/>
        </w:rPr>
        <w:t>αθολικής κάλυψης του πληθυσμού, επαναφέραμε το ερώτημα στην Εθνική Επιτροπή Εμβολιασμών, η οποία με ομόφωνη εισήγησή της θεωρεί ότι δεν αποδεικνύεται από τα επιδημιολογικά δεδομένα της χώρας πως αυτό το εμβόλιο πρέπει να χορηγείται καθολικά στον παιδικό πλ</w:t>
      </w:r>
      <w:r>
        <w:rPr>
          <w:rFonts w:eastAsia="Times New Roman"/>
          <w:szCs w:val="24"/>
        </w:rPr>
        <w:t xml:space="preserve">ηθυσμό. </w:t>
      </w:r>
    </w:p>
    <w:p w14:paraId="663F642C"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Υπάρχουν συγκεκριμένες ενδείξεις χορήγησης οι οποίες κυρίως αφορούν την ύπαρξη συγκεκριμένων περιπτώσεων </w:t>
      </w:r>
      <w:proofErr w:type="spellStart"/>
      <w:r>
        <w:rPr>
          <w:rFonts w:eastAsia="Times New Roman"/>
          <w:szCs w:val="24"/>
        </w:rPr>
        <w:t>ανοσοανεπάρκειας</w:t>
      </w:r>
      <w:proofErr w:type="spellEnd"/>
      <w:r>
        <w:rPr>
          <w:rFonts w:eastAsia="Times New Roman"/>
          <w:szCs w:val="24"/>
        </w:rPr>
        <w:t xml:space="preserve"> σε ένα παιδί -είτε μιας ανατομικής ή λειτουργικής </w:t>
      </w:r>
      <w:proofErr w:type="spellStart"/>
      <w:r>
        <w:rPr>
          <w:rFonts w:eastAsia="Times New Roman"/>
          <w:szCs w:val="24"/>
        </w:rPr>
        <w:t>ασπληνίας</w:t>
      </w:r>
      <w:proofErr w:type="spellEnd"/>
      <w:r>
        <w:rPr>
          <w:rFonts w:eastAsia="Times New Roman"/>
          <w:szCs w:val="24"/>
        </w:rPr>
        <w:t>, είτε έλλειψη ορισμένων παραγόντων συμπληρώματος κλπ., για τις οπ</w:t>
      </w:r>
      <w:r>
        <w:rPr>
          <w:rFonts w:eastAsia="Times New Roman"/>
          <w:szCs w:val="24"/>
        </w:rPr>
        <w:t xml:space="preserve">οίες ενδείκνυται, είτε όταν υπάρχει, φυσικά, τεκμηριωμένη επιδημιολογική έξαρση. </w:t>
      </w:r>
    </w:p>
    <w:p w14:paraId="663F642D"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Αυτές οι συνθήκες, λοιπόν, ισχύουν κατά την Εθνική Επιτροπή Εμβολιασμών και αυτήν την εισήγηση ακριβώς έρχεται να εφαρμόσει ο Υπουργός και η πολιτική ηγεσία.</w:t>
      </w:r>
    </w:p>
    <w:p w14:paraId="663F642E"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Ενημερώνω ότι </w:t>
      </w:r>
      <w:r>
        <w:rPr>
          <w:rFonts w:eastAsia="Times New Roman"/>
          <w:szCs w:val="24"/>
        </w:rPr>
        <w:t xml:space="preserve">αντίστοιχη απόφαση καθολικής κάλυψης του παιδικού πληθυσμού γι’ αυτό το συγκεκριμένο εμβόλιο -για άλλες ομάδες του </w:t>
      </w:r>
      <w:proofErr w:type="spellStart"/>
      <w:r>
        <w:rPr>
          <w:rFonts w:eastAsia="Times New Roman"/>
          <w:szCs w:val="24"/>
        </w:rPr>
        <w:t>μηνιγγιτιδόκοκκου</w:t>
      </w:r>
      <w:proofErr w:type="spellEnd"/>
      <w:r>
        <w:rPr>
          <w:rFonts w:eastAsia="Times New Roman"/>
          <w:szCs w:val="24"/>
        </w:rPr>
        <w:t xml:space="preserve"> υπάρχει κάλυψη- έχουν λάβει -και μάλιστα με πολύ περιοριστικούς όρους- μία ή δύο μόνο ευρωπαϊκές χώρες.</w:t>
      </w:r>
    </w:p>
    <w:p w14:paraId="663F642F" w14:textId="77777777" w:rsidR="00923458" w:rsidRDefault="00A03D36">
      <w:pPr>
        <w:spacing w:line="600" w:lineRule="auto"/>
        <w:ind w:firstLine="720"/>
        <w:contextualSpacing/>
        <w:jc w:val="both"/>
        <w:rPr>
          <w:rFonts w:eastAsia="Times New Roman"/>
          <w:szCs w:val="24"/>
        </w:rPr>
      </w:pPr>
      <w:r>
        <w:rPr>
          <w:rFonts w:eastAsia="Times New Roman"/>
          <w:szCs w:val="24"/>
        </w:rPr>
        <w:t>Θεωρούμε, λοιπόν, ό</w:t>
      </w:r>
      <w:r>
        <w:rPr>
          <w:rFonts w:eastAsia="Times New Roman"/>
          <w:szCs w:val="24"/>
        </w:rPr>
        <w:t xml:space="preserve">τι είναι αποδεκτή η εισήγηση της </w:t>
      </w:r>
      <w:r>
        <w:rPr>
          <w:rFonts w:eastAsia="Times New Roman"/>
          <w:szCs w:val="24"/>
        </w:rPr>
        <w:t>ε</w:t>
      </w:r>
      <w:r>
        <w:rPr>
          <w:rFonts w:eastAsia="Times New Roman"/>
          <w:szCs w:val="24"/>
        </w:rPr>
        <w:t xml:space="preserve">πιτροπής, ότι δεν συντρέχουν στη χώρα μας οι επιδημιολογικοί λόγοι και οι λόγοι δημόσιας υγείας που επιβάλλουν τη γενικευμένη, καθολική εμβολιαστική κάλυψη όλου του παιδικού πληθυσμού για το συγκεκριμένο εμβόλιο. </w:t>
      </w:r>
    </w:p>
    <w:p w14:paraId="663F6430"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w:t>
      </w:r>
      <w:r>
        <w:rPr>
          <w:rFonts w:eastAsia="Times New Roman"/>
          <w:b/>
          <w:szCs w:val="24"/>
        </w:rPr>
        <w:t xml:space="preserve">ΩΝ (Σπυρίδων Λυκούδης): </w:t>
      </w:r>
      <w:r>
        <w:rPr>
          <w:rFonts w:eastAsia="Times New Roman"/>
          <w:szCs w:val="24"/>
        </w:rPr>
        <w:t>Ευχαριστούμε, κύριε Υπουργέ.</w:t>
      </w:r>
    </w:p>
    <w:p w14:paraId="663F6431"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w:t>
      </w:r>
    </w:p>
    <w:p w14:paraId="663F6432" w14:textId="77777777" w:rsidR="00923458" w:rsidRDefault="00A03D36">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Ευχαριστώ, κύριε Πρόεδρε.</w:t>
      </w:r>
    </w:p>
    <w:p w14:paraId="663F6433" w14:textId="77777777" w:rsidR="00923458" w:rsidRDefault="00A03D36">
      <w:pPr>
        <w:spacing w:line="600" w:lineRule="auto"/>
        <w:ind w:firstLine="720"/>
        <w:contextualSpacing/>
        <w:jc w:val="both"/>
        <w:rPr>
          <w:rFonts w:eastAsia="Times New Roman"/>
          <w:szCs w:val="24"/>
        </w:rPr>
      </w:pPr>
      <w:r>
        <w:rPr>
          <w:rFonts w:eastAsia="Times New Roman"/>
          <w:szCs w:val="24"/>
        </w:rPr>
        <w:t>Κύριε Υπουργέ, έχετε την ευθύνη ενός σημαντικού Υπουργείου, την ευθύνη ενός εξαιρετικά κρίσιμου Υπουργείου, την ευθύνη ενός Υπουργ</w:t>
      </w:r>
      <w:r>
        <w:rPr>
          <w:rFonts w:eastAsia="Times New Roman"/>
          <w:szCs w:val="24"/>
        </w:rPr>
        <w:t xml:space="preserve">είου που το κόστος πρόληψης σαφώς είναι </w:t>
      </w:r>
      <w:r>
        <w:rPr>
          <w:rFonts w:eastAsia="Times New Roman"/>
          <w:szCs w:val="24"/>
        </w:rPr>
        <w:lastRenderedPageBreak/>
        <w:t xml:space="preserve">πολύ χαμηλότερο από το κόστος θεραπείας, την ευθύνη ενός Υπουργείου που έχει να κάνει με ανθρώπινες ζωές. </w:t>
      </w:r>
    </w:p>
    <w:p w14:paraId="663F6434"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Θα μου επιτρέψετε να σας πω ότι δεν έχω μείνει ικανοποιημένος από την απάντησή σας, παρ’ όλο τον σεβασμό που </w:t>
      </w:r>
      <w:r>
        <w:rPr>
          <w:rFonts w:eastAsia="Times New Roman"/>
          <w:szCs w:val="24"/>
        </w:rPr>
        <w:t xml:space="preserve">έχω προς το πρόσωπό σας, καθώς βρισκόμαστε πίσω από την απόφαση μίας επιστημονικής επιτροπής, την ίδια στιγμή που πολλοί φορείς της επιστημονικής κοινότητας μιλούν για την αναγκαιότητα του συγκεκριμένου εμβολίου. </w:t>
      </w:r>
    </w:p>
    <w:p w14:paraId="663F6435" w14:textId="77777777" w:rsidR="00923458" w:rsidRDefault="00A03D36">
      <w:pPr>
        <w:spacing w:line="600" w:lineRule="auto"/>
        <w:ind w:firstLine="720"/>
        <w:contextualSpacing/>
        <w:jc w:val="both"/>
        <w:rPr>
          <w:rFonts w:eastAsia="Times New Roman"/>
          <w:szCs w:val="24"/>
        </w:rPr>
      </w:pPr>
      <w:r>
        <w:rPr>
          <w:rFonts w:eastAsia="Times New Roman"/>
          <w:szCs w:val="24"/>
        </w:rPr>
        <w:t>Όσον αφορά τις ευρωπαϊκές χώρες στις οποίε</w:t>
      </w:r>
      <w:r>
        <w:rPr>
          <w:rFonts w:eastAsia="Times New Roman"/>
          <w:szCs w:val="24"/>
        </w:rPr>
        <w:t>ς αναφερθήκατε, να σας πω ότι και στην Ιρλανδία και στο Ηνωμένο Βασίλειο και στην Ιταλία το συγκεκριμένο εμβόλιο καλύπτεται από το Εθνικό Σύστημα Υγείας των κρατών αυτών κατά 100%, ενώ σε πολλές άλλες ευρωπαϊκές χώρες καλύπτεται μερικώς, με κάποιο ορισμένο</w:t>
      </w:r>
      <w:r>
        <w:rPr>
          <w:rFonts w:eastAsia="Times New Roman"/>
          <w:szCs w:val="24"/>
        </w:rPr>
        <w:t xml:space="preserve"> ποσοστό. Το ότι οι συνθήκες εδώ στην Ελλάδα είναι τέτοιες ώστε να μιλάμε για μη ύπαρξη επιδημίας, άρα από τη στιγμή που δεν έχουμε επιδημία δεν καθίσταται αναγκαίος ο εμβολιασμός των παιδιών κυρίως, </w:t>
      </w:r>
      <w:proofErr w:type="spellStart"/>
      <w:r>
        <w:rPr>
          <w:rFonts w:eastAsia="Times New Roman"/>
          <w:szCs w:val="24"/>
        </w:rPr>
        <w:t>συμπαθάτε</w:t>
      </w:r>
      <w:proofErr w:type="spellEnd"/>
      <w:r>
        <w:rPr>
          <w:rFonts w:eastAsia="Times New Roman"/>
          <w:szCs w:val="24"/>
        </w:rPr>
        <w:t xml:space="preserve"> με, αλλά αυτό δεν το κρίνω ως ένα σοβαρό επιχε</w:t>
      </w:r>
      <w:r>
        <w:rPr>
          <w:rFonts w:eastAsia="Times New Roman"/>
          <w:szCs w:val="24"/>
        </w:rPr>
        <w:t>ίρημα.</w:t>
      </w:r>
    </w:p>
    <w:p w14:paraId="663F6436"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 xml:space="preserve"> Θα μου επιτρέψετε να μοιραστώ μαζί σας μία εμπειρία την οποία είχα στην Αίθουσα αυτήν με τον Αναπληρωτή Υπουργό Υγείας, τον κ. </w:t>
      </w:r>
      <w:proofErr w:type="spellStart"/>
      <w:r>
        <w:rPr>
          <w:rFonts w:eastAsia="Times New Roman"/>
          <w:szCs w:val="24"/>
        </w:rPr>
        <w:t>Πολάκη</w:t>
      </w:r>
      <w:proofErr w:type="spellEnd"/>
      <w:r>
        <w:rPr>
          <w:rFonts w:eastAsia="Times New Roman"/>
          <w:szCs w:val="24"/>
        </w:rPr>
        <w:t xml:space="preserve">, πριν από έναν χρόνο περίπου, σε μία συζήτηση η οποία είχε γίνει για την ακύρωση του διαγωνισμού των ενενήντα δύο </w:t>
      </w:r>
      <w:r>
        <w:rPr>
          <w:rFonts w:eastAsia="Times New Roman"/>
          <w:szCs w:val="24"/>
        </w:rPr>
        <w:t>ασθενοφόρων του ΕΚΑΒ</w:t>
      </w:r>
      <w:r>
        <w:rPr>
          <w:rFonts w:eastAsia="Times New Roman"/>
          <w:szCs w:val="24"/>
        </w:rPr>
        <w:t>,</w:t>
      </w:r>
      <w:r>
        <w:rPr>
          <w:rFonts w:eastAsia="Times New Roman"/>
          <w:szCs w:val="24"/>
        </w:rPr>
        <w:t xml:space="preserve"> που ήταν να πάρουμε. Τότε είχε υποστηρίξει ο κ. </w:t>
      </w:r>
      <w:proofErr w:type="spellStart"/>
      <w:r>
        <w:rPr>
          <w:rFonts w:eastAsia="Times New Roman"/>
          <w:szCs w:val="24"/>
        </w:rPr>
        <w:t>Πολάκης</w:t>
      </w:r>
      <w:proofErr w:type="spellEnd"/>
      <w:r>
        <w:rPr>
          <w:rFonts w:eastAsia="Times New Roman"/>
          <w:szCs w:val="24"/>
        </w:rPr>
        <w:t xml:space="preserve"> -παρ’ όλο που θα έπρεπε να ήταν λίγο πιο προσεκτικός στα λόγια του- ότι κανένα θανατηφόρο περιστατικό δεν θα συμβεί λόγω της έλλειψης των ασθενοφόρων εκείνων. </w:t>
      </w:r>
    </w:p>
    <w:p w14:paraId="663F643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Αυτή τη στιγμή, στ</w:t>
      </w:r>
      <w:r>
        <w:rPr>
          <w:rFonts w:eastAsia="Times New Roman" w:cs="Times New Roman"/>
          <w:szCs w:val="24"/>
        </w:rPr>
        <w:t xml:space="preserve">η Νέα Σκιώνη Χαλκιδικής δημοσιεύματα λένε ότι μία γυναίκα έχασε τη ζωή της γιατί ουσιαστικά το πλησιέστερο ασθενοφόρο ήταν πενήντα χιλιόμετρα μακριά. Δεν είναι επί του παρόντος να το συζητήσουμε. Οι αρμόδιοι θα δουν την αλήθεια. Εγώ έχω υποβάλλει επίκαιρη </w:t>
      </w:r>
      <w:r>
        <w:rPr>
          <w:rFonts w:eastAsia="Times New Roman" w:cs="Times New Roman"/>
          <w:szCs w:val="24"/>
        </w:rPr>
        <w:t xml:space="preserve">ερώτηση στο Υπουργείο σας για το συγκεκριμένο θέμα και θα την αξιολογήσουμε όταν έρθει η στιγμή. </w:t>
      </w:r>
    </w:p>
    <w:p w14:paraId="663F643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Γιατί, όμως, τα λέω αυτά; Τα λέω αυτά γιατί, χωρίς να θέλω να γίνω λαϊκιστής, μία ανθρώπινη ζωή σαφώς αξίζει πολύ περισσότερο από πολλά πράγματα. Και στην επί</w:t>
      </w:r>
      <w:r>
        <w:rPr>
          <w:rFonts w:eastAsia="Times New Roman" w:cs="Times New Roman"/>
          <w:szCs w:val="24"/>
        </w:rPr>
        <w:t xml:space="preserve">καιρη ερώτηση που </w:t>
      </w:r>
      <w:r>
        <w:rPr>
          <w:rFonts w:eastAsia="Times New Roman" w:cs="Times New Roman"/>
          <w:szCs w:val="24"/>
        </w:rPr>
        <w:lastRenderedPageBreak/>
        <w:t xml:space="preserve">είχα κάνει τότε, κατάλαβα ότι το πρόβλημα με τα ασθενοφόρα είναι το δημοσιονομικό κόστος. </w:t>
      </w:r>
    </w:p>
    <w:p w14:paraId="663F643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αντιλαμβάνομαι ότι το πρόβλημα με τα εμβόλια είναι το δημοσιονομικό κόστος και γι’ αυτό δεν μένω ικανοποιημένος από την απάντηση που μου δίνετε, κύριε Υπουργέ. </w:t>
      </w:r>
    </w:p>
    <w:p w14:paraId="663F643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3F643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663F643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ΞΑΝΘΟΣ (Υπουργός Υγείας):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xml:space="preserve">, κάνετε λάθος. Σας το λέω ειλικρινά. Εγώ προσωπικά κάλεσα τα μέλη της Εθνικής Επιτροπής Εμβολιασμών, παραμονές της τελικής απόφασης, και τους είπα ότι εάν η βιβλιογραφία, εάν τα διεθνή </w:t>
      </w:r>
      <w:r>
        <w:rPr>
          <w:rFonts w:eastAsia="Times New Roman" w:cs="Times New Roman"/>
          <w:szCs w:val="24"/>
          <w:lang w:val="en-US"/>
        </w:rPr>
        <w:t>guide</w:t>
      </w:r>
      <w:r>
        <w:rPr>
          <w:rFonts w:eastAsia="Times New Roman" w:cs="Times New Roman"/>
          <w:szCs w:val="24"/>
        </w:rPr>
        <w:t xml:space="preserve"> </w:t>
      </w:r>
      <w:r>
        <w:rPr>
          <w:rFonts w:eastAsia="Times New Roman" w:cs="Times New Roman"/>
          <w:szCs w:val="24"/>
          <w:lang w:val="en-US"/>
        </w:rPr>
        <w:t>lines</w:t>
      </w:r>
      <w:r>
        <w:rPr>
          <w:rFonts w:eastAsia="Times New Roman" w:cs="Times New Roman"/>
          <w:szCs w:val="24"/>
        </w:rPr>
        <w:t>, εάν η επιστη</w:t>
      </w:r>
      <w:r>
        <w:rPr>
          <w:rFonts w:eastAsia="Times New Roman" w:cs="Times New Roman"/>
          <w:szCs w:val="24"/>
        </w:rPr>
        <w:t xml:space="preserve">μονική τεκμηρίωση επιβάλει να καλύψουμε όλο τον παιδικό πληθυσμό της χώρας με το συγκεκριμένο εμβόλιο, θα μου το εισηγηθείτε και η πολιτεία θα κάνει ό,τι χρειάζεται για να το καλύψει. Αυτή ήταν η τοποθέτησή μου. </w:t>
      </w:r>
    </w:p>
    <w:p w14:paraId="663F643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λέω ότι ήταν ομόφωνη η εισήγηση, ότι δε</w:t>
      </w:r>
      <w:r>
        <w:rPr>
          <w:rFonts w:eastAsia="Times New Roman" w:cs="Times New Roman"/>
          <w:szCs w:val="24"/>
        </w:rPr>
        <w:t xml:space="preserve">ν απαιτείται με βάση τα επιδημιολογικά </w:t>
      </w:r>
      <w:proofErr w:type="spellStart"/>
      <w:r>
        <w:rPr>
          <w:rFonts w:eastAsia="Times New Roman" w:cs="Times New Roman"/>
          <w:szCs w:val="24"/>
        </w:rPr>
        <w:t>στάνταρς</w:t>
      </w:r>
      <w:proofErr w:type="spellEnd"/>
      <w:r>
        <w:rPr>
          <w:rFonts w:eastAsia="Times New Roman" w:cs="Times New Roman"/>
          <w:szCs w:val="24"/>
        </w:rPr>
        <w:t xml:space="preserve"> της χώρας. Κατά την άποψή μου οφείλουμε να το σεβαστούμε. Εγώ προσωπικά μπορεί να είμαι γιατρός, μπορεί ενδεχομένως να έχω προσωπική άποψη για </w:t>
      </w:r>
      <w:r>
        <w:rPr>
          <w:rFonts w:eastAsia="Times New Roman" w:cs="Times New Roman"/>
          <w:szCs w:val="24"/>
        </w:rPr>
        <w:lastRenderedPageBreak/>
        <w:t xml:space="preserve">το θέμα, όμως η </w:t>
      </w:r>
      <w:r>
        <w:rPr>
          <w:rFonts w:eastAsia="Times New Roman" w:cs="Times New Roman"/>
          <w:szCs w:val="24"/>
        </w:rPr>
        <w:t>ε</w:t>
      </w:r>
      <w:r>
        <w:rPr>
          <w:rFonts w:eastAsia="Times New Roman" w:cs="Times New Roman"/>
          <w:szCs w:val="24"/>
        </w:rPr>
        <w:t xml:space="preserve">πιστημονική αυτή </w:t>
      </w:r>
      <w:r>
        <w:rPr>
          <w:rFonts w:eastAsia="Times New Roman" w:cs="Times New Roman"/>
          <w:szCs w:val="24"/>
        </w:rPr>
        <w:t>ε</w:t>
      </w:r>
      <w:r>
        <w:rPr>
          <w:rFonts w:eastAsia="Times New Roman" w:cs="Times New Roman"/>
          <w:szCs w:val="24"/>
        </w:rPr>
        <w:t>πιτροπή οφείλει να προφυλάσσει</w:t>
      </w:r>
      <w:r>
        <w:rPr>
          <w:rFonts w:eastAsia="Times New Roman" w:cs="Times New Roman"/>
          <w:szCs w:val="24"/>
        </w:rPr>
        <w:t xml:space="preserve"> τον οποιοδήποτε Υπουργό από λανθασμένες επιλογές. </w:t>
      </w:r>
    </w:p>
    <w:p w14:paraId="663F643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Είδατε ότι δεν </w:t>
      </w:r>
      <w:proofErr w:type="spellStart"/>
      <w:r>
        <w:rPr>
          <w:rFonts w:eastAsia="Times New Roman" w:cs="Times New Roman"/>
          <w:szCs w:val="24"/>
        </w:rPr>
        <w:t>προέταξα</w:t>
      </w:r>
      <w:proofErr w:type="spellEnd"/>
      <w:r>
        <w:rPr>
          <w:rFonts w:eastAsia="Times New Roman" w:cs="Times New Roman"/>
          <w:szCs w:val="24"/>
        </w:rPr>
        <w:t xml:space="preserve"> το δημοσιονομικό ζήτημα, παρά το γεγονός ότι το συγκεκριμένο εμβόλιο είναι πανάκριβο, είναι σχεδόν το 50% του </w:t>
      </w:r>
      <w:r>
        <w:rPr>
          <w:rFonts w:eastAsia="Times New Roman" w:cs="Times New Roman"/>
          <w:szCs w:val="24"/>
          <w:lang w:val="en-US"/>
        </w:rPr>
        <w:t>budget</w:t>
      </w:r>
      <w:r>
        <w:rPr>
          <w:rFonts w:eastAsia="Times New Roman" w:cs="Times New Roman"/>
          <w:szCs w:val="24"/>
        </w:rPr>
        <w:t xml:space="preserve"> όλων των εμβολίων της χώρας. Όπως αντιλαμβάνεστε, μία τέτοια απ</w:t>
      </w:r>
      <w:r>
        <w:rPr>
          <w:rFonts w:eastAsia="Times New Roman" w:cs="Times New Roman"/>
          <w:szCs w:val="24"/>
        </w:rPr>
        <w:t xml:space="preserve">όφαση δεν μπορεί να ληφθεί ελαφρά τη καρδία. Πραγματικά, όμως, είπαμε ότι αυτό που προέχει είναι να καλύψουμε τις πραγματικές ανάγκες. </w:t>
      </w:r>
    </w:p>
    <w:p w14:paraId="663F643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δίνουμε μία μάχη, με έναν πολύ περιορισμένο προϋπολογισμό για τα φάρμακα και τα εμβόλια, εξαιτίας </w:t>
      </w:r>
      <w:proofErr w:type="spellStart"/>
      <w:r>
        <w:rPr>
          <w:rFonts w:eastAsia="Times New Roman" w:cs="Times New Roman"/>
          <w:szCs w:val="24"/>
        </w:rPr>
        <w:t>μνημονιακών</w:t>
      </w:r>
      <w:proofErr w:type="spellEnd"/>
      <w:r>
        <w:rPr>
          <w:rFonts w:eastAsia="Times New Roman" w:cs="Times New Roman"/>
          <w:szCs w:val="24"/>
        </w:rPr>
        <w:t xml:space="preserve"> δεσ</w:t>
      </w:r>
      <w:r>
        <w:rPr>
          <w:rFonts w:eastAsia="Times New Roman" w:cs="Times New Roman"/>
          <w:szCs w:val="24"/>
        </w:rPr>
        <w:t>μεύσεων και δημοσιονομικών στόχων που έχουν τεθεί, ώστε να καλύψουμε με καθολικό και ισότιμο τρόπο και ανεξάρτητα από την ασφάλιση όλες τις ανάγκες των παιδιών αυτής της χώρας. Αυτό είναι το μέλημά μας.</w:t>
      </w:r>
    </w:p>
    <w:p w14:paraId="663F644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Παρακολουθούμε τις διεθνείς επιστημονικές εξελίξεις. </w:t>
      </w:r>
      <w:r>
        <w:rPr>
          <w:rFonts w:eastAsia="Times New Roman" w:cs="Times New Roman"/>
          <w:szCs w:val="24"/>
        </w:rPr>
        <w:t xml:space="preserve">Παρακολουθούμε αυτά που λέει ο Παγκόσμιος Οργανισμός Υγείας. Νομίζω ότι αυτή τη στιγμή η χώρα μας είναι μία χώρα που τηρεί τα ευρωπαϊκά υγειονομικά </w:t>
      </w:r>
      <w:proofErr w:type="spellStart"/>
      <w:r>
        <w:rPr>
          <w:rFonts w:eastAsia="Times New Roman" w:cs="Times New Roman"/>
          <w:szCs w:val="24"/>
        </w:rPr>
        <w:t>στάνταρς</w:t>
      </w:r>
      <w:proofErr w:type="spellEnd"/>
      <w:r>
        <w:rPr>
          <w:rFonts w:eastAsia="Times New Roman" w:cs="Times New Roman"/>
          <w:szCs w:val="24"/>
        </w:rPr>
        <w:t xml:space="preserve"> και κανείς δεν την έχει εγκαλέσει για το αντίθετο.</w:t>
      </w:r>
    </w:p>
    <w:p w14:paraId="663F644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Αντιλαμβάνομαι πως όταν υπάρχουν κρούσματα ή περ</w:t>
      </w:r>
      <w:r>
        <w:rPr>
          <w:rFonts w:eastAsia="Times New Roman" w:cs="Times New Roman"/>
          <w:szCs w:val="24"/>
        </w:rPr>
        <w:t>ιστατικά με δυσμενή κατάληξη, υπάρχει μία ευαισθησία στην κοινή γνώμη. Παρακαλώ, όμως, πάρα πολύ, ιδιαίτερα τις πολιτικές δυνάμεις και τους εκπροσώπους στο Ελληνικό Κοινοβούλιο, να υιοθετούν με πολύ περίσκεψη τέτοιου είδους αιτήματα.</w:t>
      </w:r>
    </w:p>
    <w:p w14:paraId="663F644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w:t>
      </w:r>
      <w:r>
        <w:rPr>
          <w:rFonts w:eastAsia="Times New Roman" w:cs="Times New Roman"/>
          <w:b/>
          <w:szCs w:val="24"/>
        </w:rPr>
        <w:t xml:space="preserve">υκούδης): </w:t>
      </w:r>
      <w:r>
        <w:rPr>
          <w:rFonts w:eastAsia="Times New Roman" w:cs="Times New Roman"/>
          <w:szCs w:val="24"/>
        </w:rPr>
        <w:t>Ευχαριστούμε, κύριε Υπουργέ.</w:t>
      </w:r>
    </w:p>
    <w:p w14:paraId="663F644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έκτη με αριθμό 1005/12-6-2017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με θέμα «Θα πληρώσουν οι επώνυμοι τα νοσήλια;».</w:t>
      </w:r>
    </w:p>
    <w:p w14:paraId="663F644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Νι</w:t>
      </w:r>
      <w:r>
        <w:rPr>
          <w:rFonts w:eastAsia="Times New Roman" w:cs="Times New Roman"/>
          <w:szCs w:val="24"/>
        </w:rPr>
        <w:t>κολόπουλε, έχετε τον λόγο για δύο λεπτά.</w:t>
      </w:r>
    </w:p>
    <w:p w14:paraId="663F644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Ευχαριστώ, κύριε Πρόεδρε.</w:t>
      </w:r>
    </w:p>
    <w:p w14:paraId="663F644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αποφύγω τον πειρασμό, ακούγοντας τον Υπουργό, να σκεφθώ τα έντεκα εκατομμύρια εμβόλια που αγόρασε αυτή η χώρα. Πού είναι αυτά τα εμβόλια; Ακόμα, λέει, </w:t>
      </w:r>
      <w:r>
        <w:rPr>
          <w:rFonts w:eastAsia="Times New Roman" w:cs="Times New Roman"/>
          <w:szCs w:val="24"/>
        </w:rPr>
        <w:t>είναι αποθηκευμένα. Εμείς τα πληρώσαμε. Εκείνοι που έπρεπε να απολογούνται, καμαρώνουν. Ναι, κύριοι συνάδελφοι, έντεκα εκατομμύρια εμβόλια!</w:t>
      </w:r>
    </w:p>
    <w:p w14:paraId="663F644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κύριε Πρόεδρε, δεν μπορώ, επίσης, να μην πω ότι και η δική μου η χαρά -και φαντάζομαι όλων των πολιτών</w:t>
      </w:r>
      <w:r>
        <w:rPr>
          <w:rFonts w:eastAsia="Times New Roman" w:cs="Times New Roman"/>
          <w:szCs w:val="24"/>
        </w:rPr>
        <w:t xml:space="preserve"> που και σήμερα παρακολουθούν τη Βουλή- είναι μεγάλη μετά την εξιχνίαση της υπόθεσης με τα κλεμμένα ιατρικά μηχανήματα. Και το λέω, γιατί όντως νομίζω ότι οι πολίτες από εμάς και από τον Κοινοβουλευτικό Έλεγχο περιμένουν να παίρνουν τέτοιες χαρές.</w:t>
      </w:r>
    </w:p>
    <w:p w14:paraId="663F644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ίδιο,</w:t>
      </w:r>
      <w:r>
        <w:rPr>
          <w:rFonts w:eastAsia="Times New Roman" w:cs="Times New Roman"/>
          <w:szCs w:val="24"/>
        </w:rPr>
        <w:t xml:space="preserve"> κύριε Υπουργέ, θέλω να παρακαλέσω να κάνετε για την κ. Θεοχαροπούλου Ελευθερία. Δεν την ξέρω. Η κ. Θεοχαροπούλου γνώριζε ότι σήμερα θα γίνει αυτή η ερώτηση. Τις έκοψαν τα δύο πόδια στο «Ερρίκος Ντυνάν» και τα δικαστήρια αποφάσισαν ότι πρέπει να αποζημιωθε</w:t>
      </w:r>
      <w:r>
        <w:rPr>
          <w:rFonts w:eastAsia="Times New Roman" w:cs="Times New Roman"/>
          <w:szCs w:val="24"/>
        </w:rPr>
        <w:t>ί. Και «κάνουν το παγόνι», ποιοι;</w:t>
      </w:r>
    </w:p>
    <w:p w14:paraId="663F644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και τα δύο για εκείνους που θέλουν ενδεχομένως να ενημερωθούν από τα Πρακτικά. </w:t>
      </w:r>
    </w:p>
    <w:p w14:paraId="663F644A" w14:textId="77777777" w:rsidR="00923458" w:rsidRDefault="00A03D36">
      <w:pPr>
        <w:spacing w:line="600" w:lineRule="auto"/>
        <w:ind w:firstLine="720"/>
        <w:contextualSpacing/>
        <w:jc w:val="both"/>
        <w:rPr>
          <w:rFonts w:eastAsia="Times New Roman"/>
          <w:bCs/>
        </w:rPr>
      </w:pPr>
      <w:r>
        <w:rPr>
          <w:rFonts w:eastAsia="Times New Roman"/>
          <w:szCs w:val="24"/>
        </w:rPr>
        <w:t>(Στο σημείο αυτό ο Βουλευτής κ. Νικόλαος Νικολόπουλος  καταθέτει για τα Πρακτικά τα προαναφερθέντα έγγραφα, τα οποία βρίσκονται στ</w:t>
      </w:r>
      <w:r>
        <w:rPr>
          <w:rFonts w:eastAsia="Times New Roman"/>
          <w:szCs w:val="24"/>
        </w:rPr>
        <w:t>ο αρχείο του Τμήματος Γραμματείας της Διεύθυνσης Στενογραφίας και Πρακτικών της Βουλής)</w:t>
      </w:r>
    </w:p>
    <w:p w14:paraId="663F644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Κάνουν, λοιπόν, το «παγώνι» αυτοί που δεν πάνε να ζητήσουν να πληρώσουν οι επώνυμοι, οι </w:t>
      </w:r>
      <w:proofErr w:type="spellStart"/>
      <w:r>
        <w:rPr>
          <w:rFonts w:eastAsia="Times New Roman" w:cs="Times New Roman"/>
          <w:szCs w:val="24"/>
        </w:rPr>
        <w:t>μεγαλοσχήμονες</w:t>
      </w:r>
      <w:proofErr w:type="spellEnd"/>
      <w:r>
        <w:rPr>
          <w:rFonts w:eastAsia="Times New Roman" w:cs="Times New Roman"/>
          <w:szCs w:val="24"/>
        </w:rPr>
        <w:t xml:space="preserve"> που φέσωσαν, </w:t>
      </w:r>
      <w:r>
        <w:rPr>
          <w:rFonts w:eastAsia="Times New Roman"/>
          <w:bCs/>
        </w:rPr>
        <w:t>κύριε Πρόεδρε,</w:t>
      </w:r>
      <w:r>
        <w:rPr>
          <w:rFonts w:eastAsia="Times New Roman" w:cs="Times New Roman"/>
          <w:szCs w:val="24"/>
        </w:rPr>
        <w:t xml:space="preserve"> το «Ερρίκος Ντυνάν» με εκατομμύρια. </w:t>
      </w:r>
    </w:p>
    <w:p w14:paraId="663F644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w:t>
      </w:r>
      <w:r>
        <w:rPr>
          <w:rFonts w:eastAsia="Times New Roman"/>
          <w:bCs/>
        </w:rPr>
        <w:t>κύριε Πρόεδρε,</w:t>
      </w:r>
      <w:r>
        <w:rPr>
          <w:rFonts w:eastAsia="Times New Roman" w:cs="Times New Roman"/>
          <w:szCs w:val="24"/>
        </w:rPr>
        <w:t xml:space="preserve"> είναι φοβερό να μην υπάρχει ντροπή και «πέτσα». Μου έλεγε ο συνάδελφος μου τώρα ότι θυμάται πως οι μανάδες μεγάλωσαν τα παιδιά τους, αλλά και οι δάσκαλοί μας, λέγοντας: «Στον έρανο του Ερυθρού Σταυρού, όταν βρεθείτε μπροστά, να δώσετ</w:t>
      </w:r>
      <w:r>
        <w:rPr>
          <w:rFonts w:eastAsia="Times New Roman" w:cs="Times New Roman"/>
          <w:szCs w:val="24"/>
        </w:rPr>
        <w:t xml:space="preserve">ε μισό ευρώ». Και σήμερα άκουσαν ότι η κόρη μιας πολιτικού, η εγγόνα ενός πολιτικού τζακιού, πήρε 300.000 ευρώ! Δηλαδή, φανταστείτε εξακόσιες χιλιάδες μαθητές να έδιναν από μισό ευρώ για να πάρει αυτή. </w:t>
      </w:r>
    </w:p>
    <w:p w14:paraId="663F644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ίδιο έχουμε κι εδώ. Εδώ, λοιπόν, έχουμε μια κατάστ</w:t>
      </w:r>
      <w:r>
        <w:rPr>
          <w:rFonts w:eastAsia="Times New Roman" w:cs="Times New Roman"/>
          <w:szCs w:val="24"/>
        </w:rPr>
        <w:t xml:space="preserve">αση, την οποία θα καταθέσω, για εκείνους που κάνουν ότι δεν ξέρουν και για τον Υπουργό. Γιατί ακούσαμε, επίσης, </w:t>
      </w:r>
      <w:r>
        <w:rPr>
          <w:rFonts w:eastAsia="Times New Roman"/>
          <w:bCs/>
        </w:rPr>
        <w:t>κύριε Πρόεδρε,</w:t>
      </w:r>
      <w:r>
        <w:rPr>
          <w:rFonts w:eastAsia="Times New Roman" w:cs="Times New Roman"/>
          <w:szCs w:val="24"/>
        </w:rPr>
        <w:t xml:space="preserve"> σήμερα εδώ, στη συνεδρίαση, ότι έχει υποχρέωση ο κάθε πολίτης -μα, προπαντός, ο Υπουργός- που θα ακούσει ότι έγιναν παράνομες πρά</w:t>
      </w:r>
      <w:r>
        <w:rPr>
          <w:rFonts w:eastAsia="Times New Roman" w:cs="Times New Roman"/>
          <w:szCs w:val="24"/>
        </w:rPr>
        <w:t>ξεις που ζημίωσαν το δημόσιο, να σιωπά.</w:t>
      </w:r>
    </w:p>
    <w:p w14:paraId="663F644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Έτσι, εγώ θα σταματήσω, θέτοντας το ερώτημα στον κύριο Υπουργό: </w:t>
      </w:r>
      <w:r>
        <w:rPr>
          <w:rFonts w:eastAsia="Times New Roman"/>
          <w:bCs/>
        </w:rPr>
        <w:t>Κύριε Υπουργέ,</w:t>
      </w:r>
      <w:r>
        <w:rPr>
          <w:rFonts w:eastAsia="Times New Roman" w:cs="Times New Roman"/>
          <w:szCs w:val="24"/>
        </w:rPr>
        <w:t xml:space="preserve"> είμαι σίγουρος ότι θα μάθατε γι’ αυτόν τον κατάλογο των τζαμπατζήδων που είναι μέσα πολιτικοί, </w:t>
      </w:r>
      <w:r>
        <w:rPr>
          <w:rFonts w:eastAsia="Times New Roman" w:cs="Times New Roman"/>
          <w:szCs w:val="24"/>
        </w:rPr>
        <w:lastRenderedPageBreak/>
        <w:t xml:space="preserve">πέντε, έξι από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είναι ανώτατοι δ</w:t>
      </w:r>
      <w:r>
        <w:rPr>
          <w:rFonts w:eastAsia="Times New Roman" w:cs="Times New Roman"/>
          <w:szCs w:val="24"/>
        </w:rPr>
        <w:t xml:space="preserve">ικαστές, αρεοπαγίτες. Και δεν πήγαν να πληρώσουν ούτε τότε που ήταν κοινωφελές το ίδρυμα. Γιατί εκεί τώρα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λέει: «Είναι ανώνυμη εταιρεία;», «Είναι ιδιωτική;» «Είναι δημόσιου;». Ούτε μάθαμε για την εταιρεία των υιών Σιούφα που έχει α</w:t>
      </w:r>
      <w:r>
        <w:rPr>
          <w:rFonts w:eastAsia="Times New Roman" w:cs="Times New Roman"/>
          <w:szCs w:val="24"/>
        </w:rPr>
        <w:t>ναλάβει, λέει, να εισπράξει -πόσα λέτε;- 24 εκατομμύρια. Είναι λίγα 24 εκατομμύρια ευρώ; Ποιοι μπορεί να είναι αυτοί οι άποροι;</w:t>
      </w:r>
    </w:p>
    <w:p w14:paraId="663F644F" w14:textId="77777777" w:rsidR="00923458" w:rsidRDefault="00A03D36">
      <w:pPr>
        <w:spacing w:line="600" w:lineRule="auto"/>
        <w:ind w:firstLine="720"/>
        <w:contextualSpacing/>
        <w:jc w:val="both"/>
        <w:rPr>
          <w:rFonts w:eastAsia="Times New Roman"/>
          <w:bCs/>
        </w:rPr>
      </w:pPr>
      <w:r>
        <w:rPr>
          <w:rFonts w:eastAsia="Times New Roman"/>
          <w:bCs/>
        </w:rPr>
        <w:t>Κύριε Πρόεδρε,</w:t>
      </w:r>
      <w:r>
        <w:rPr>
          <w:rFonts w:eastAsia="Times New Roman" w:cs="Times New Roman"/>
          <w:szCs w:val="24"/>
        </w:rPr>
        <w:t xml:space="preserve"> φθάνει ένα παράδειγμα. Βλέπω στην κατάσταση το όνομα Δαλακούρας. Αυτό μπορεί να μην σας λέει τίποτα, αλλά θα κατα</w:t>
      </w:r>
      <w:r>
        <w:rPr>
          <w:rFonts w:eastAsia="Times New Roman" w:cs="Times New Roman"/>
          <w:szCs w:val="24"/>
        </w:rPr>
        <w:t xml:space="preserve">θέσω στοιχεία μαζί με όλα τα ονόματα, για να δείτε γιατί δεν πρέπει να περιμένετε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αλλά πρέπει να τα στείλετε τώρα. Και αυτό είναι το ερώτημα, </w:t>
      </w:r>
      <w:r>
        <w:rPr>
          <w:rFonts w:eastAsia="Times New Roman"/>
          <w:bCs/>
        </w:rPr>
        <w:t>κύριε Υπουργέ.</w:t>
      </w:r>
    </w:p>
    <w:p w14:paraId="663F6450" w14:textId="77777777" w:rsidR="00923458" w:rsidRDefault="00A03D36">
      <w:pPr>
        <w:spacing w:line="600" w:lineRule="auto"/>
        <w:ind w:firstLine="720"/>
        <w:contextualSpacing/>
        <w:jc w:val="both"/>
        <w:rPr>
          <w:rFonts w:eastAsia="Times New Roman"/>
          <w:bCs/>
        </w:rPr>
      </w:pPr>
      <w:r>
        <w:rPr>
          <w:rFonts w:eastAsia="Times New Roman"/>
          <w:bCs/>
        </w:rPr>
        <w:t>Εδώ έχω μια αγοραπωλησία του κ. Δαλακούρα από τον Ερυθρό Σταυρό, του απόρο</w:t>
      </w:r>
      <w:r>
        <w:rPr>
          <w:rFonts w:eastAsia="Times New Roman"/>
          <w:bCs/>
        </w:rPr>
        <w:t xml:space="preserve">υ, δηλαδή, Δαλακούρα! Ακούστε, του απόρου! Λέει ότι ο Δαλακούρας πήρε 77 εκατομμύρια του Ράλλη το κληροδότημα στην </w:t>
      </w:r>
      <w:r>
        <w:rPr>
          <w:rFonts w:eastAsia="Times New Roman"/>
          <w:bCs/>
        </w:rPr>
        <w:t>α</w:t>
      </w:r>
      <w:r>
        <w:rPr>
          <w:rFonts w:eastAsia="Times New Roman"/>
          <w:bCs/>
        </w:rPr>
        <w:t xml:space="preserve">καδημίας και Βουκουρεστίου. Θα το καταθέσω και αυτό. Ελληνικός Ερυθρός Σταυρός. Ήταν άπορος αυτός που δεν του τα πήρατε; Μήπως η οικογένεια </w:t>
      </w:r>
      <w:r>
        <w:rPr>
          <w:rFonts w:eastAsia="Times New Roman"/>
          <w:bCs/>
        </w:rPr>
        <w:t xml:space="preserve">Μητσοτάκη, που </w:t>
      </w:r>
      <w:r>
        <w:rPr>
          <w:rFonts w:eastAsia="Times New Roman"/>
          <w:bCs/>
        </w:rPr>
        <w:lastRenderedPageBreak/>
        <w:t>πήγαν εκεί δωρεάν, είναι άπορη; Μήπως η οικογένεια Σημίτη είναι άπορη; Θέλετε να δούμε μαζί και να διαβάσουμε…</w:t>
      </w:r>
    </w:p>
    <w:p w14:paraId="663F6451"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Κύριε Νικολόπουλε, στη δευτερολογία, παρακαλώ. Είμαστε στα πέντε λεπτά.</w:t>
      </w:r>
    </w:p>
    <w:p w14:paraId="663F6452" w14:textId="77777777" w:rsidR="00923458" w:rsidRDefault="00A03D36">
      <w:pPr>
        <w:spacing w:line="600" w:lineRule="auto"/>
        <w:ind w:firstLine="720"/>
        <w:contextualSpacing/>
        <w:jc w:val="both"/>
        <w:rPr>
          <w:rFonts w:eastAsia="Times New Roman"/>
          <w:bCs/>
        </w:rPr>
      </w:pPr>
      <w:r>
        <w:rPr>
          <w:rFonts w:eastAsia="Times New Roman"/>
          <w:b/>
          <w:bCs/>
        </w:rPr>
        <w:t>ΝΙΚΟΛΑΟΣ ΝΙΚΟΛΟΠΟΥΛΟΣ:</w:t>
      </w:r>
      <w:r>
        <w:rPr>
          <w:rFonts w:eastAsia="Times New Roman"/>
          <w:bCs/>
        </w:rPr>
        <w:t xml:space="preserve"> Ναι</w:t>
      </w:r>
      <w:r>
        <w:rPr>
          <w:rFonts w:eastAsia="Times New Roman"/>
          <w:bCs/>
        </w:rPr>
        <w:t>, τελειώνω.</w:t>
      </w:r>
    </w:p>
    <w:p w14:paraId="663F6453" w14:textId="77777777" w:rsidR="00923458" w:rsidRDefault="00A03D36">
      <w:pPr>
        <w:spacing w:line="600" w:lineRule="auto"/>
        <w:ind w:firstLine="720"/>
        <w:contextualSpacing/>
        <w:jc w:val="both"/>
        <w:rPr>
          <w:rFonts w:eastAsia="Times New Roman"/>
          <w:bCs/>
        </w:rPr>
      </w:pPr>
      <w:r>
        <w:rPr>
          <w:rFonts w:eastAsia="Times New Roman"/>
          <w:bCs/>
        </w:rPr>
        <w:t xml:space="preserve">Και ο κ. </w:t>
      </w:r>
      <w:proofErr w:type="spellStart"/>
      <w:r>
        <w:rPr>
          <w:rFonts w:eastAsia="Times New Roman"/>
          <w:bCs/>
        </w:rPr>
        <w:t>Μαρτίνης</w:t>
      </w:r>
      <w:proofErr w:type="spellEnd"/>
      <w:r>
        <w:rPr>
          <w:rFonts w:eastAsia="Times New Roman"/>
          <w:bCs/>
        </w:rPr>
        <w:t xml:space="preserve"> είναι άπορος φαίνεται.</w:t>
      </w:r>
    </w:p>
    <w:p w14:paraId="663F6454" w14:textId="77777777" w:rsidR="00923458" w:rsidRDefault="00A03D36">
      <w:pPr>
        <w:spacing w:line="600" w:lineRule="auto"/>
        <w:ind w:firstLine="720"/>
        <w:contextualSpacing/>
        <w:jc w:val="both"/>
        <w:rPr>
          <w:rFonts w:eastAsia="Times New Roman"/>
          <w:bCs/>
        </w:rPr>
      </w:pPr>
      <w:r>
        <w:rPr>
          <w:rFonts w:eastAsia="Times New Roman"/>
          <w:bCs/>
        </w:rPr>
        <w:t>Σας καταθέτω, λοιπόν, εδώ τη λίστα -δημοσιεύτηκε και την Κυριακή στην εφημερίδα «</w:t>
      </w:r>
      <w:r>
        <w:rPr>
          <w:rFonts w:eastAsia="Times New Roman"/>
          <w:bCs/>
          <w:lang w:val="en-US"/>
        </w:rPr>
        <w:t>DOCUMENTO</w:t>
      </w:r>
      <w:r>
        <w:rPr>
          <w:rFonts w:eastAsia="Times New Roman"/>
          <w:bCs/>
        </w:rPr>
        <w:t>»- για να μην πείτε ότι ενδεχομένως δεν την έχετε και γι’ αυτό δεν την στείλατε, όπως οφείλετε, φαντάζομαι, να τη</w:t>
      </w:r>
      <w:r>
        <w:rPr>
          <w:rFonts w:eastAsia="Times New Roman"/>
          <w:bCs/>
        </w:rPr>
        <w:t xml:space="preserve"> στείλετε. Κι έχει πολλά ονόματα, λοιπόν, εδώ.</w:t>
      </w:r>
    </w:p>
    <w:p w14:paraId="663F6455"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Κύριε Νικολόπουλε, στη δευτερολογία σας. Άλλωστε, κατατίθενται αυτά και υπάρχουν προς χρήση.</w:t>
      </w:r>
    </w:p>
    <w:p w14:paraId="663F6456" w14:textId="77777777" w:rsidR="00923458" w:rsidRDefault="00A03D36">
      <w:pPr>
        <w:spacing w:line="600" w:lineRule="auto"/>
        <w:ind w:firstLine="720"/>
        <w:contextualSpacing/>
        <w:jc w:val="both"/>
        <w:rPr>
          <w:rFonts w:eastAsia="Times New Roman"/>
          <w:bCs/>
        </w:rPr>
      </w:pPr>
      <w:r>
        <w:rPr>
          <w:rFonts w:eastAsia="Times New Roman"/>
          <w:b/>
          <w:bCs/>
        </w:rPr>
        <w:t>ΝΙΚΟΛΑΟΣ ΝΙΚΟΛΟΠΟΥΛΟΣ:</w:t>
      </w:r>
      <w:r>
        <w:rPr>
          <w:rFonts w:eastAsia="Times New Roman"/>
          <w:bCs/>
        </w:rPr>
        <w:t xml:space="preserve"> Ναι, κύριε Πρόεδρε, συγγνώμη. Καλομελέτα κι έρχεται.</w:t>
      </w:r>
    </w:p>
    <w:p w14:paraId="663F6457"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Ευχαριστώ πολύ.</w:t>
      </w:r>
    </w:p>
    <w:p w14:paraId="663F6458" w14:textId="77777777" w:rsidR="00923458" w:rsidRDefault="00A03D36">
      <w:pPr>
        <w:spacing w:line="600" w:lineRule="auto"/>
        <w:ind w:firstLine="720"/>
        <w:contextualSpacing/>
        <w:jc w:val="both"/>
        <w:rPr>
          <w:rFonts w:eastAsia="Times New Roman"/>
          <w:bCs/>
        </w:rPr>
      </w:pPr>
      <w:r>
        <w:rPr>
          <w:rFonts w:eastAsia="Times New Roman"/>
          <w:b/>
          <w:bCs/>
        </w:rPr>
        <w:lastRenderedPageBreak/>
        <w:t>ΝΙΚΟΛΑΟΣ ΝΙΚΟΛΟΠΟΥΛΟΣ:</w:t>
      </w:r>
      <w:r>
        <w:rPr>
          <w:rFonts w:eastAsia="Times New Roman"/>
          <w:bCs/>
        </w:rPr>
        <w:t xml:space="preserve"> Θέλω, για να μην θεωρηθεί ότι είπα μόνο πέντε-έξι ονόματα, να μου επιτρέψετε, κύριε Υπουργέ, αν εσείς δεν μας πείτε τι έχετε κάνει όλες αυτές τις μέρες, τη δευτερολογία να την αφιερώσω </w:t>
      </w:r>
      <w:r>
        <w:rPr>
          <w:rFonts w:eastAsia="Times New Roman"/>
          <w:bCs/>
        </w:rPr>
        <w:t xml:space="preserve">διαβάζοντας τον κατάλογο των </w:t>
      </w:r>
      <w:proofErr w:type="spellStart"/>
      <w:r>
        <w:rPr>
          <w:rFonts w:eastAsia="Times New Roman"/>
          <w:bCs/>
        </w:rPr>
        <w:t>εντιμοτάτων</w:t>
      </w:r>
      <w:proofErr w:type="spellEnd"/>
      <w:r>
        <w:rPr>
          <w:rFonts w:eastAsia="Times New Roman"/>
          <w:bCs/>
        </w:rPr>
        <w:t xml:space="preserve"> αυτών που θέλουν…</w:t>
      </w:r>
    </w:p>
    <w:p w14:paraId="663F6459"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 xml:space="preserve">Θα τα καταθέσετε αυτά. </w:t>
      </w:r>
    </w:p>
    <w:p w14:paraId="663F645A" w14:textId="77777777" w:rsidR="00923458" w:rsidRDefault="00A03D36">
      <w:pPr>
        <w:spacing w:line="600" w:lineRule="auto"/>
        <w:ind w:firstLine="720"/>
        <w:contextualSpacing/>
        <w:jc w:val="both"/>
        <w:rPr>
          <w:rFonts w:eastAsia="Times New Roman"/>
          <w:bCs/>
        </w:rPr>
      </w:pPr>
      <w:r>
        <w:rPr>
          <w:rFonts w:eastAsia="Times New Roman"/>
          <w:b/>
          <w:bCs/>
        </w:rPr>
        <w:t>ΝΙΚΟΛΑΟΣ ΝΙΚΟΛΟΠΟΥΛΟΣ:</w:t>
      </w:r>
      <w:r>
        <w:rPr>
          <w:rFonts w:eastAsia="Times New Roman"/>
          <w:bCs/>
        </w:rPr>
        <w:t xml:space="preserve"> Ευχαριστώ, κύριε Πρόεδρε.</w:t>
      </w:r>
    </w:p>
    <w:p w14:paraId="663F645B" w14:textId="77777777" w:rsidR="00923458" w:rsidRDefault="00A03D36">
      <w:pPr>
        <w:spacing w:line="600" w:lineRule="auto"/>
        <w:ind w:firstLine="720"/>
        <w:contextualSpacing/>
        <w:jc w:val="both"/>
        <w:rPr>
          <w:rFonts w:eastAsia="Times New Roman"/>
          <w:bCs/>
        </w:rPr>
      </w:pPr>
      <w:r>
        <w:rPr>
          <w:rFonts w:eastAsia="Times New Roman"/>
          <w:szCs w:val="24"/>
        </w:rPr>
        <w:t>(Στο σημείο αυτό ο Βουλευτής κ. Νικόλαος Νικολόπουλος  καταθέτει για τα Πρακτικά τα προαναφε</w:t>
      </w:r>
      <w:r>
        <w:rPr>
          <w:rFonts w:eastAsia="Times New Roman"/>
          <w:szCs w:val="24"/>
        </w:rPr>
        <w:t>ρθέντα έγγραφα, τα οποία βρίσκονται στο αρχείο του Τμήματος Γραμματείας της Διεύθυνσης Στενογραφίας και Πρακτικών της Βουλής)</w:t>
      </w:r>
    </w:p>
    <w:p w14:paraId="663F645C" w14:textId="77777777" w:rsidR="00923458" w:rsidRDefault="00A03D36">
      <w:pPr>
        <w:spacing w:line="600" w:lineRule="auto"/>
        <w:ind w:firstLine="720"/>
        <w:contextualSpacing/>
        <w:jc w:val="both"/>
        <w:rPr>
          <w:rFonts w:eastAsia="Times New Roman"/>
          <w:bCs/>
        </w:rPr>
      </w:pPr>
      <w:r>
        <w:rPr>
          <w:rFonts w:eastAsia="Times New Roman"/>
          <w:b/>
          <w:bCs/>
        </w:rPr>
        <w:t xml:space="preserve">ΠΡΟΕΔΡΕΥΩΝ (Σπυρίδων Λυκούδης): </w:t>
      </w:r>
      <w:r>
        <w:rPr>
          <w:rFonts w:eastAsia="Times New Roman"/>
          <w:bCs/>
        </w:rPr>
        <w:t>Ευχαριστώ.</w:t>
      </w:r>
    </w:p>
    <w:p w14:paraId="663F645D" w14:textId="77777777" w:rsidR="00923458" w:rsidRDefault="00A03D36">
      <w:pPr>
        <w:spacing w:line="600" w:lineRule="auto"/>
        <w:ind w:firstLine="720"/>
        <w:contextualSpacing/>
        <w:jc w:val="both"/>
        <w:rPr>
          <w:rFonts w:eastAsia="Times New Roman"/>
          <w:bCs/>
        </w:rPr>
      </w:pPr>
      <w:r>
        <w:rPr>
          <w:rFonts w:eastAsia="Times New Roman"/>
          <w:bCs/>
        </w:rPr>
        <w:t>Τον λόγο έχει ο κύριος Υπουργός.</w:t>
      </w:r>
    </w:p>
    <w:p w14:paraId="663F645E"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 xml:space="preserve">ΑΝΔΡΕΑΣ ΞΑΝΘΟΣ (Υπουργός Υγείας): </w:t>
      </w:r>
      <w:r>
        <w:rPr>
          <w:rFonts w:eastAsia="Times New Roman"/>
          <w:bCs/>
        </w:rPr>
        <w:t>Κύριε Νικολόπουλε, τ</w:t>
      </w:r>
      <w:r>
        <w:rPr>
          <w:rFonts w:eastAsia="Times New Roman"/>
          <w:bCs/>
        </w:rPr>
        <w:t>ο θέμα είναι γνωστό και τώρα πλέον επίσημα η Βουλή, μέσα από μια θεσμική διαδικασία, διερευνά όλες τις πτυχές του.</w:t>
      </w:r>
    </w:p>
    <w:p w14:paraId="663F645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υπόθεση του «Ερρίκος Ντυνάν» είναι μια υπόθεση που για τους </w:t>
      </w:r>
      <w:proofErr w:type="spellStart"/>
      <w:r>
        <w:rPr>
          <w:rFonts w:eastAsia="Times New Roman" w:cs="Times New Roman"/>
          <w:szCs w:val="24"/>
        </w:rPr>
        <w:t>παροικούντες</w:t>
      </w:r>
      <w:proofErr w:type="spellEnd"/>
      <w:r>
        <w:rPr>
          <w:rFonts w:eastAsia="Times New Roman" w:cs="Times New Roman"/>
          <w:szCs w:val="24"/>
        </w:rPr>
        <w:t xml:space="preserve"> την Ιερουσαλήμ εδώ και πάρα πολλά χρόνια ήταν μια εικόνα μιας φαύλ</w:t>
      </w:r>
      <w:r>
        <w:rPr>
          <w:rFonts w:eastAsia="Times New Roman" w:cs="Times New Roman"/>
          <w:szCs w:val="24"/>
        </w:rPr>
        <w:t>ης διαχείρισης ενός νοσοκομείου υψηλότατου επιπέδου, το οποίο ήταν νομικό πρόσωπο ιδιωτικού δικαίου, αλλά είχε κοινωφελή χαρακτήρα. Εξαιτίας ακριβώς αυτής της φαύλης διαχείρισης, η οποία γινόταν κατά την άποψή μας με την πολιτική ανοχή και συγκάλυψη διαχρο</w:t>
      </w:r>
      <w:r>
        <w:rPr>
          <w:rFonts w:eastAsia="Times New Roman" w:cs="Times New Roman"/>
          <w:szCs w:val="24"/>
        </w:rPr>
        <w:t xml:space="preserve">νικά πολιτικών ηγεσιών και κυβερνήσεων, οδηγήθηκε στη χρεοκοπία και τελικά στην εκποίησή του σε έναν ιδιώτη και μάλιστα –απ’ ό,τι φαίνεται- έναντι ευτελούς τιμήματος. </w:t>
      </w:r>
    </w:p>
    <w:p w14:paraId="663F646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ιστορία. Προφανώς, η μη πληρωμή νοσηλίων από επωνύμους ήταν μια πτ</w:t>
      </w:r>
      <w:r>
        <w:rPr>
          <w:rFonts w:eastAsia="Times New Roman" w:cs="Times New Roman"/>
          <w:szCs w:val="24"/>
        </w:rPr>
        <w:t xml:space="preserve">υχή αυτής της υπόθεσης, μαζί με πάρα πολλά άλλα στοιχεία κακοδιαχείρισης, πελατειακής λογικής, παράνομων συναλλαγών, ανομιών σε σχέση με τις προμήθειες, κλπ. </w:t>
      </w:r>
    </w:p>
    <w:p w14:paraId="663F646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 αυτή τη φάση ξέρετε πάρα πολύ καλά ότι το Υπουργείο Υγείας δεν έχει εποπτικό και ελεγκτικό ρόλ</w:t>
      </w:r>
      <w:r>
        <w:rPr>
          <w:rFonts w:eastAsia="Times New Roman" w:cs="Times New Roman"/>
          <w:szCs w:val="24"/>
        </w:rPr>
        <w:t xml:space="preserve">ο στο ιδιωτικό πλέον νοσοκομείο «Ερρίκος Ντυνάν», παρά μόνον όσον αφορά την καθ’ αυτό άσκηση του ιατρικού και νοσηλευτικού έργου και τα </w:t>
      </w:r>
      <w:proofErr w:type="spellStart"/>
      <w:r>
        <w:rPr>
          <w:rFonts w:eastAsia="Times New Roman" w:cs="Times New Roman"/>
          <w:szCs w:val="24"/>
        </w:rPr>
        <w:lastRenderedPageBreak/>
        <w:t>στάνταρς</w:t>
      </w:r>
      <w:proofErr w:type="spellEnd"/>
      <w:r>
        <w:rPr>
          <w:rFonts w:eastAsia="Times New Roman" w:cs="Times New Roman"/>
          <w:szCs w:val="24"/>
        </w:rPr>
        <w:t xml:space="preserve"> τα οποία οφείλει να τηρεί, όσον αφορά την παροχή υπηρεσιών υγείας. </w:t>
      </w:r>
    </w:p>
    <w:p w14:paraId="663F646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 όλα αυτά και με αφορμή την ερώτησή σας</w:t>
      </w:r>
      <w:r>
        <w:rPr>
          <w:rFonts w:eastAsia="Times New Roman" w:cs="Times New Roman"/>
          <w:szCs w:val="24"/>
        </w:rPr>
        <w:t xml:space="preserve">, απευθυνθήκαμε στη </w:t>
      </w:r>
      <w:r>
        <w:rPr>
          <w:rFonts w:eastAsia="Times New Roman" w:cs="Times New Roman"/>
          <w:szCs w:val="24"/>
        </w:rPr>
        <w:t>δ</w:t>
      </w:r>
      <w:r>
        <w:rPr>
          <w:rFonts w:eastAsia="Times New Roman" w:cs="Times New Roman"/>
          <w:szCs w:val="24"/>
        </w:rPr>
        <w:t xml:space="preserve">ιοίκηση του νοσοκομείου,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 οποίο μας ενημέρωσε ότι έχει κάνει δυο κινήσεις. Η μια είναι αυτή στην οποία αναφερθήκατε ήδη κι εσείς, ότι δηλαδή ανέθεσε σε μια δικηγορική εταιρεία την αναζήτηση όλων των χρηματικ</w:t>
      </w:r>
      <w:r>
        <w:rPr>
          <w:rFonts w:eastAsia="Times New Roman" w:cs="Times New Roman"/>
          <w:szCs w:val="24"/>
        </w:rPr>
        <w:t>ών απαιτήσεων, των παλαιών, των τρεχουσών και των μελλοντικών, απ’ ό,τι λέει…</w:t>
      </w:r>
    </w:p>
    <w:p w14:paraId="663F646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Σε ποια εταιρεία, κύριε Υπουργέ; </w:t>
      </w:r>
    </w:p>
    <w:p w14:paraId="663F646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Στην εταιρεία με την επωνυμία «ΣΙΟΥΦΑΣ ΚΑΙ ΣΥΝΕΡΓΑΤΕΣ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ικηγορική </w:t>
      </w:r>
      <w:r>
        <w:rPr>
          <w:rFonts w:eastAsia="Times New Roman" w:cs="Times New Roman"/>
          <w:szCs w:val="24"/>
        </w:rPr>
        <w:t>ε</w:t>
      </w:r>
      <w:r>
        <w:rPr>
          <w:rFonts w:eastAsia="Times New Roman" w:cs="Times New Roman"/>
          <w:szCs w:val="24"/>
        </w:rPr>
        <w:t xml:space="preserve">ταιρεία». </w:t>
      </w:r>
    </w:p>
    <w:p w14:paraId="663F646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Μιλάμε, </w:t>
      </w:r>
      <w:r>
        <w:rPr>
          <w:rFonts w:eastAsia="Times New Roman" w:cs="Times New Roman"/>
          <w:szCs w:val="24"/>
        </w:rPr>
        <w:t xml:space="preserve">λοιπόν, για τις απώλειες που προέρχονται απ’ αυτή τη λειτουργία του νοσοκομείου, δηλαδή από τη μη καταβολή των </w:t>
      </w:r>
      <w:proofErr w:type="spellStart"/>
      <w:r>
        <w:rPr>
          <w:rFonts w:eastAsia="Times New Roman" w:cs="Times New Roman"/>
          <w:szCs w:val="24"/>
        </w:rPr>
        <w:t>οφειλομένων</w:t>
      </w:r>
      <w:proofErr w:type="spellEnd"/>
      <w:r>
        <w:rPr>
          <w:rFonts w:eastAsia="Times New Roman" w:cs="Times New Roman"/>
          <w:szCs w:val="24"/>
        </w:rPr>
        <w:t xml:space="preserve"> νοσηλίων από διάφορους επώνυμους ή ανώνυμους που νοσηλεύτηκαν στο νοσοκομείο σε ένα βάθος πολλών χρόνων. </w:t>
      </w:r>
    </w:p>
    <w:p w14:paraId="663F646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που έχει αποφασί</w:t>
      </w:r>
      <w:r>
        <w:rPr>
          <w:rFonts w:eastAsia="Times New Roman" w:cs="Times New Roman"/>
          <w:szCs w:val="24"/>
        </w:rPr>
        <w:t xml:space="preserve">σει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να κάνει είναι να καταθέσει ενώπιον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α</w:t>
      </w:r>
      <w:r>
        <w:rPr>
          <w:rFonts w:eastAsia="Times New Roman" w:cs="Times New Roman"/>
          <w:szCs w:val="24"/>
        </w:rPr>
        <w:t xml:space="preserve">νακριτή παράσταση πολιτικής αγωγής σε βάρος του πρώην Προέδρου του Διοικητικού Συμβουλίου, του Ανδρέα </w:t>
      </w:r>
      <w:proofErr w:type="spellStart"/>
      <w:r>
        <w:rPr>
          <w:rFonts w:eastAsia="Times New Roman" w:cs="Times New Roman"/>
          <w:szCs w:val="24"/>
        </w:rPr>
        <w:t>Μαρτίνη</w:t>
      </w:r>
      <w:proofErr w:type="spellEnd"/>
      <w:r>
        <w:rPr>
          <w:rFonts w:eastAsia="Times New Roman" w:cs="Times New Roman"/>
          <w:szCs w:val="24"/>
        </w:rPr>
        <w:t>, για τη ζημιά που υπέστη το Ίδρυμα. Αυτή είναι η ενημέρωση που έχουμε</w:t>
      </w:r>
      <w:r>
        <w:rPr>
          <w:rFonts w:eastAsia="Times New Roman" w:cs="Times New Roman"/>
          <w:szCs w:val="24"/>
        </w:rPr>
        <w:t xml:space="preserve"> από την πλευρά της </w:t>
      </w:r>
      <w:r>
        <w:rPr>
          <w:rFonts w:eastAsia="Times New Roman" w:cs="Times New Roman"/>
          <w:szCs w:val="24"/>
        </w:rPr>
        <w:t>δ</w:t>
      </w:r>
      <w:r>
        <w:rPr>
          <w:rFonts w:eastAsia="Times New Roman" w:cs="Times New Roman"/>
          <w:szCs w:val="24"/>
        </w:rPr>
        <w:t xml:space="preserve">ιοίκησης του νοσοκομείου. </w:t>
      </w:r>
    </w:p>
    <w:p w14:paraId="663F646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αντιλαμβάνομαι, όταν έρχεται μια τέτοια υπόθεση στο φως της δημοσιότητας, είναι ότι η απαίτηση της κοινωνίας κατ’ αρχήν είναι να αποδοθούν ευθύνες, είτε πολιτικές είτε ενδεχομένως και ποινικές. </w:t>
      </w:r>
      <w:r>
        <w:rPr>
          <w:rFonts w:eastAsia="Times New Roman" w:cs="Times New Roman"/>
          <w:szCs w:val="24"/>
        </w:rPr>
        <w:t xml:space="preserve">Αυτό είναι αντικείμενο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η οποία το διερευνά αυτήν την περίοδο και απ’ ό,τι φαίνεται υπάρχει πολύ μεγάλο ενδιαφέρον. Απ’ ό,τι ξέρω, κι εσείς ο ίδιος είστε μέλος της </w:t>
      </w:r>
      <w:r>
        <w:rPr>
          <w:rFonts w:eastAsia="Times New Roman" w:cs="Times New Roman"/>
          <w:szCs w:val="24"/>
        </w:rPr>
        <w:t>ε</w:t>
      </w:r>
      <w:r>
        <w:rPr>
          <w:rFonts w:eastAsia="Times New Roman" w:cs="Times New Roman"/>
          <w:szCs w:val="24"/>
        </w:rPr>
        <w:t>πιτροπής και, άρα, έχετε πρωτογενώς την εικόνα. Όμως, σαφώς υπάρχ</w:t>
      </w:r>
      <w:r>
        <w:rPr>
          <w:rFonts w:eastAsia="Times New Roman" w:cs="Times New Roman"/>
          <w:szCs w:val="24"/>
        </w:rPr>
        <w:t xml:space="preserve">ει και ένα αίτημα αποκατάστασης του αισθήματος δικαίου και, άρα, της υποχρέωσης κάποιων οι οποίοι είχαν ίδιον οικονομικό όφελος από μια τέτοιου τύπου διαχείριση, να καταβάλουν αυτό που τους αναλογεί. </w:t>
      </w:r>
    </w:p>
    <w:p w14:paraId="663F646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από την πλευρά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w:t>
      </w:r>
      <w:r>
        <w:rPr>
          <w:rFonts w:eastAsia="Times New Roman" w:cs="Times New Roman"/>
          <w:szCs w:val="24"/>
        </w:rPr>
        <w:t>ι</w:t>
      </w:r>
      <w:r>
        <w:rPr>
          <w:rFonts w:eastAsia="Times New Roman" w:cs="Times New Roman"/>
          <w:szCs w:val="24"/>
        </w:rPr>
        <w:t xml:space="preserve">δρύματος πλέον, αυτού του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 xml:space="preserve">ροσώπου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 xml:space="preserve">ικαίου, έχει κινηθεί αυτή η αναζήτηση και είναι σε εξέλιξη. Αυτό </w:t>
      </w:r>
      <w:r>
        <w:rPr>
          <w:rFonts w:eastAsia="Times New Roman" w:cs="Times New Roman"/>
          <w:szCs w:val="24"/>
        </w:rPr>
        <w:lastRenderedPageBreak/>
        <w:t>που μπορούμε να κάνουμε, ενδεχομένως, είναι να επανέλθουμε για να δούμε την πρόοδο αυτής της διαδικασίας. Ξέρετε πολύ καλά</w:t>
      </w:r>
      <w:r>
        <w:rPr>
          <w:rFonts w:eastAsia="Times New Roman" w:cs="Times New Roman"/>
          <w:szCs w:val="24"/>
        </w:rPr>
        <w:t xml:space="preserve"> ότι το Υπουργείο Υγείας ούτε επιχορηγεί ούτε επιχορηγούσε στο παρελθόν το συγκεκριμένο νοσηλευτικό ίδρυμα. Μ’ αυτήν την έννοια δεν τεκμαίρεται δημοσία ζημία από τη μη καταβολή αυτών των νοσηλίων. </w:t>
      </w:r>
    </w:p>
    <w:p w14:paraId="663F646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σαφέστατα αυτό δημιούργησε μια μαύρη τρύπα στη διαχε</w:t>
      </w:r>
      <w:r>
        <w:rPr>
          <w:rFonts w:eastAsia="Times New Roman" w:cs="Times New Roman"/>
          <w:szCs w:val="24"/>
        </w:rPr>
        <w:t xml:space="preserve">ίρισή του, που οδήγησε, μαζί με όλα τα άλλα, στην τελική χρεοκοπία του ιδρύματος και άρα στην απώλεια ενός νοσοκομείου που ήταν με την ευρύτερη έννοια στη λειτουργία του δημοσίου συμφέροντος. Άρα θεωρώ ότι υπάρχει πρόβλημα. </w:t>
      </w:r>
    </w:p>
    <w:p w14:paraId="663F646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ρόλου του Υπουρ</w:t>
      </w:r>
      <w:r>
        <w:rPr>
          <w:rFonts w:eastAsia="Times New Roman" w:cs="Times New Roman"/>
          <w:szCs w:val="24"/>
        </w:rPr>
        <w:t>γείου, μπορούμε να παρακολουθήσουμε την υπόθεση και αν έχουμε κάποια στοιχεία νεότερα, να τα φέρουμε σε γνώση της Εθνικής Αντιπροσωπείας.</w:t>
      </w:r>
    </w:p>
    <w:p w14:paraId="663F646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p>
    <w:p w14:paraId="663F646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63F646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α</w:t>
      </w:r>
      <w:r>
        <w:rPr>
          <w:rFonts w:eastAsia="Times New Roman" w:cs="Times New Roman"/>
          <w:szCs w:val="24"/>
        </w:rPr>
        <w:t xml:space="preserve">υτό, λοιπόν, που ακούσαμε σήμερα θα δείτε αύριο ότι θα είναι αυτό που θα επαναλάβουν εκείνες οι πολιτικές δυνάμεις μέσα στην </w:t>
      </w:r>
      <w:r>
        <w:rPr>
          <w:rFonts w:eastAsia="Times New Roman" w:cs="Times New Roman"/>
          <w:szCs w:val="24"/>
        </w:rPr>
        <w:t>ε</w:t>
      </w:r>
      <w:r>
        <w:rPr>
          <w:rFonts w:eastAsia="Times New Roman" w:cs="Times New Roman"/>
          <w:szCs w:val="24"/>
        </w:rPr>
        <w:lastRenderedPageBreak/>
        <w:t xml:space="preserve">ξεταστική </w:t>
      </w:r>
      <w:r>
        <w:rPr>
          <w:rFonts w:eastAsia="Times New Roman" w:cs="Times New Roman"/>
          <w:szCs w:val="24"/>
        </w:rPr>
        <w:t>ε</w:t>
      </w:r>
      <w:r>
        <w:rPr>
          <w:rFonts w:eastAsia="Times New Roman" w:cs="Times New Roman"/>
          <w:szCs w:val="24"/>
        </w:rPr>
        <w:t xml:space="preserve">πιτροπή, που, ενώ ψήφισαν ομόφωνα να γίνει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τώρα λένε «εμείς τι δουλειά έχουμε μεταξύ δύο ανωνύμω</w:t>
      </w:r>
      <w:r>
        <w:rPr>
          <w:rFonts w:eastAsia="Times New Roman" w:cs="Times New Roman"/>
          <w:szCs w:val="24"/>
        </w:rPr>
        <w:t xml:space="preserve">ν εταιρειών, της Τραπέζης Πειραιώς και μιας ανωνύμου εταιρείας που είναι το Ερρίκος Ντυνάν;». Το είπε σήμερα ο κύριος Υπουργός. Ειλικρινά δεν το περίμενα. Όμως, δεν έχω χρόνο να κάνω περισσότερα σχόλια. Δεν ήταν, λέει! Μπα! Δεν ήταν δημοσίου και διόριζε ο </w:t>
      </w:r>
      <w:r>
        <w:rPr>
          <w:rFonts w:eastAsia="Times New Roman" w:cs="Times New Roman"/>
          <w:szCs w:val="24"/>
        </w:rPr>
        <w:t xml:space="preserve">Υπουργός! Δηλαδή στου </w:t>
      </w:r>
      <w:proofErr w:type="spellStart"/>
      <w:r>
        <w:rPr>
          <w:rFonts w:eastAsia="Times New Roman" w:cs="Times New Roman"/>
          <w:szCs w:val="24"/>
        </w:rPr>
        <w:t>Αποστολόπουλου</w:t>
      </w:r>
      <w:proofErr w:type="spellEnd"/>
      <w:r>
        <w:rPr>
          <w:rFonts w:eastAsia="Times New Roman" w:cs="Times New Roman"/>
          <w:szCs w:val="24"/>
        </w:rPr>
        <w:t xml:space="preserve"> διορίζει διοικητικό συμβούλιο; Έχει μειωμένο ΦΠΑ το </w:t>
      </w:r>
      <w:r>
        <w:rPr>
          <w:rFonts w:eastAsia="Times New Roman" w:cs="Times New Roman"/>
          <w:szCs w:val="24"/>
        </w:rPr>
        <w:t>«</w:t>
      </w:r>
      <w:r>
        <w:rPr>
          <w:rFonts w:eastAsia="Times New Roman" w:cs="Times New Roman"/>
          <w:szCs w:val="24"/>
        </w:rPr>
        <w:t>Ιατρικό Κέντρο</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proofErr w:type="spellStart"/>
      <w:r>
        <w:rPr>
          <w:rFonts w:eastAsia="Times New Roman" w:cs="Times New Roman"/>
          <w:szCs w:val="24"/>
        </w:rPr>
        <w:t>M</w:t>
      </w:r>
      <w:r>
        <w:rPr>
          <w:rFonts w:eastAsia="Times New Roman" w:cs="Times New Roman"/>
          <w:szCs w:val="24"/>
        </w:rPr>
        <w:t>etropolitan</w:t>
      </w:r>
      <w:proofErr w:type="spellEnd"/>
      <w:r>
        <w:rPr>
          <w:rFonts w:eastAsia="Times New Roman" w:cs="Times New Roman"/>
          <w:szCs w:val="24"/>
        </w:rPr>
        <w:t>»</w:t>
      </w:r>
      <w:r>
        <w:rPr>
          <w:rFonts w:eastAsia="Times New Roman" w:cs="Times New Roman"/>
          <w:szCs w:val="24"/>
        </w:rPr>
        <w:t>;</w:t>
      </w:r>
    </w:p>
    <w:p w14:paraId="663F646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 κ. </w:t>
      </w:r>
      <w:proofErr w:type="spellStart"/>
      <w:r>
        <w:rPr>
          <w:rFonts w:eastAsia="Times New Roman" w:cs="Times New Roman"/>
          <w:szCs w:val="24"/>
        </w:rPr>
        <w:t>Μαρτίνης</w:t>
      </w:r>
      <w:proofErr w:type="spellEnd"/>
      <w:r>
        <w:rPr>
          <w:rFonts w:eastAsia="Times New Roman" w:cs="Times New Roman"/>
          <w:szCs w:val="24"/>
        </w:rPr>
        <w:t xml:space="preserve"> είναι φυλακή –το ξέρετε- και γιατί έχασε το νοσηλευτικό ίδρυμα, το κοινωφελές, όπως λέγεται, νοσηλευτικό ί</w:t>
      </w:r>
      <w:r>
        <w:rPr>
          <w:rFonts w:eastAsia="Times New Roman" w:cs="Times New Roman"/>
          <w:szCs w:val="24"/>
        </w:rPr>
        <w:t>δρυμα, αυτά τα 24 εκατομμύρια. Πήγε και για αυτό. Δεν είναι μόνο γιατί του βρήκαν στους λογαριασμούς τα 3,5 εκατομμύρια. Οι μανδαρίνοι του Υπουργείου Υγείας ακούσαμε σήμερα ότι δεν ξέρουν ότι είναι και για αυτό. Γιατί αν ήξεραν ή αν το ξέρουν, δεν θα μπορο</w:t>
      </w:r>
      <w:r>
        <w:rPr>
          <w:rFonts w:eastAsia="Times New Roman" w:cs="Times New Roman"/>
          <w:szCs w:val="24"/>
        </w:rPr>
        <w:t xml:space="preserve">ύσαν να πουν ότι όλοι αυτοί οι </w:t>
      </w:r>
      <w:proofErr w:type="spellStart"/>
      <w:r>
        <w:rPr>
          <w:rFonts w:eastAsia="Times New Roman" w:cs="Times New Roman"/>
          <w:szCs w:val="24"/>
        </w:rPr>
        <w:t>δωρεολήπτες</w:t>
      </w:r>
      <w:proofErr w:type="spellEnd"/>
      <w:r>
        <w:rPr>
          <w:rFonts w:eastAsia="Times New Roman" w:cs="Times New Roman"/>
          <w:szCs w:val="24"/>
        </w:rPr>
        <w:t xml:space="preserve">, όλοι αυτοί που πήραν το δωράκι της τζάμπα νοσηλείας, συμμετείχαν ως ηθικοί αυτουργοί και ως αποδέκτες. Όμως, φαίνεται ότι έχουν και εκείνοι τη φωλιά τους λερωμένοι, όχι ο Υπουργός. </w:t>
      </w:r>
    </w:p>
    <w:p w14:paraId="663F646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το πιστεύω και θα αποδ</w:t>
      </w:r>
      <w:r>
        <w:rPr>
          <w:rFonts w:eastAsia="Times New Roman" w:cs="Times New Roman"/>
          <w:szCs w:val="24"/>
        </w:rPr>
        <w:t>ειχθεί αν ο Υπουργός σήμερα θα κάνει εκείνα που πρέπει, γιατί βεβαίως ελέγχονται. Και αυτό λέει ένα εκ των ερωτημάτων μου σήμερα, κύριε Πρόεδρε. Στείλανε οι αρμόδιοι τότε του νοσοκομείου και οι ελεγκτές ήλεγξαν σε όλους αυτούς ειδοποιητήρια; Να μας τα δείξ</w:t>
      </w:r>
      <w:r>
        <w:rPr>
          <w:rFonts w:eastAsia="Times New Roman" w:cs="Times New Roman"/>
          <w:szCs w:val="24"/>
        </w:rPr>
        <w:t xml:space="preserve">ουν. Κίνησαν τις νόμιμες διαδικασίες; Να πάνε στα δικαστήρια. Μιλάμε για 24 εκατομμύρια. Και ποιοι </w:t>
      </w:r>
      <w:proofErr w:type="spellStart"/>
      <w:r>
        <w:rPr>
          <w:rFonts w:eastAsia="Times New Roman" w:cs="Times New Roman"/>
          <w:szCs w:val="24"/>
        </w:rPr>
        <w:t>ήσαντε</w:t>
      </w:r>
      <w:proofErr w:type="spellEnd"/>
      <w:r>
        <w:rPr>
          <w:rFonts w:eastAsia="Times New Roman" w:cs="Times New Roman"/>
          <w:szCs w:val="24"/>
        </w:rPr>
        <w:t xml:space="preserve"> αυτοί; Μήπως αυτοί </w:t>
      </w:r>
      <w:proofErr w:type="spellStart"/>
      <w:r>
        <w:rPr>
          <w:rFonts w:eastAsia="Times New Roman" w:cs="Times New Roman"/>
          <w:szCs w:val="24"/>
        </w:rPr>
        <w:t>ήσαντε</w:t>
      </w:r>
      <w:proofErr w:type="spellEnd"/>
      <w:r>
        <w:rPr>
          <w:rFonts w:eastAsia="Times New Roman" w:cs="Times New Roman"/>
          <w:szCs w:val="24"/>
        </w:rPr>
        <w:t xml:space="preserve"> στο νιτερέσο, στο </w:t>
      </w:r>
      <w:proofErr w:type="spellStart"/>
      <w:r>
        <w:rPr>
          <w:rFonts w:eastAsia="Times New Roman" w:cs="Times New Roman"/>
          <w:szCs w:val="24"/>
        </w:rPr>
        <w:t>νταραβερτζιλίκι</w:t>
      </w:r>
      <w:proofErr w:type="spellEnd"/>
      <w:r>
        <w:rPr>
          <w:rFonts w:eastAsia="Times New Roman" w:cs="Times New Roman"/>
          <w:szCs w:val="24"/>
        </w:rPr>
        <w:t xml:space="preserve"> που είχε αναπτύξει ο </w:t>
      </w:r>
      <w:proofErr w:type="spellStart"/>
      <w:r>
        <w:rPr>
          <w:rFonts w:eastAsia="Times New Roman" w:cs="Times New Roman"/>
          <w:szCs w:val="24"/>
        </w:rPr>
        <w:t>Μαρτίνης</w:t>
      </w:r>
      <w:proofErr w:type="spellEnd"/>
      <w:r>
        <w:rPr>
          <w:rFonts w:eastAsia="Times New Roman" w:cs="Times New Roman"/>
          <w:szCs w:val="24"/>
        </w:rPr>
        <w:t xml:space="preserve"> με όλους αυτούς, με όλο το πολιτικό κατεστημένο και το οικον</w:t>
      </w:r>
      <w:r>
        <w:rPr>
          <w:rFonts w:eastAsia="Times New Roman" w:cs="Times New Roman"/>
          <w:szCs w:val="24"/>
        </w:rPr>
        <w:t xml:space="preserve">ομικό; Αυτό δεν είναι πρόκληση; Κόψανε της αλληνής τα πόδια και λέει «δεν σου δίνουμε» –σας είπα πριν λίγο- «τα λεφτά». Λέει το Υπουργείο «δεν έχουμε λεφτά». Μάλιστα! Αλλά είχαμε. </w:t>
      </w:r>
    </w:p>
    <w:p w14:paraId="663F647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w:t>
      </w:r>
      <w:r>
        <w:rPr>
          <w:rFonts w:eastAsia="Times New Roman" w:cs="Times New Roman"/>
          <w:szCs w:val="24"/>
        </w:rPr>
        <w:t>ουλευτή)</w:t>
      </w:r>
    </w:p>
    <w:p w14:paraId="663F64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Πρόεδρε. Μολυβιάτη, και δεν πάει να πληρώσει. Μητσοτάκη, δεν πάει να πληρώσει. </w:t>
      </w:r>
      <w:proofErr w:type="spellStart"/>
      <w:r>
        <w:rPr>
          <w:rFonts w:eastAsia="Times New Roman" w:cs="Times New Roman"/>
          <w:szCs w:val="24"/>
        </w:rPr>
        <w:t>Μαρτίνης</w:t>
      </w:r>
      <w:proofErr w:type="spellEnd"/>
      <w:r>
        <w:rPr>
          <w:rFonts w:eastAsia="Times New Roman" w:cs="Times New Roman"/>
          <w:szCs w:val="24"/>
        </w:rPr>
        <w:t xml:space="preserve"> και </w:t>
      </w:r>
      <w:proofErr w:type="spellStart"/>
      <w:r>
        <w:rPr>
          <w:rFonts w:eastAsia="Times New Roman" w:cs="Times New Roman"/>
          <w:szCs w:val="24"/>
        </w:rPr>
        <w:t>Μαρτίνη</w:t>
      </w:r>
      <w:proofErr w:type="spellEnd"/>
      <w:r>
        <w:rPr>
          <w:rFonts w:eastAsia="Times New Roman" w:cs="Times New Roman"/>
          <w:szCs w:val="24"/>
        </w:rPr>
        <w:t>, δεν πάνε να πληρώ</w:t>
      </w:r>
      <w:r>
        <w:rPr>
          <w:rFonts w:eastAsia="Times New Roman" w:cs="Times New Roman"/>
          <w:szCs w:val="24"/>
        </w:rPr>
        <w:t xml:space="preserve">σουν. </w:t>
      </w:r>
      <w:proofErr w:type="spellStart"/>
      <w:r>
        <w:rPr>
          <w:rFonts w:eastAsia="Times New Roman" w:cs="Times New Roman"/>
          <w:szCs w:val="24"/>
        </w:rPr>
        <w:t>Βρούτσης</w:t>
      </w:r>
      <w:proofErr w:type="spellEnd"/>
      <w:r>
        <w:rPr>
          <w:rFonts w:eastAsia="Times New Roman" w:cs="Times New Roman"/>
          <w:szCs w:val="24"/>
        </w:rPr>
        <w:t xml:space="preserve">, δεν πάει να πληρώσει. Καψής, δεν πάει να πληρώσει. Βενιζέλος, δεν πάει να πληρώσει, ο </w:t>
      </w:r>
      <w:r>
        <w:rPr>
          <w:rFonts w:eastAsia="Times New Roman" w:cs="Times New Roman"/>
          <w:szCs w:val="24"/>
        </w:rPr>
        <w:lastRenderedPageBreak/>
        <w:t xml:space="preserve">μπαμπάς του. Η κ. Γεννηματά, δεν πάει να πληρώσει. Η κ. Μπακογιάννη, δεν πάει να πληρώσει. Ο κ. </w:t>
      </w:r>
      <w:proofErr w:type="spellStart"/>
      <w:r>
        <w:rPr>
          <w:rFonts w:eastAsia="Times New Roman" w:cs="Times New Roman"/>
          <w:szCs w:val="24"/>
        </w:rPr>
        <w:t>Μπίμπος</w:t>
      </w:r>
      <w:proofErr w:type="spellEnd"/>
      <w:r>
        <w:rPr>
          <w:rFonts w:eastAsia="Times New Roman" w:cs="Times New Roman"/>
          <w:szCs w:val="24"/>
        </w:rPr>
        <w:t>, δεν πάει να πληρώσει. Ε, κύριε Αθανασίου! Ο κ. Ση</w:t>
      </w:r>
      <w:r>
        <w:rPr>
          <w:rFonts w:eastAsia="Times New Roman" w:cs="Times New Roman"/>
          <w:szCs w:val="24"/>
        </w:rPr>
        <w:t xml:space="preserve">μίτης. Ο κ. Γριβέας.  </w:t>
      </w:r>
    </w:p>
    <w:p w14:paraId="663F647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λέω από εκείνα που θα πρέπει να δείτε γιατί δεν ενοχλούνται, όπως ενοχλούνται οι πολίτες, κύριε Υπουργέ. Μήπως και αυτοί που σας είπαν σήμερα να πείτε αυτά είναι στις καταστάσεις αυτές και τους καταλόγους αυτούς; Μήπως έχουν πάρε</w:t>
      </w:r>
      <w:r>
        <w:rPr>
          <w:rFonts w:eastAsia="Times New Roman" w:cs="Times New Roman"/>
          <w:szCs w:val="24"/>
        </w:rPr>
        <w:t xml:space="preserve">ι και αυτοί τα δωράκια τους από τον κ. </w:t>
      </w:r>
      <w:proofErr w:type="spellStart"/>
      <w:r>
        <w:rPr>
          <w:rFonts w:eastAsia="Times New Roman" w:cs="Times New Roman"/>
          <w:szCs w:val="24"/>
        </w:rPr>
        <w:t>Μαρτίνη</w:t>
      </w:r>
      <w:proofErr w:type="spellEnd"/>
      <w:r>
        <w:rPr>
          <w:rFonts w:eastAsia="Times New Roman" w:cs="Times New Roman"/>
          <w:szCs w:val="24"/>
        </w:rPr>
        <w:t>;</w:t>
      </w:r>
    </w:p>
    <w:p w14:paraId="663F64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ακούστε, κύριε Πρόεδρε, ο κ. </w:t>
      </w:r>
      <w:proofErr w:type="spellStart"/>
      <w:r>
        <w:rPr>
          <w:rFonts w:eastAsia="Times New Roman" w:cs="Times New Roman"/>
          <w:szCs w:val="24"/>
        </w:rPr>
        <w:t>Μαρτίνης</w:t>
      </w:r>
      <w:proofErr w:type="spellEnd"/>
      <w:r>
        <w:rPr>
          <w:rFonts w:eastAsia="Times New Roman" w:cs="Times New Roman"/>
          <w:szCs w:val="24"/>
        </w:rPr>
        <w:t xml:space="preserve"> μας είπε –για να το ακούσει ο ελληνικός λαός- προχθές στην </w:t>
      </w:r>
      <w:r>
        <w:rPr>
          <w:rFonts w:eastAsia="Times New Roman" w:cs="Times New Roman"/>
          <w:szCs w:val="24"/>
        </w:rPr>
        <w:t>ε</w:t>
      </w:r>
      <w:r>
        <w:rPr>
          <w:rFonts w:eastAsia="Times New Roman" w:cs="Times New Roman"/>
          <w:szCs w:val="24"/>
        </w:rPr>
        <w:t xml:space="preserve">πιτροπή «δεν πήγαινα εγώ στους πολιτικούς, εκείνοι </w:t>
      </w:r>
      <w:proofErr w:type="spellStart"/>
      <w:r>
        <w:rPr>
          <w:rFonts w:eastAsia="Times New Roman" w:cs="Times New Roman"/>
          <w:szCs w:val="24"/>
        </w:rPr>
        <w:t>ερχόσαντε</w:t>
      </w:r>
      <w:proofErr w:type="spellEnd"/>
      <w:r>
        <w:rPr>
          <w:rFonts w:eastAsia="Times New Roman" w:cs="Times New Roman"/>
          <w:szCs w:val="24"/>
        </w:rPr>
        <w:t xml:space="preserve"> και μου λέγανε να κάνω αυτό και εκείνο». Θα</w:t>
      </w:r>
      <w:r>
        <w:rPr>
          <w:rFonts w:eastAsia="Times New Roman" w:cs="Times New Roman"/>
          <w:szCs w:val="24"/>
        </w:rPr>
        <w:t xml:space="preserve"> δείτε εδώ και στους καταλόγους. Δεν περιμένω να το δούμε στις εφημερίδες, ούτε περιμένω να το δούμε στις τηλεοράσεις, γιατί αν και έστειλε γράμμα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στο ΕΣΡ και λέει «γιατί καθόλου δεν ενημερώνεται ο κόσμος για αυτό;», δεν πήραμε καμία </w:t>
      </w:r>
      <w:r>
        <w:rPr>
          <w:rFonts w:eastAsia="Times New Roman" w:cs="Times New Roman"/>
          <w:szCs w:val="24"/>
        </w:rPr>
        <w:t xml:space="preserve">απάντηση. </w:t>
      </w:r>
    </w:p>
    <w:p w14:paraId="663F64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λοιπόν, κύριε Υπουργέ, ότι, παίρνοντας και τις καταστάσεις που τώρα θα καταθέσω, δεν θα περιμένετε, όταν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τελειώσει.</w:t>
      </w:r>
    </w:p>
    <w:p w14:paraId="663F647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Άλλωστε, ακούγοντας σήμερα τους Υπουργούς που είπαν προ δύο ωρών από εκεί ότι πρέπει ο καθένας από</w:t>
      </w:r>
      <w:r>
        <w:rPr>
          <w:rFonts w:eastAsia="Times New Roman" w:cs="Times New Roman"/>
          <w:szCs w:val="24"/>
        </w:rPr>
        <w:t xml:space="preserve"> εμάς, όταν έχει τέτοια στοιχεία, αμέσως να τα πηγαίνει στον εισαγγελέα, εγώ θα τα πάω στον εισαγγελέα για όλους αυτούς που χρωστούν και δεν πηγαίνουν να πληρώσουν και που προφανώς, πριν καν πωληθεί στην Τράπεζα Πειραιώς, κάποιοι άλλοι πλήρωσαν τον λογαρια</w:t>
      </w:r>
      <w:r>
        <w:rPr>
          <w:rFonts w:eastAsia="Times New Roman" w:cs="Times New Roman"/>
          <w:szCs w:val="24"/>
        </w:rPr>
        <w:t>σμό για αυτούς που ήθελαν και σουίτα και λουξ.</w:t>
      </w:r>
    </w:p>
    <w:p w14:paraId="663F647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τέλος, μαζί…</w:t>
      </w:r>
    </w:p>
    <w:p w14:paraId="663F647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να ολοκληρώνετε.</w:t>
      </w:r>
    </w:p>
    <w:p w14:paraId="663F647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Ναι, κύριε Πρόεδρε, ολοκληρώνω, αν και σήμερα είδατε ότι αφέθηκε ο κοινοβουλευτικός έλεγχος σε μια μεγα</w:t>
      </w:r>
      <w:r>
        <w:rPr>
          <w:rFonts w:eastAsia="Times New Roman" w:cs="Times New Roman"/>
          <w:szCs w:val="24"/>
        </w:rPr>
        <w:t>λύτερη χρονική δυνατότητα και πιστεύω ότι δεν υπάρχουν πρώτης και δεύτερης κατηγορίας εδώ συνάδελφοι. Άλλωστε, το κάνετε πολλές φορές για μένα και σας ευχαριστώ.</w:t>
      </w:r>
    </w:p>
    <w:p w14:paraId="663F647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Όχι, δεν υπάρχουν.</w:t>
      </w:r>
    </w:p>
    <w:p w14:paraId="663F647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Έχετε δίκιο, κύριε Νικολόπουλε.</w:t>
      </w:r>
    </w:p>
    <w:p w14:paraId="663F647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ΝΙΚΟΛΟΠΟΥΛΟΣ:</w:t>
      </w:r>
      <w:r>
        <w:rPr>
          <w:rFonts w:eastAsia="Times New Roman" w:cs="Times New Roman"/>
          <w:szCs w:val="24"/>
        </w:rPr>
        <w:t xml:space="preserve"> Δεν έχω κανένα παράπονο.</w:t>
      </w:r>
    </w:p>
    <w:p w14:paraId="663F647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Απλώς και με βάση την </w:t>
      </w:r>
      <w:proofErr w:type="spellStart"/>
      <w:r>
        <w:rPr>
          <w:rFonts w:eastAsia="Times New Roman" w:cs="Times New Roman"/>
          <w:szCs w:val="24"/>
        </w:rPr>
        <w:t>πρωτολογία</w:t>
      </w:r>
      <w:proofErr w:type="spellEnd"/>
      <w:r>
        <w:rPr>
          <w:rFonts w:eastAsia="Times New Roman" w:cs="Times New Roman"/>
          <w:szCs w:val="24"/>
        </w:rPr>
        <w:t xml:space="preserve"> του κυρίου Υπουργού, στη δευτερολογία του δεν πρόκειται να αναφερθεί σε αυτά που λέτε, γιατί είπε ότι δεν έχει αρμοδιότητα να το ψάξει. Άρα, μήπως είναι</w:t>
      </w:r>
      <w:r>
        <w:rPr>
          <w:rFonts w:eastAsia="Times New Roman" w:cs="Times New Roman"/>
          <w:szCs w:val="24"/>
        </w:rPr>
        <w:t xml:space="preserve"> η συζήτηση λίγο άδικη και ακούγονται ονόματα χωρίς να υπάρχουν απαντήσεις; Με όλο το σεβασμό σάς το λέω.</w:t>
      </w:r>
    </w:p>
    <w:p w14:paraId="663F647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να σας πω. Η Αντιπολίτευση έλεγε πριν δυο ώρες στην Κυβέρνηση ότι δεν είχε αρμοδιότητα και η Κυβέρνηση έλεγε από</w:t>
      </w:r>
      <w:r>
        <w:rPr>
          <w:rFonts w:eastAsia="Times New Roman" w:cs="Times New Roman"/>
          <w:szCs w:val="24"/>
        </w:rPr>
        <w:t xml:space="preserve"> εκεί ότι είχαν και </w:t>
      </w:r>
      <w:proofErr w:type="spellStart"/>
      <w:r>
        <w:rPr>
          <w:rFonts w:eastAsia="Times New Roman" w:cs="Times New Roman"/>
          <w:szCs w:val="24"/>
        </w:rPr>
        <w:t>παραείχαν</w:t>
      </w:r>
      <w:proofErr w:type="spellEnd"/>
      <w:r>
        <w:rPr>
          <w:rFonts w:eastAsia="Times New Roman" w:cs="Times New Roman"/>
          <w:szCs w:val="24"/>
        </w:rPr>
        <w:t xml:space="preserve"> οι Υπουργοί αρμοδιότητα όχι μόνο για το αντικείμενό τους, αλλά για όποιο αντικείμενο που μπορεί να πέφτει στην αντίληψή τους, τυχούσα παρανομία.</w:t>
      </w:r>
    </w:p>
    <w:p w14:paraId="663F647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Εδώ, λοιπόν, έχουμε έναν κατάλογο με εκατοντάδες ανθρώπους</w:t>
      </w:r>
      <w:r>
        <w:rPr>
          <w:rFonts w:eastAsia="Times New Roman" w:cs="Times New Roman"/>
          <w:szCs w:val="24"/>
        </w:rPr>
        <w:t>,</w:t>
      </w:r>
      <w:r>
        <w:rPr>
          <w:rFonts w:eastAsia="Times New Roman" w:cs="Times New Roman"/>
          <w:szCs w:val="24"/>
        </w:rPr>
        <w:t xml:space="preserve"> που ζημίωσαν το κοινω</w:t>
      </w:r>
      <w:r>
        <w:rPr>
          <w:rFonts w:eastAsia="Times New Roman" w:cs="Times New Roman"/>
          <w:szCs w:val="24"/>
        </w:rPr>
        <w:t>φελές Ίδρυμα και δεν πηγαίνουν να πληρώσουν και μου λέτε ότι ο Υπουργός Υγείας δεν έχει καμία αρμοδιότητα;</w:t>
      </w:r>
    </w:p>
    <w:p w14:paraId="663F647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Δεν το λέω εγώ, ο κύριος Υπουργός το είπε.</w:t>
      </w:r>
    </w:p>
    <w:p w14:paraId="663F648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Όταν αναφέρθηκα στο όνομα του κ. Αθανασίου, αναφέρθ</w:t>
      </w:r>
      <w:r>
        <w:rPr>
          <w:rFonts w:eastAsia="Times New Roman" w:cs="Times New Roman"/>
          <w:szCs w:val="24"/>
        </w:rPr>
        <w:t>ηκα επειδή είναι έγκριτος νομικός και είμαι σίγουρος ότι αντιλαμβάνεται ότι…</w:t>
      </w:r>
    </w:p>
    <w:p w14:paraId="663F648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Νικολόπουλε, είστε στα επτά λεπτά. Παρακαλώ!</w:t>
      </w:r>
    </w:p>
    <w:p w14:paraId="663F648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…και εκείνος που πήρε το δώρο, είτε είναι επίτιμος, είτε είναι Αρχηγός τη</w:t>
      </w:r>
      <w:r>
        <w:rPr>
          <w:rFonts w:eastAsia="Times New Roman" w:cs="Times New Roman"/>
          <w:szCs w:val="24"/>
        </w:rPr>
        <w:t>ς Αντιπολίτευσης, είτε είναι η αδερφή του, είτε είναι της ελάσσονος είτε, είτε, είτε, έχει διαπράξει…</w:t>
      </w:r>
    </w:p>
    <w:p w14:paraId="663F648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w:t>
      </w:r>
    </w:p>
    <w:p w14:paraId="663F648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Εγώ δεν είμαι δικηγόρος, έτσι, κύριε Υπουργέ;</w:t>
      </w:r>
    </w:p>
    <w:p w14:paraId="663F648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r>
        <w:rPr>
          <w:rFonts w:eastAsia="Times New Roman" w:cs="Times New Roman"/>
          <w:szCs w:val="24"/>
        </w:rPr>
        <w:t>, κύριε συνάδελφε.</w:t>
      </w:r>
    </w:p>
    <w:p w14:paraId="663F648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Ελπίζω αυτά να φέρουν το αποτέλεσμα που θέλει ο ελληνικός λαός υπέρ του δημοσίου συμφέροντος.</w:t>
      </w:r>
    </w:p>
    <w:p w14:paraId="663F648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τα προαναφερθέντα έγγραφα, τα οποία </w:t>
      </w:r>
      <w:r>
        <w:rPr>
          <w:rFonts w:eastAsia="Times New Roman" w:cs="Times New Roman"/>
          <w:szCs w:val="24"/>
        </w:rPr>
        <w:lastRenderedPageBreak/>
        <w:t>βρίσ</w:t>
      </w:r>
      <w:r>
        <w:rPr>
          <w:rFonts w:eastAsia="Times New Roman" w:cs="Times New Roman"/>
          <w:szCs w:val="24"/>
        </w:rPr>
        <w:t xml:space="preserve">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63F648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p>
    <w:p w14:paraId="663F648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63F648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Νικολόπουλε, ήμουν σαφής. Υπήρξε φαύλη διαχεί</w:t>
      </w:r>
      <w:r>
        <w:rPr>
          <w:rFonts w:eastAsia="Times New Roman" w:cs="Times New Roman"/>
          <w:szCs w:val="24"/>
        </w:rPr>
        <w:t xml:space="preserve">ριση και οδήγησε στη χρεοκοπία το </w:t>
      </w:r>
      <w:r>
        <w:rPr>
          <w:rFonts w:eastAsia="Times New Roman" w:cs="Times New Roman"/>
          <w:szCs w:val="24"/>
        </w:rPr>
        <w:t>ν</w:t>
      </w:r>
      <w:r>
        <w:rPr>
          <w:rFonts w:eastAsia="Times New Roman" w:cs="Times New Roman"/>
          <w:szCs w:val="24"/>
        </w:rPr>
        <w:t>οσοκομείο και η ευθύνη γι’ αυτή την εξέλιξη έχει πολιτικό ονοματεπώνυμο. Είναι σαφές.</w:t>
      </w:r>
    </w:p>
    <w:p w14:paraId="663F648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Αυτό διερευνά τώρα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την οποία η Κυβέρνηση συγκρότησε. Η Κυβέρνηση πήρε την πρωτοβουλία να ελεγχθεί όχι μόνο το συ</w:t>
      </w:r>
      <w:r>
        <w:rPr>
          <w:rFonts w:eastAsia="Times New Roman" w:cs="Times New Roman"/>
          <w:szCs w:val="24"/>
        </w:rPr>
        <w:t xml:space="preserve">γκεκριμένο σκάνδαλο, αλλά συνολικά το πάρτι στον χώρο της υγείας, έχει αναθέσει στα μέλη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να διερευνήσουν και τις τυχόν ποινικές ευθύνες πολιτικών προσώπων και κρατικών λειτουργών στη διαχείριση του συγκεκριμένου </w:t>
      </w:r>
      <w:r>
        <w:rPr>
          <w:rFonts w:eastAsia="Times New Roman" w:cs="Times New Roman"/>
          <w:szCs w:val="24"/>
        </w:rPr>
        <w:t>ν</w:t>
      </w:r>
      <w:r>
        <w:rPr>
          <w:rFonts w:eastAsia="Times New Roman" w:cs="Times New Roman"/>
          <w:szCs w:val="24"/>
        </w:rPr>
        <w:t>οσοκομείου και στ</w:t>
      </w:r>
      <w:r>
        <w:rPr>
          <w:rFonts w:eastAsia="Times New Roman" w:cs="Times New Roman"/>
          <w:szCs w:val="24"/>
        </w:rPr>
        <w:t>ην κατάληξή του.</w:t>
      </w:r>
    </w:p>
    <w:p w14:paraId="663F648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Τώρα πλέον το «Ερρίκος Ντυνάν» είναι ένα ιδιωτικό νοσοκομείο και με αυτή την έννοια ο Υπουργός δεν έχει αρμοδιότητα ελέγχου επί της οικονομικής του διαχείρισης.</w:t>
      </w:r>
    </w:p>
    <w:p w14:paraId="663F648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Για τα παλιά λέω.</w:t>
      </w:r>
    </w:p>
    <w:p w14:paraId="663F648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Προσέξτε, ακούστε, κύριε Νικολόπουλε. Εμείς, όταν αναλάβαμε, το έγκλημα είχε συντελεστεί. Είχε πωληθεί το </w:t>
      </w:r>
      <w:r>
        <w:rPr>
          <w:rFonts w:eastAsia="Times New Roman" w:cs="Times New Roman"/>
          <w:szCs w:val="24"/>
        </w:rPr>
        <w:t>ν</w:t>
      </w:r>
      <w:r>
        <w:rPr>
          <w:rFonts w:eastAsia="Times New Roman" w:cs="Times New Roman"/>
          <w:szCs w:val="24"/>
        </w:rPr>
        <w:t>οσοκομείο.</w:t>
      </w:r>
    </w:p>
    <w:p w14:paraId="663F648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Δεν έχουν παραγραφεί αυτά.</w:t>
      </w:r>
    </w:p>
    <w:p w14:paraId="663F649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Φυσικά. Αντιλαμβάνομαι, λοιπόν, αυτό που λέτε, αντιλα</w:t>
      </w:r>
      <w:r>
        <w:rPr>
          <w:rFonts w:eastAsia="Times New Roman" w:cs="Times New Roman"/>
          <w:szCs w:val="24"/>
        </w:rPr>
        <w:t xml:space="preserve">μβάνομαι με την ευρύτερη έννοια τη ζημία του δημοσίου συμφέροντος. Γι’ αυτό και ζητήσαμε ενημέρωση από την τωρινή διοίκηση του </w:t>
      </w:r>
      <w:r>
        <w:rPr>
          <w:rFonts w:eastAsia="Times New Roman" w:cs="Times New Roman"/>
          <w:szCs w:val="24"/>
        </w:rPr>
        <w:t>ν</w:t>
      </w:r>
      <w:r>
        <w:rPr>
          <w:rFonts w:eastAsia="Times New Roman" w:cs="Times New Roman"/>
          <w:szCs w:val="24"/>
        </w:rPr>
        <w:t>οσοκομείου και γι’ αυτό και θα κρατήσουμε την απαραίτητη εποπτεία στη διαδικασία αυτή, για να σιγουρευτούμε και εμείς ότι θα υπά</w:t>
      </w:r>
      <w:r>
        <w:rPr>
          <w:rFonts w:eastAsia="Times New Roman" w:cs="Times New Roman"/>
          <w:szCs w:val="24"/>
        </w:rPr>
        <w:t>ρξει αυτό που λέτε, μια αποκατάσταση του αισθήματος δικαίου, αυτό που ζητάει ο κόσμος για να πεισθεί ότι σε αυτή τη χώρα μπορούν να αντιμετωπίζονται με τον ίδιο τρόπο.</w:t>
      </w:r>
    </w:p>
    <w:p w14:paraId="663F649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Υπουργέ, τα στοιχεία δεν τα έδωσε η τράπεζα, τα στοιχεία τα</w:t>
      </w:r>
      <w:r>
        <w:rPr>
          <w:rFonts w:eastAsia="Times New Roman" w:cs="Times New Roman"/>
          <w:szCs w:val="24"/>
        </w:rPr>
        <w:t xml:space="preserve"> έδωσε ο κ. Φαραντάτος.</w:t>
      </w:r>
    </w:p>
    <w:p w14:paraId="663F649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 για να πάμε στην επόμενη ερώτηση.</w:t>
      </w:r>
    </w:p>
    <w:p w14:paraId="663F649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ΝΙΚΟΛΟΠΟΥΛΟΣ:</w:t>
      </w:r>
      <w:r>
        <w:rPr>
          <w:rFonts w:eastAsia="Times New Roman" w:cs="Times New Roman"/>
          <w:szCs w:val="24"/>
        </w:rPr>
        <w:t xml:space="preserve"> Τα στοιχεία τα έδωσε ο κ. Φαραντάτος.</w:t>
      </w:r>
    </w:p>
    <w:p w14:paraId="663F649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ξέρετε τι έχει γίνει αυτή την </w:t>
      </w:r>
      <w:r>
        <w:rPr>
          <w:rFonts w:eastAsia="Times New Roman" w:cs="Times New Roman"/>
          <w:szCs w:val="24"/>
        </w:rPr>
        <w:t>ώρα στην Αίθουσα; Έχουν ακουστεί ονόματα, μια σειρά άνθρωποι έχουν αναφερθεί ως –πιθανόν ο κ. Νικολόπουλος καταθέτει τα στοιχεία του- ως «τζαμπατζήδες» για τη νοσηλεία τους, εσείς δηλώνετε ότι δεν μπορείτε να το ελέγξετε, διότι το ελέγχει ένα δικηγορικό γρ</w:t>
      </w:r>
      <w:r>
        <w:rPr>
          <w:rFonts w:eastAsia="Times New Roman" w:cs="Times New Roman"/>
          <w:szCs w:val="24"/>
        </w:rPr>
        <w:t>αφείο που έχουν ανατεθεί και ακούγονται ονόματα. Είναι άδικο, εξαιρετικά άδικο αυτό. Γι’ αυτό, σας παρακαλώ, ολοκληρώστε την απάντηση.</w:t>
      </w:r>
    </w:p>
    <w:p w14:paraId="663F649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Ολοκλήρωσα την απάντησή μου. Αυτό είχα να πω ό,τι θα συνεχίσουμε να παρακολουθούμε την </w:t>
      </w:r>
      <w:r>
        <w:rPr>
          <w:rFonts w:eastAsia="Times New Roman" w:cs="Times New Roman"/>
          <w:szCs w:val="24"/>
        </w:rPr>
        <w:t xml:space="preserve">εξέλιξη της υπόθεσης. </w:t>
      </w:r>
    </w:p>
    <w:p w14:paraId="663F649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πολύ.</w:t>
      </w:r>
    </w:p>
    <w:p w14:paraId="663F649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δωδέκατη επίκαιρη ερώτηση με αριθμό 943/6-6-2017 του δεύτερου κύκλου, του Βουλευτή Λάρισας της Δημοκρατικής Συμπαράταξης ΠΑΣΟΚ–ΔΗΜΑΡ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w:t>
      </w:r>
      <w:r>
        <w:rPr>
          <w:rFonts w:eastAsia="Times New Roman" w:cs="Times New Roman"/>
          <w:szCs w:val="24"/>
        </w:rPr>
        <w:t xml:space="preserve">γό </w:t>
      </w:r>
      <w:r>
        <w:rPr>
          <w:rFonts w:eastAsia="Times New Roman" w:cs="Times New Roman"/>
          <w:bCs/>
          <w:szCs w:val="24"/>
        </w:rPr>
        <w:t>Υγείας,</w:t>
      </w:r>
      <w:r>
        <w:rPr>
          <w:rFonts w:eastAsia="Times New Roman" w:cs="Times New Roman"/>
          <w:szCs w:val="24"/>
        </w:rPr>
        <w:t xml:space="preserve"> με θέμα: «υπάρχει </w:t>
      </w:r>
      <w:r>
        <w:rPr>
          <w:rFonts w:eastAsia="Times New Roman" w:cs="Times New Roman"/>
          <w:szCs w:val="24"/>
        </w:rPr>
        <w:lastRenderedPageBreak/>
        <w:t>τελικά εθνική και περιφερειακή στρατηγική για την ανάπτυξη του ιατρικού τουρισμού;».</w:t>
      </w:r>
    </w:p>
    <w:p w14:paraId="663F649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Μπαργιώτα</w:t>
      </w:r>
      <w:proofErr w:type="spellEnd"/>
      <w:r>
        <w:rPr>
          <w:rFonts w:eastAsia="Times New Roman" w:cs="Times New Roman"/>
          <w:szCs w:val="24"/>
        </w:rPr>
        <w:t>, έχετε τον λόγο.</w:t>
      </w:r>
    </w:p>
    <w:p w14:paraId="663F649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663F649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αφορμή για την αναψηλάφηση του πολύ</w:t>
      </w:r>
      <w:r>
        <w:rPr>
          <w:rFonts w:eastAsia="Times New Roman" w:cs="Times New Roman"/>
          <w:szCs w:val="24"/>
        </w:rPr>
        <w:t>παθου θέματος «ιατρικός τουρισμός» που επανέρχεται συχνά στην επικαιρότητα, αυτή τη φορά ήταν μ</w:t>
      </w:r>
      <w:r>
        <w:rPr>
          <w:rFonts w:eastAsia="Times New Roman" w:cs="Times New Roman"/>
          <w:szCs w:val="24"/>
        </w:rPr>
        <w:t>ί</w:t>
      </w:r>
      <w:r>
        <w:rPr>
          <w:rFonts w:eastAsia="Times New Roman" w:cs="Times New Roman"/>
          <w:szCs w:val="24"/>
        </w:rPr>
        <w:t>α μεγάλη σύσκεψη που έγινε στη Λάρισα με πρωτοβουλία του Ιατρικού Συλλόγου και συμμετοχή όλων των φορέων τόσο από την ιατρική, όσο και από την επιχειρηματική κο</w:t>
      </w:r>
      <w:r>
        <w:rPr>
          <w:rFonts w:eastAsia="Times New Roman" w:cs="Times New Roman"/>
          <w:szCs w:val="24"/>
        </w:rPr>
        <w:t>ινότητα, που αφορούσε τον ιατρικό τουρισμό και η οποία κατέληξε σε ένα αισιόδοξο και σε ένα απαισιόδοξο συμπέρασμα. Το αισιόδοξο συμπέρασμα ήταν ότι η πόλη, η Θεσσαλία εν γένει, είναι ακόμα μια από τις περιοχές που έχουν ήδη τις δυνατότητες να μπουν και να</w:t>
      </w:r>
      <w:r>
        <w:rPr>
          <w:rFonts w:eastAsia="Times New Roman" w:cs="Times New Roman"/>
          <w:szCs w:val="24"/>
        </w:rPr>
        <w:t xml:space="preserve"> επεκταθούν στο θέμα του ιατρικού τουρισμού και να προχωρήσουν από εδώ και πέρα. Το απαισιόδοξο συμπέρασμα δυστυχώς ήταν ότι δεν είναι καθόλου πιθανό να προχωρήσουν τώρα οι επενδύσεις και οι δραστηριό</w:t>
      </w:r>
      <w:r>
        <w:rPr>
          <w:rFonts w:eastAsia="Times New Roman" w:cs="Times New Roman"/>
          <w:szCs w:val="24"/>
        </w:rPr>
        <w:lastRenderedPageBreak/>
        <w:t>τητες, καθώς το δημόσιο και η πολιτεία, το Υπουργείο ουσ</w:t>
      </w:r>
      <w:r>
        <w:rPr>
          <w:rFonts w:eastAsia="Times New Roman" w:cs="Times New Roman"/>
          <w:szCs w:val="24"/>
        </w:rPr>
        <w:t xml:space="preserve">ιαστικά, όχι απλώς δεν βοηθάει σε αυτή τη διαδικασία, αλλά ουσιαστικά τη μπλοκάρει. </w:t>
      </w:r>
    </w:p>
    <w:p w14:paraId="663F649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αφήσω τη διαχείριση των ιατρικών αναγκών των επισκεπτών, των τουριστών μας, που είναι ένα μεγάλο θέμα από μόνο του και θα αναφερθώ μόνο στον ιατρικό τουρισμό επιλογής, </w:t>
      </w:r>
      <w:r>
        <w:rPr>
          <w:rFonts w:eastAsia="Times New Roman" w:cs="Times New Roman"/>
          <w:szCs w:val="24"/>
        </w:rPr>
        <w:t>δηλαδή τον ιατρικό τουρισμό που αναπτύσσεται από πολίτες άλλων χωρών, τρίτων χωρών, οι οποίοι αναζητούν σε άλλες χώρες από αυτές που είναι ασφαλισμένοι θεραπεία για χρόνια νοσήματα. Αυτή είναι μ</w:t>
      </w:r>
      <w:r>
        <w:rPr>
          <w:rFonts w:eastAsia="Times New Roman" w:cs="Times New Roman"/>
          <w:szCs w:val="24"/>
        </w:rPr>
        <w:t>ί</w:t>
      </w:r>
      <w:r>
        <w:rPr>
          <w:rFonts w:eastAsia="Times New Roman" w:cs="Times New Roman"/>
          <w:szCs w:val="24"/>
        </w:rPr>
        <w:t>α διαδικασία που από κεντρομόλος, που ήταν τις προηγούμενες δ</w:t>
      </w:r>
      <w:r>
        <w:rPr>
          <w:rFonts w:eastAsia="Times New Roman" w:cs="Times New Roman"/>
          <w:szCs w:val="24"/>
        </w:rPr>
        <w:t>εκαετίες, δηλαδή μια διαδικασία όπου πλούσιοι, εύποροι αν θέλετε, πολίτες τρίτων χωρών κατευθύνονταν προς το κέντρο, προς τις παραδοσιακές χώρες που είχαν τεχνολογία και δυνατότητες, τώρα έχει γίνει φυγόκεντρος, γίνεται ακριβώς το ανάποδο δηλαδή, πολίτες ι</w:t>
      </w:r>
      <w:r>
        <w:rPr>
          <w:rFonts w:eastAsia="Times New Roman" w:cs="Times New Roman"/>
          <w:szCs w:val="24"/>
        </w:rPr>
        <w:t xml:space="preserve">σχυρών και πλούσιων χωρών, όπως είναι οι Ηνωμένες Πολιτείες της Αμερικής και χώρες της Ευρώπης, έχουν την τάση να αναζητούν θεραπεία σε τρίτες χώρες, για πολλούς λόγους, κυρίως για λόγους τιμής και ανταγωνιστικότητας, με δεδομένο ότι οι ιατρικές υπηρεσίες </w:t>
      </w:r>
      <w:r>
        <w:rPr>
          <w:rFonts w:eastAsia="Times New Roman" w:cs="Times New Roman"/>
          <w:szCs w:val="24"/>
        </w:rPr>
        <w:t>στην περιφέρεια έχουν βελτιωθεί.</w:t>
      </w:r>
    </w:p>
    <w:p w14:paraId="663F649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στο παιχνίδι βλέπει κανείς τις πέντε χώρες που έχουν τις μεγαλύτερες επενδύσεις και τα μεγαλύτερα κέρδη: Την Σιγκαπούρη, την Τουρκία, την Ινδία, αλλά δεν βλέπουν την Ελλάδα. Είναι μ</w:t>
      </w:r>
      <w:r>
        <w:rPr>
          <w:rFonts w:eastAsia="Times New Roman" w:cs="Times New Roman"/>
          <w:szCs w:val="24"/>
        </w:rPr>
        <w:t>ί</w:t>
      </w:r>
      <w:r>
        <w:rPr>
          <w:rFonts w:eastAsia="Times New Roman" w:cs="Times New Roman"/>
          <w:szCs w:val="24"/>
        </w:rPr>
        <w:t>α αγορά, που σύμφωνα με έγκυρες μελέ</w:t>
      </w:r>
      <w:r>
        <w:rPr>
          <w:rFonts w:eastAsia="Times New Roman" w:cs="Times New Roman"/>
          <w:szCs w:val="24"/>
        </w:rPr>
        <w:t>τες θα μπορούσε να εκτιναχθεί εύκολα στα 2 δισεκατομμύρια, γιατί υπάρχουν συγκριτικά πλεονεκτήματα, υπάρχουν γιατροί κύρους, υπάρχουν εγκαταστάσεις του ιδιωτικού και του δημόσιου τομέα εξαιρετικές, υπάρχει το κλίμα και υπάρχει και μ</w:t>
      </w:r>
      <w:r>
        <w:rPr>
          <w:rFonts w:eastAsia="Times New Roman" w:cs="Times New Roman"/>
          <w:szCs w:val="24"/>
        </w:rPr>
        <w:t>ί</w:t>
      </w:r>
      <w:r>
        <w:rPr>
          <w:rFonts w:eastAsia="Times New Roman" w:cs="Times New Roman"/>
          <w:szCs w:val="24"/>
        </w:rPr>
        <w:t>α ιδιαίτερα ανεπτυγμένη</w:t>
      </w:r>
      <w:r>
        <w:rPr>
          <w:rFonts w:eastAsia="Times New Roman" w:cs="Times New Roman"/>
          <w:szCs w:val="24"/>
        </w:rPr>
        <w:t xml:space="preserve"> τουριστική βιομηχανία, που όλα μαζί θα μπορούσαν να συμβάλουν. Και δεν υπάρχει νομοθετικό πλαίσιο. Ενσωματώθηκε μεν η οδηγία της Ευρωπαϊκής Ένωσης το 2013, όμως, το 2014 με τον ν.4276 η πολιτεία ανέλαβε την υποχρέωση να εκδώσει κοινή υπουργική απόφαση που</w:t>
      </w:r>
      <w:r>
        <w:rPr>
          <w:rFonts w:eastAsia="Times New Roman" w:cs="Times New Roman"/>
          <w:szCs w:val="24"/>
        </w:rPr>
        <w:t xml:space="preserve"> καθορίζει το κανονιστικό πλαίσιο που έχει σχέση με τον ιατρικό τουρισμό και έκτοτε ουδέν. </w:t>
      </w:r>
    </w:p>
    <w:p w14:paraId="663F649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Πρόσφατα –και χαίρομαι που είναι εδώ- η αρμόδια Υπουργός Τουρισμού ανακοίνωσε στους ξενοδόχους –εάν δεν κάνω λάθος- ότι επίκειται η δημιουργία και η νομοθέτηση καιν</w:t>
      </w:r>
      <w:r>
        <w:rPr>
          <w:rFonts w:eastAsia="Times New Roman" w:cs="Times New Roman"/>
          <w:szCs w:val="24"/>
        </w:rPr>
        <w:t xml:space="preserve">ούριου πλαισίου. Στην πραγματικότητα το πλαίσιο υπάρχει. Υπήρξε και ένας ενδιάμεσος νόμος του 2013, που ήταν αρκετά σαφής και </w:t>
      </w:r>
      <w:r>
        <w:rPr>
          <w:rFonts w:eastAsia="Times New Roman" w:cs="Times New Roman"/>
          <w:szCs w:val="24"/>
        </w:rPr>
        <w:lastRenderedPageBreak/>
        <w:t>ο οποίος αδρανοποιήθηκε από τον νόμο του 2014. Αυτό που εκκρεμεί στην ουσία είναι μ</w:t>
      </w:r>
      <w:r>
        <w:rPr>
          <w:rFonts w:eastAsia="Times New Roman" w:cs="Times New Roman"/>
          <w:szCs w:val="24"/>
        </w:rPr>
        <w:t>ί</w:t>
      </w:r>
      <w:r>
        <w:rPr>
          <w:rFonts w:eastAsia="Times New Roman" w:cs="Times New Roman"/>
          <w:szCs w:val="24"/>
        </w:rPr>
        <w:t>α κοινή υπουργική απόφαση που να καθορίζει πρά</w:t>
      </w:r>
      <w:r>
        <w:rPr>
          <w:rFonts w:eastAsia="Times New Roman" w:cs="Times New Roman"/>
          <w:szCs w:val="24"/>
        </w:rPr>
        <w:t xml:space="preserve">γματα, όπως είναι η διακίνηση της ιατρικής πληροφορίας, η ασφάλιση των </w:t>
      </w:r>
      <w:proofErr w:type="spellStart"/>
      <w:r>
        <w:rPr>
          <w:rFonts w:eastAsia="Times New Roman" w:cs="Times New Roman"/>
          <w:szCs w:val="24"/>
        </w:rPr>
        <w:t>παρόχων</w:t>
      </w:r>
      <w:proofErr w:type="spellEnd"/>
      <w:r>
        <w:rPr>
          <w:rFonts w:eastAsia="Times New Roman" w:cs="Times New Roman"/>
          <w:szCs w:val="24"/>
        </w:rPr>
        <w:t xml:space="preserve"> και κυρίως η πιστοποίηση των </w:t>
      </w:r>
      <w:proofErr w:type="spellStart"/>
      <w:r>
        <w:rPr>
          <w:rFonts w:eastAsia="Times New Roman" w:cs="Times New Roman"/>
          <w:szCs w:val="24"/>
        </w:rPr>
        <w:t>παρόχων</w:t>
      </w:r>
      <w:proofErr w:type="spellEnd"/>
      <w:r>
        <w:rPr>
          <w:rFonts w:eastAsia="Times New Roman" w:cs="Times New Roman"/>
          <w:szCs w:val="24"/>
        </w:rPr>
        <w:t xml:space="preserve"> και η οποία εκκρεμεί.</w:t>
      </w:r>
    </w:p>
    <w:p w14:paraId="663F649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 κύριε συνάδελφε.</w:t>
      </w:r>
    </w:p>
    <w:p w14:paraId="663F649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Ολοκληρώνω, κύριε Πρόεδρε.</w:t>
      </w:r>
    </w:p>
    <w:p w14:paraId="663F64A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Οι ε</w:t>
      </w:r>
      <w:r>
        <w:rPr>
          <w:rFonts w:eastAsia="Times New Roman" w:cs="Times New Roman"/>
          <w:szCs w:val="24"/>
        </w:rPr>
        <w:t xml:space="preserve">ρωτήσεις, λοιπόν, είναι εάν θα εκδοθεί αυτή η έρημη υπουργική απόφαση κάποια στιγμή ή όντως πάμε σε νέο από την αρχή νομικό πλαίσιο και εάν ναι, ποια είναι τα βασικά χαρακτηριστικά του νέου, εάν υπάρχει τέτοιο; </w:t>
      </w:r>
    </w:p>
    <w:p w14:paraId="663F64A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3F64A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w:t>
      </w:r>
      <w:r>
        <w:rPr>
          <w:rFonts w:eastAsia="Times New Roman" w:cs="Times New Roman"/>
          <w:szCs w:val="24"/>
        </w:rPr>
        <w:t xml:space="preserve">  Κύριε Υπουργέ, έχετε τον λόγο.</w:t>
      </w:r>
    </w:p>
    <w:p w14:paraId="663F64A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το θέμα προφανώς είναι σημαντικό και ενδιαφέρον. Ο ιατρικός τουρισμός είναι μια πολύ σημαντική μορφή εναλλακτικού τουρισμού. Η προσδοκία για τη συνεισφορά του τουρισμού σ</w:t>
      </w:r>
      <w:r>
        <w:rPr>
          <w:rFonts w:eastAsia="Times New Roman" w:cs="Times New Roman"/>
          <w:szCs w:val="24"/>
        </w:rPr>
        <w:t xml:space="preserve">την </w:t>
      </w:r>
      <w:r>
        <w:rPr>
          <w:rFonts w:eastAsia="Times New Roman" w:cs="Times New Roman"/>
          <w:szCs w:val="24"/>
        </w:rPr>
        <w:lastRenderedPageBreak/>
        <w:t xml:space="preserve">ανάπτυξη της χώρας, στο ξεπέρασμα της κρίσης, στην ενίσχυση του εισοδήματος και της απασχόλησης στον τόπο μας είναι πολύ ισχυρή και οφείλουμε με κάθε τρόπο να ενισχύουμε όλες τις πτυχές της. </w:t>
      </w:r>
    </w:p>
    <w:p w14:paraId="663F64A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υπάρχει μ</w:t>
      </w:r>
      <w:r>
        <w:rPr>
          <w:rFonts w:eastAsia="Times New Roman" w:cs="Times New Roman"/>
          <w:szCs w:val="24"/>
        </w:rPr>
        <w:t>ί</w:t>
      </w:r>
      <w:r>
        <w:rPr>
          <w:rFonts w:eastAsia="Times New Roman" w:cs="Times New Roman"/>
          <w:szCs w:val="24"/>
        </w:rPr>
        <w:t>α δυσκολία δημιουργίας του κατ</w:t>
      </w:r>
      <w:r>
        <w:rPr>
          <w:rFonts w:eastAsia="Times New Roman" w:cs="Times New Roman"/>
          <w:szCs w:val="24"/>
        </w:rPr>
        <w:t>άλληλου θεσμικού πλαισίου, που θα επιτρέψει την ενεργοποίηση επενδύσεων σε αυτόν τον τομέα. Οφείλουμε, όμως, να πούμε το εξής, ότι αυτό που κατ’ αρχ</w:t>
      </w:r>
      <w:r>
        <w:rPr>
          <w:rFonts w:eastAsia="Times New Roman" w:cs="Times New Roman"/>
          <w:szCs w:val="24"/>
        </w:rPr>
        <w:t>άς</w:t>
      </w:r>
      <w:r>
        <w:rPr>
          <w:rFonts w:eastAsia="Times New Roman" w:cs="Times New Roman"/>
          <w:szCs w:val="24"/>
        </w:rPr>
        <w:t xml:space="preserve"> ενδιαφέρει τη χώρα μας είναι οι επισκέπτες της, οι τουρίστες που έρχονται στην Ελλάδα και που φέτος από ό</w:t>
      </w:r>
      <w:r>
        <w:rPr>
          <w:rFonts w:eastAsia="Times New Roman" w:cs="Times New Roman"/>
          <w:szCs w:val="24"/>
        </w:rPr>
        <w:t xml:space="preserve">,τι φαίνεται -είναι εδώ και η αρμόδια Υπουργός να μας το επιβεβαιώσει- θα είναι μια χρονιά ρεκόρ, εάν χρειαστεί, </w:t>
      </w:r>
      <w:r>
        <w:rPr>
          <w:rFonts w:eastAsia="Times New Roman" w:cs="Times New Roman"/>
        </w:rPr>
        <w:t>δηλαδή</w:t>
      </w:r>
      <w:r>
        <w:rPr>
          <w:rFonts w:eastAsia="Times New Roman" w:cs="Times New Roman"/>
          <w:szCs w:val="24"/>
        </w:rPr>
        <w:t xml:space="preserve"> εάν έχουν ένα οποιοδήποτε </w:t>
      </w:r>
      <w:proofErr w:type="spellStart"/>
      <w:r>
        <w:rPr>
          <w:rFonts w:eastAsia="Times New Roman" w:cs="Times New Roman"/>
          <w:szCs w:val="24"/>
        </w:rPr>
        <w:t>σύμβαμα</w:t>
      </w:r>
      <w:proofErr w:type="spellEnd"/>
      <w:r>
        <w:rPr>
          <w:rFonts w:eastAsia="Times New Roman" w:cs="Times New Roman"/>
          <w:szCs w:val="24"/>
        </w:rPr>
        <w:t xml:space="preserve"> απειλητικό για την υγεία τους, μ</w:t>
      </w:r>
      <w:r>
        <w:rPr>
          <w:rFonts w:eastAsia="Times New Roman" w:cs="Times New Roman"/>
          <w:szCs w:val="24"/>
        </w:rPr>
        <w:t>ί</w:t>
      </w:r>
      <w:r>
        <w:rPr>
          <w:rFonts w:eastAsia="Times New Roman" w:cs="Times New Roman"/>
          <w:szCs w:val="24"/>
        </w:rPr>
        <w:t xml:space="preserve">α αρρώστια, να έχουν την καλύτερη δυνατή φροντίδα, την πιο αξιόπιστη </w:t>
      </w:r>
      <w:r>
        <w:rPr>
          <w:rFonts w:eastAsia="Times New Roman" w:cs="Times New Roman"/>
          <w:szCs w:val="24"/>
        </w:rPr>
        <w:t xml:space="preserve">περίθαλψη, κατ’ αρχήν στο δημόσιο σύστημα υγείας. </w:t>
      </w:r>
    </w:p>
    <w:p w14:paraId="663F64A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συνήθως, ιδιαίτερα στις νησιωτικές περιοχές και στις περιοχές υψηλής τουριστικής ζήτησης, τα έκτακτα και τα επείγοντα περιστατικά που αφορούν τουρίστες αντιμετωπίζονται κατά </w:t>
      </w:r>
      <w:r>
        <w:rPr>
          <w:rFonts w:eastAsia="Times New Roman" w:cs="Times New Roman"/>
          <w:szCs w:val="24"/>
        </w:rPr>
        <w:lastRenderedPageBreak/>
        <w:t>βάση στις δημόσιες δομές.</w:t>
      </w:r>
      <w:r>
        <w:rPr>
          <w:rFonts w:eastAsia="Times New Roman" w:cs="Times New Roman"/>
          <w:szCs w:val="24"/>
        </w:rPr>
        <w:t xml:space="preserve"> Άρα κατ’ αρχήν, μας ενδιαφέρει οι δομές αυτές να είναι λειτουργικές και να παρέχουν αξιόπιστη φροντίδα. </w:t>
      </w:r>
    </w:p>
    <w:p w14:paraId="663F64A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Θεωρούμε ότι και αυτό είναι ένα στοιχείο που ενισχύει το τουριστικό προϊόν της χώρας και πραγματικά δίνει το αίσθημα της ασφάλειας κατά την παραμονή ο</w:t>
      </w:r>
      <w:r>
        <w:rPr>
          <w:rFonts w:eastAsia="Times New Roman" w:cs="Times New Roman"/>
          <w:szCs w:val="24"/>
        </w:rPr>
        <w:t>ποιουδήποτε πολίτη από άλλη χώρα στην χώρα μας και συνολικά νομίζω ότι ενισχύει –αν θέλετε</w:t>
      </w:r>
      <w:r>
        <w:rPr>
          <w:rFonts w:eastAsia="Times New Roman"/>
          <w:szCs w:val="24"/>
        </w:rPr>
        <w:t>–</w:t>
      </w:r>
      <w:r>
        <w:rPr>
          <w:rFonts w:eastAsia="Times New Roman" w:cs="Times New Roman"/>
          <w:szCs w:val="24"/>
        </w:rPr>
        <w:t xml:space="preserve">και το αίσθημα της υγειονομικής ασφάλειας της κοινωνίας, το οποίο είναι πάρα πολύ κρίσιμο. </w:t>
      </w:r>
    </w:p>
    <w:p w14:paraId="663F64A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Έχουμε προσπαθήσει αυτά τα δ</w:t>
      </w:r>
      <w:r>
        <w:rPr>
          <w:rFonts w:eastAsia="Times New Roman" w:cs="Times New Roman"/>
          <w:szCs w:val="24"/>
        </w:rPr>
        <w:t>ύ</w:t>
      </w:r>
      <w:r>
        <w:rPr>
          <w:rFonts w:eastAsia="Times New Roman" w:cs="Times New Roman"/>
          <w:szCs w:val="24"/>
        </w:rPr>
        <w:t>ο χρόνια, ιδιαίτερα διαχειριζόμενοι τη μεγάλ</w:t>
      </w:r>
      <w:r>
        <w:rPr>
          <w:rFonts w:eastAsia="Times New Roman" w:cs="Times New Roman"/>
          <w:szCs w:val="24"/>
        </w:rPr>
        <w:t>η έκρηξη του προσφυγικού και μεταναστευτικού ρεύματος, να μην επιτρέψουμε να μετατραπεί αυτό το μεγάλο κοινωνικό πρόβλημα σε πρόβλημα δημόσιας υγείας και νομίζω ότι μέχρι τώρα τα έχουμε καταφέρει. Άρα αυτό το πρόβλημα είναι το επείγον και το πιο σημαντικό.</w:t>
      </w:r>
      <w:r>
        <w:rPr>
          <w:rFonts w:eastAsia="Times New Roman" w:cs="Times New Roman"/>
          <w:szCs w:val="24"/>
        </w:rPr>
        <w:t xml:space="preserve"> </w:t>
      </w:r>
    </w:p>
    <w:p w14:paraId="663F64A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επίσης, ένα θέμα αναβάθμισης των σημερινών υποδομών του εξοπλισμού </w:t>
      </w:r>
      <w:r>
        <w:rPr>
          <w:rFonts w:eastAsia="Times New Roman"/>
          <w:szCs w:val="24"/>
        </w:rPr>
        <w:t>–</w:t>
      </w:r>
      <w:r>
        <w:rPr>
          <w:rFonts w:eastAsia="Times New Roman" w:cs="Times New Roman"/>
          <w:szCs w:val="24"/>
        </w:rPr>
        <w:t>αν θέλετε</w:t>
      </w:r>
      <w:r>
        <w:rPr>
          <w:rFonts w:eastAsia="Times New Roman"/>
          <w:szCs w:val="24"/>
        </w:rPr>
        <w:t>–</w:t>
      </w:r>
      <w:r>
        <w:rPr>
          <w:rFonts w:eastAsia="Times New Roman" w:cs="Times New Roman"/>
          <w:szCs w:val="24"/>
        </w:rPr>
        <w:t xml:space="preserve"> και της ξενοδοχειακής υποδομής των δημόσιων δομών, έτσι ώστε να ενισχύουν </w:t>
      </w:r>
      <w:r>
        <w:rPr>
          <w:rFonts w:eastAsia="Times New Roman"/>
          <w:szCs w:val="24"/>
        </w:rPr>
        <w:t>–</w:t>
      </w:r>
      <w:r>
        <w:rPr>
          <w:rFonts w:eastAsia="Times New Roman" w:cs="Times New Roman"/>
          <w:szCs w:val="24"/>
        </w:rPr>
        <w:t>αν θέλετε</w:t>
      </w:r>
      <w:r>
        <w:rPr>
          <w:rFonts w:eastAsia="Times New Roman"/>
          <w:szCs w:val="24"/>
        </w:rPr>
        <w:t>–</w:t>
      </w:r>
      <w:r>
        <w:rPr>
          <w:rFonts w:eastAsia="Times New Roman" w:cs="Times New Roman"/>
          <w:szCs w:val="24"/>
        </w:rPr>
        <w:t xml:space="preserve"> το τουριστικό μας προϊόν και να ξέρουν οι επισκέπτες ότι </w:t>
      </w:r>
      <w:r>
        <w:rPr>
          <w:rFonts w:eastAsia="Times New Roman" w:cs="Times New Roman"/>
          <w:szCs w:val="24"/>
        </w:rPr>
        <w:lastRenderedPageBreak/>
        <w:t xml:space="preserve">μπορούν να αντιμετωπιστούν τα όποια προβλήματα υγείας τους με αξιόπιστο και αξιοπρεπή τρόπο. </w:t>
      </w:r>
    </w:p>
    <w:p w14:paraId="663F64A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άλλο σημαντικό θέμα, με μια πτυχή δευτερεύουσα. Είναι το θέμα της δυνατότητας της χώρας μας και </w:t>
      </w:r>
      <w:r>
        <w:rPr>
          <w:rFonts w:eastAsia="Times New Roman"/>
          <w:bCs/>
        </w:rPr>
        <w:t>συγκεκριμένα</w:t>
      </w:r>
      <w:r>
        <w:rPr>
          <w:rFonts w:eastAsia="Times New Roman" w:cs="Times New Roman"/>
          <w:szCs w:val="24"/>
        </w:rPr>
        <w:t xml:space="preserve"> των διοικητικών μηχανισμών του συστήματος υγείας να εισπράττουν νοσήλια από πολίτες οι οποίοι δεν είναι μέλη της Ευρωπαϊκής Ένωσης, δεν</w:t>
      </w:r>
      <w:r>
        <w:rPr>
          <w:rFonts w:eastAsia="Times New Roman" w:cs="Times New Roman"/>
          <w:szCs w:val="24"/>
        </w:rPr>
        <w:t xml:space="preserve"> είναι ευρωπαίοι πολίτες και δεν έχουν την ευρωπαϊκή κάρτα. </w:t>
      </w:r>
    </w:p>
    <w:p w14:paraId="663F64A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Μέχρι τώρα, στις δομές πρωτοβάθμιας φροντίδας δεν υπήρχε αυτή η δυνατότητα. Τώρα κάνουμε μ</w:t>
      </w:r>
      <w:r>
        <w:rPr>
          <w:rFonts w:eastAsia="Times New Roman" w:cs="Times New Roman"/>
          <w:szCs w:val="24"/>
        </w:rPr>
        <w:t>ί</w:t>
      </w:r>
      <w:r>
        <w:rPr>
          <w:rFonts w:eastAsia="Times New Roman" w:cs="Times New Roman"/>
          <w:szCs w:val="24"/>
        </w:rPr>
        <w:t>α προσπάθεια. Μέσα στο νομοσχέδιο, που πιστεύω ότι μέσα στον επόμενο μήνα θα περάσουμε, υπάρχει μ</w:t>
      </w:r>
      <w:r>
        <w:rPr>
          <w:rFonts w:eastAsia="Times New Roman" w:cs="Times New Roman"/>
          <w:szCs w:val="24"/>
        </w:rPr>
        <w:t>ί</w:t>
      </w:r>
      <w:r>
        <w:rPr>
          <w:rFonts w:eastAsia="Times New Roman" w:cs="Times New Roman"/>
          <w:szCs w:val="24"/>
        </w:rPr>
        <w:t>α ειδι</w:t>
      </w:r>
      <w:r>
        <w:rPr>
          <w:rFonts w:eastAsia="Times New Roman" w:cs="Times New Roman"/>
          <w:szCs w:val="24"/>
        </w:rPr>
        <w:t xml:space="preserve">κή πρόβλεψη, που θα δίνει τη δυνατότητα να καταβάλλεται αμοιβή για υπηρεσίες που τους έχουν παρασχεθεί σε δευτεροβάθμιο επίπεδο. Στα νοσοκομεία υπήρχε η διαδικασία αναζήτησης αυτών των νοσηλίων από τους ασφαλιστικούς φορείς των επισκεπτών. </w:t>
      </w:r>
    </w:p>
    <w:p w14:paraId="663F64A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Βεβαίως, μ</w:t>
      </w:r>
      <w:r>
        <w:rPr>
          <w:rFonts w:eastAsia="Times New Roman" w:cs="Times New Roman"/>
          <w:szCs w:val="24"/>
        </w:rPr>
        <w:t>ί</w:t>
      </w:r>
      <w:r>
        <w:rPr>
          <w:rFonts w:eastAsia="Times New Roman" w:cs="Times New Roman"/>
          <w:szCs w:val="24"/>
        </w:rPr>
        <w:t>α ση</w:t>
      </w:r>
      <w:r>
        <w:rPr>
          <w:rFonts w:eastAsia="Times New Roman" w:cs="Times New Roman"/>
          <w:szCs w:val="24"/>
        </w:rPr>
        <w:t>μαντική πτυχή είναι και το ζήτημα του ιαματικού τουρισμού, που γίνεται μ</w:t>
      </w:r>
      <w:r>
        <w:rPr>
          <w:rFonts w:eastAsia="Times New Roman" w:cs="Times New Roman"/>
          <w:szCs w:val="24"/>
        </w:rPr>
        <w:t>ί</w:t>
      </w:r>
      <w:r>
        <w:rPr>
          <w:rFonts w:eastAsia="Times New Roman" w:cs="Times New Roman"/>
          <w:szCs w:val="24"/>
        </w:rPr>
        <w:t xml:space="preserve">α πολύ συστηματική προσπάθεια αυτή την περίοδο να προχωρήσει με πολύ πιο γρήγορους </w:t>
      </w:r>
      <w:r>
        <w:rPr>
          <w:rFonts w:eastAsia="Times New Roman" w:cs="Times New Roman"/>
          <w:szCs w:val="24"/>
        </w:rPr>
        <w:lastRenderedPageBreak/>
        <w:t>ρυθμούς και να διευκολυνθεί η ανάπτυξη υπηρεσιών σε περιοχές που ξέρουμε ότι η χώρα μας έχει συγκριτ</w:t>
      </w:r>
      <w:r>
        <w:rPr>
          <w:rFonts w:eastAsia="Times New Roman" w:cs="Times New Roman"/>
          <w:szCs w:val="24"/>
        </w:rPr>
        <w:t>ικό πλεονέκτημα.</w:t>
      </w:r>
    </w:p>
    <w:p w14:paraId="663F64A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και ίσως η μεγάλη πρόκληση είναι αυτό που είπατε κι εσείς: ιατρικός τουρισμός επιλογής, δηλαδή, το να υπάρξουν πολίτες άλλων χωρών που θα επιλέξουν να συνδυάσουν τις διακοπές τους με τη διενέργεια κάποιων θεραπευτικών πράξεων </w:t>
      </w:r>
      <w:r>
        <w:rPr>
          <w:rFonts w:eastAsia="Times New Roman" w:cs="Times New Roman"/>
          <w:szCs w:val="24"/>
        </w:rPr>
        <w:t>και παρεμβάσεων στη χώρα μας. Αυτό, για να είμαστε απολύτως ειλικρινείς και σε επαφή με την πραγματικότητα, είναι μ</w:t>
      </w:r>
      <w:r>
        <w:rPr>
          <w:rFonts w:eastAsia="Times New Roman" w:cs="Times New Roman"/>
          <w:szCs w:val="24"/>
        </w:rPr>
        <w:t>ί</w:t>
      </w:r>
      <w:r>
        <w:rPr>
          <w:rFonts w:eastAsia="Times New Roman" w:cs="Times New Roman"/>
          <w:szCs w:val="24"/>
        </w:rPr>
        <w:t>α υπόθεση που κατ’ αρχ</w:t>
      </w:r>
      <w:r>
        <w:rPr>
          <w:rFonts w:eastAsia="Times New Roman" w:cs="Times New Roman"/>
          <w:szCs w:val="24"/>
        </w:rPr>
        <w:t>άς</w:t>
      </w:r>
      <w:r>
        <w:rPr>
          <w:rFonts w:eastAsia="Times New Roman" w:cs="Times New Roman"/>
          <w:szCs w:val="24"/>
        </w:rPr>
        <w:t xml:space="preserve"> αφορά τον ιδιωτικό τομέα. </w:t>
      </w:r>
    </w:p>
    <w:p w14:paraId="663F64A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δημόσιο σύστημα υγείας με τις δεδομένες δυνατότητές του, με τα δεδομένα όρια που έχει</w:t>
      </w:r>
      <w:r>
        <w:rPr>
          <w:rFonts w:eastAsia="Times New Roman" w:cs="Times New Roman"/>
          <w:szCs w:val="24"/>
        </w:rPr>
        <w:t xml:space="preserve"> στους προϋπολογισμούς στη στελέχωσή του κ.λπ. και με τη μεγάλη πρόκληση να καλύψει καθολικά τον πληθυσμό και ιδιαίτερα τους ανασφάλιστους πολίτες αυτήν την περίοδο, νομίζω ότι στα σοβαρά δεν μπορεί να αναζητεί τέτοιου τύπου προοπτική. </w:t>
      </w:r>
    </w:p>
    <w:p w14:paraId="663F64A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 xml:space="preserve">ν Λυκούδης): </w:t>
      </w:r>
      <w:r>
        <w:rPr>
          <w:rFonts w:eastAsia="Times New Roman" w:cs="Times New Roman"/>
          <w:szCs w:val="24"/>
        </w:rPr>
        <w:t xml:space="preserve">Κύριε Υπουργέ, έχετε και δευτερολογία. </w:t>
      </w:r>
    </w:p>
    <w:p w14:paraId="663F64A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Τελειώνω. </w:t>
      </w:r>
    </w:p>
    <w:p w14:paraId="663F64B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βεβαίως, ορισμένες ειδικές περιπτώσεις, όπως, για παράδειγμα, είναι οι μονάδες αιμοκάθαρσης, όπου δημόσιες δομές με μια καλύτερη στελέχωση, ενίσχυση</w:t>
      </w:r>
      <w:r>
        <w:rPr>
          <w:rFonts w:eastAsia="Times New Roman" w:cs="Times New Roman"/>
          <w:szCs w:val="24"/>
        </w:rPr>
        <w:t xml:space="preserve"> του εξοπλισμού τους κ.λπ. μπορούν να αυξήσουν λίγο τη δυνατότητα να υποδέχονται και πολίτες που κάνουν τουρισμό και ταυτόχρονα μπορούν να κάνουν την αιμοκάθαρσή τους. </w:t>
      </w:r>
    </w:p>
    <w:p w14:paraId="663F64B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663F64B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w:t>
      </w:r>
      <w:r>
        <w:rPr>
          <w:rFonts w:eastAsia="Times New Roman" w:cs="Times New Roman"/>
          <w:b/>
          <w:szCs w:val="24"/>
        </w:rPr>
        <w:t xml:space="preserve">Υγείας): </w:t>
      </w:r>
      <w:r>
        <w:rPr>
          <w:rFonts w:eastAsia="Times New Roman" w:cs="Times New Roman"/>
          <w:szCs w:val="24"/>
        </w:rPr>
        <w:t>Αυτό, κατ’ αρχάς, αφορά ένα νοσοκομείο το οποίο είναι σε λειτουργία εδώ και ένα χρόνο περίπου, ένα καινούργιο νοσοκομείο, το Νοσοκομείο της Σαντορίνης. Το εξετάζουμε πολύ συστηματικά. Νομίζω, όμως, ότι για το υπόλοιπο κομμάτι, αυτό που είναι κυρίω</w:t>
      </w:r>
      <w:r>
        <w:rPr>
          <w:rFonts w:eastAsia="Times New Roman" w:cs="Times New Roman"/>
          <w:szCs w:val="24"/>
        </w:rPr>
        <w:t>ς επισπεύδον Υπουργείο είναι το Υπουργείο Τουρισμού.</w:t>
      </w:r>
    </w:p>
    <w:p w14:paraId="663F64B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Είμαστε σε πάρα πολύ καλή φάση συνεργασίας. Έχουν γίνει δύο επανειλημμένες συναντήσεις το τελευταίο διάστημα…</w:t>
      </w:r>
    </w:p>
    <w:p w14:paraId="663F64B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υπάρχει δευτερολογία. Σας παρακαλώ πολύ. </w:t>
      </w:r>
    </w:p>
    <w:p w14:paraId="663F64B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ΑΝΔΡ</w:t>
      </w:r>
      <w:r>
        <w:rPr>
          <w:rFonts w:eastAsia="Times New Roman" w:cs="Times New Roman"/>
          <w:b/>
          <w:szCs w:val="24"/>
        </w:rPr>
        <w:t xml:space="preserve">ΕΑΣ ΞΑΝΘΟΣ (Υπουργός Υγείας): </w:t>
      </w:r>
      <w:r>
        <w:rPr>
          <w:rFonts w:eastAsia="Times New Roman" w:cs="Times New Roman"/>
          <w:szCs w:val="24"/>
        </w:rPr>
        <w:t xml:space="preserve">Τελειώνω. </w:t>
      </w:r>
    </w:p>
    <w:p w14:paraId="663F64B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λοιπόν, σε μ</w:t>
      </w:r>
      <w:r>
        <w:rPr>
          <w:rFonts w:eastAsia="Times New Roman" w:cs="Times New Roman"/>
          <w:szCs w:val="24"/>
        </w:rPr>
        <w:t>ί</w:t>
      </w:r>
      <w:r>
        <w:rPr>
          <w:rFonts w:eastAsia="Times New Roman" w:cs="Times New Roman"/>
          <w:szCs w:val="24"/>
        </w:rPr>
        <w:t xml:space="preserve">α προσπάθεια, με επισπεύδον το Υπουργείο Τουρισμού, να δούμε όλες τις εκκρεμότητες, για να διευκολύνουμε αυτήν την προοπτική. </w:t>
      </w:r>
    </w:p>
    <w:p w14:paraId="663F64B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έχετε τον λόγο. </w:t>
      </w:r>
    </w:p>
    <w:p w14:paraId="663F64B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663F64B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Πολύ φοβάμαι ότι δεν πήρα απάντηση. Θα επαναλάβω το ερώτημα: Για τον ιδιωτικό και για το δημόσιο, κατ’ αρχ</w:t>
      </w:r>
      <w:r>
        <w:rPr>
          <w:rFonts w:eastAsia="Times New Roman" w:cs="Times New Roman"/>
          <w:szCs w:val="24"/>
        </w:rPr>
        <w:t>άς</w:t>
      </w:r>
      <w:r>
        <w:rPr>
          <w:rFonts w:eastAsia="Times New Roman" w:cs="Times New Roman"/>
          <w:szCs w:val="24"/>
        </w:rPr>
        <w:t>, τομέα, επισπεύδον Υπουργείο είναι το Υπουργείο Υγείας. Αφορά τις πιστοποιήσεις. Υπάρχει μ</w:t>
      </w:r>
      <w:r>
        <w:rPr>
          <w:rFonts w:eastAsia="Times New Roman" w:cs="Times New Roman"/>
          <w:szCs w:val="24"/>
        </w:rPr>
        <w:t>ί</w:t>
      </w:r>
      <w:r>
        <w:rPr>
          <w:rFonts w:eastAsia="Times New Roman" w:cs="Times New Roman"/>
          <w:szCs w:val="24"/>
        </w:rPr>
        <w:t>α κο</w:t>
      </w:r>
      <w:r>
        <w:rPr>
          <w:rFonts w:eastAsia="Times New Roman" w:cs="Times New Roman"/>
          <w:szCs w:val="24"/>
        </w:rPr>
        <w:t xml:space="preserve">ινή υπουργική απόφαση. Χωρίς αυτή δεν μπορεί να γίνει τίποτα. Είναι απλά ελληνικά. </w:t>
      </w:r>
    </w:p>
    <w:p w14:paraId="663F64B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Ιατρικός τουρισμός υπάρχει. Στις κυριακάτικες εφημερίδες υπήρχε το κλασικό παράδειγμα της υποβοηθούμενης γονιμότητας. Υπάρχουν γυναίκες -γιατί το καθεστώς είναι τέτοιο σε ά</w:t>
      </w:r>
      <w:r>
        <w:rPr>
          <w:rFonts w:eastAsia="Times New Roman" w:cs="Times New Roman"/>
          <w:szCs w:val="24"/>
        </w:rPr>
        <w:t>λλες χώρες, με άλλο θρησκευτικό δόγμα, που είναι πολύ δύσκολα- οι οποίες έρχονται στη χώρα. Οι ίδιοι οι γιατροί που ελέγχουν τα κέντρα, τα δημόσια και τα ιδιωτικά, ζητούν αξιολόγηση και το πλαίσιο το νομικό, πράγμα που σημαίνει, όπως είπαμε, πιστο</w:t>
      </w:r>
      <w:r>
        <w:rPr>
          <w:rFonts w:eastAsia="Times New Roman" w:cs="Times New Roman"/>
          <w:szCs w:val="24"/>
        </w:rPr>
        <w:lastRenderedPageBreak/>
        <w:t>ποιήσεις,</w:t>
      </w:r>
      <w:r>
        <w:rPr>
          <w:rFonts w:eastAsia="Times New Roman" w:cs="Times New Roman"/>
          <w:szCs w:val="24"/>
        </w:rPr>
        <w:t xml:space="preserve"> αξιολόγηση και κύρος. Ζητούν ουσιαστικά από την πολιτεία να τους καλύψει και νομικά, αλλά να τους προσδώσει και το απαραίτητο κύρος που θα φέρει και άλλους ασθενείς. </w:t>
      </w:r>
    </w:p>
    <w:p w14:paraId="663F64B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δέκα με δεκαπέντε χιλιάδες ασθενείς σε ορισμένες καταστάσεις. Δεν είναι μόνο </w:t>
      </w:r>
      <w:r>
        <w:rPr>
          <w:rFonts w:eastAsia="Times New Roman" w:cs="Times New Roman"/>
          <w:szCs w:val="24"/>
        </w:rPr>
        <w:t>η αιμοκάθαρση. Είναι και η γονιμότητα, οι ορθοπεδικές επεμβάσεις, που συμφέρει να γίνονται στην Ελλάδα. Είναι χίλια πράγματα. Είναι η αποκατάσταση, στην οποία η χώρα έχει συγκριτικό πλεονέκτημα. Για όλα αυτά, όμως, προϋποτίθεται ότι το Υπουργείο Υγείας και</w:t>
      </w:r>
      <w:r>
        <w:rPr>
          <w:rFonts w:eastAsia="Times New Roman" w:cs="Times New Roman"/>
          <w:szCs w:val="24"/>
        </w:rPr>
        <w:t xml:space="preserve"> δευτερευόντως το Υπουργείο Τουρισμού, το οποίο έχει άλλο κομμάτι, πρέπει να περάσουν το θεσμικό πλαίσιο. </w:t>
      </w:r>
    </w:p>
    <w:p w14:paraId="663F64B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Υπουργείο Τουρισμού έχει τους τουριστικούς πράκτορες, τη διαφήμιση στο εξωτερικό, τη σύναψη διακρατικών συμφωνιών. Η πιστοποίηση, όμως, των μονάδω</w:t>
      </w:r>
      <w:r>
        <w:rPr>
          <w:rFonts w:eastAsia="Times New Roman" w:cs="Times New Roman"/>
          <w:szCs w:val="24"/>
        </w:rPr>
        <w:t xml:space="preserve">ν υγείας για ιατρικό τουρισμό επιλεκτικό είναι δουλειά του Υπουργείου Υγείας. Πρόκειται για τεράστια διαφυγόντα κέρδη. </w:t>
      </w:r>
    </w:p>
    <w:p w14:paraId="663F64B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ότι το </w:t>
      </w:r>
      <w:r>
        <w:rPr>
          <w:rFonts w:eastAsia="Times New Roman" w:cs="Times New Roman"/>
          <w:szCs w:val="24"/>
        </w:rPr>
        <w:t>δ</w:t>
      </w:r>
      <w:r>
        <w:rPr>
          <w:rFonts w:eastAsia="Times New Roman" w:cs="Times New Roman"/>
          <w:szCs w:val="24"/>
        </w:rPr>
        <w:t xml:space="preserve">ημόσιο δεν μπορεί να συμμετάσχει, κυρίως γιατί με το θεσμικό πλαίσιο το υφιστάμενο, κατ’ αρχήν, είναι αδύνατο να πιστοποιηθεί. Όλες οι μονάδες υποβοηθούμενης γονιμότητας έχουν πιστοποιηθεί εκτός των δημοσίων, </w:t>
      </w:r>
      <w:r>
        <w:rPr>
          <w:rFonts w:eastAsia="Times New Roman" w:cs="Times New Roman"/>
          <w:szCs w:val="24"/>
        </w:rPr>
        <w:lastRenderedPageBreak/>
        <w:t>που συμβαίνει να έχουν τους καλύτερους γιατρούς</w:t>
      </w:r>
      <w:r>
        <w:rPr>
          <w:rFonts w:eastAsia="Times New Roman" w:cs="Times New Roman"/>
          <w:szCs w:val="24"/>
        </w:rPr>
        <w:t xml:space="preserve"> και τη μεγαλύτερη εμπειρία, για τον απλούστατο λόγο ότι το θεσμικό πλαίσιο είναι τέτοιο, δεν υπάρχουν χρήματα να κάνουν τις επενδύσεις για να πιστοποιηθούν κατά </w:t>
      </w:r>
      <w:r>
        <w:rPr>
          <w:rFonts w:eastAsia="Times New Roman" w:cs="Times New Roman"/>
          <w:szCs w:val="24"/>
          <w:lang w:val="en-US"/>
        </w:rPr>
        <w:t>ISO</w:t>
      </w:r>
      <w:r>
        <w:rPr>
          <w:rFonts w:eastAsia="Times New Roman" w:cs="Times New Roman"/>
          <w:szCs w:val="24"/>
        </w:rPr>
        <w:t xml:space="preserve"> και κατά μ</w:t>
      </w:r>
      <w:r>
        <w:rPr>
          <w:rFonts w:eastAsia="Times New Roman" w:cs="Times New Roman"/>
          <w:szCs w:val="24"/>
        </w:rPr>
        <w:t>ί</w:t>
      </w:r>
      <w:r>
        <w:rPr>
          <w:rFonts w:eastAsia="Times New Roman" w:cs="Times New Roman"/>
          <w:szCs w:val="24"/>
        </w:rPr>
        <w:t>α άλλη σειρά.</w:t>
      </w:r>
    </w:p>
    <w:p w14:paraId="663F64B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Συνεπώς, εδώ, έχουμε να κάνουμε με αξιοποίηση του δυναμικού. Έχου</w:t>
      </w:r>
      <w:r>
        <w:rPr>
          <w:rFonts w:eastAsia="Times New Roman" w:cs="Times New Roman"/>
          <w:szCs w:val="24"/>
        </w:rPr>
        <w:t xml:space="preserve">με να κάνουμε με προσέλκυση επενδύσεων. Έχουμε να κάνουμε με επαναπατρισμό του επιστημονικού δυναμικού, που είναι εξαιρετικό στην Ελλάδα. Δεν μπορούμε να συζητήσουμε. Έχουμε καταντήσει να συζητάμε για τα </w:t>
      </w:r>
      <w:proofErr w:type="spellStart"/>
      <w:r>
        <w:rPr>
          <w:rFonts w:eastAsia="Times New Roman" w:cs="Times New Roman"/>
          <w:szCs w:val="24"/>
        </w:rPr>
        <w:t>υδατοδρόμια</w:t>
      </w:r>
      <w:proofErr w:type="spellEnd"/>
      <w:r>
        <w:rPr>
          <w:rFonts w:eastAsia="Times New Roman" w:cs="Times New Roman"/>
          <w:szCs w:val="24"/>
        </w:rPr>
        <w:t>, για τις κλινικές μελέτες και για τον ια</w:t>
      </w:r>
      <w:r>
        <w:rPr>
          <w:rFonts w:eastAsia="Times New Roman" w:cs="Times New Roman"/>
          <w:szCs w:val="24"/>
        </w:rPr>
        <w:t xml:space="preserve">τρικό τουρισμό, κύριε Υπουργέ, από τότε που ήμουν νέος και γέρασα. Όλοι συμφωνούμε ότι πρέπει να γίνει και κανένας δεν κάνει τίποτα γι’ αυτό. </w:t>
      </w:r>
    </w:p>
    <w:p w14:paraId="663F64B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κράτος εδώ χρειάζεται να κάνει το θεσμικό πλαίσιο. Και αυτή είναι η βασική ερώτηση, αν θα το κάνετε. Ακόμη παρ</w:t>
      </w:r>
      <w:r>
        <w:rPr>
          <w:rFonts w:eastAsia="Times New Roman" w:cs="Times New Roman"/>
          <w:szCs w:val="24"/>
        </w:rPr>
        <w:t xml:space="preserve">απέρα, πρέπει να συνεργαστεί με τον επάρατο, ενδεχομένως, ιδιωτικό τομέα, για να μπορέσουν να προχωρήσουμε με στρατηγικό σχεδιασμό μεσοπρόθεσμο, δεκαετίας τουλάχιστον, επενδύσεις οι οποίες μπορούν να αποφέρουν στη χώρα τεράστια ποσά, να βοηθήσουνε εμμέσως </w:t>
      </w:r>
      <w:r>
        <w:rPr>
          <w:rFonts w:eastAsia="Times New Roman" w:cs="Times New Roman"/>
          <w:szCs w:val="24"/>
        </w:rPr>
        <w:t xml:space="preserve">το Εθνικό Σύστημα Υγείας, να βοηθήσουν </w:t>
      </w:r>
      <w:r>
        <w:rPr>
          <w:rFonts w:eastAsia="Times New Roman" w:cs="Times New Roman"/>
          <w:szCs w:val="24"/>
        </w:rPr>
        <w:lastRenderedPageBreak/>
        <w:t xml:space="preserve">στην απορρόφηση του πλεονάζοντος ιατρικού δυναμικού, το οποίο αποδημεί στην Ευρώπη και κυρίως αυτά τα χρόνια φεύγει.  </w:t>
      </w:r>
    </w:p>
    <w:p w14:paraId="663F64C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Όλα αυτά μπορούν να γίνουν και μέσω του ιατρικού τουρισμού. Αρκεί να σας πω ότι στη Σιγκαπούρη, έν</w:t>
      </w:r>
      <w:r>
        <w:rPr>
          <w:rFonts w:eastAsia="Times New Roman" w:cs="Times New Roman"/>
          <w:szCs w:val="24"/>
        </w:rPr>
        <w:t>α νησί στην άλλη άκρη του κόσμου, μέσα στην επόμενη πενταετία ο αριθμός των επισκεπτών υγείας στο νησί κοντεύει να περάσει τον πληθυσμό της χώρας.</w:t>
      </w:r>
    </w:p>
    <w:p w14:paraId="663F64C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οικονομικό πλεονέκτημα, είμαστε στην Ευρώπη, μπορούμε να προσελκύσουμε ιατρικά περιστατικά από όλο το </w:t>
      </w:r>
      <w:r>
        <w:rPr>
          <w:rFonts w:eastAsia="Times New Roman" w:cs="Times New Roman"/>
          <w:szCs w:val="24"/>
        </w:rPr>
        <w:t>βόρειο ημισφαίριο, αλλά δεν κάνουμε τίποτα. Δεν μπορούμε να κάνουμε το αυτονόητο, να πιστοποιήσουμε τις μονάδες. Πρέπει να βγάλουμε μια ΚΥΑ -είναι διαχρονικό το πρόβλημα, αλλά πρέπει κάποια στιγμή να γίνει- που λέει ότι η μονάδα πιστοποιείται, είναι έγκυρη</w:t>
      </w:r>
      <w:r>
        <w:rPr>
          <w:rFonts w:eastAsia="Times New Roman" w:cs="Times New Roman"/>
          <w:szCs w:val="24"/>
        </w:rPr>
        <w:t xml:space="preserve"> και μπορεί να δεχθεί ασθενείς και με τα ταμεία και μέσω ιδιωτικών εταιριών. Είναι πολύ απλό, απλώς δεν έχει γίνει. </w:t>
      </w:r>
    </w:p>
    <w:p w14:paraId="663F64C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Κάποια στιγμή πρέπει να ξεκινήσει κι έχω να σας προτείνω, γιατί αντιλαμβάνομαι ότι ελάχιστα έχουν γίνει, τη σύσταση μιας ομάδας εργασίας, η</w:t>
      </w:r>
      <w:r>
        <w:rPr>
          <w:rFonts w:eastAsia="Times New Roman" w:cs="Times New Roman"/>
          <w:szCs w:val="24"/>
        </w:rPr>
        <w:t xml:space="preserve"> οποία πρέπει αναγκαστικά να περιλαμβάνει και ανθρώπους από τον ιδιωτικό τομέα και από τους επιχειρηματίες.</w:t>
      </w:r>
    </w:p>
    <w:p w14:paraId="663F64C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w:t>
      </w:r>
      <w:proofErr w:type="spellStart"/>
      <w:r>
        <w:rPr>
          <w:rFonts w:eastAsia="Times New Roman" w:cs="Times New Roman"/>
          <w:szCs w:val="24"/>
        </w:rPr>
        <w:t>στοιχειοθετημένες</w:t>
      </w:r>
      <w:proofErr w:type="spellEnd"/>
      <w:r>
        <w:rPr>
          <w:rFonts w:eastAsia="Times New Roman" w:cs="Times New Roman"/>
          <w:szCs w:val="24"/>
        </w:rPr>
        <w:t xml:space="preserve"> σοβαρότατες μελέτες, εγκυρότατες, από πανεπιστήμια, οι οποίες αποδεικνύουν βήμα-βήμα ακόμα και ποιοι είναι </w:t>
      </w:r>
      <w:r>
        <w:rPr>
          <w:rFonts w:eastAsia="Times New Roman" w:cs="Times New Roman"/>
          <w:szCs w:val="24"/>
          <w:lang w:val="en-US"/>
        </w:rPr>
        <w:t>facilitators</w:t>
      </w:r>
      <w:r>
        <w:rPr>
          <w:rFonts w:eastAsia="Times New Roman" w:cs="Times New Roman"/>
          <w:szCs w:val="24"/>
        </w:rPr>
        <w:t xml:space="preserve"> κ</w:t>
      </w:r>
      <w:r>
        <w:rPr>
          <w:rFonts w:eastAsia="Times New Roman" w:cs="Times New Roman"/>
          <w:szCs w:val="24"/>
        </w:rPr>
        <w:t xml:space="preserve">αι οι άνθρωποι με τους οποίους πρέπει να συνεργαστεί κανείς στο εξωτερικό και να φέρει τέτοιους ανθρώπους. </w:t>
      </w:r>
    </w:p>
    <w:p w14:paraId="663F64C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Μπορούμε, λοιπόν, να ξεκινήσουμε πολύ εύκολα να κάνουμε τα πρώτα δύσκολα βήματα και να «βάλουμε το νερό στο αυλάκι», που λένε. Η ερώτηση είναι: Θέλο</w:t>
      </w:r>
      <w:r>
        <w:rPr>
          <w:rFonts w:eastAsia="Times New Roman" w:cs="Times New Roman"/>
          <w:szCs w:val="24"/>
        </w:rPr>
        <w:t xml:space="preserve">υμε; </w:t>
      </w:r>
    </w:p>
    <w:p w14:paraId="663F64C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έχετε τον λόγο.</w:t>
      </w:r>
    </w:p>
    <w:p w14:paraId="663F64C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προφανώς θέλουμε και έχουν γίνει αρκετά από αυτά που ήδη προτείνετε. Υπάρχει ομάδα εργασίας από τέσσερα συναρμόδια Υπουργεία: το Υπουργείο Τουρισμού, Υγείας, Οικονομίας και Ανάπτυξης και Περιβάλλοντος. Υπάρχουν δυο συνεργάτες μας οι οποίοι</w:t>
      </w:r>
      <w:r>
        <w:rPr>
          <w:rFonts w:eastAsia="Times New Roman" w:cs="Times New Roman"/>
          <w:szCs w:val="24"/>
        </w:rPr>
        <w:t xml:space="preserve"> έχουν συμμετάσχει επανειλημμένως σε συσκέψεις, επεξεργάζονται και αναθεωρούν το υπάρχον πλαίσιο και θα κάνουν όλες τις απαραίτητες παρεμβάσεις, νομοθετήσεις, έκδοση υπουργικών αποφάσεων, που είναι αναγκαία για να υπάρξει ένα </w:t>
      </w:r>
      <w:r>
        <w:rPr>
          <w:rFonts w:eastAsia="Times New Roman" w:cs="Times New Roman"/>
          <w:szCs w:val="24"/>
        </w:rPr>
        <w:lastRenderedPageBreak/>
        <w:t>καθαρό πλαίσιο, το οποίο θα δι</w:t>
      </w:r>
      <w:r>
        <w:rPr>
          <w:rFonts w:eastAsia="Times New Roman" w:cs="Times New Roman"/>
          <w:szCs w:val="24"/>
        </w:rPr>
        <w:t xml:space="preserve">ευκολύνει την ανάπτυξη του ιατρικού τουρισμού στη χώρα. Τελεία. Αυτή είναι η πρόθεσή μας. </w:t>
      </w:r>
    </w:p>
    <w:p w14:paraId="663F64C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Υπάρχουν χρόνιες αγκυλώσεις, εκκρεμότητες και καθυστερήσεις και ολιγωρίες. Η ιστορία της υποβοηθούμενης αναπαραγωγής -την ξέρετε πάρα πολύ καλά- νομοθετήθηκε το 2005</w:t>
      </w:r>
      <w:r>
        <w:rPr>
          <w:rFonts w:eastAsia="Times New Roman" w:cs="Times New Roman"/>
          <w:szCs w:val="24"/>
        </w:rPr>
        <w:t xml:space="preserve">. </w:t>
      </w:r>
    </w:p>
    <w:p w14:paraId="663F64C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Το 2001.</w:t>
      </w:r>
    </w:p>
    <w:p w14:paraId="663F64C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Το 2001, αλλά υπήρχε και μια δεύτερη νομοθέτηση το 2005 και πριν από λίγους μήνες βγήκε το προεδρικό διάταγμα, για να καθορίσει τους όρους και τις προδιαγραφές λειτουργίας, επί αυτής τη</w:t>
      </w:r>
      <w:r>
        <w:rPr>
          <w:rFonts w:eastAsia="Times New Roman" w:cs="Times New Roman"/>
          <w:szCs w:val="24"/>
        </w:rPr>
        <w:t>ς Κυβερνήσεως. Τι να κάνουμε τώρα;</w:t>
      </w:r>
    </w:p>
    <w:p w14:paraId="663F64C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Υπάρχει πρόβλημα δυσλειτουργιών συνολικά στη λειτουργία του κράτους και της δημόσιας διοίκησης, το αναγνωρίζουμε. Προσπαθούμε, λοιπόν, μέσα σε ένα περιβάλλον δύσκολο, που η προτεραιότητά μας είναι αλήθεια και το λέμε ευθέ</w:t>
      </w:r>
      <w:r>
        <w:rPr>
          <w:rFonts w:eastAsia="Times New Roman" w:cs="Times New Roman"/>
          <w:szCs w:val="24"/>
        </w:rPr>
        <w:t>ως να στηρίξουμε σήμερα το δημόσιο σύστημα υγείας, το οποίο υποδέχεται τη μεγάλη πίεση και των πολιτών αυτής της χώρας, αλλά και των επισκεπτών της.</w:t>
      </w:r>
    </w:p>
    <w:p w14:paraId="663F64C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δυσμενές περιβάλλον προσπαθούμε να κάνουμε ό,τι είναι δυνατόν για να στηρίξουμε έναν το</w:t>
      </w:r>
      <w:r>
        <w:rPr>
          <w:rFonts w:eastAsia="Times New Roman" w:cs="Times New Roman"/>
          <w:szCs w:val="24"/>
        </w:rPr>
        <w:t xml:space="preserve">μέα που </w:t>
      </w:r>
      <w:r>
        <w:rPr>
          <w:rFonts w:eastAsia="Times New Roman" w:cs="Times New Roman"/>
          <w:szCs w:val="24"/>
        </w:rPr>
        <w:lastRenderedPageBreak/>
        <w:t>έχει τεράστια και πολύ ζωτική σημασία. Είναι τεράστια η ανάγκη να αναπτυχθεί και να προσφέρει προστιθέμενη αξία στη χώρα.</w:t>
      </w:r>
    </w:p>
    <w:p w14:paraId="663F64C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Είναι αποδεκτή η επισήμανση των αδυναμιών και των ελλείψεων. Σας διαβεβαιώ ότι σε συνεργασία με το συναρμόδιο Υπουργείο Τουρισ</w:t>
      </w:r>
      <w:r>
        <w:rPr>
          <w:rFonts w:eastAsia="Times New Roman" w:cs="Times New Roman"/>
          <w:szCs w:val="24"/>
        </w:rPr>
        <w:t xml:space="preserve">μού θα κάνουμε στο επόμενο διάστημα το καλύτερο δυνατό. </w:t>
      </w:r>
    </w:p>
    <w:p w14:paraId="663F64C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63F64C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θα συζητηθεί λόγω κωλύματος του ερωτώντος Βουλευτή η δεύτερη με αριθμό 4382/22-3-2017 ερώτηση του Βουλευτή </w:t>
      </w:r>
      <w:r>
        <w:rPr>
          <w:rFonts w:eastAsia="Times New Roman" w:cs="Times New Roman"/>
          <w:szCs w:val="24"/>
        </w:rPr>
        <w:t xml:space="preserve">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Εθνική Πολιτική Καταπολέμησης του Καρκίνου.</w:t>
      </w:r>
    </w:p>
    <w:p w14:paraId="663F64C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πρώτη με αριθμό 1037/16-6-2017 επίκαιρη ερώτηση δεύτερου κύκλου του Βουλευτή Αχαΐας της Νέας Δημοκρατίας κ. </w:t>
      </w:r>
      <w:r>
        <w:rPr>
          <w:rFonts w:eastAsia="Times New Roman" w:cs="Times New Roman"/>
          <w:bCs/>
          <w:szCs w:val="24"/>
        </w:rPr>
        <w:t>Ανδ</w:t>
      </w:r>
      <w:r>
        <w:rPr>
          <w:rFonts w:eastAsia="Times New Roman" w:cs="Times New Roman"/>
          <w:bCs/>
          <w:szCs w:val="24"/>
        </w:rPr>
        <w:t xml:space="preserve">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 xml:space="preserve">με θέμα: «Επιτακτική ανάγκη ολοκληρωμένων πολιτικών διαχείρισης στην καταπολέμηση των κουνουπιών από την πολιτεία», δεν θα συζητηθεί λόγω κωλύματος του ερωτώντος Βουλευτή. </w:t>
      </w:r>
    </w:p>
    <w:p w14:paraId="663F64D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Η τέταρτη με αριθμό 976/6-6-2017 επίκαιρη ε</w:t>
      </w:r>
      <w:r>
        <w:rPr>
          <w:rFonts w:eastAsia="Times New Roman" w:cs="Times New Roman"/>
          <w:szCs w:val="24"/>
        </w:rPr>
        <w:t>ρώτηση δεύτερου κύκλου της Βουλευτού Χαλκιδικής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Σωτηρίας Βλάχου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«Ελλείψεις ασθενοφόρων στο Νομό Χαλκιδικής θέτουν σε κίνδυνο τη ζωή πολιτών», δεν θα συζητηθεί λόγω κωλύματος του αρμοδίο</w:t>
      </w:r>
      <w:r>
        <w:rPr>
          <w:rFonts w:eastAsia="Times New Roman" w:cs="Times New Roman"/>
          <w:szCs w:val="24"/>
        </w:rPr>
        <w:t xml:space="preserve">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και θα επαναπροσδιοριστεί για συζήτηση.</w:t>
      </w:r>
    </w:p>
    <w:p w14:paraId="663F64D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1032/16-6-2017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και θα επαναπροσδιοριστεί για συζήτηση. Αιτία: φόρτος εργασίας.</w:t>
      </w:r>
    </w:p>
    <w:p w14:paraId="663F64D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τρίτη με αριθμό 1026/14-6-2017 επίκαιρη ερώτηση δευτέ</w:t>
      </w:r>
      <w:r>
        <w:rPr>
          <w:rFonts w:eastAsia="Times New Roman" w:cs="Times New Roman"/>
          <w:szCs w:val="24"/>
        </w:rPr>
        <w:t xml:space="preserve">ρου κύκλου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bCs/>
          <w:szCs w:val="24"/>
        </w:rPr>
        <w:t>,</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«Προοπτική και ανάγκες του Διεθνούς Αερολιμένα Καλαμάτας», λόγω φόρτου εργασίας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663F64D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συζητηθεί η</w:t>
      </w:r>
      <w:r>
        <w:rPr>
          <w:rFonts w:eastAsia="Times New Roman" w:cs="Times New Roman"/>
          <w:szCs w:val="24"/>
        </w:rPr>
        <w:t xml:space="preserve"> ένατη με αριθμό 929/2-6-2017 επίκαιρη ερώτηση δευτέρου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κλοπή ηλεκτρικού ρεύματος, λόγω φόρτου εργασίας του Υπουργού Οικονομικών κ. Ε</w:t>
      </w:r>
      <w:r>
        <w:rPr>
          <w:rFonts w:eastAsia="Times New Roman" w:cs="Times New Roman"/>
          <w:szCs w:val="24"/>
        </w:rPr>
        <w:t xml:space="preserve">υκλείδη </w:t>
      </w:r>
      <w:proofErr w:type="spellStart"/>
      <w:r>
        <w:rPr>
          <w:rFonts w:eastAsia="Times New Roman" w:cs="Times New Roman"/>
          <w:szCs w:val="24"/>
        </w:rPr>
        <w:t>Τσακαλώτου</w:t>
      </w:r>
      <w:proofErr w:type="spellEnd"/>
      <w:r>
        <w:rPr>
          <w:rFonts w:eastAsia="Times New Roman" w:cs="Times New Roman"/>
          <w:szCs w:val="24"/>
        </w:rPr>
        <w:t>.</w:t>
      </w:r>
    </w:p>
    <w:p w14:paraId="663F64D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η δέκατη με αριθμό 931/2-6-2017 επίκαιρη ερώτηση δευτέρου κύκλου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w:t>
      </w:r>
      <w:r>
        <w:rPr>
          <w:rFonts w:eastAsia="Times New Roman" w:cs="Times New Roman"/>
          <w:szCs w:val="24"/>
        </w:rPr>
        <w:t>SIEMENS</w:t>
      </w:r>
      <w:r>
        <w:rPr>
          <w:rFonts w:eastAsia="Times New Roman" w:cs="Times New Roman"/>
          <w:szCs w:val="24"/>
        </w:rPr>
        <w:t>», λόγω φόρτου εργασίας του Υπουργού Οι</w:t>
      </w:r>
      <w:r>
        <w:rPr>
          <w:rFonts w:eastAsia="Times New Roman" w:cs="Times New Roman"/>
          <w:szCs w:val="24"/>
        </w:rPr>
        <w:t xml:space="preserve">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663F64D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δέκατη τρίτη με αριθμό 924/1-6-2017 επίκαιρη ερώτηση δευτέρου κύκλου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τον «διορισμό υπ</w:t>
      </w:r>
      <w:r>
        <w:rPr>
          <w:rFonts w:eastAsia="Times New Roman" w:cs="Times New Roman"/>
          <w:szCs w:val="24"/>
        </w:rPr>
        <w:t xml:space="preserve">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λόγω φόρτου εργασίας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663F64D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δέκατη τέταρτη με αριθμό 948/6-6-2017 επίκαιρη ερώτηση δευτέρου κύκλου του Βουλευτή Β΄ Θεσ</w:t>
      </w:r>
      <w:r>
        <w:rPr>
          <w:rFonts w:eastAsia="Times New Roman" w:cs="Times New Roman"/>
          <w:szCs w:val="24"/>
        </w:rPr>
        <w:lastRenderedPageBreak/>
        <w:t>σαλονίκης του Κομμουνιστικού Κόμματος Ε</w:t>
      </w:r>
      <w:r>
        <w:rPr>
          <w:rFonts w:eastAsia="Times New Roman" w:cs="Times New Roman"/>
          <w:szCs w:val="24"/>
        </w:rPr>
        <w:t>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Ελληνική Βιομηχανία Οχημάτων «ΕΛΒΟΑΒΕ», λόγω φόρτου εργασίας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663F64D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όγδοη με αριθμό 923/1-6-2017 επίκαιρη ερώτηση δευτέρου κύκλ</w:t>
      </w:r>
      <w:r>
        <w:rPr>
          <w:rFonts w:eastAsia="Times New Roman" w:cs="Times New Roman"/>
          <w:szCs w:val="24"/>
        </w:rPr>
        <w:t xml:space="preserve">ου του Βουλευτή Επικρατείας του Λαϊκού Συνδέσμου - Χρυσή Αυγή κ. </w:t>
      </w:r>
      <w:r>
        <w:rPr>
          <w:rFonts w:eastAsia="Times New Roman" w:cs="Times New Roman"/>
          <w:bCs/>
          <w:szCs w:val="24"/>
        </w:rPr>
        <w:t xml:space="preserve">Χρήστου Παππά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 xml:space="preserve">με θέμα: «εκπλήρωση του Τάματος του Έθνους», λόγω κωλύματος του Υπουργού Παιδείας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663F64D8" w14:textId="77777777" w:rsidR="00923458" w:rsidRDefault="00A03D36">
      <w:pPr>
        <w:spacing w:line="600" w:lineRule="auto"/>
        <w:ind w:firstLine="720"/>
        <w:contextualSpacing/>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14:paraId="663F64D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Πριν εισέλθουμε στη συζήτηση της σημερινής επερώτησης, κυρίες και κύριοι συνάδελφοι, έχω την τιμή να κάνω τρεις ανακοινώσεις προς το Σώμα. </w:t>
      </w:r>
    </w:p>
    <w:p w14:paraId="663F64D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Πρώτον, η Βουλευτής Α΄ Θεσσαλονίκης</w:t>
      </w:r>
      <w:r>
        <w:rPr>
          <w:rFonts w:eastAsia="Times New Roman" w:cs="Times New Roman"/>
          <w:szCs w:val="24"/>
        </w:rPr>
        <w:t xml:space="preserve"> κ. Έλενα Ράπτη ζητεί άδεια ολιγοήμερης απουσίας στις 26 και 27 Ιουνίου από τις εργασίες της Βουλής, γιατί θα βρίσκεται στις Βρυξέλλες, όπου συμμετέχει με την ιδιότητα του εμπειρογνώμονα στον σχεδιασμό </w:t>
      </w:r>
      <w:r>
        <w:rPr>
          <w:rFonts w:eastAsia="Times New Roman" w:cs="Times New Roman"/>
          <w:szCs w:val="24"/>
        </w:rPr>
        <w:lastRenderedPageBreak/>
        <w:t>νέων στρατηγικών για την ενημέρωση, ευαισθητοποίηση κα</w:t>
      </w:r>
      <w:r>
        <w:rPr>
          <w:rFonts w:eastAsia="Times New Roman" w:cs="Times New Roman"/>
          <w:szCs w:val="24"/>
        </w:rPr>
        <w:t xml:space="preserve">ι ενεργή εμπλοκή αθλητικών φορέων για την προστασία των παιδιών. Η συνάντηση αυτή οργανώνεται στο πλαίσιο Προγράμματος του Συμβουλίου της Ευρώπης με τίτλο: «Ασφάλεια στον αθλητισμό, τερματισμός της σεξουαλικής παρενόχλησης και κακοποίησης των παιδιών στον </w:t>
      </w:r>
      <w:r>
        <w:rPr>
          <w:rFonts w:eastAsia="Times New Roman" w:cs="Times New Roman"/>
          <w:szCs w:val="24"/>
        </w:rPr>
        <w:t>αθλητισμό.» Με επιστολή που έχει αποστείλει στο Προεδρείο θα ήθελε να μας ευχαριστήσει θερμά για την καθοριστική συμβολή μας στην προστασία των παιδιών από την παιδική σεξουαλική κακοποίηση.</w:t>
      </w:r>
    </w:p>
    <w:p w14:paraId="663F64D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663F64D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63F64DD"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w:t>
      </w:r>
      <w:r>
        <w:rPr>
          <w:rFonts w:eastAsia="Times New Roman"/>
          <w:b/>
          <w:szCs w:val="24"/>
        </w:rPr>
        <w:t xml:space="preserve"> (Σπυρίδων Λυκούδης):</w:t>
      </w:r>
      <w:r>
        <w:rPr>
          <w:rFonts w:eastAsia="Times New Roman"/>
          <w:szCs w:val="24"/>
        </w:rPr>
        <w:t xml:space="preserve"> </w:t>
      </w:r>
      <w:r>
        <w:rPr>
          <w:rFonts w:eastAsia="Times New Roman"/>
          <w:szCs w:val="24"/>
        </w:rPr>
        <w:t xml:space="preserve">Συνεπώς ξ </w:t>
      </w:r>
      <w:r>
        <w:rPr>
          <w:rFonts w:eastAsia="Times New Roman"/>
          <w:szCs w:val="24"/>
        </w:rPr>
        <w:t>Βουλή ενέκρινε τη ζητηθείσα άδεια.</w:t>
      </w:r>
    </w:p>
    <w:p w14:paraId="663F64DE" w14:textId="77777777" w:rsidR="00923458" w:rsidRDefault="00A03D36">
      <w:pPr>
        <w:spacing w:line="600" w:lineRule="auto"/>
        <w:ind w:firstLine="720"/>
        <w:contextualSpacing/>
        <w:jc w:val="both"/>
        <w:rPr>
          <w:rFonts w:eastAsia="Times New Roman"/>
          <w:szCs w:val="24"/>
        </w:rPr>
      </w:pPr>
      <w:r>
        <w:rPr>
          <w:rFonts w:eastAsia="Times New Roman"/>
          <w:szCs w:val="24"/>
        </w:rPr>
        <w:t>Δεύτερον, η Βουλευτής Καστοριάς κ. Μαρία Αντωνίου ζητεί άδεια ολιγοήμερης απουσίας στο εξωτερικό κατά το χρονικό διάστημα 29 Ιουνίου με 4 Ιουλίου</w:t>
      </w:r>
      <w:r>
        <w:rPr>
          <w:rFonts w:eastAsia="Times New Roman"/>
          <w:szCs w:val="24"/>
        </w:rPr>
        <w:t xml:space="preserve"> 2017</w:t>
      </w:r>
      <w:r>
        <w:rPr>
          <w:rFonts w:eastAsia="Times New Roman"/>
          <w:szCs w:val="24"/>
        </w:rPr>
        <w:t xml:space="preserve"> για προσωπικούς λόγους. Η Βουλή εγκρίν</w:t>
      </w:r>
      <w:r>
        <w:rPr>
          <w:rFonts w:eastAsia="Times New Roman"/>
          <w:szCs w:val="24"/>
        </w:rPr>
        <w:t>ει;</w:t>
      </w:r>
    </w:p>
    <w:p w14:paraId="663F64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63F64E0"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663F64E1"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 xml:space="preserve">Τρίτον, ο Βουλευτής Ημαθίας κ. Απόστολος </w:t>
      </w:r>
      <w:proofErr w:type="spellStart"/>
      <w:r>
        <w:rPr>
          <w:rFonts w:eastAsia="Times New Roman"/>
          <w:szCs w:val="24"/>
        </w:rPr>
        <w:t>Βεσυρόπουλος</w:t>
      </w:r>
      <w:proofErr w:type="spellEnd"/>
      <w:r>
        <w:rPr>
          <w:rFonts w:eastAsia="Times New Roman"/>
          <w:szCs w:val="24"/>
        </w:rPr>
        <w:t xml:space="preserve"> ζητεί τετραήμερη άδεια απουσίας στο εξωτερικό με προορισμό τη Γερμανία από 24</w:t>
      </w:r>
      <w:r>
        <w:rPr>
          <w:rFonts w:eastAsia="Times New Roman"/>
          <w:szCs w:val="24"/>
        </w:rPr>
        <w:t xml:space="preserve"> Ιουνίου</w:t>
      </w:r>
      <w:r>
        <w:rPr>
          <w:rFonts w:eastAsia="Times New Roman"/>
          <w:szCs w:val="24"/>
        </w:rPr>
        <w:t xml:space="preserve"> έως και 27</w:t>
      </w:r>
      <w:r>
        <w:rPr>
          <w:rFonts w:eastAsia="Times New Roman"/>
          <w:szCs w:val="24"/>
        </w:rPr>
        <w:t xml:space="preserve"> Ιουνίου</w:t>
      </w:r>
      <w:r>
        <w:rPr>
          <w:rFonts w:eastAsia="Times New Roman"/>
          <w:szCs w:val="24"/>
        </w:rPr>
        <w:t xml:space="preserve"> 2017</w:t>
      </w:r>
      <w:r>
        <w:rPr>
          <w:rFonts w:eastAsia="Times New Roman"/>
          <w:szCs w:val="24"/>
        </w:rPr>
        <w:t>. Η Βουλή εγκρίνει;</w:t>
      </w:r>
    </w:p>
    <w:p w14:paraId="663F64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63F64E3"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663F64E4" w14:textId="77777777" w:rsidR="00923458" w:rsidRDefault="00A03D36">
      <w:pPr>
        <w:spacing w:line="600" w:lineRule="auto"/>
        <w:ind w:firstLine="720"/>
        <w:contextualSpacing/>
        <w:jc w:val="center"/>
        <w:rPr>
          <w:rFonts w:eastAsia="Times New Roman"/>
          <w:color w:val="FF0000"/>
          <w:szCs w:val="24"/>
        </w:rPr>
      </w:pPr>
      <w:r w:rsidRPr="00F37315">
        <w:rPr>
          <w:rFonts w:eastAsia="Times New Roman"/>
          <w:color w:val="FF0000"/>
          <w:szCs w:val="24"/>
        </w:rPr>
        <w:t>(</w:t>
      </w:r>
      <w:r w:rsidRPr="00F37315">
        <w:rPr>
          <w:rFonts w:eastAsia="Times New Roman"/>
          <w:color w:val="FF0000"/>
          <w:szCs w:val="24"/>
        </w:rPr>
        <w:t>ΑΛΛΑΓΗ ΣΕΛΙΔΑΣ</w:t>
      </w:r>
      <w:r w:rsidRPr="00F37315">
        <w:rPr>
          <w:rFonts w:eastAsia="Times New Roman"/>
          <w:color w:val="FF0000"/>
          <w:szCs w:val="24"/>
        </w:rPr>
        <w:t>)</w:t>
      </w:r>
    </w:p>
    <w:p w14:paraId="663F64E5" w14:textId="77777777" w:rsidR="00923458" w:rsidRDefault="00A03D36">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Κυρίες και κύριοι συνάδελφοι,</w:t>
      </w:r>
      <w:r>
        <w:rPr>
          <w:rFonts w:eastAsia="Times New Roman"/>
          <w:szCs w:val="24"/>
        </w:rPr>
        <w:t xml:space="preserve"> εισερχόμ</w:t>
      </w:r>
      <w:r>
        <w:rPr>
          <w:rFonts w:eastAsia="Times New Roman"/>
          <w:szCs w:val="24"/>
        </w:rPr>
        <w:t>αστ</w:t>
      </w:r>
      <w:r>
        <w:rPr>
          <w:rFonts w:eastAsia="Times New Roman"/>
          <w:szCs w:val="24"/>
        </w:rPr>
        <w:t>ε</w:t>
      </w:r>
      <w:r>
        <w:rPr>
          <w:rFonts w:eastAsia="Times New Roman"/>
          <w:szCs w:val="24"/>
        </w:rPr>
        <w:t xml:space="preserve"> στην ημερήσια διάταξη των </w:t>
      </w:r>
    </w:p>
    <w:p w14:paraId="663F64E6" w14:textId="77777777" w:rsidR="00923458" w:rsidRDefault="00A03D36">
      <w:pPr>
        <w:spacing w:line="600" w:lineRule="auto"/>
        <w:ind w:firstLine="720"/>
        <w:contextualSpacing/>
        <w:jc w:val="center"/>
        <w:rPr>
          <w:rFonts w:eastAsia="Times New Roman"/>
          <w:b/>
          <w:szCs w:val="24"/>
        </w:rPr>
      </w:pPr>
      <w:r>
        <w:rPr>
          <w:rFonts w:eastAsia="Times New Roman"/>
          <w:b/>
          <w:szCs w:val="24"/>
        </w:rPr>
        <w:t>ΕΠΕΡΩΤΗΣΕΩΝ</w:t>
      </w:r>
    </w:p>
    <w:p w14:paraId="663F64E7" w14:textId="77777777" w:rsidR="00923458" w:rsidRDefault="00A03D36">
      <w:pPr>
        <w:spacing w:line="600" w:lineRule="auto"/>
        <w:ind w:firstLine="720"/>
        <w:contextualSpacing/>
        <w:jc w:val="both"/>
        <w:rPr>
          <w:rFonts w:eastAsia="Times New Roman"/>
          <w:szCs w:val="24"/>
        </w:rPr>
      </w:pPr>
      <w:r>
        <w:rPr>
          <w:rFonts w:eastAsia="Times New Roman"/>
          <w:szCs w:val="24"/>
        </w:rPr>
        <w:t>Θα συζητηθεί η υπ’ αριθμόν 23/8</w:t>
      </w:r>
      <w:r>
        <w:rPr>
          <w:rFonts w:eastAsia="Times New Roman"/>
          <w:szCs w:val="24"/>
        </w:rPr>
        <w:t>-</w:t>
      </w:r>
      <w:r>
        <w:rPr>
          <w:rFonts w:eastAsia="Times New Roman"/>
          <w:szCs w:val="24"/>
        </w:rPr>
        <w:t>05</w:t>
      </w:r>
      <w:r>
        <w:rPr>
          <w:rFonts w:eastAsia="Times New Roman"/>
          <w:szCs w:val="24"/>
        </w:rPr>
        <w:t>-</w:t>
      </w:r>
      <w:r>
        <w:rPr>
          <w:rFonts w:eastAsia="Times New Roman"/>
          <w:szCs w:val="24"/>
        </w:rPr>
        <w:t xml:space="preserve">2017 επερώτηση των Βουλευτών της Νέας Δημοκρατίας κ.κ. Εμμανουήλ </w:t>
      </w:r>
      <w:proofErr w:type="spellStart"/>
      <w:r>
        <w:rPr>
          <w:rFonts w:eastAsia="Times New Roman"/>
          <w:szCs w:val="24"/>
        </w:rPr>
        <w:t>Κόνσολα</w:t>
      </w:r>
      <w:proofErr w:type="spellEnd"/>
      <w:r>
        <w:rPr>
          <w:rFonts w:eastAsia="Times New Roman"/>
          <w:szCs w:val="24"/>
        </w:rPr>
        <w:t>, Θεοδώρας</w:t>
      </w:r>
      <w:r>
        <w:rPr>
          <w:rFonts w:eastAsia="Times New Roman"/>
          <w:szCs w:val="24"/>
        </w:rPr>
        <w:t xml:space="preserve"> Μπακογιάννη, Ιωάννη </w:t>
      </w:r>
      <w:proofErr w:type="spellStart"/>
      <w:r>
        <w:rPr>
          <w:rFonts w:eastAsia="Times New Roman"/>
          <w:szCs w:val="24"/>
        </w:rPr>
        <w:t>Πλακιωτάκη</w:t>
      </w:r>
      <w:proofErr w:type="spellEnd"/>
      <w:r>
        <w:rPr>
          <w:rFonts w:eastAsia="Times New Roman"/>
          <w:szCs w:val="24"/>
        </w:rPr>
        <w:t xml:space="preserve">, Χαράλαμπου Αθανασίου, Κωνσταντίνου Αχ. Καραμανλή, Κωνσταντίνου Κατσαφάδου, Κωνσταντίνου Σκρέκα, Χρήστου </w:t>
      </w:r>
      <w:proofErr w:type="spellStart"/>
      <w:r>
        <w:rPr>
          <w:rFonts w:eastAsia="Times New Roman"/>
          <w:szCs w:val="24"/>
        </w:rPr>
        <w:t>Μπουκώρου</w:t>
      </w:r>
      <w:proofErr w:type="spellEnd"/>
      <w:r>
        <w:rPr>
          <w:rFonts w:eastAsia="Times New Roman"/>
          <w:szCs w:val="24"/>
        </w:rPr>
        <w:t xml:space="preserve">, Αθανάσιου Μπούρα, Γεώργιου </w:t>
      </w:r>
      <w:proofErr w:type="spellStart"/>
      <w:r>
        <w:rPr>
          <w:rFonts w:eastAsia="Times New Roman"/>
          <w:szCs w:val="24"/>
        </w:rPr>
        <w:t>Στύλιου</w:t>
      </w:r>
      <w:proofErr w:type="spellEnd"/>
      <w:r>
        <w:rPr>
          <w:rFonts w:eastAsia="Times New Roman"/>
          <w:szCs w:val="24"/>
        </w:rPr>
        <w:t xml:space="preserve">, Χρίστου Δήμα, Φωτεινής Αραμπατζή, Βασίλειου </w:t>
      </w:r>
      <w:proofErr w:type="spellStart"/>
      <w:r>
        <w:rPr>
          <w:rFonts w:eastAsia="Times New Roman"/>
          <w:szCs w:val="24"/>
        </w:rPr>
        <w:t>Γιόγιακα</w:t>
      </w:r>
      <w:proofErr w:type="spellEnd"/>
      <w:r>
        <w:rPr>
          <w:rFonts w:eastAsia="Times New Roman"/>
          <w:szCs w:val="24"/>
        </w:rPr>
        <w:t xml:space="preserve">, Ιωάννη Αντωνιάδη, </w:t>
      </w:r>
      <w:r>
        <w:rPr>
          <w:rFonts w:eastAsia="Times New Roman"/>
          <w:szCs w:val="24"/>
        </w:rPr>
        <w:t xml:space="preserve">Ιωάννη Κεφαλογιάννη, Ιωάννη </w:t>
      </w:r>
      <w:proofErr w:type="spellStart"/>
      <w:r>
        <w:rPr>
          <w:rFonts w:eastAsia="Times New Roman"/>
          <w:szCs w:val="24"/>
        </w:rPr>
        <w:t>Βρούτση</w:t>
      </w:r>
      <w:proofErr w:type="spellEnd"/>
      <w:r>
        <w:rPr>
          <w:rFonts w:eastAsia="Times New Roman"/>
          <w:szCs w:val="24"/>
        </w:rPr>
        <w:t xml:space="preserve">, Κωνσταντίνου Τζαβάρα, Κωνσταντίνου </w:t>
      </w:r>
      <w:r>
        <w:rPr>
          <w:rFonts w:eastAsia="Times New Roman"/>
          <w:szCs w:val="24"/>
        </w:rPr>
        <w:lastRenderedPageBreak/>
        <w:t xml:space="preserve">Γκιουλέκα, Σταύρου Καλαφάτη, Ανδρέα </w:t>
      </w:r>
      <w:proofErr w:type="spellStart"/>
      <w:r>
        <w:rPr>
          <w:rFonts w:eastAsia="Times New Roman"/>
          <w:szCs w:val="24"/>
        </w:rPr>
        <w:t>Κατσανιώτη</w:t>
      </w:r>
      <w:proofErr w:type="spellEnd"/>
      <w:r>
        <w:rPr>
          <w:rFonts w:eastAsia="Times New Roman"/>
          <w:szCs w:val="24"/>
        </w:rPr>
        <w:t xml:space="preserve">, Ιωάννη Ανδριανού, Νότη </w:t>
      </w:r>
      <w:proofErr w:type="spellStart"/>
      <w:r>
        <w:rPr>
          <w:rFonts w:eastAsia="Times New Roman"/>
          <w:szCs w:val="24"/>
        </w:rPr>
        <w:t>Μηταράκη</w:t>
      </w:r>
      <w:proofErr w:type="spellEnd"/>
      <w:r>
        <w:rPr>
          <w:rFonts w:eastAsia="Times New Roman"/>
          <w:szCs w:val="24"/>
        </w:rPr>
        <w:t>, Νικολάου Παναγιωτόπουλου, Αναστασίου</w:t>
      </w:r>
      <w:r>
        <w:rPr>
          <w:rFonts w:eastAsia="Times New Roman"/>
          <w:szCs w:val="24"/>
        </w:rPr>
        <w:t xml:space="preserve"> (Τάσου)</w:t>
      </w:r>
      <w:r>
        <w:rPr>
          <w:rFonts w:eastAsia="Times New Roman"/>
          <w:szCs w:val="24"/>
        </w:rPr>
        <w:t xml:space="preserve"> </w:t>
      </w:r>
      <w:proofErr w:type="spellStart"/>
      <w:r>
        <w:rPr>
          <w:rFonts w:eastAsia="Times New Roman"/>
          <w:szCs w:val="24"/>
        </w:rPr>
        <w:t>Δημοσχάκη</w:t>
      </w:r>
      <w:proofErr w:type="spellEnd"/>
      <w:r>
        <w:rPr>
          <w:rFonts w:eastAsia="Times New Roman"/>
          <w:szCs w:val="24"/>
        </w:rPr>
        <w:t xml:space="preserve">, Ελευθέριου </w:t>
      </w:r>
      <w:proofErr w:type="spellStart"/>
      <w:r>
        <w:rPr>
          <w:rFonts w:eastAsia="Times New Roman"/>
          <w:szCs w:val="24"/>
        </w:rPr>
        <w:t>Αυγενάκη</w:t>
      </w:r>
      <w:proofErr w:type="spellEnd"/>
      <w:r>
        <w:rPr>
          <w:rFonts w:eastAsia="Times New Roman"/>
          <w:szCs w:val="24"/>
        </w:rPr>
        <w:t xml:space="preserve">, </w:t>
      </w:r>
      <w:proofErr w:type="spellStart"/>
      <w:r>
        <w:rPr>
          <w:rFonts w:eastAsia="Times New Roman"/>
          <w:szCs w:val="24"/>
        </w:rPr>
        <w:t>Ιάσονος</w:t>
      </w:r>
      <w:proofErr w:type="spellEnd"/>
      <w:r>
        <w:rPr>
          <w:rFonts w:eastAsia="Times New Roman"/>
          <w:szCs w:val="24"/>
        </w:rPr>
        <w:t xml:space="preserve"> Φωτήλα, Νίκης </w:t>
      </w:r>
      <w:proofErr w:type="spellStart"/>
      <w:r>
        <w:rPr>
          <w:rFonts w:eastAsia="Times New Roman"/>
          <w:szCs w:val="24"/>
        </w:rPr>
        <w:t>Κερα</w:t>
      </w:r>
      <w:r>
        <w:rPr>
          <w:rFonts w:eastAsia="Times New Roman"/>
          <w:szCs w:val="24"/>
        </w:rPr>
        <w:t>μέως</w:t>
      </w:r>
      <w:proofErr w:type="spellEnd"/>
      <w:r>
        <w:rPr>
          <w:rFonts w:eastAsia="Times New Roman"/>
          <w:szCs w:val="24"/>
        </w:rPr>
        <w:t xml:space="preserve">, Βασιλείου Οικονόμου, Μαυρουδή Βορίδη, Γεωργίου Βλάχου, </w:t>
      </w:r>
      <w:r>
        <w:rPr>
          <w:rFonts w:eastAsia="Times New Roman"/>
          <w:szCs w:val="24"/>
        </w:rPr>
        <w:t>Συμεών (</w:t>
      </w:r>
      <w:r>
        <w:rPr>
          <w:rFonts w:eastAsia="Times New Roman"/>
          <w:szCs w:val="24"/>
        </w:rPr>
        <w:t>Σίμου</w:t>
      </w:r>
      <w:r>
        <w:rPr>
          <w:rFonts w:eastAsia="Times New Roman"/>
          <w:szCs w:val="24"/>
        </w:rPr>
        <w:t>)</w:t>
      </w:r>
      <w:r>
        <w:rPr>
          <w:rFonts w:eastAsia="Times New Roman"/>
          <w:szCs w:val="24"/>
        </w:rPr>
        <w:t xml:space="preserve"> </w:t>
      </w:r>
      <w:proofErr w:type="spellStart"/>
      <w:r>
        <w:rPr>
          <w:rFonts w:eastAsia="Times New Roman"/>
          <w:szCs w:val="24"/>
        </w:rPr>
        <w:t>Κεδίκογλου</w:t>
      </w:r>
      <w:proofErr w:type="spellEnd"/>
      <w:r>
        <w:rPr>
          <w:rFonts w:eastAsia="Times New Roman"/>
          <w:szCs w:val="24"/>
        </w:rPr>
        <w:t xml:space="preserve">, Στέργιου Γιαννάκη, Γεώργιου </w:t>
      </w:r>
      <w:proofErr w:type="spellStart"/>
      <w:r>
        <w:rPr>
          <w:rFonts w:eastAsia="Times New Roman"/>
          <w:szCs w:val="24"/>
        </w:rPr>
        <w:t>Βαγιωνά</w:t>
      </w:r>
      <w:proofErr w:type="spellEnd"/>
      <w:r>
        <w:rPr>
          <w:rFonts w:eastAsia="Times New Roman"/>
          <w:szCs w:val="24"/>
        </w:rPr>
        <w:t xml:space="preserve"> και Γεωργίας Μαρτίνου προς την Υπουργό Τουρισμού και τον Υπουργό Ναυτιλίας και Νησιωτικής Πολιτικής, σχετικά με την άμεση ανάγκη νέο</w:t>
      </w:r>
      <w:r>
        <w:rPr>
          <w:rFonts w:eastAsia="Times New Roman"/>
          <w:szCs w:val="24"/>
        </w:rPr>
        <w:t>υ στρατηγικού σχεδιασμού για την ανάπτυξη της κρουαζιέρας.</w:t>
      </w:r>
    </w:p>
    <w:p w14:paraId="663F64E8"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Τον λόγο έχει ο πρώτος επερωτών Βουλευτής κ. Εμμανουήλ </w:t>
      </w:r>
      <w:proofErr w:type="spellStart"/>
      <w:r>
        <w:rPr>
          <w:rFonts w:eastAsia="Times New Roman"/>
          <w:szCs w:val="24"/>
        </w:rPr>
        <w:t>Κόνσολας</w:t>
      </w:r>
      <w:proofErr w:type="spellEnd"/>
      <w:r>
        <w:rPr>
          <w:rFonts w:eastAsia="Times New Roman"/>
          <w:szCs w:val="24"/>
        </w:rPr>
        <w:t>, Βουλευτής Δωδεκανήσου της Νέας Δημοκρατίας, για δέκα λεπτά.</w:t>
      </w:r>
    </w:p>
    <w:p w14:paraId="663F64E9" w14:textId="77777777" w:rsidR="00923458" w:rsidRDefault="00A03D36">
      <w:pPr>
        <w:spacing w:line="600" w:lineRule="auto"/>
        <w:ind w:firstLine="720"/>
        <w:contextualSpacing/>
        <w:jc w:val="both"/>
        <w:rPr>
          <w:rFonts w:eastAsia="Times New Roman"/>
          <w:szCs w:val="24"/>
        </w:rPr>
      </w:pPr>
      <w:r>
        <w:rPr>
          <w:rFonts w:eastAsia="Times New Roman"/>
          <w:b/>
          <w:szCs w:val="24"/>
        </w:rPr>
        <w:t>ΕΜΜΑΝΟΥΗΛ ΚΟΝΣΟΛΑΣ:</w:t>
      </w:r>
      <w:r>
        <w:rPr>
          <w:rFonts w:eastAsia="Times New Roman"/>
          <w:szCs w:val="24"/>
        </w:rPr>
        <w:t xml:space="preserve"> Κύριε Πρόεδρε, κύριε και κυρία Υπουργέ, κυρίες και κ</w:t>
      </w:r>
      <w:r>
        <w:rPr>
          <w:rFonts w:eastAsia="Times New Roman"/>
          <w:szCs w:val="24"/>
        </w:rPr>
        <w:t>ύριοι συνάδελφοι, η συζήτηση αυτή που διεξάγεται σήμερα στην εθνική αντιπροσωπεία με πρωτοβουλία της Νέας Δημοκρατίας, θα έπρεπε να είχε γίνει εδώ και ένα χρόνο. Θα έπρεπε να είχε συνδεθεί με αποφάσεις και προτάσεις που θα μετατρέπονταν σε εφαρμόσιμες πολι</w:t>
      </w:r>
      <w:r>
        <w:rPr>
          <w:rFonts w:eastAsia="Times New Roman"/>
          <w:szCs w:val="24"/>
        </w:rPr>
        <w:t>τικές για την ανάπτυξη της κρουαζιέρας.</w:t>
      </w:r>
    </w:p>
    <w:p w14:paraId="663F64EA"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Δυστυχώς, κυρίες και κύριοι Βουλευτές, το πρόβλημα δεν είναι ότι η Κυβέρνηση δεν διέθετε και δεν διαθέτει κανένα σχέδιο για την ανάπτυξη της κρουαζιέρας εδώ και δυόμισι χρόνια. Το πρόβλημα είναι ότι εμφανίστηκε και ε</w:t>
      </w:r>
      <w:r>
        <w:rPr>
          <w:rFonts w:eastAsia="Times New Roman"/>
          <w:szCs w:val="24"/>
        </w:rPr>
        <w:t>μφανίζεται ανέτοιμη μπροστά στα νέα δεδομένα που επιφέρουν αρνητικές συνέπειες για την κρουαζιέρα στην Ελλάδα.</w:t>
      </w:r>
    </w:p>
    <w:p w14:paraId="663F64EB"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Ποια είναι αυτά τα νέα δεδομένα; Είναι η μετατόπιση της κρουαζιέρας από την Ανατολική προς τη Δυτική Μεσόγειο. Αυτό έγινε λόγω των εξελίξεων και </w:t>
      </w:r>
      <w:r>
        <w:rPr>
          <w:rFonts w:eastAsia="Times New Roman"/>
          <w:szCs w:val="24"/>
        </w:rPr>
        <w:t xml:space="preserve">της ανασφάλειας που υπάρχει στην Τουρκία αλλά και σε άλλες χώρες της ευρύτερης περιοχής. </w:t>
      </w:r>
    </w:p>
    <w:p w14:paraId="663F64EC" w14:textId="77777777" w:rsidR="00923458" w:rsidRDefault="00A03D36">
      <w:pPr>
        <w:spacing w:line="600" w:lineRule="auto"/>
        <w:ind w:firstLine="720"/>
        <w:contextualSpacing/>
        <w:jc w:val="both"/>
        <w:rPr>
          <w:rFonts w:eastAsia="Times New Roman"/>
          <w:szCs w:val="24"/>
        </w:rPr>
      </w:pPr>
      <w:r>
        <w:rPr>
          <w:rFonts w:eastAsia="Times New Roman"/>
          <w:szCs w:val="24"/>
        </w:rPr>
        <w:t>Η Κυβέρνηση παράλληλα δεν αντιλήφθηκε το πρόβλημα το περασμένο καλοκαίρι. Έμεινε σε μία πλασματική καλή εικόνα για το 2016 στην κρουαζιέρα και άφησε τα πάντα στον αυτ</w:t>
      </w:r>
      <w:r>
        <w:rPr>
          <w:rFonts w:eastAsia="Times New Roman"/>
          <w:szCs w:val="24"/>
        </w:rPr>
        <w:t>όματο πιλότο.</w:t>
      </w:r>
    </w:p>
    <w:p w14:paraId="663F64E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2016 κάπως σώθηκε η χρονιά για την κρουαζιέρα λόγω της αλλαγής δρομολογίων της τελευταίας στιγμής από αντικατάσταση κάποιων τουρκικών προορισμών από ελληνικούς προορισμούς λόγω των γεγονότων στη γείτονά μας.</w:t>
      </w:r>
    </w:p>
    <w:p w14:paraId="663F64E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Αντί η Κυβέρνηση να δει την ουσ</w:t>
      </w:r>
      <w:r>
        <w:rPr>
          <w:rFonts w:eastAsia="Times New Roman" w:cs="Times New Roman"/>
          <w:szCs w:val="24"/>
        </w:rPr>
        <w:t xml:space="preserve">ία του προβλήματος επέλεξε μία παθητική στάση και το πρόβλημα δεν αγγίζει απλά το </w:t>
      </w:r>
      <w:r>
        <w:rPr>
          <w:rFonts w:eastAsia="Times New Roman" w:cs="Times New Roman"/>
          <w:szCs w:val="24"/>
        </w:rPr>
        <w:lastRenderedPageBreak/>
        <w:t>2017, αλλά καταγράφει μ</w:t>
      </w:r>
      <w:r>
        <w:rPr>
          <w:rFonts w:eastAsia="Times New Roman" w:cs="Times New Roman"/>
          <w:szCs w:val="24"/>
        </w:rPr>
        <w:t>ί</w:t>
      </w:r>
      <w:r>
        <w:rPr>
          <w:rFonts w:eastAsia="Times New Roman" w:cs="Times New Roman"/>
          <w:szCs w:val="24"/>
        </w:rPr>
        <w:t>α αξιοσημείωτη πτώση στην κρουαζιέρα. Γιατί πολύ απλά η Κυβέρνηση δεν αντιλήφθηκε ότι, εφ’ όσον η χώρα μας, ως προορισμός κρουαζιέρας, ήταν συνδεδεμέν</w:t>
      </w:r>
      <w:r>
        <w:rPr>
          <w:rFonts w:eastAsia="Times New Roman" w:cs="Times New Roman"/>
          <w:szCs w:val="24"/>
        </w:rPr>
        <w:t xml:space="preserve">η με την Τουρκία, θα υφίστατο και αυτή τις συνέπειες. </w:t>
      </w:r>
      <w:r>
        <w:rPr>
          <w:rFonts w:eastAsia="Times New Roman" w:cs="Times New Roman"/>
          <w:szCs w:val="24"/>
        </w:rPr>
        <w:t>Α</w:t>
      </w:r>
      <w:r>
        <w:rPr>
          <w:rFonts w:eastAsia="Times New Roman" w:cs="Times New Roman"/>
          <w:szCs w:val="24"/>
        </w:rPr>
        <w:t>ν διέθετε το σχέδιο για να αποσυνδεθεί από την εικόνα αυτή και να αναπτυχθεί ως αυτόνομος προορισμός κρουαζιέρας, γιατί αρκέστηκε να παρακολουθεί μόνο και μόνο παθητικά τη μετατόπιση της κρουαζιέρας απ</w:t>
      </w:r>
      <w:r>
        <w:rPr>
          <w:rFonts w:eastAsia="Times New Roman" w:cs="Times New Roman"/>
          <w:szCs w:val="24"/>
        </w:rPr>
        <w:t xml:space="preserve">ό την </w:t>
      </w:r>
      <w:r>
        <w:rPr>
          <w:rFonts w:eastAsia="Times New Roman" w:cs="Times New Roman"/>
          <w:szCs w:val="24"/>
        </w:rPr>
        <w:t>α</w:t>
      </w:r>
      <w:r>
        <w:rPr>
          <w:rFonts w:eastAsia="Times New Roman" w:cs="Times New Roman"/>
          <w:szCs w:val="24"/>
        </w:rPr>
        <w:t xml:space="preserve">νατολική προς τη </w:t>
      </w:r>
      <w:r>
        <w:rPr>
          <w:rFonts w:eastAsia="Times New Roman" w:cs="Times New Roman"/>
          <w:szCs w:val="24"/>
        </w:rPr>
        <w:t>δ</w:t>
      </w:r>
      <w:r>
        <w:rPr>
          <w:rFonts w:eastAsia="Times New Roman" w:cs="Times New Roman"/>
          <w:szCs w:val="24"/>
        </w:rPr>
        <w:t xml:space="preserve">υτική Μεσόγειο και δεν πήρε μια πρωτοβουλία ουσίας για ένα στρατηγικό σχέδιο ανάπτυξης της κρουαζιέρας για τα επόμενα χρόνια; </w:t>
      </w:r>
    </w:p>
    <w:p w14:paraId="663F64E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Κυβέρνηση δεν κατάφερε να διαβάσει τις εξελίξεις που οδήγησαν τις εταιρείες κρουαζιέρας να αναζητούν α</w:t>
      </w:r>
      <w:r>
        <w:rPr>
          <w:rFonts w:eastAsia="Times New Roman" w:cs="Times New Roman"/>
          <w:szCs w:val="24"/>
        </w:rPr>
        <w:t xml:space="preserve">σφαλείς προορισμούς προς τη </w:t>
      </w:r>
      <w:r>
        <w:rPr>
          <w:rFonts w:eastAsia="Times New Roman" w:cs="Times New Roman"/>
          <w:szCs w:val="24"/>
        </w:rPr>
        <w:t>δ</w:t>
      </w:r>
      <w:r>
        <w:rPr>
          <w:rFonts w:eastAsia="Times New Roman" w:cs="Times New Roman"/>
          <w:szCs w:val="24"/>
        </w:rPr>
        <w:t xml:space="preserve">υτική Μεσόγειο, με αποτέλεσμα ο μεγάλος χαμένος να είναι η χώρα μας. Καταθέτω τα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της Ένωσης Εφοπλιστών Κρουαζιέρας που αφορούν το 2017, όπου εκεί υπάρχει μια εμπεριστατωμένη καταγραφή και αποτύπωση των</w:t>
      </w:r>
      <w:r>
        <w:rPr>
          <w:rFonts w:eastAsia="Times New Roman" w:cs="Times New Roman"/>
          <w:szCs w:val="24"/>
        </w:rPr>
        <w:t xml:space="preserve"> αριθμών που προανέφερα. </w:t>
      </w:r>
    </w:p>
    <w:p w14:paraId="663F64F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 και Πρακτικών της Βουλής)</w:t>
      </w:r>
    </w:p>
    <w:p w14:paraId="663F64F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έρα από αυτά, αυτήν</w:t>
      </w:r>
      <w:r>
        <w:rPr>
          <w:rFonts w:eastAsia="Times New Roman" w:cs="Times New Roman"/>
          <w:szCs w:val="24"/>
        </w:rPr>
        <w:t xml:space="preserve"> τη στιγμή καταγράφεται μία μείωση κατά 20% των αφίξεων των κρουαζιερόπλοιων στα σαράντα δύο λιμάνια που καταγράφεται η κίνηση. Σε απόλυτους αριθμούς μιλάμε για 3.450 αφίξεις έναντι 4.250 αφίξεων το 2016. Καταγράφεται, όμως, και μείωση των επισκεπτών από τ</w:t>
      </w:r>
      <w:r>
        <w:rPr>
          <w:rFonts w:eastAsia="Times New Roman" w:cs="Times New Roman"/>
          <w:szCs w:val="24"/>
        </w:rPr>
        <w:t xml:space="preserve">ην κρουαζιέρα κατά 11% περίπου. Αυτό σημαίνει ότι ο αριθμός τους από το 5,1 εκατομμύρια επισκέπτες για το 2016 θα μειωθεί στα 4,6 εκατομμύρια επισκέπτες το 2017. </w:t>
      </w:r>
    </w:p>
    <w:p w14:paraId="663F64F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 αυτού, βέβαια, έχω μία ένσταση για τον ακριβή αριθμό των επισκεπτών για την κρουαζιέρα, α</w:t>
      </w:r>
      <w:r>
        <w:rPr>
          <w:rFonts w:eastAsia="Times New Roman" w:cs="Times New Roman"/>
          <w:szCs w:val="24"/>
        </w:rPr>
        <w:t>πό τη στιγμή που δεν έχουμε ένα αξιόπιστο σύστημα καταγραφής και μέτρησης, έναν αξιόπιστο δορυφόρο λογαριασμό που θα μας δίνει ακριβή και αξιόπιστα στοιχεία. Το επισημαίνουμε αυτό, ώστε να καταγραφεί γιατί κάθε επιβάτης κρουαζιερόπλοιου μπορεί να κατεβαίνε</w:t>
      </w:r>
      <w:r>
        <w:rPr>
          <w:rFonts w:eastAsia="Times New Roman" w:cs="Times New Roman"/>
          <w:szCs w:val="24"/>
        </w:rPr>
        <w:t xml:space="preserve">ι σε δύο ή σε τρία ελληνικά λιμάνια και να </w:t>
      </w:r>
      <w:proofErr w:type="spellStart"/>
      <w:r>
        <w:rPr>
          <w:rFonts w:eastAsia="Times New Roman" w:cs="Times New Roman"/>
          <w:szCs w:val="24"/>
        </w:rPr>
        <w:t>προσμετράται</w:t>
      </w:r>
      <w:proofErr w:type="spellEnd"/>
      <w:r>
        <w:rPr>
          <w:rFonts w:eastAsia="Times New Roman" w:cs="Times New Roman"/>
          <w:szCs w:val="24"/>
        </w:rPr>
        <w:t xml:space="preserve"> και στα τρία.</w:t>
      </w:r>
    </w:p>
    <w:p w14:paraId="663F64F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ουσία είναι ότι η κρουαζιέρα βρίσκεται σε πτώση στην Ελλάδα για το 2017. Ακολουθεί το 2018 και θα είναι και αυτή μ</w:t>
      </w:r>
      <w:r>
        <w:rPr>
          <w:rFonts w:eastAsia="Times New Roman" w:cs="Times New Roman"/>
          <w:szCs w:val="24"/>
        </w:rPr>
        <w:t>ί</w:t>
      </w:r>
      <w:r>
        <w:rPr>
          <w:rFonts w:eastAsia="Times New Roman" w:cs="Times New Roman"/>
          <w:szCs w:val="24"/>
        </w:rPr>
        <w:t xml:space="preserve">α χαμένη χρονιά, γιατί πολύ απλά, όπως όλοι γνωρίζετε, έχει ήδη </w:t>
      </w:r>
      <w:r>
        <w:rPr>
          <w:rFonts w:eastAsia="Times New Roman" w:cs="Times New Roman"/>
          <w:szCs w:val="24"/>
        </w:rPr>
        <w:lastRenderedPageBreak/>
        <w:t>γίνει</w:t>
      </w:r>
      <w:r>
        <w:rPr>
          <w:rFonts w:eastAsia="Times New Roman" w:cs="Times New Roman"/>
          <w:szCs w:val="24"/>
        </w:rPr>
        <w:t xml:space="preserve"> ο προγραμματισμός των εταιρειών. Από τη στιγμή που εμείς δεν έχουμε κάνει απολύτως τίποτα ως χώρα για να αναστρέψουμε την κατάσταση, δεν μπορούμε να ευελπιστούμε σε ένα </w:t>
      </w:r>
      <w:proofErr w:type="spellStart"/>
      <w:r>
        <w:rPr>
          <w:rFonts w:eastAsia="Times New Roman" w:cs="Times New Roman"/>
          <w:szCs w:val="24"/>
        </w:rPr>
        <w:t>θεαμτικά</w:t>
      </w:r>
      <w:proofErr w:type="spellEnd"/>
      <w:r>
        <w:rPr>
          <w:rFonts w:eastAsia="Times New Roman" w:cs="Times New Roman"/>
          <w:szCs w:val="24"/>
        </w:rPr>
        <w:t xml:space="preserve"> διαφορετικό πεδίο από αυτό που περιγράφουμε. </w:t>
      </w:r>
      <w:r>
        <w:rPr>
          <w:rFonts w:eastAsia="Times New Roman" w:cs="Times New Roman"/>
          <w:szCs w:val="24"/>
        </w:rPr>
        <w:t>Ό</w:t>
      </w:r>
      <w:r>
        <w:rPr>
          <w:rFonts w:eastAsia="Times New Roman" w:cs="Times New Roman"/>
          <w:szCs w:val="24"/>
        </w:rPr>
        <w:t>λα αυτά συμβαίνουν, ενώ τα στοι</w:t>
      </w:r>
      <w:r>
        <w:rPr>
          <w:rFonts w:eastAsia="Times New Roman" w:cs="Times New Roman"/>
          <w:szCs w:val="24"/>
        </w:rPr>
        <w:t xml:space="preserve">χεία της Διεθνούς Ένωσης Κρουαζιέρας καταδεικνύουν αύξηση της κρουαζιέρας σε παγκόσμιο επίπεδο, με 25,3 εκατομμύρια επιβάτες το 2017 έναντι 24 εκατομμυρίων επιβατών το 2016. </w:t>
      </w:r>
    </w:p>
    <w:p w14:paraId="663F64F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θεωρώ ότι θα πρέπει να κάνουμε μ</w:t>
      </w:r>
      <w:r>
        <w:rPr>
          <w:rFonts w:eastAsia="Times New Roman" w:cs="Times New Roman"/>
          <w:szCs w:val="24"/>
        </w:rPr>
        <w:t>ί</w:t>
      </w:r>
      <w:r>
        <w:rPr>
          <w:rFonts w:eastAsia="Times New Roman" w:cs="Times New Roman"/>
          <w:szCs w:val="24"/>
        </w:rPr>
        <w:t xml:space="preserve">α συζήτηση ουσίας. </w:t>
      </w:r>
      <w:r>
        <w:rPr>
          <w:rFonts w:eastAsia="Times New Roman" w:cs="Times New Roman"/>
          <w:szCs w:val="24"/>
        </w:rPr>
        <w:t>Η Κυβέρνηση θεωρεί ότι όλα αρχίζουν και όλα τελειώνουν στην Επιτροπή που συνέστησε, η οποία, όμως, στερείται ουσιαστικού, παρεμβατικού χαρακτήρα και αποφασιστικού ρόλου. Πόσες φορές συνεδρίασε; Ποιες αποφάσεις μετατράπηκαν σε εφαρμόσιμες πολιτικές από αυτή</w:t>
      </w:r>
      <w:r>
        <w:rPr>
          <w:rFonts w:eastAsia="Times New Roman" w:cs="Times New Roman"/>
          <w:szCs w:val="24"/>
        </w:rPr>
        <w:t xml:space="preserve">ν την Επιτροπή; Το ερώτημα αυτό και μόνο, στο οποίο δεν υπάρχει επαρκής απάντηση, τα λέει όλα. </w:t>
      </w:r>
    </w:p>
    <w:p w14:paraId="663F64F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Γιατί, κύριε Πρόεδρε, προσερχόμαστε σήμερα στη συζήτηση εμείς, ως Νέας Δημοκρατία, με θετική διάθεση και προδιάθεση να συμβάλουμε σε έναν ριζικό επαναπροσδιορισ</w:t>
      </w:r>
      <w:r>
        <w:rPr>
          <w:rFonts w:eastAsia="Times New Roman" w:cs="Times New Roman"/>
          <w:szCs w:val="24"/>
        </w:rPr>
        <w:t xml:space="preserve">μό της </w:t>
      </w:r>
      <w:r>
        <w:rPr>
          <w:rFonts w:eastAsia="Times New Roman" w:cs="Times New Roman"/>
          <w:szCs w:val="24"/>
        </w:rPr>
        <w:lastRenderedPageBreak/>
        <w:t>στρατηγικής ανάπτυξης της κρουαζιέρας και όχι να εγκλωβιστούμε στη συζήτηση για την ανάδειξη της ανεπάρκειας της Κυβέρνησης. Οι δύο κακές χρονιές, το 2017 και το 2018, για την κρουαζιέρα δεν αφορούν μόνο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τις ευθύνες τ</w:t>
      </w:r>
      <w:r>
        <w:rPr>
          <w:rFonts w:eastAsia="Times New Roman" w:cs="Times New Roman"/>
          <w:szCs w:val="24"/>
        </w:rPr>
        <w:t xml:space="preserve">ης. Απασχολούν ως προς τις επιπτώσεις όλους τους ανθρώπους που ζουν από τον τουρισμό και την κρουαζιέρα. </w:t>
      </w:r>
    </w:p>
    <w:p w14:paraId="663F64F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Πρώτα πρέπει να δούμε τη μεγάλη και πραγματική εικόνα. Θα ήταν χρήσιμο να επισημάνουμε ποια είναι τα προβλήματα. Έχουμε συγκεκριμένα προβλήματα στη μεγάλη εικόνα που πρέπει να τα καταθέσουμε σήμερα. </w:t>
      </w:r>
    </w:p>
    <w:p w14:paraId="663F64F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Κατά πρώτον, η Ελλάδα πρέπει να έχει ως στόχο να βγει απ</w:t>
      </w:r>
      <w:r>
        <w:rPr>
          <w:rFonts w:eastAsia="Times New Roman" w:cs="Times New Roman"/>
          <w:szCs w:val="24"/>
        </w:rPr>
        <w:t xml:space="preserve">ό την εικόνα που τη συνδέει ως προορισμό κρουαζιέρας με τις εξελίξεις στην Τουρκία. Πρέπει να αποσυνδεθεί, αφού οι ξένοι επισκέπτες δεν επιλέγουν εύκολα πακέτα κρουαζιέρας που περιλαμβάνουν και προορισμούς στην Τουρκία για λόγους ασφάλειας. </w:t>
      </w:r>
    </w:p>
    <w:p w14:paraId="663F64F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δεύτερο σημ</w:t>
      </w:r>
      <w:r>
        <w:rPr>
          <w:rFonts w:eastAsia="Times New Roman" w:cs="Times New Roman"/>
          <w:szCs w:val="24"/>
        </w:rPr>
        <w:t xml:space="preserve">είο που πρέπει να καταθέσουμε είναι ότι πρέπει να γίνουμε, ως χώρα, ανταγωνιστικοί σε ό,τι αφορά το κόστος, αλλά και τις υπηρεσίες στα λιμάνια, αλλά και στα αεροδρόμια. </w:t>
      </w:r>
    </w:p>
    <w:p w14:paraId="663F64F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πρέπει να βελτιώσουμε τις λιμενικές υποδομές και να απλοποιήσουμε τις διαδικασ</w:t>
      </w:r>
      <w:r>
        <w:rPr>
          <w:rFonts w:eastAsia="Times New Roman" w:cs="Times New Roman"/>
          <w:szCs w:val="24"/>
        </w:rPr>
        <w:t xml:space="preserve">ίες άφιξης και απόπλου ενός πλοίου. Πρέπει παράλληλα να διαμορφώσουμε μία νέα και συνεκτική πολιτική προβολής και προώθησης της κρουαζιέρας. </w:t>
      </w:r>
    </w:p>
    <w:p w14:paraId="663F64F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Αυτά τα τέσσερα βασικά σημεία θα μπορούσαμε να τα είχαμε συζητήσει και να τα δρομολογήσουμε και μαζί, το προηγούμε</w:t>
      </w:r>
      <w:r>
        <w:rPr>
          <w:rFonts w:eastAsia="Times New Roman" w:cs="Times New Roman"/>
          <w:szCs w:val="24"/>
        </w:rPr>
        <w:t>νο διάστημα, κύριοι της Κυβέρνησης. Αυτό, ωστόσο, προϋποθέτει στρατηγικό σχέδιο και κυρίως εγκατάλειψη των ιδεοληπτικών και ξεπερασμένων προσεγγίσεων που κατά καιρούς ακούμε από παράγοντες του Υπουργείου Τουρισμού, του Υπουργείου Ναυτιλίας και άλλους παράγ</w:t>
      </w:r>
      <w:r>
        <w:rPr>
          <w:rFonts w:eastAsia="Times New Roman" w:cs="Times New Roman"/>
          <w:szCs w:val="24"/>
        </w:rPr>
        <w:t xml:space="preserve">οντες της Κυβέρνησης. </w:t>
      </w:r>
    </w:p>
    <w:p w14:paraId="663F64F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τον τελευταίο καιρό τον κ. </w:t>
      </w:r>
      <w:proofErr w:type="spellStart"/>
      <w:r>
        <w:rPr>
          <w:rFonts w:eastAsia="Times New Roman" w:cs="Times New Roman"/>
          <w:szCs w:val="24"/>
        </w:rPr>
        <w:t>Κουρουμπλή</w:t>
      </w:r>
      <w:proofErr w:type="spellEnd"/>
      <w:r>
        <w:rPr>
          <w:rFonts w:eastAsia="Times New Roman" w:cs="Times New Roman"/>
          <w:szCs w:val="24"/>
        </w:rPr>
        <w:t>, κάτι που κατέθεσε και με την παρουσία του στη συνεδρίαση των Περιφερειών για την κρουαζιέρα, να υιοθετεί πρόταση που εμείς είχαμε καταθέσει στο παρελθόν και αφορά τη μα</w:t>
      </w:r>
      <w:r>
        <w:rPr>
          <w:rFonts w:eastAsia="Times New Roman" w:cs="Times New Roman"/>
          <w:szCs w:val="24"/>
        </w:rPr>
        <w:t xml:space="preserve">κρόχρονη παραχώρηση λιμενικών εγκαταστάσεων στις εταιρείες κρουαζιέρας, προκειμένου να αναπτύξουν και να αναβαθμίσουν τις υποδομές και τις υπηρεσίες της κρουαζιέρας. </w:t>
      </w:r>
    </w:p>
    <w:p w14:paraId="663F64F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χαιρόμαστε που μετατοπίσατε το κέντρο βάρους σε αυτήν την κατεύθυνση, κύριε Υπουργέ</w:t>
      </w:r>
      <w:r>
        <w:rPr>
          <w:rFonts w:eastAsia="Times New Roman" w:cs="Times New Roman"/>
          <w:szCs w:val="24"/>
        </w:rPr>
        <w:t xml:space="preserve">, και σας καλωσορίζουμε </w:t>
      </w:r>
      <w:r>
        <w:rPr>
          <w:rFonts w:eastAsia="Times New Roman" w:cs="Times New Roman"/>
          <w:szCs w:val="24"/>
        </w:rPr>
        <w:lastRenderedPageBreak/>
        <w:t>στην πραγματικότητα. Είναι μονόδρομος μ</w:t>
      </w:r>
      <w:r>
        <w:rPr>
          <w:rFonts w:eastAsia="Times New Roman" w:cs="Times New Roman"/>
          <w:szCs w:val="24"/>
        </w:rPr>
        <w:t>ί</w:t>
      </w:r>
      <w:r>
        <w:rPr>
          <w:rFonts w:eastAsia="Times New Roman" w:cs="Times New Roman"/>
          <w:szCs w:val="24"/>
        </w:rPr>
        <w:t xml:space="preserve">α τέτοια εξέλιξη, από τη στιγμή μάλιστα που δεν υπάρχουν δημόσιοι πόροι για να δημιουργηθούν νέες λιμενικές υποδομές και να αναβαθμιστούν οι υπηρεσίες. </w:t>
      </w:r>
    </w:p>
    <w:p w14:paraId="663F64F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 (Υπουργός Ναυτιλ</w:t>
      </w:r>
      <w:r>
        <w:rPr>
          <w:rFonts w:eastAsia="Times New Roman" w:cs="Times New Roman"/>
          <w:b/>
          <w:szCs w:val="24"/>
        </w:rPr>
        <w:t>ίας και Νησιωτικής Πολιτικής):</w:t>
      </w:r>
      <w:r>
        <w:rPr>
          <w:rFonts w:eastAsia="Times New Roman" w:cs="Times New Roman"/>
          <w:szCs w:val="24"/>
        </w:rPr>
        <w:t xml:space="preserve"> Δεν το κάνατε.</w:t>
      </w:r>
    </w:p>
    <w:p w14:paraId="663F64F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Εμείς το καταθέσαμε πολύ έγκαιρα, κύριε Υπουργέ –είναι εδώ και οι συνάδελφοι- το έχουμε και στη δημόσια συζήτηση και στα Πρακτικά της Βουλής και στη δημόσια παρέμβασή μας. </w:t>
      </w:r>
    </w:p>
    <w:p w14:paraId="663F64F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σε αυτή τη συζήτηση, επιτρέψτε μου να καταθέσω μία σειρά ζητήματα που αφορούν τη λειτουργία υπηρεσιών στα λιμάνια αλλά και στο επίπεδο των υπηρεσιών προς τους επισκέπτες των κρουαζιερόπλοιων. </w:t>
      </w:r>
    </w:p>
    <w:p w14:paraId="663F650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πρώτο είναι η βελτίωση του συντονισμού των ελληνικών υπηρε</w:t>
      </w:r>
      <w:r>
        <w:rPr>
          <w:rFonts w:eastAsia="Times New Roman" w:cs="Times New Roman"/>
          <w:szCs w:val="24"/>
        </w:rPr>
        <w:t xml:space="preserve">σιών, λιμενικού και αστυνομίας, ώστε να περιοριστεί η γραφειοκρατία και να εξυπηρετούνται άμεσα και χωρίς ταλαιπωρία οι επιβάτες της κρουαζιέρας. </w:t>
      </w:r>
    </w:p>
    <w:p w14:paraId="663F650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είναι τα προβλήματα που υπάρχουν στην πλοηγική υπηρεσία. Είδατε, όλοι γινήκαμε μάρτυρες στο τι συν</w:t>
      </w:r>
      <w:r>
        <w:rPr>
          <w:rFonts w:eastAsia="Times New Roman" w:cs="Times New Roman"/>
          <w:szCs w:val="24"/>
        </w:rPr>
        <w:t xml:space="preserve">έβη το προηγούμενο διάστημα. Δεν μπορούν χιλιάδες επιβάτες να παραμένουν στα κρουαζιερόπλοια, επειδή δεν υπάρχει πλοηγός ή πλωτό για να τους οδηγήσει στα λιμάνια να αποβιβαστούν. Πρέπει να δούμε είτε την αυτονόμηση και την ενίσχυση της πλοηγικής υπηρεσίας </w:t>
      </w:r>
      <w:r>
        <w:rPr>
          <w:rFonts w:eastAsia="Times New Roman" w:cs="Times New Roman"/>
          <w:szCs w:val="24"/>
        </w:rPr>
        <w:t xml:space="preserve">είτε την ανάθεση των πλοηγικών υπηρεσιών σε πιστοποιημένους </w:t>
      </w:r>
      <w:proofErr w:type="spellStart"/>
      <w:r>
        <w:rPr>
          <w:rFonts w:eastAsia="Times New Roman" w:cs="Times New Roman"/>
          <w:szCs w:val="24"/>
        </w:rPr>
        <w:t>παρόχους</w:t>
      </w:r>
      <w:proofErr w:type="spellEnd"/>
      <w:r>
        <w:rPr>
          <w:rFonts w:eastAsia="Times New Roman" w:cs="Times New Roman"/>
          <w:szCs w:val="24"/>
        </w:rPr>
        <w:t xml:space="preserve"> από ιδιωτικό τομέα, όπως συμβαίνει και στη διεθνή πρακτική, είτε ακόμα και την ένταξη των πλοηγών στους Οργανισμούς Λιμένων ή και στα κατά τόπους λιμενικά ταμεία.</w:t>
      </w:r>
    </w:p>
    <w:p w14:paraId="663F650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Κατά κύριο λόγο, όμως, κ</w:t>
      </w:r>
      <w:r>
        <w:rPr>
          <w:rFonts w:eastAsia="Times New Roman" w:cs="Times New Roman"/>
          <w:szCs w:val="24"/>
        </w:rPr>
        <w:t>υρίες και κύριοι Βουλευτές, χρειαζόμαστε ένα στρατηγικό σχέδιο για ενίσχυση της κρουαζιέρας, με αρχή, μέση και τέλος, με ξεκάθαρους στόχους, δυναμικά στοιχεία, αντοχή και διάρκεια στον χρόνο, εξωστρεφή και τολμηρά χαρακτηριστικά. Για να γίνει η Ελλάδα αυτό</w:t>
      </w:r>
      <w:r>
        <w:rPr>
          <w:rFonts w:eastAsia="Times New Roman" w:cs="Times New Roman"/>
          <w:szCs w:val="24"/>
        </w:rPr>
        <w:t xml:space="preserve">νομος πόλος ανάπτυξης της κρουαζιέρας –που μπορεί να γίνει- πρέπει να θέσει ως κυρίαρχο στρατηγικό στόχο τη μετατροπή σε </w:t>
      </w:r>
      <w:r>
        <w:rPr>
          <w:rFonts w:eastAsia="Times New Roman" w:cs="Times New Roman"/>
          <w:szCs w:val="24"/>
          <w:lang w:val="en-US"/>
        </w:rPr>
        <w:t>hub</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 xml:space="preserve">νατολικής Μεσογείου για την κρουαζιέρα, με μεγάλα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lastRenderedPageBreak/>
        <w:t>ports</w:t>
      </w:r>
      <w:r>
        <w:rPr>
          <w:rFonts w:eastAsia="Times New Roman" w:cs="Times New Roman"/>
          <w:szCs w:val="24"/>
        </w:rPr>
        <w:t>. Με αυτόν τον στρατηγικό στόχο υπηρετούνται μια σειρά άλλ</w:t>
      </w:r>
      <w:r>
        <w:rPr>
          <w:rFonts w:eastAsia="Times New Roman" w:cs="Times New Roman"/>
          <w:szCs w:val="24"/>
        </w:rPr>
        <w:t xml:space="preserve">οι στόχοι, όπως η προσέλκυση πέντε χιλιάδων κρουαζιερόπλοιων, πολλά εκ των οποίων νέας γενιάς και μεγάλης χωρητικότητας, οκτακοσίων χιλιάδων πραγματικών και νέων επισκεπτών μόνο από την κρουαζιέρα και πεντακοσίων χιλιάδων επιβατών μόνο από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w:t>
      </w:r>
      <w:r>
        <w:rPr>
          <w:rFonts w:eastAsia="Times New Roman" w:cs="Times New Roman"/>
          <w:szCs w:val="24"/>
        </w:rPr>
        <w:t xml:space="preserve"> </w:t>
      </w:r>
    </w:p>
    <w:p w14:paraId="663F650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Πόσο σημαντικό είναι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δεν χρειάζεται να το επαναλάβουμε. Το βλέπετε κι εσείς καθημερινά στην πραγματικά οικονομία, τα οφέλη είναι πολλαπλά. Συγκριτικά με την κρουαζιέρα </w:t>
      </w:r>
      <w:r>
        <w:rPr>
          <w:rFonts w:eastAsia="Times New Roman" w:cs="Times New Roman"/>
          <w:szCs w:val="24"/>
          <w:lang w:val="en-US"/>
        </w:rPr>
        <w:t>transit</w:t>
      </w:r>
      <w:r>
        <w:rPr>
          <w:rFonts w:eastAsia="Times New Roman" w:cs="Times New Roman"/>
          <w:szCs w:val="24"/>
        </w:rPr>
        <w:t xml:space="preserve"> μιλάμε τουλάχιστον για μια θεαματική αύξηση εσόδων, για το οικ</w:t>
      </w:r>
      <w:r>
        <w:rPr>
          <w:rFonts w:eastAsia="Times New Roman" w:cs="Times New Roman"/>
          <w:szCs w:val="24"/>
        </w:rPr>
        <w:t>ονομικό όφελος που προκύπτει για τις τοπικές κοινωνίες, την τοπική οικονομία αλλά και την αύξηση του χρόνου παραμονής της χώρας μας σε μ</w:t>
      </w:r>
      <w:r>
        <w:rPr>
          <w:rFonts w:eastAsia="Times New Roman" w:cs="Times New Roman"/>
          <w:szCs w:val="24"/>
        </w:rPr>
        <w:t>ί</w:t>
      </w:r>
      <w:r>
        <w:rPr>
          <w:rFonts w:eastAsia="Times New Roman" w:cs="Times New Roman"/>
          <w:szCs w:val="24"/>
        </w:rPr>
        <w:t xml:space="preserve">α σφαίρα άλλη από αυτή που έχουμε συνηθίσει και παραμονή της χώρας μας με επισκέπτες που μπορεί να προσδώσουν υπεραξία </w:t>
      </w:r>
      <w:r>
        <w:rPr>
          <w:rFonts w:eastAsia="Times New Roman" w:cs="Times New Roman"/>
          <w:szCs w:val="24"/>
        </w:rPr>
        <w:t xml:space="preserve">στο τουριστικό προϊόν. </w:t>
      </w:r>
    </w:p>
    <w:p w14:paraId="663F650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καιρός να μιλήσουμε για την προώθηση νέων τουριστικών προϊόντων, όπως το </w:t>
      </w:r>
      <w:r>
        <w:rPr>
          <w:rFonts w:eastAsia="Times New Roman" w:cs="Times New Roman"/>
          <w:szCs w:val="24"/>
          <w:lang w:val="en-US"/>
        </w:rPr>
        <w:t>cruise</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stay</w:t>
      </w:r>
      <w:r>
        <w:rPr>
          <w:rFonts w:eastAsia="Times New Roman" w:cs="Times New Roman"/>
          <w:szCs w:val="24"/>
        </w:rPr>
        <w:t xml:space="preserve">, το </w:t>
      </w:r>
      <w:r>
        <w:rPr>
          <w:rFonts w:eastAsia="Times New Roman" w:cs="Times New Roman"/>
          <w:szCs w:val="24"/>
          <w:lang w:val="en-US"/>
        </w:rPr>
        <w:t>short</w:t>
      </w:r>
      <w:r>
        <w:rPr>
          <w:rFonts w:eastAsia="Times New Roman" w:cs="Times New Roman"/>
          <w:szCs w:val="24"/>
        </w:rPr>
        <w:t xml:space="preserve"> </w:t>
      </w:r>
      <w:r>
        <w:rPr>
          <w:rFonts w:eastAsia="Times New Roman" w:cs="Times New Roman"/>
          <w:szCs w:val="24"/>
          <w:lang w:val="en-US"/>
        </w:rPr>
        <w:t>cruising</w:t>
      </w:r>
      <w:r>
        <w:rPr>
          <w:rFonts w:eastAsia="Times New Roman" w:cs="Times New Roman"/>
          <w:szCs w:val="24"/>
        </w:rPr>
        <w:t>, κάτι που γίνεται και σε άλλες χώρες του εξωτερικού στην Ευρώπη και στην Αμερική. Αυτά τα τουριστικά προϊόντα περιλαμβ</w:t>
      </w:r>
      <w:r>
        <w:rPr>
          <w:rFonts w:eastAsia="Times New Roman" w:cs="Times New Roman"/>
          <w:szCs w:val="24"/>
        </w:rPr>
        <w:t xml:space="preserve">άνουν τον συνδυασμό ενός πακέτου κρουαζιέρας και διαμονής, </w:t>
      </w:r>
      <w:r>
        <w:rPr>
          <w:rFonts w:eastAsia="Times New Roman" w:cs="Times New Roman"/>
          <w:szCs w:val="24"/>
        </w:rPr>
        <w:lastRenderedPageBreak/>
        <w:t xml:space="preserve">αλλά και μιας σύντομης κρουαζιέρας με αφετηρία τα ελληνικά λιμάνια. </w:t>
      </w:r>
    </w:p>
    <w:p w14:paraId="663F650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Πρόεδρε, είναι καιρός να κάνουμε πράξη τα αυτονόητα, όπως την άρση των αντικινήτρων για την κρουαζιέρα, την πολιτική των σ</w:t>
      </w:r>
      <w:r>
        <w:rPr>
          <w:rFonts w:eastAsia="Times New Roman" w:cs="Times New Roman"/>
          <w:szCs w:val="24"/>
        </w:rPr>
        <w:t xml:space="preserve">υνδεδεμένων μεταφορών που είναι απαραίτητα για τη λειτουργία του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και τη διεύρυνση του ωραρίου λειτουργίας των αρχαιολογικών χώρων σε περιοχές αλλά και σε νησιά που αποτελούν προορισμούς κρουαζιέρας. </w:t>
      </w:r>
    </w:p>
    <w:p w14:paraId="663F650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είναι σύσσωμη εδώ για να μ</w:t>
      </w:r>
      <w:r>
        <w:rPr>
          <w:rFonts w:eastAsia="Times New Roman" w:cs="Times New Roman"/>
          <w:szCs w:val="24"/>
        </w:rPr>
        <w:t xml:space="preserve">πορέσει να φανεί χρήσιμη, να καταθέσει προτάσεις και να μπορέσει παράλληλα να συμβάλει στη διαμόρφωση μιας εθνικής στρατηγικής για την ανάπτυξη της κρουαζιέρας. </w:t>
      </w:r>
    </w:p>
    <w:p w14:paraId="663F650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63F6508" w14:textId="77777777" w:rsidR="00923458" w:rsidRDefault="00A03D36">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3F6509" w14:textId="77777777" w:rsidR="00923458" w:rsidRDefault="00A03D36">
      <w:pPr>
        <w:spacing w:line="600" w:lineRule="auto"/>
        <w:ind w:firstLine="720"/>
        <w:contextualSpacing/>
        <w:jc w:val="both"/>
        <w:rPr>
          <w:rFonts w:eastAsia="Times New Roman" w:cs="Times New Roman"/>
          <w:szCs w:val="24"/>
        </w:rPr>
      </w:pPr>
      <w:r>
        <w:rPr>
          <w:rFonts w:eastAsia="Times New Roman"/>
          <w:b/>
          <w:bCs/>
          <w:szCs w:val="24"/>
        </w:rPr>
        <w:t>ΠΡΟΕΔΡΕΥΩΝ (Σπυρίδων Λυκούδης</w:t>
      </w:r>
      <w:r>
        <w:rPr>
          <w:rFonts w:eastAsia="Times New Roman"/>
          <w:b/>
          <w:bCs/>
          <w:szCs w:val="24"/>
        </w:rPr>
        <w:t xml:space="preserve">): </w:t>
      </w:r>
      <w:r>
        <w:rPr>
          <w:rFonts w:eastAsia="Times New Roman" w:cs="Times New Roman"/>
          <w:szCs w:val="24"/>
        </w:rPr>
        <w:t>Ευχαριστώ, κύριε συνάδελφε.</w:t>
      </w:r>
    </w:p>
    <w:p w14:paraId="663F650A" w14:textId="77777777" w:rsidR="00923458" w:rsidRDefault="00A03D36">
      <w:pPr>
        <w:spacing w:line="600" w:lineRule="auto"/>
        <w:ind w:firstLine="720"/>
        <w:contextualSpacing/>
        <w:jc w:val="both"/>
        <w:rPr>
          <w:rFonts w:eastAsia="Times New Roman"/>
          <w:bCs/>
          <w:szCs w:val="24"/>
        </w:rPr>
      </w:pPr>
      <w:r>
        <w:rPr>
          <w:rFonts w:eastAsia="Times New Roman"/>
          <w:bCs/>
          <w:szCs w:val="24"/>
        </w:rPr>
        <w:t xml:space="preserve">Ο συνάδελφος κ. </w:t>
      </w:r>
      <w:proofErr w:type="spellStart"/>
      <w:r>
        <w:rPr>
          <w:rFonts w:eastAsia="Times New Roman"/>
          <w:bCs/>
          <w:szCs w:val="24"/>
        </w:rPr>
        <w:t>Μπουκώρος</w:t>
      </w:r>
      <w:proofErr w:type="spellEnd"/>
      <w:r>
        <w:rPr>
          <w:rFonts w:eastAsia="Times New Roman"/>
          <w:bCs/>
          <w:szCs w:val="24"/>
        </w:rPr>
        <w:t xml:space="preserve"> έχει τον λόγο.</w:t>
      </w:r>
    </w:p>
    <w:p w14:paraId="663F650B" w14:textId="77777777" w:rsidR="00923458" w:rsidRDefault="00A03D36">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Ευχαριστώ, κύριε Πρόεδρε. </w:t>
      </w:r>
    </w:p>
    <w:p w14:paraId="663F650C" w14:textId="77777777" w:rsidR="00923458" w:rsidRDefault="00A03D36">
      <w:pPr>
        <w:spacing w:line="600" w:lineRule="auto"/>
        <w:ind w:firstLine="720"/>
        <w:contextualSpacing/>
        <w:jc w:val="both"/>
        <w:rPr>
          <w:rFonts w:eastAsia="Times New Roman"/>
          <w:bCs/>
          <w:szCs w:val="24"/>
        </w:rPr>
      </w:pPr>
      <w:r>
        <w:rPr>
          <w:rFonts w:eastAsia="Times New Roman"/>
          <w:bCs/>
          <w:szCs w:val="24"/>
        </w:rPr>
        <w:lastRenderedPageBreak/>
        <w:t xml:space="preserve">Κύριοι Υπουργοί, όπως είδατε, ο πρώτος ερωτών, ο συνάδελφος κ. </w:t>
      </w:r>
      <w:proofErr w:type="spellStart"/>
      <w:r>
        <w:rPr>
          <w:rFonts w:eastAsia="Times New Roman"/>
          <w:bCs/>
          <w:szCs w:val="24"/>
        </w:rPr>
        <w:t>Κόνσολας</w:t>
      </w:r>
      <w:proofErr w:type="spellEnd"/>
      <w:r>
        <w:rPr>
          <w:rFonts w:eastAsia="Times New Roman"/>
          <w:bCs/>
          <w:szCs w:val="24"/>
        </w:rPr>
        <w:t xml:space="preserve">, δεν περιορίστηκε στην κριτική, αλλά κατέθεσε και πολύ </w:t>
      </w:r>
      <w:r>
        <w:rPr>
          <w:rFonts w:eastAsia="Times New Roman"/>
          <w:bCs/>
          <w:szCs w:val="24"/>
        </w:rPr>
        <w:t>συγκεκριμένες προτάσεις για την ανάπτυξη της κρουαζιέρας στην Ελλάδα. Πολύ φοβάμαι, όμως, ότι η Κυβέρνηση και οι συναρμόδιοι Υπουργοί έχουν παγιδευτεί σε μια αυταπάτη και σε αυτό το ζήτημα.</w:t>
      </w:r>
    </w:p>
    <w:p w14:paraId="663F650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Παραλαμβάνοντας την εξουσία, τόσο οι τουριστικές ροές όσο και οι α</w:t>
      </w:r>
      <w:r>
        <w:rPr>
          <w:rFonts w:eastAsia="Times New Roman" w:cs="Times New Roman"/>
          <w:szCs w:val="24"/>
        </w:rPr>
        <w:t>φίξεις κρουαζιερόπλοιων είχαν μ</w:t>
      </w:r>
      <w:r>
        <w:rPr>
          <w:rFonts w:eastAsia="Times New Roman" w:cs="Times New Roman"/>
          <w:szCs w:val="24"/>
        </w:rPr>
        <w:t>ί</w:t>
      </w:r>
      <w:r>
        <w:rPr>
          <w:rFonts w:eastAsia="Times New Roman" w:cs="Times New Roman"/>
          <w:szCs w:val="24"/>
        </w:rPr>
        <w:t>α αυξητική τάση και μάλλον η Κυβέρνηση έχει επαναπαυθεί σε εκείνες τις αυξητικές τάσεις, που συνεχίστηκαν, βεβαίως, και το 2016, χωρίς να συνυπολογίσει τις ευρύτερες γεωπολιτικές εξελίξεις και τα γεγονότα, κυρίως στη γειτονι</w:t>
      </w:r>
      <w:r>
        <w:rPr>
          <w:rFonts w:eastAsia="Times New Roman" w:cs="Times New Roman"/>
          <w:szCs w:val="24"/>
        </w:rPr>
        <w:t xml:space="preserve">κή Τουρκία, γιατί, όπως καλύτερα γνωρίζετε εσείς, κυρία Υπουργέ, πολλές κρουαζιέρες, πολλά δρομολόγια κρουαζιερόπλοιων είναι απολύτως συνδεδεμένα με τις δύο χώρες </w:t>
      </w:r>
      <w:r>
        <w:rPr>
          <w:rFonts w:eastAsia="Times New Roman" w:cs="Times New Roman"/>
          <w:szCs w:val="24"/>
        </w:rPr>
        <w:t>με δρομολόγια</w:t>
      </w:r>
      <w:r>
        <w:rPr>
          <w:rFonts w:eastAsia="Times New Roman" w:cs="Times New Roman"/>
          <w:szCs w:val="24"/>
        </w:rPr>
        <w:t xml:space="preserve"> από τα ελληνικά νησιά στα παράλια της Μικράς Ασίας κοκ. </w:t>
      </w:r>
    </w:p>
    <w:p w14:paraId="663F650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οι εταιρείες κρο</w:t>
      </w:r>
      <w:r>
        <w:rPr>
          <w:rFonts w:eastAsia="Times New Roman" w:cs="Times New Roman"/>
          <w:szCs w:val="24"/>
        </w:rPr>
        <w:t>υαζιέρας λειτουργούν με πιο μακροπρόθεσμο σχεδιασμό σε σχέση με την ελληνική Κυβέρνηση. Αυτό καταδεικνύουν και τα στοιχεία, που έχου</w:t>
      </w:r>
      <w:r>
        <w:rPr>
          <w:rFonts w:eastAsia="Times New Roman" w:cs="Times New Roman"/>
          <w:szCs w:val="24"/>
        </w:rPr>
        <w:t>με</w:t>
      </w:r>
      <w:r>
        <w:rPr>
          <w:rFonts w:eastAsia="Times New Roman" w:cs="Times New Roman"/>
          <w:szCs w:val="24"/>
        </w:rPr>
        <w:t xml:space="preserve"> μέχρι σήμερα. </w:t>
      </w:r>
      <w:r>
        <w:rPr>
          <w:rFonts w:eastAsia="Times New Roman" w:cs="Times New Roman"/>
          <w:szCs w:val="24"/>
        </w:rPr>
        <w:t>Τ</w:t>
      </w:r>
      <w:r>
        <w:rPr>
          <w:rFonts w:eastAsia="Times New Roman" w:cs="Times New Roman"/>
          <w:szCs w:val="24"/>
        </w:rPr>
        <w:t xml:space="preserve">ο πρώτο εξάμηνο του 2017 </w:t>
      </w:r>
      <w:r>
        <w:rPr>
          <w:rFonts w:eastAsia="Times New Roman" w:cs="Times New Roman"/>
          <w:szCs w:val="24"/>
        </w:rPr>
        <w:t>παρουσιάζει</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ραγδαία μείωση </w:t>
      </w:r>
      <w:r>
        <w:rPr>
          <w:rFonts w:eastAsia="Times New Roman" w:cs="Times New Roman"/>
          <w:szCs w:val="24"/>
        </w:rPr>
        <w:lastRenderedPageBreak/>
        <w:t xml:space="preserve">των αφίξεων κρουαζιερόπλοιων στα ελληνικά λιμάνια </w:t>
      </w:r>
      <w:r>
        <w:rPr>
          <w:rFonts w:eastAsia="Times New Roman" w:cs="Times New Roman"/>
          <w:szCs w:val="24"/>
        </w:rPr>
        <w:t xml:space="preserve">και οι εκτιμήσεις για το 2018 είναι ακόμα δυσμενέστερες. </w:t>
      </w:r>
    </w:p>
    <w:p w14:paraId="663F650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πούμε, λοιπόν, ότι όλα αυτά δεν συνυπολογίστηκαν. Επαναπαύτηκε η Κυβέρνηση στις αυξητικές ροές 2014, 2015, 2016 χωρίς να πάρει συγκεκριμένες πρωτοβουλίες. Αυτό σαν γενική παρατήρηση. </w:t>
      </w:r>
    </w:p>
    <w:p w14:paraId="663F651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εκεί και πέρα, θα έλεγα ότι λείπει η οργανωμένη προβολή της Ελλάδος ως προορισμό κρουαζιερόπλοιων, γιατί πραγματικά μπορεί να προσφέρει έστω και αν υπάρχουν ελλειμματικές λιμενικές υποδομές. Είναι πολλά τα μεγάλα λιμάνια δημοφιλών ελληνικών προορισμών, που</w:t>
      </w:r>
      <w:r>
        <w:rPr>
          <w:rFonts w:eastAsia="Times New Roman" w:cs="Times New Roman"/>
          <w:szCs w:val="24"/>
        </w:rPr>
        <w:t xml:space="preserve"> μπορούν να υποδεχθούν κρουαζιερόπλοια και αντί να βλέπουμε τη συνέχιση αυτής της αυξητικής τάσης, είμαστε υποχρεωμένοι να ακούμε αυτές τις εκτιμήσεις για μείωση, που μπορεί να πάει και σε βάθος μιας τριετίας ή τετραετίας. </w:t>
      </w:r>
    </w:p>
    <w:p w14:paraId="663F651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βλέπετε ότι υπάρχει καλή </w:t>
      </w:r>
      <w:r>
        <w:rPr>
          <w:rFonts w:eastAsia="Times New Roman" w:cs="Times New Roman"/>
          <w:szCs w:val="24"/>
        </w:rPr>
        <w:t>πίστη από την Αξιωματική Αντιπολίτευση, διότι ο τουρισμός πράγματι είναι η βαριά μας βιομηχανία και η κρουαζιέρα είναι ένα κλάδος δυναμικά αναπτυσσόμενος παγκοσμίως, εγώ ήθελα να σταθώ σε ένα μόνο ζήτημα, στα φορολογικά κίνητρα, που πρέπει να δώσετε σε συν</w:t>
      </w:r>
      <w:r>
        <w:rPr>
          <w:rFonts w:eastAsia="Times New Roman" w:cs="Times New Roman"/>
          <w:szCs w:val="24"/>
        </w:rPr>
        <w:t xml:space="preserve">εργασία </w:t>
      </w:r>
      <w:r>
        <w:rPr>
          <w:rFonts w:eastAsia="Times New Roman" w:cs="Times New Roman"/>
          <w:szCs w:val="24"/>
        </w:rPr>
        <w:lastRenderedPageBreak/>
        <w:t>με το Υπουργείο Οικονομικών για την προμήθεια καυσίμων και την τροφοδοσία των κρουαζιερόπλοιων. Μιλάμε για πλωτές πολιτείες, μιλάμε για εκατοντάδες αφίξεις ετησίως στη χώρα μας. Όλα αυτά τα κρουαζιερόπλοια βρίσκουν φορολογικά κίνητρα στην γειτονική</w:t>
      </w:r>
      <w:r>
        <w:rPr>
          <w:rFonts w:eastAsia="Times New Roman" w:cs="Times New Roman"/>
          <w:szCs w:val="24"/>
        </w:rPr>
        <w:t xml:space="preserve"> Ιταλία και στην γειτονική Ισπανία, κάνοντας τεράστιους τζίρους σε σχέση με την Ελλάδα. Βεβαίως, δεν είναι δική σας αρμοδιότητα, αλλά η συνέργεια και η συνεργασία πρέπει να είναι μέλημα των μελών μιας Κυβέρνησης και των συναρμόδιων υπουργείων.</w:t>
      </w:r>
    </w:p>
    <w:p w14:paraId="663F651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Από εκεί και</w:t>
      </w:r>
      <w:r>
        <w:rPr>
          <w:rFonts w:eastAsia="Times New Roman" w:cs="Times New Roman"/>
          <w:szCs w:val="24"/>
        </w:rPr>
        <w:t xml:space="preserve"> πέρα, βεβαίως, η εμπλοκή του ΤΑΙΠΕΔ </w:t>
      </w:r>
      <w:r>
        <w:rPr>
          <w:rFonts w:eastAsia="Times New Roman" w:cs="Times New Roman"/>
          <w:szCs w:val="24"/>
        </w:rPr>
        <w:t>σ</w:t>
      </w:r>
      <w:r>
        <w:rPr>
          <w:rFonts w:eastAsia="Times New Roman" w:cs="Times New Roman"/>
          <w:szCs w:val="24"/>
        </w:rPr>
        <w:t xml:space="preserve">τους Οργανισμούς Λιμένων και η έλλειψη επενδύσεων δεν ξέρω </w:t>
      </w:r>
      <w:r>
        <w:rPr>
          <w:rFonts w:eastAsia="Times New Roman" w:cs="Times New Roman"/>
          <w:szCs w:val="24"/>
        </w:rPr>
        <w:t>κατά</w:t>
      </w:r>
      <w:r>
        <w:rPr>
          <w:rFonts w:eastAsia="Times New Roman" w:cs="Times New Roman"/>
          <w:szCs w:val="24"/>
        </w:rPr>
        <w:t xml:space="preserve"> πόσο μπορεί σήμερα να βελτιώσει τις λιμενικές υποδομές και πόσο μπορεί αυτό να αποδώσει στο άμεσο μέλλον. Ωστόσο, στο πλαίσιο ενός μακροπρόθεσμου προγραμμ</w:t>
      </w:r>
      <w:r>
        <w:rPr>
          <w:rFonts w:eastAsia="Times New Roman" w:cs="Times New Roman"/>
          <w:szCs w:val="24"/>
        </w:rPr>
        <w:t xml:space="preserve">ατισμού με στόχο την αύξηση του τουρισμού </w:t>
      </w:r>
      <w:r>
        <w:rPr>
          <w:rFonts w:eastAsia="Times New Roman" w:cs="Times New Roman"/>
          <w:szCs w:val="24"/>
        </w:rPr>
        <w:t>μέσω</w:t>
      </w:r>
      <w:r>
        <w:rPr>
          <w:rFonts w:eastAsia="Times New Roman" w:cs="Times New Roman"/>
          <w:szCs w:val="24"/>
        </w:rPr>
        <w:t xml:space="preserve"> της κρουαζιέρας στη χώρα μας, αυτά πρέπει να γίνουν</w:t>
      </w:r>
      <w:r>
        <w:rPr>
          <w:rFonts w:eastAsia="Times New Roman" w:cs="Times New Roman"/>
          <w:szCs w:val="24"/>
        </w:rPr>
        <w:t xml:space="preserve"> σε συνδυασμό με τον</w:t>
      </w:r>
      <w:r>
        <w:rPr>
          <w:rFonts w:eastAsia="Times New Roman" w:cs="Times New Roman"/>
          <w:szCs w:val="24"/>
        </w:rPr>
        <w:t xml:space="preserve"> περιορισμό των γραφειοκρατικών διαδικασιών για τους επισκέπτες της κρουαζιέρας. </w:t>
      </w:r>
    </w:p>
    <w:p w14:paraId="663F651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Παραμένουμε το κράτος, που υπερφορολογεί και τα ζητήματα</w:t>
      </w:r>
      <w:r>
        <w:rPr>
          <w:rFonts w:eastAsia="Times New Roman" w:cs="Times New Roman"/>
          <w:szCs w:val="24"/>
        </w:rPr>
        <w:t xml:space="preserve"> τροφοδοσίας και προμήθειας καυσίμων των κρουαζιερόπλοιων από σταθμούς ελληνικούς. Παραμένουμε το πιο γραφειοκρατικό κράτος, όταν οι γείτονές μας έχουν κατορθώσει να πάρουν ένα μεγάλο κομμάτι –και εννοώ τους γείτονες προς δυσμάς, στη </w:t>
      </w:r>
      <w:r>
        <w:rPr>
          <w:rFonts w:eastAsia="Times New Roman" w:cs="Times New Roman"/>
          <w:szCs w:val="24"/>
        </w:rPr>
        <w:t>δ</w:t>
      </w:r>
      <w:r>
        <w:rPr>
          <w:rFonts w:eastAsia="Times New Roman" w:cs="Times New Roman"/>
          <w:szCs w:val="24"/>
        </w:rPr>
        <w:t>υτική Μεσόγειο- έχουν</w:t>
      </w:r>
      <w:r>
        <w:rPr>
          <w:rFonts w:eastAsia="Times New Roman" w:cs="Times New Roman"/>
          <w:szCs w:val="24"/>
        </w:rPr>
        <w:t xml:space="preserve"> κατορθώσει να πάρουν ένα μεγάλο μέρος των απωλειών της </w:t>
      </w:r>
      <w:r>
        <w:rPr>
          <w:rFonts w:eastAsia="Times New Roman" w:cs="Times New Roman"/>
          <w:szCs w:val="24"/>
        </w:rPr>
        <w:t>α</w:t>
      </w:r>
      <w:r>
        <w:rPr>
          <w:rFonts w:eastAsia="Times New Roman" w:cs="Times New Roman"/>
          <w:szCs w:val="24"/>
        </w:rPr>
        <w:t xml:space="preserve">νατολικής Μεσογείου, απώλειες, οι οποίες είναι αποτέλεσμα των εξελίξεων των τελευταίων ετών. </w:t>
      </w:r>
    </w:p>
    <w:p w14:paraId="663F651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Πρέπει να τα σταθμίσετε όλα αυτά. Πρέπει να ακούσετε τις προτάσεις της Νέας Δημοκρατίας, γιατί μετά λύπης</w:t>
      </w:r>
      <w:r>
        <w:rPr>
          <w:rFonts w:eastAsia="Times New Roman" w:cs="Times New Roman"/>
          <w:szCs w:val="24"/>
        </w:rPr>
        <w:t xml:space="preserve"> μου εγώ θα σας μιλήσω για τη δική μου περιοχή, για το νομό Μαγνησίας, για τον Βόλο και τα νησιά των Βορείων </w:t>
      </w:r>
      <w:proofErr w:type="spellStart"/>
      <w:r>
        <w:rPr>
          <w:rFonts w:eastAsia="Times New Roman" w:cs="Times New Roman"/>
          <w:szCs w:val="24"/>
        </w:rPr>
        <w:t>Σποράδων</w:t>
      </w:r>
      <w:proofErr w:type="spellEnd"/>
      <w:r>
        <w:rPr>
          <w:rFonts w:eastAsia="Times New Roman" w:cs="Times New Roman"/>
          <w:szCs w:val="24"/>
        </w:rPr>
        <w:t>. Βλέπω ότι ξεκινήσαμε το 2014 με πενήντα τρεις αφίξεις, το 2015 με πενήντα επτά και από εκεί και πέρα, κυρία Υπουργέ, αρχίζει η κατιούσα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αράντα το 2016, τριάντα έξι μόλις η πρόβλεψη για το λιμάνι του Βόλου </w:t>
      </w:r>
      <w:r>
        <w:rPr>
          <w:rFonts w:eastAsia="Times New Roman" w:cs="Times New Roman"/>
          <w:szCs w:val="24"/>
        </w:rPr>
        <w:t>σε</w:t>
      </w:r>
      <w:r>
        <w:rPr>
          <w:rFonts w:eastAsia="Times New Roman" w:cs="Times New Roman"/>
          <w:szCs w:val="24"/>
        </w:rPr>
        <w:t xml:space="preserve"> αφίξεις κρουαζιερόπλοιων. Δηλαδή, μιλάμε για μ</w:t>
      </w:r>
      <w:r>
        <w:rPr>
          <w:rFonts w:eastAsia="Times New Roman" w:cs="Times New Roman"/>
          <w:szCs w:val="24"/>
        </w:rPr>
        <w:t>ί</w:t>
      </w:r>
      <w:r>
        <w:rPr>
          <w:rFonts w:eastAsia="Times New Roman" w:cs="Times New Roman"/>
          <w:szCs w:val="24"/>
        </w:rPr>
        <w:t xml:space="preserve">α ραγδαία μείωση τα τελευταία χρόνια. </w:t>
      </w:r>
    </w:p>
    <w:p w14:paraId="663F651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ίδιο…</w:t>
      </w:r>
    </w:p>
    <w:p w14:paraId="663F651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Τέσσερις μήνες. </w:t>
      </w:r>
    </w:p>
    <w:p w14:paraId="663F651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Για πρόβλεψη σας μιλάω, κύριε Υπουργέ.</w:t>
      </w:r>
    </w:p>
    <w:p w14:paraId="663F651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οι εταιρείες κρουαζιερόπλοιων δεν λειτουργούν όπως η Κυβέρνηση, να τρέχουν πίσω από τα γεγονότα, κάνουν τον προγραμματισμό τους και όχι μόνο ετήσιο. </w:t>
      </w:r>
    </w:p>
    <w:p w14:paraId="663F651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λοιπόν, ότι δεν είναι θετικά τα μηνύματα και πρέπει να εκμεταλλευθείτε το γεγονός ότι ο πρώτος ερωτών, αλλά και όλοι οι Βουλευτές της Νέας Δημοκρατίας εδώ σας καταθέτουν προτάσεις. Και να τρέξετε πιο γρήγορα, διότι το νέο νόμισμα, το νόμισμα της </w:t>
      </w:r>
      <w:r>
        <w:rPr>
          <w:rFonts w:eastAsia="Times New Roman" w:cs="Times New Roman"/>
          <w:szCs w:val="24"/>
        </w:rPr>
        <w:t xml:space="preserve">εποχής μας, κύριοι Υπουργοί, είναι η ταχύτητα γιατί υπάρχει ανταγωνισμός. </w:t>
      </w:r>
    </w:p>
    <w:p w14:paraId="663F651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3F651B" w14:textId="77777777" w:rsidR="00923458" w:rsidRDefault="00A03D36">
      <w:pPr>
        <w:spacing w:line="600" w:lineRule="auto"/>
        <w:ind w:firstLine="720"/>
        <w:contextualSpacing/>
        <w:jc w:val="center"/>
        <w:rPr>
          <w:rFonts w:eastAsia="Times New Roman" w:cs="Times New Roman"/>
          <w:szCs w:val="24"/>
        </w:rPr>
      </w:pPr>
      <w:r>
        <w:rPr>
          <w:rFonts w:eastAsia="Times New Roman"/>
          <w:bCs/>
        </w:rPr>
        <w:t>(Χειροκροτήματα από την πτέρυγα της Νέας Δημοκρατίας)</w:t>
      </w:r>
    </w:p>
    <w:p w14:paraId="663F651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63F651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Πλακιωτάκης</w:t>
      </w:r>
      <w:proofErr w:type="spellEnd"/>
      <w:r>
        <w:rPr>
          <w:rFonts w:eastAsia="Times New Roman" w:cs="Times New Roman"/>
          <w:szCs w:val="24"/>
        </w:rPr>
        <w:t xml:space="preserve"> έχει τον λόγο.</w:t>
      </w:r>
    </w:p>
    <w:p w14:paraId="663F651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Π</w:t>
      </w:r>
      <w:r>
        <w:rPr>
          <w:rFonts w:eastAsia="Times New Roman" w:cs="Times New Roman"/>
          <w:b/>
          <w:szCs w:val="24"/>
        </w:rPr>
        <w:t>ΛΑΚΙΩΤΑΚΗΣ:</w:t>
      </w:r>
      <w:r>
        <w:rPr>
          <w:rFonts w:eastAsia="Times New Roman" w:cs="Times New Roman"/>
          <w:szCs w:val="24"/>
        </w:rPr>
        <w:t xml:space="preserve"> Ευχαριστώ πολύ, κύριε Πρόεδρε.</w:t>
      </w:r>
    </w:p>
    <w:p w14:paraId="663F651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και κύριε Υπουργέ, κατανοώ τις φιλότιμες προσπάθειές σας να μας πείσετε  για τα αποτελέσματα της πολιτικής σας στον κρίσιμο και ευαίσθητο τομέα της κρουαζιέρας. Όμως δυστυχώς οι προσπάθειές σας αυτές πέφτουν</w:t>
      </w:r>
      <w:r>
        <w:rPr>
          <w:rFonts w:eastAsia="Times New Roman" w:cs="Times New Roman"/>
          <w:szCs w:val="24"/>
        </w:rPr>
        <w:t xml:space="preserve"> στο κενό, διότι υπάρχει και ανυπαρξία πολιτικής και, βεβαίως, τόσο τα στοιχεία όσο και η πραγματικότητα δυστυχώς σας διαψεύδουν.</w:t>
      </w:r>
    </w:p>
    <w:p w14:paraId="663F652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Βεβαίως εγώ προσωπικά δεν εκπλήσσομαι, διότι τόσο ο τομέας της κρουαζιέρας όσο και του θαλασσίου τουρισμού απουσιάζουν από την</w:t>
      </w:r>
      <w:r>
        <w:rPr>
          <w:rFonts w:eastAsia="Times New Roman" w:cs="Times New Roman"/>
          <w:szCs w:val="24"/>
        </w:rPr>
        <w:t xml:space="preserve"> πολιτική ατζέντα κυρίως του ΣΥΡΙΖΑ. </w:t>
      </w:r>
    </w:p>
    <w:p w14:paraId="663F652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σ’ αυτό το σημείο να θυμίσω για όσους έχουν ασθενή μνήμη ότι εννέα μήνες μετά την πλήρη εξαπάτηση του ελληνικού λαού από τον γνωστό ενταφιασμό του προγράμματος της Θεσσαλονίκης, ο κ. Τσίπρας στις 14 Σεπτεμβρίου το</w:t>
      </w:r>
      <w:r>
        <w:rPr>
          <w:rFonts w:eastAsia="Times New Roman" w:cs="Times New Roman"/>
          <w:szCs w:val="24"/>
        </w:rPr>
        <w:t>υ 2015 έδωσε στη δημοσιότητα ένα  νέο πρόγραμμα για το πώς θα πορευόταν το επόμενο διάστημα αφού κέρδιζε τις εκλογές. Και, βεβαίως, σ’ αυτό το πρόγραμμα δεν υπάρχει κα</w:t>
      </w:r>
      <w:r>
        <w:rPr>
          <w:rFonts w:eastAsia="Times New Roman" w:cs="Times New Roman"/>
          <w:szCs w:val="24"/>
        </w:rPr>
        <w:t>μ</w:t>
      </w:r>
      <w:r>
        <w:rPr>
          <w:rFonts w:eastAsia="Times New Roman" w:cs="Times New Roman"/>
          <w:szCs w:val="24"/>
        </w:rPr>
        <w:t>μία απολύτως αναφορά για την κρουαζιέρα. Η μόνη αναφορά που υπήρχε είναι για την ενίσχυσ</w:t>
      </w:r>
      <w:r>
        <w:rPr>
          <w:rFonts w:eastAsia="Times New Roman" w:cs="Times New Roman"/>
          <w:szCs w:val="24"/>
        </w:rPr>
        <w:t>η στον τομέα του τουρισμού στα νησιά, όπου ανέ</w:t>
      </w:r>
      <w:r>
        <w:rPr>
          <w:rFonts w:eastAsia="Times New Roman" w:cs="Times New Roman"/>
          <w:szCs w:val="24"/>
        </w:rPr>
        <w:lastRenderedPageBreak/>
        <w:t>φερε ότι επιδίωξη της Κυβέρνησης θα ήταν η στήριξη κρουαζιέρων εκτός των συνήθων δρομολογίων, που να συνδέουν τα νησιά με μικρά κρουαζιερόπλοια.</w:t>
      </w:r>
    </w:p>
    <w:p w14:paraId="663F652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τοις </w:t>
      </w:r>
      <w:proofErr w:type="spellStart"/>
      <w:r>
        <w:rPr>
          <w:rFonts w:eastAsia="Times New Roman" w:cs="Times New Roman"/>
          <w:szCs w:val="24"/>
        </w:rPr>
        <w:t>πάσι</w:t>
      </w:r>
      <w:proofErr w:type="spellEnd"/>
      <w:r>
        <w:rPr>
          <w:rFonts w:eastAsia="Times New Roman" w:cs="Times New Roman"/>
          <w:szCs w:val="24"/>
        </w:rPr>
        <w:t xml:space="preserve"> γνωστό τι συμβαίνει στη χώρα μας τα τελευταία δυό</w:t>
      </w:r>
      <w:r>
        <w:rPr>
          <w:rFonts w:eastAsia="Times New Roman" w:cs="Times New Roman"/>
          <w:szCs w:val="24"/>
        </w:rPr>
        <w:t>μισι χρόνια. Εγώ θέλω να γίνω χρήσιμος και να συμβάλω γόνιμα στη σημερινή συζήτηση. Άρα, επιτρέψτε μου να αναφέρω κάποια συγκεκριμένα στοιχεία που θα αναδείξουν το μέγεθος του προβλήματος, που τα στελέχη της Κυβέρνησης είτε αγνοούν είτε δεν θέλουν να παραδ</w:t>
      </w:r>
      <w:r>
        <w:rPr>
          <w:rFonts w:eastAsia="Times New Roman" w:cs="Times New Roman"/>
          <w:szCs w:val="24"/>
        </w:rPr>
        <w:t xml:space="preserve">εχθούν ότι υπάρχει.  </w:t>
      </w:r>
    </w:p>
    <w:p w14:paraId="663F652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Μιλάω για πρόβλημα, διότι παρά τους πανηγυρισμούς της Κυβέρνησης για δήθεν αντιστροφή του κλίματος στον τομέα της κρουαζιέρας, η κατάσταση είναι εξόχως ανησυχητική και θα πρέπει από μέρους σας να αναληφθούν όλες εκείνες οι πρωτοβουλίε</w:t>
      </w:r>
      <w:r>
        <w:rPr>
          <w:rFonts w:eastAsia="Times New Roman" w:cs="Times New Roman"/>
          <w:szCs w:val="24"/>
        </w:rPr>
        <w:t>ς για την επίλυση διαθρωτικών προβλημάτων του κλάδου, ώστε να μην κληθούμε στο άμεσο μέλλον να αντιμετωπίσουμε πιο δυσοίωνες καταστάσεις.</w:t>
      </w:r>
    </w:p>
    <w:p w14:paraId="663F652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γνωρίζετε πολύ καλά ότι η πρώτη σε προτίμηση περιοχή παγκοσμίως για την κρουαζιέρα είναι η Κα</w:t>
      </w:r>
      <w:r>
        <w:rPr>
          <w:rFonts w:eastAsia="Times New Roman" w:cs="Times New Roman"/>
          <w:szCs w:val="24"/>
        </w:rPr>
        <w:t xml:space="preserve">ραϊβική, η οποία έχει και το 36% της παγκόσμιας κίνησης της κρουαζιέρας. Η αμέσως επόμενη περιοχή σε προτίμηση </w:t>
      </w:r>
      <w:r>
        <w:rPr>
          <w:rFonts w:eastAsia="Times New Roman" w:cs="Times New Roman"/>
          <w:szCs w:val="24"/>
        </w:rPr>
        <w:lastRenderedPageBreak/>
        <w:t>είναι η Ευρώπη και ιδιαίτερα η Μεσόγειος με 19%. Όμως, το συγκεκριμένο ποσοστό ιδιαίτερα στην ανατολική Μεσόγειο συνεχώς μειώνεται και αυτό οφείλ</w:t>
      </w:r>
      <w:r>
        <w:rPr>
          <w:rFonts w:eastAsia="Times New Roman" w:cs="Times New Roman"/>
          <w:szCs w:val="24"/>
        </w:rPr>
        <w:t>εται κυρίως στις γεωπολιτικές εξελίξεις, οι οποίες σε συνδυασμό με το μεταναστευτικό ζήτημα, αλλά και την τρομοκρατία καθιστούν τις περιοχές της ανατολικής λεκάνης της Μεσογείου μη ελκυστικούς και ασφαλείς προορισμούς.</w:t>
      </w:r>
    </w:p>
    <w:p w14:paraId="663F652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Τώρα ας δούμε πώς το αντιμετώπισε η χ</w:t>
      </w:r>
      <w:r>
        <w:rPr>
          <w:rFonts w:eastAsia="Times New Roman" w:cs="Times New Roman"/>
          <w:szCs w:val="24"/>
        </w:rPr>
        <w:t>ώρα μας. Κατ’ αρχ</w:t>
      </w:r>
      <w:r>
        <w:rPr>
          <w:rFonts w:eastAsia="Times New Roman" w:cs="Times New Roman"/>
          <w:szCs w:val="24"/>
        </w:rPr>
        <w:t>άς</w:t>
      </w:r>
      <w:r>
        <w:rPr>
          <w:rFonts w:eastAsia="Times New Roman" w:cs="Times New Roman"/>
          <w:szCs w:val="24"/>
        </w:rPr>
        <w:t>, με την πολιτική των ανοιχτών συνόρων, η οποία επιδείνωσε το πρόβλημα του μεταναστευτικού, όπως, επίσης -και έχω εκφραστεί δημοσίως πολλές φορές- με την αλόγιστη απόφαση της Κυβέρνησης να επιτρέψει την εμπλοκή του ΝΑΤΟ στο Αιγαίο. Έχω τ</w:t>
      </w:r>
      <w:r>
        <w:rPr>
          <w:rFonts w:eastAsia="Times New Roman" w:cs="Times New Roman"/>
          <w:szCs w:val="24"/>
        </w:rPr>
        <w:t>ονίσει, επίσης, πολλές φορές τους κινδύνους που ελλοχεύουν στην περιοχή του Αιγαίου με την αποθράσυνση της Τουρκίας. Όμως, το σημαντικότερο απ’ όλα είναι ότι η Ελλάδα έχει επιτρέψει να γίνει ακριβώς μέρος του προβλήματος που επικρατεί στην ευρύτερη περιοχή</w:t>
      </w:r>
      <w:r>
        <w:rPr>
          <w:rFonts w:eastAsia="Times New Roman" w:cs="Times New Roman"/>
          <w:szCs w:val="24"/>
        </w:rPr>
        <w:t xml:space="preserve"> και εισπράττει τα </w:t>
      </w:r>
      <w:proofErr w:type="spellStart"/>
      <w:r>
        <w:rPr>
          <w:rFonts w:eastAsia="Times New Roman" w:cs="Times New Roman"/>
          <w:szCs w:val="24"/>
        </w:rPr>
        <w:t>απόνερα</w:t>
      </w:r>
      <w:proofErr w:type="spellEnd"/>
      <w:r>
        <w:rPr>
          <w:rFonts w:eastAsia="Times New Roman" w:cs="Times New Roman"/>
          <w:szCs w:val="24"/>
        </w:rPr>
        <w:t xml:space="preserve"> των όσων συμβαίνουν στη Συρία, στην Αίγυπτο, τη Λιβύη και την Τουρκία.</w:t>
      </w:r>
    </w:p>
    <w:p w14:paraId="663F652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ένα άλλο μεγάλο ζήτημα, κύριε Υπουργέ, που αφορά τη ναυτιλία -και αυτό είναι ένα ζήτημα που σας αφορά προσωπικά- είναι για τον σχεδιασμό σας όσον αφορ</w:t>
      </w:r>
      <w:r>
        <w:rPr>
          <w:rFonts w:eastAsia="Times New Roman" w:cs="Times New Roman"/>
          <w:szCs w:val="24"/>
        </w:rPr>
        <w:t>ά τις λιμενικές υποδομές.</w:t>
      </w:r>
    </w:p>
    <w:p w14:paraId="663F652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Έχω ακούσει πάρα πολλές φορές τα αφηγήματά σας, τα ευχολόγια σας. Όμως, στην πράξη δεν έχω δει τίποτα συγκεκριμένο. Είστε ή δεν είστε υπέρ των παραχωρήσεων; </w:t>
      </w:r>
    </w:p>
    <w:p w14:paraId="663F652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Διότι η αλήθεια είναι ότι το τελευταίο χρονικό διάστημα έχει αντιστραφεί</w:t>
      </w:r>
      <w:r>
        <w:rPr>
          <w:rFonts w:eastAsia="Times New Roman" w:cs="Times New Roman"/>
          <w:szCs w:val="24"/>
        </w:rPr>
        <w:t xml:space="preserve"> η συγκεκριμένη λογική σας πάνω στον τομέα των παραχωρήσεων. Θυμάμαι το 2008, όταν ο Κώστας ο Καραμανλής προχώρησε στην αποκρατικοποίηση του ΟΛΠ -τότε ήσασταν σε άλλο κόμμα- το σύνολο τότε της </w:t>
      </w:r>
      <w:r>
        <w:rPr>
          <w:rFonts w:eastAsia="Times New Roman" w:cs="Times New Roman"/>
          <w:szCs w:val="24"/>
        </w:rPr>
        <w:t>α</w:t>
      </w:r>
      <w:r>
        <w:rPr>
          <w:rFonts w:eastAsia="Times New Roman" w:cs="Times New Roman"/>
          <w:szCs w:val="24"/>
        </w:rPr>
        <w:t>ντιπολίτευσης ήταν εναντίον της παραχώρησης.</w:t>
      </w:r>
    </w:p>
    <w:p w14:paraId="663F652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Τώρα αλλάξατε άπο</w:t>
      </w:r>
      <w:r>
        <w:rPr>
          <w:rFonts w:eastAsia="Times New Roman" w:cs="Times New Roman"/>
          <w:szCs w:val="24"/>
        </w:rPr>
        <w:t xml:space="preserve">ψη επί του συγκεκριμένου ζητήματος; Έχετε συγκεκριμένη πρόταση, όσον αφορά την αξιοποίηση των λιμενικών υποδομών; Ιδού η ευκαιρία, να μας πείτε ποιος είναι ο σχεδιασμός σας πάνω στην μετεξέλιξη και στον εκσυγχρονισμό των λιμενικών υποδομών. </w:t>
      </w:r>
    </w:p>
    <w:p w14:paraId="663F652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αυτό </w:t>
      </w:r>
      <w:r>
        <w:rPr>
          <w:rFonts w:eastAsia="Times New Roman" w:cs="Times New Roman"/>
          <w:szCs w:val="24"/>
        </w:rPr>
        <w:t xml:space="preserve">προϋποθέτει συνεργασία με τους παγκόσμιους παίχτες στον χώρο της κρουαζιέρας. Ξέρετε ότι αυτό που </w:t>
      </w:r>
      <w:r>
        <w:rPr>
          <w:rFonts w:eastAsia="Times New Roman" w:cs="Times New Roman"/>
          <w:szCs w:val="24"/>
        </w:rPr>
        <w:lastRenderedPageBreak/>
        <w:t>συζητάμε δεν είναι εύκολο. Υπάρχει σχέδιο; Διότι ποιο είναι το μυστικό σε αυτή την περίπτωση; Ότι πρέπει τα λιμάνια μας, προκειμένου να αποκτήσουμε το βέλτιστ</w:t>
      </w:r>
      <w:r>
        <w:rPr>
          <w:rFonts w:eastAsia="Times New Roman" w:cs="Times New Roman"/>
          <w:szCs w:val="24"/>
        </w:rPr>
        <w:t xml:space="preserve">ο αποτέλεσμα στον τομέα της κρουαζιέρας, να μετεξελιχθούν σε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Αυτό είναι το μυστικό, σε συνδυασμό βέβαια με τις αερομεταφορές. Διότι μελέτη της Τράπεζας της Ελλάδ</w:t>
      </w:r>
      <w:r>
        <w:rPr>
          <w:rFonts w:eastAsia="Times New Roman" w:cs="Times New Roman"/>
          <w:szCs w:val="24"/>
        </w:rPr>
        <w:t>ο</w:t>
      </w:r>
      <w:r>
        <w:rPr>
          <w:rFonts w:eastAsia="Times New Roman" w:cs="Times New Roman"/>
          <w:szCs w:val="24"/>
        </w:rPr>
        <w:t xml:space="preserve">ς έχει αποδείξει ότι εάν όλοι οι επιβάτες της χώρας μας ήταν επιβάτες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θα αυξανόταν το ετήσιο εισόδημα πάνω από 800 εκατομμύρια ευρώ, δηλαδή 0,5% αύξηση του ΑΕΠ. Αυτός είναι, κύριε Υπουργέ, ο στόχος και εκεί περιμένουμε συγκεκριμένες απαντήσεις από εσάς. </w:t>
      </w:r>
    </w:p>
    <w:p w14:paraId="663F652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Επίσης βέβαια, περιμένουμε και συγκεκριμένες απαντήσεις, όσον αφο</w:t>
      </w:r>
      <w:r>
        <w:rPr>
          <w:rFonts w:eastAsia="Times New Roman" w:cs="Times New Roman"/>
          <w:szCs w:val="24"/>
        </w:rPr>
        <w:t xml:space="preserve">ρά το αφορολόγητο στην τροφοδοσία των κρουαζιερόπλοιων. Θα το εφαρμόσετε όπως το εφαρμόζουν και οι ανταγωνίστριες χώρες, όπως η Ισπανία και η Ιταλία; </w:t>
      </w:r>
    </w:p>
    <w:p w14:paraId="663F652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Ξέρετε ότι είναι από τα συγκεκριμένα ζητήματα, τα οποία μπορείτε να χειριστείτε και γνωρίζω ότι έχουν γίν</w:t>
      </w:r>
      <w:r>
        <w:rPr>
          <w:rFonts w:eastAsia="Times New Roman" w:cs="Times New Roman"/>
          <w:szCs w:val="24"/>
        </w:rPr>
        <w:t xml:space="preserve">ει συγκεκριμένες επαφές, όπως ίσχυε στο παρελθόν, για να μην ξεχνιόμαστε. </w:t>
      </w:r>
    </w:p>
    <w:p w14:paraId="663F652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απόψε περιμένουμε, ειδικά από εσάς, στο κομμάτι των λιμενικών υποδομών συγκεκριμένες απαντήσεις. </w:t>
      </w:r>
      <w:r>
        <w:rPr>
          <w:rFonts w:eastAsia="Times New Roman" w:cs="Times New Roman"/>
          <w:szCs w:val="24"/>
        </w:rPr>
        <w:lastRenderedPageBreak/>
        <w:t xml:space="preserve">Θέλω να υπενθυμίσω ότι τα προηγούμενα χρόνια και επί κυβέρνησης Νέας </w:t>
      </w:r>
      <w:r>
        <w:rPr>
          <w:rFonts w:eastAsia="Times New Roman" w:cs="Times New Roman"/>
          <w:szCs w:val="24"/>
        </w:rPr>
        <w:t>Δημοκρατίας, είχαν γίνει σημαντικές παρεμβάσεις, για παράδειγμα στο λιμάνι της Κέρκυρας, στο λιμάνι του Ηρακλείου και φυσικά στο λιμάνι του Πειραιά, όπου βελτιώθηκαν λιμενικές υποδομές. Βεβαίως, αυτό συνέτεινε, έτσι ώστε τα συγκεκριμένα λιμάνια να καταστού</w:t>
      </w:r>
      <w:r>
        <w:rPr>
          <w:rFonts w:eastAsia="Times New Roman" w:cs="Times New Roman"/>
          <w:szCs w:val="24"/>
        </w:rPr>
        <w:t xml:space="preserve">ν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w:t>
      </w:r>
    </w:p>
    <w:p w14:paraId="663F652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λοιπόν, η μεγάλη πρόκληση και πρέπει να μας δώσετε επιτέλους συγκεκριμένες απαντήσεις και όχι ευχολόγια ούτε αφηγήματα. </w:t>
      </w:r>
    </w:p>
    <w:p w14:paraId="663F652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3F6530"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3F653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Ευχαριστώ, κύριε συνάδελφε. </w:t>
      </w:r>
    </w:p>
    <w:p w14:paraId="663F653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 κ. Κωνσταντίνος Καραμανλής έχει τον λόγο. </w:t>
      </w:r>
    </w:p>
    <w:p w14:paraId="663F653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Ευχαριστώ, κύριε Πρόεδρε. </w:t>
      </w:r>
    </w:p>
    <w:p w14:paraId="663F653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κατ’ αρχάς να σας ζητήσω να ενοποιήσετε τους χρόνους της </w:t>
      </w:r>
      <w:proofErr w:type="spellStart"/>
      <w:r>
        <w:rPr>
          <w:rFonts w:eastAsia="Times New Roman" w:cs="Times New Roman"/>
          <w:szCs w:val="24"/>
        </w:rPr>
        <w:t>πρωτολογίας</w:t>
      </w:r>
      <w:proofErr w:type="spellEnd"/>
      <w:r>
        <w:rPr>
          <w:rFonts w:eastAsia="Times New Roman" w:cs="Times New Roman"/>
          <w:szCs w:val="24"/>
        </w:rPr>
        <w:t xml:space="preserve"> και δευτερολογίας, δεδομένου ότι δεν θα χρειαστεί να κάνω δεύτερη τοποθέτηση. </w:t>
      </w:r>
    </w:p>
    <w:p w14:paraId="663F653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Υπουργοί, κύριοι Βουλευτές, συζητάμε σήμερα ένα σημαντικό θέμα, που είναι η ε</w:t>
      </w:r>
      <w:r>
        <w:rPr>
          <w:rFonts w:eastAsia="Times New Roman" w:cs="Times New Roman"/>
          <w:szCs w:val="24"/>
        </w:rPr>
        <w:t xml:space="preserve">κπόνηση ενός μακροχρόνιου στρατηγικού σχεδίου για την ανάπτυξη της κρουαζιέρας στη χώρα μας. </w:t>
      </w:r>
    </w:p>
    <w:p w14:paraId="663F653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Και εάν θέλουμε να κάνουμε πραγματικά μία σοβαρή και ουσιαστική συζήτηση, νομίζω ότι πρέπει να ξεκινήσουμε απαντώντας σε ένα καίριο ζήτημα: Πιστεύουμε τελικά ότι </w:t>
      </w:r>
      <w:r>
        <w:rPr>
          <w:rFonts w:eastAsia="Times New Roman" w:cs="Times New Roman"/>
          <w:szCs w:val="24"/>
        </w:rPr>
        <w:t>ο τουρισμός είναι η βαριά βιομηχανία της πατρίδας μας; Γιατί εάν το πιστεύουμε, πρέπει να δώσουμε απόλυτη προτεραιότητα στον εκσυγχρονισμό των τουριστικών υποδομών, μακριά από ιδεολογικές αγκυλώσεις, μακριά από μικροκομματικές επιδιώξεις, χωρίς κοντόφθαλμε</w:t>
      </w:r>
      <w:r>
        <w:rPr>
          <w:rFonts w:eastAsia="Times New Roman" w:cs="Times New Roman"/>
          <w:szCs w:val="24"/>
        </w:rPr>
        <w:t xml:space="preserve">ς αντιλήψεις, με ανοιχτό μυαλό, σύγχρονες ιδέες και την αποφασιστικότητα της πολιτείας να δράσει άμεσα. </w:t>
      </w:r>
    </w:p>
    <w:p w14:paraId="663F653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κύριο θέμα, λοιπόν, στο οποίο θέλω να επικεντρωθώ σήμερα στην ομιλία μου είναι το ζήτημα της διασύνδεσης της κρουαζιέρας με μία σειρά από υποδομές. </w:t>
      </w:r>
      <w:r>
        <w:rPr>
          <w:rFonts w:eastAsia="Times New Roman" w:cs="Times New Roman"/>
          <w:szCs w:val="24"/>
        </w:rPr>
        <w:t xml:space="preserve">Εάν ως χώρα επενδύουμε στον τουρισμό, πρέπει να επενδύσουμε στην κρουαζιέρα. </w:t>
      </w:r>
      <w:r>
        <w:rPr>
          <w:rFonts w:eastAsia="Times New Roman" w:cs="Times New Roman"/>
          <w:szCs w:val="24"/>
        </w:rPr>
        <w:lastRenderedPageBreak/>
        <w:t xml:space="preserve">Και εάν θέλουμε να επενδύσουμε στην κρουαζιέρα, πρέπει να δείξουμε και μέριμνα για τα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δηλαδή για τα λιμάνια βάσης, όπως είναι ευρύτερα γνωστά. </w:t>
      </w:r>
    </w:p>
    <w:p w14:paraId="663F653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Με αυτό τον όρο,</w:t>
      </w:r>
      <w:r>
        <w:rPr>
          <w:rFonts w:eastAsia="Times New Roman" w:cs="Times New Roman"/>
          <w:szCs w:val="24"/>
        </w:rPr>
        <w:t xml:space="preserve"> για να συνεννοηθούμε, χαρακτηρίζουμε τα λιμάνια που αποτελούν σημεία αφετηρίας και κατάληξης των ταξιδιών που εκτελούν οι μεγάλες εταιρείες κρουαζιέρας. </w:t>
      </w:r>
    </w:p>
    <w:p w14:paraId="663F653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είναι κατά τους ειδικούς και το κλειδί για την ενίσχυση του κλάδου της κρουαζιέρας στην </w:t>
      </w:r>
      <w:r>
        <w:rPr>
          <w:rFonts w:eastAsia="Times New Roman" w:cs="Times New Roman"/>
          <w:szCs w:val="24"/>
        </w:rPr>
        <w:t xml:space="preserve">πατρίδα μας, αλλά και για την παροχή οικονομικού οφέλους, τόσο στις τοπικές οικονομίες, όσο και ευρύτερα στο ΑΕΠ της χώρας. </w:t>
      </w:r>
    </w:p>
    <w:p w14:paraId="663F653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Σήμερα είναι γνωστό ότι λειτουργούν τέσσερα λιμάνια-</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στην Ελλάδα. Το μεγαλύτερο εξ αυτών είναι, όπως όλοι γνωρίζουμε, ο Πε</w:t>
      </w:r>
      <w:r>
        <w:rPr>
          <w:rFonts w:eastAsia="Times New Roman" w:cs="Times New Roman"/>
          <w:szCs w:val="24"/>
        </w:rPr>
        <w:t xml:space="preserve">ιραιάς και τα άλλα τρία είναι η Κέρκυρα, η Ρόδος και το Ηράκλειο, περιοχές που κάθε χρόνο αποτελούν πόλο έλξης για χιλιάδες τουρίστες από όλο τον κόσμο. </w:t>
      </w:r>
    </w:p>
    <w:p w14:paraId="663F653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lang w:val="en-US"/>
        </w:rPr>
        <w:t>homeporting</w:t>
      </w:r>
      <w:r>
        <w:rPr>
          <w:rFonts w:eastAsia="Times New Roman" w:cs="Times New Roman"/>
          <w:szCs w:val="24"/>
        </w:rPr>
        <w:t>, χωρίς σοβαρές αεροπορικές υποδομές και αεροπορικές συνδέσεις, είναι κάτι που δεν υφ</w:t>
      </w:r>
      <w:r>
        <w:rPr>
          <w:rFonts w:eastAsia="Times New Roman" w:cs="Times New Roman"/>
          <w:szCs w:val="24"/>
        </w:rPr>
        <w:t xml:space="preserve">ίσταται. Αν θέλεις να είσαι ανταγωνιστικός σε αυτόν τον τομέα, θα πρέπει να έχεις σοβαρές υποδομές και στα αεροδρόμιά σου, ώστε αυτά να αποτελούν έναν αεροπορικό κόμβο. </w:t>
      </w:r>
    </w:p>
    <w:p w14:paraId="663F653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ακριβώς, άλλωστε, είναι και το μυστικό της επιτυχίας στην Κωνσταντινούπολη, που α</w:t>
      </w:r>
      <w:r>
        <w:rPr>
          <w:rFonts w:eastAsia="Times New Roman" w:cs="Times New Roman"/>
          <w:szCs w:val="24"/>
        </w:rPr>
        <w:t xml:space="preserve">υτή τη στιγμή έχει την πρωτοκαθεδρία του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στη Μεσόγειο. Η </w:t>
      </w:r>
      <w:r>
        <w:rPr>
          <w:rFonts w:eastAsia="Times New Roman" w:cs="Times New Roman"/>
          <w:szCs w:val="24"/>
          <w:lang w:val="en-US"/>
        </w:rPr>
        <w:t>Turkish</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 μια από τις μεγαλύτερες αεροπορικές γραμμές της Ευρώπης, έχει καταφέρει να συνδέσει πολλούς προορισμούς με το αεροδρόμιο της Κωνσταντινούπολης.</w:t>
      </w:r>
    </w:p>
    <w:p w14:paraId="663F653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προτείνουμε, λοιπόν, </w:t>
      </w:r>
      <w:r>
        <w:rPr>
          <w:rFonts w:eastAsia="Times New Roman" w:cs="Times New Roman"/>
          <w:szCs w:val="24"/>
        </w:rPr>
        <w:t>εμείς από την πλευρά μας; Προτείνουμε τρεις συγκεκριμένες δράσεις: Πρώτον, να γίνουμε ανταγωνιστικοί ως προς τα λιμάνια και τα αεροδρόμια της Τουρκίας. Υπ’ αυτό το πρίσμα, μια πρόταση που πρέπει να συζητήσουμε κάποτε σοβαρά είναι να εξετάσουμε το ενδεχόμεν</w:t>
      </w:r>
      <w:r>
        <w:rPr>
          <w:rFonts w:eastAsia="Times New Roman" w:cs="Times New Roman"/>
          <w:szCs w:val="24"/>
        </w:rPr>
        <w:t xml:space="preserve">ο να μετατραπεί το λιμάνι της Αλεξανδρούπολης σε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προκειμένου να καλύπτει το </w:t>
      </w:r>
      <w:r>
        <w:rPr>
          <w:rFonts w:eastAsia="Times New Roman" w:cs="Times New Roman"/>
          <w:szCs w:val="24"/>
        </w:rPr>
        <w:t>β</w:t>
      </w:r>
      <w:r>
        <w:rPr>
          <w:rFonts w:eastAsia="Times New Roman" w:cs="Times New Roman"/>
          <w:szCs w:val="24"/>
        </w:rPr>
        <w:t xml:space="preserve">όρειο Αιγαίο. Για να γίνει, όμως, αυτό, πρέπει να αναβαθμιστεί τόσο το λιμάνι της Αλεξανδρούπολης όσο και το αεροδρόμιο της Αλεξανδρούπολης, το οποίο, όμως, δεν ανήκει </w:t>
      </w:r>
      <w:r>
        <w:rPr>
          <w:rFonts w:eastAsia="Times New Roman" w:cs="Times New Roman"/>
          <w:szCs w:val="24"/>
        </w:rPr>
        <w:t xml:space="preserve">στα δεκατέσσερα περιφερειακά αεροδρόμια που έχουν παραχωρηθεί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w:t>
      </w:r>
    </w:p>
    <w:p w14:paraId="663F653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Ένα εναλλακτικό σχέδιο, λοιπόν, θα μπορούσε να ήταν το λιμάνι της Θεσσαλονίκης, για να καλύψει το κενό του </w:t>
      </w:r>
      <w:r>
        <w:rPr>
          <w:rFonts w:eastAsia="Times New Roman" w:cs="Times New Roman"/>
          <w:szCs w:val="24"/>
        </w:rPr>
        <w:t>β</w:t>
      </w:r>
      <w:r>
        <w:rPr>
          <w:rFonts w:eastAsia="Times New Roman" w:cs="Times New Roman"/>
          <w:szCs w:val="24"/>
        </w:rPr>
        <w:t>ορείου Αι</w:t>
      </w:r>
      <w:r>
        <w:rPr>
          <w:rFonts w:eastAsia="Times New Roman" w:cs="Times New Roman"/>
          <w:szCs w:val="24"/>
        </w:rPr>
        <w:lastRenderedPageBreak/>
        <w:t>γαίου. Με αυτόν τον τρόπο, θα είχαμε ένα εξαιρετικό ανταγωνισ</w:t>
      </w:r>
      <w:r>
        <w:rPr>
          <w:rFonts w:eastAsia="Times New Roman" w:cs="Times New Roman"/>
          <w:szCs w:val="24"/>
        </w:rPr>
        <w:t>τικό πλεονέκτημα σε σχέση με την Κωνσταντινούπολη, μια που τα κρουαζιερόπλοια θα απέφευγαν τη διέλευση των στενών, εξοικονομώντας ένα σημαντικό κόστος για τις ναυτιλιακές εταιρείες. Μια τέτοια κίνηση θα μπορούσε, επίσης, να αποτελεί πόλο έλξης πολλών τουρι</w:t>
      </w:r>
      <w:r>
        <w:rPr>
          <w:rFonts w:eastAsia="Times New Roman" w:cs="Times New Roman"/>
          <w:szCs w:val="24"/>
        </w:rPr>
        <w:t xml:space="preserve">στών που έρχονται πλέον από τα Βαλκάνια και από το πρώην ανατολικό μπλοκ, οι οποίοι θα επιλέγουν πλέον είτε το λιμάνι της Θεσσαλονίκης είτε το λιμάνι της Αλεξανδρούπολης για να ξεκινήσουν την κρουαζιέρα τους. </w:t>
      </w:r>
    </w:p>
    <w:p w14:paraId="663F653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για να το πετύχουμε αυτό, θα πρέπει να κιν</w:t>
      </w:r>
      <w:r>
        <w:rPr>
          <w:rFonts w:eastAsia="Times New Roman" w:cs="Times New Roman"/>
          <w:szCs w:val="24"/>
        </w:rPr>
        <w:t xml:space="preserve">ηθούμε γρήγορα και να εκμεταλλευθούμε την ιστορική συγκυρία και την πολιτική αναταραχή που υπάρχει στη γείτονα χώρα. Δεν είναι τυχαίο, άλλωστε, σύμφωνα με τα στοιχεία, πως μέσα σε έναν χρόνο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στην Ελλάδα αυξήθηκε κατά 60% εξαιτίας της φοβίας πο</w:t>
      </w:r>
      <w:r>
        <w:rPr>
          <w:rFonts w:eastAsia="Times New Roman" w:cs="Times New Roman"/>
          <w:szCs w:val="24"/>
        </w:rPr>
        <w:t xml:space="preserve">υ έχει προκαλέσει η πολιτική αναστάτωση στην Τουρκία. </w:t>
      </w:r>
    </w:p>
    <w:p w14:paraId="663F654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Μας ανοίγεται, λοιπόν, ένα παράθυρο ευκαιρίας, που θα πρέπει να το εκμεταλλευθούμε όσο το δυνατόν ταχύτερα. Μπορεί να είναι ευκαιριακό. Μπορεί, όμως και όχι. </w:t>
      </w:r>
    </w:p>
    <w:p w14:paraId="663F654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κάθε περίπτωση, αυτό που επιτέλους χρει</w:t>
      </w:r>
      <w:r>
        <w:rPr>
          <w:rFonts w:eastAsia="Times New Roman" w:cs="Times New Roman"/>
          <w:szCs w:val="24"/>
        </w:rPr>
        <w:t xml:space="preserve">αζόμαστε είναι η εκπόνηση ενός εμπεριστατωμένου τεχνοκρατικού σχεδίου, </w:t>
      </w:r>
      <w:r>
        <w:rPr>
          <w:rFonts w:eastAsia="Times New Roman" w:cs="Times New Roman"/>
          <w:szCs w:val="24"/>
        </w:rPr>
        <w:lastRenderedPageBreak/>
        <w:t>τόσο για να αποφασίσουμε ποια λιμάνια και ποια αεροδρόμια θα καταφέρουμε να εκμεταλλευθούμε, όσο και για να έχουμε, επίσης, ένα συγκεκριμένο σχέδιο το οποίο θα εξασφαλίσει και τη χρηματ</w:t>
      </w:r>
      <w:r>
        <w:rPr>
          <w:rFonts w:eastAsia="Times New Roman" w:cs="Times New Roman"/>
          <w:szCs w:val="24"/>
        </w:rPr>
        <w:t xml:space="preserve">οδότηση για αυτές τις επενδύσεις. </w:t>
      </w:r>
    </w:p>
    <w:p w14:paraId="663F654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πρέπει να δούμε λίγο τι γίνεται στο κεντρικό λιμάνι της χώρας στον Πειραιά. Δυστυχώς, αυτή τη στιγμή η κατάσταση στην πόλη του Πειραιά είναι προβληματική για τους επιβάτες που κατευθύνονται προς και από το λιμάν</w:t>
      </w:r>
      <w:r>
        <w:rPr>
          <w:rFonts w:eastAsia="Times New Roman" w:cs="Times New Roman"/>
          <w:szCs w:val="24"/>
        </w:rPr>
        <w:t>ι.</w:t>
      </w:r>
    </w:p>
    <w:p w14:paraId="663F654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Επιτυχής εκμετάλλευση της κρουαζιέρας από τον Πειραιά, χωρίς την εκπόνηση ενός ευρύτερου σχεδίου κυκλοφοριακής αποσυμφόρησης των δρόμων, δεν μπορεί να γίνει. </w:t>
      </w:r>
    </w:p>
    <w:p w14:paraId="663F654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βέβαια, προσπαθεί να εκμεταλλευθεί την κρουαζιέρα. Έχει καταθέσει τις δικές </w:t>
      </w:r>
      <w:r>
        <w:rPr>
          <w:rFonts w:eastAsia="Times New Roman" w:cs="Times New Roman"/>
          <w:szCs w:val="24"/>
        </w:rPr>
        <w:t xml:space="preserve">της προτάσεις για την εκμετάλλευση της κρουαζιέρας με την κατασκευή τριών προβλητών στον λιμενικό βραχίονα του Πειραιά. </w:t>
      </w:r>
    </w:p>
    <w:p w14:paraId="663F654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κατάσταση, όμως, στον Πειραιά θα πρέπει σε σύντομο χρονικό διάστημα να βελτιωθεί και θα πρέπει οι υποδομές, όπως του τραμ και του μετ</w:t>
      </w:r>
      <w:r>
        <w:rPr>
          <w:rFonts w:eastAsia="Times New Roman" w:cs="Times New Roman"/>
          <w:szCs w:val="24"/>
        </w:rPr>
        <w:t xml:space="preserve">ρό, πολύ σύντομα να ολοκληρωθούν. Διαφορετικά, θα επανέλθει στο τραπέζι η συζήτηση εναλλακτικών σχεδίων, όπως, παραδείγματος χάριν, της κατασκευής στο ύψος του </w:t>
      </w:r>
      <w:r>
        <w:rPr>
          <w:rFonts w:eastAsia="Times New Roman" w:cs="Times New Roman"/>
          <w:szCs w:val="24"/>
        </w:rPr>
        <w:lastRenderedPageBreak/>
        <w:t xml:space="preserve">Σταδίου Ειρήνης και Φιλίας δυο προβλητών όπου θα μπορούσαν να δένουν κρουαζιερόπλοια. </w:t>
      </w:r>
    </w:p>
    <w:p w14:paraId="663F654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Άλλη πρότ</w:t>
      </w:r>
      <w:r>
        <w:rPr>
          <w:rFonts w:eastAsia="Times New Roman" w:cs="Times New Roman"/>
          <w:szCs w:val="24"/>
        </w:rPr>
        <w:t xml:space="preserve">αση η οποία έχει πέσει στο τραπέζι από ειδικούς έχει να κάνει με την εκμετάλλευση του Λαυρίου αποκλειστικά και μόνο για την κρουαζιέρα, σε συνδυασμό κιόλας με την επέκταση του </w:t>
      </w:r>
      <w:r>
        <w:rPr>
          <w:rFonts w:eastAsia="Times New Roman" w:cs="Times New Roman"/>
          <w:szCs w:val="24"/>
        </w:rPr>
        <w:t>π</w:t>
      </w:r>
      <w:r>
        <w:rPr>
          <w:rFonts w:eastAsia="Times New Roman" w:cs="Times New Roman"/>
          <w:szCs w:val="24"/>
        </w:rPr>
        <w:t>ροαστιακού. Είναι μια επιλογή που σε μια πρώτη ανάγνωση φαίνεται λογική, αλλά ε</w:t>
      </w:r>
      <w:r>
        <w:rPr>
          <w:rFonts w:eastAsia="Times New Roman" w:cs="Times New Roman"/>
          <w:szCs w:val="24"/>
        </w:rPr>
        <w:t xml:space="preserve">δώ κρίνεται ως εξαιρετικά </w:t>
      </w:r>
      <w:proofErr w:type="spellStart"/>
      <w:r>
        <w:rPr>
          <w:rFonts w:eastAsia="Times New Roman" w:cs="Times New Roman"/>
          <w:szCs w:val="24"/>
        </w:rPr>
        <w:t>κοστοβόρα</w:t>
      </w:r>
      <w:proofErr w:type="spellEnd"/>
      <w:r>
        <w:rPr>
          <w:rFonts w:eastAsia="Times New Roman" w:cs="Times New Roman"/>
          <w:szCs w:val="24"/>
        </w:rPr>
        <w:t xml:space="preserve">. </w:t>
      </w:r>
    </w:p>
    <w:p w14:paraId="663F6547"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Τρίτον, θα πρέπει να προχωρήσουμε στην αναβάθμιση των λιμένων της χώρας, τόσο του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όσο και των λιμανιών διέλευσης, των λιμένων </w:t>
      </w:r>
      <w:r>
        <w:rPr>
          <w:rFonts w:eastAsia="Times New Roman"/>
          <w:szCs w:val="24"/>
          <w:lang w:val="en-US"/>
        </w:rPr>
        <w:t>transit</w:t>
      </w:r>
      <w:r>
        <w:rPr>
          <w:rFonts w:eastAsia="Times New Roman"/>
          <w:szCs w:val="24"/>
        </w:rPr>
        <w:t>, όπως αυτό της Σαντορίνης, της Μυκόνου, του Κατάκολου, της Κεφαλονιάς, της Πάτμου και των Χανίων, που εξυπηρετούν εκατοντάδες χιλιάδες επιβάτες. Παρ’ όλα αυτά, όλοι γνωρίζουμε ότι έχουν σοβαρά προβλήματα υποδομών που σε πολλές περιπτώσεις δίνουν μια απαρά</w:t>
      </w:r>
      <w:r>
        <w:rPr>
          <w:rFonts w:eastAsia="Times New Roman"/>
          <w:szCs w:val="24"/>
        </w:rPr>
        <w:t xml:space="preserve">δεκτη εικόνα για μία χώρα που θεωρεί τον τουρισμό βιτρίνα της. </w:t>
      </w:r>
    </w:p>
    <w:p w14:paraId="663F6548" w14:textId="77777777" w:rsidR="00923458" w:rsidRDefault="00A03D36">
      <w:pPr>
        <w:spacing w:line="600" w:lineRule="auto"/>
        <w:ind w:firstLine="720"/>
        <w:contextualSpacing/>
        <w:jc w:val="both"/>
        <w:rPr>
          <w:rFonts w:eastAsia="Times New Roman"/>
          <w:szCs w:val="24"/>
        </w:rPr>
      </w:pPr>
      <w:r>
        <w:rPr>
          <w:rFonts w:eastAsia="Times New Roman"/>
          <w:szCs w:val="24"/>
        </w:rPr>
        <w:t>Αυτά είναι τα ζητήματα τα οποία κάποτε θα πρέπει να συζητήσουμε σοβαρά για να βρούμε λύση. Χωρίς, όμως, προχειρότητα και χωρίς μικροπολιτική εκμετάλλευση.</w:t>
      </w:r>
    </w:p>
    <w:p w14:paraId="663F6549"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Απαιτείται, λοιπόν, η εκπόνηση σοβαρώ</w:t>
      </w:r>
      <w:r>
        <w:rPr>
          <w:rFonts w:eastAsia="Times New Roman"/>
          <w:szCs w:val="24"/>
        </w:rPr>
        <w:t xml:space="preserve">ν μελετών σκοπιμότητας και βιωσιμότητας προκειμένου όλα αυτά τα έργα να αποκτήσουν μια προστιθέμενη αξία. Ήρθε η ώρα να προσεγγίσουμε το θέμα αυτό με τη σοβαρότητα που του αρμόζει, αν θέλουμε στην πράξη και όχι στα λόγια να είμαστε μία χώρα η οποία θεωρεί </w:t>
      </w:r>
      <w:r>
        <w:rPr>
          <w:rFonts w:eastAsia="Times New Roman"/>
          <w:szCs w:val="24"/>
        </w:rPr>
        <w:t>τον τουρισμό τη βαριά της βιομηχανία.</w:t>
      </w:r>
    </w:p>
    <w:p w14:paraId="663F654A" w14:textId="77777777" w:rsidR="00923458" w:rsidRDefault="00A03D36">
      <w:pPr>
        <w:spacing w:line="600" w:lineRule="auto"/>
        <w:ind w:firstLine="720"/>
        <w:contextualSpacing/>
        <w:jc w:val="both"/>
        <w:rPr>
          <w:rFonts w:eastAsia="Times New Roman"/>
          <w:szCs w:val="24"/>
        </w:rPr>
      </w:pPr>
      <w:r>
        <w:rPr>
          <w:rFonts w:eastAsia="Times New Roman"/>
          <w:szCs w:val="24"/>
        </w:rPr>
        <w:t>Σας ευχαριστώ πολύ.</w:t>
      </w:r>
    </w:p>
    <w:p w14:paraId="663F654B" w14:textId="77777777" w:rsidR="00923458" w:rsidRDefault="00A03D3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3F654C"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Σας ευχαριστώ, κύριε συνάδελφε.</w:t>
      </w:r>
    </w:p>
    <w:p w14:paraId="663F654D"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ότι η Διαρκής Επιτροπή Μορφωτικών Υποθέσεων </w:t>
      </w:r>
      <w:r>
        <w:rPr>
          <w:rFonts w:eastAsia="Times New Roman"/>
          <w:szCs w:val="24"/>
        </w:rPr>
        <w:t xml:space="preserve">καταθέτει την </w:t>
      </w:r>
      <w:r>
        <w:rPr>
          <w:rFonts w:eastAsia="Times New Roman"/>
          <w:szCs w:val="24"/>
        </w:rPr>
        <w:t>έ</w:t>
      </w:r>
      <w:r>
        <w:rPr>
          <w:rFonts w:eastAsia="Times New Roman"/>
          <w:szCs w:val="24"/>
        </w:rPr>
        <w:t>κθεσή της στο σχέδιο νόμου του Υπουργείου Πολιτισμού και Αθλητισμού</w:t>
      </w:r>
      <w:r>
        <w:rPr>
          <w:rFonts w:eastAsia="Times New Roman"/>
          <w:szCs w:val="24"/>
        </w:rPr>
        <w:t>:</w:t>
      </w:r>
      <w:r>
        <w:rPr>
          <w:rFonts w:eastAsia="Times New Roman"/>
          <w:szCs w:val="24"/>
        </w:rPr>
        <w:t xml:space="preserve"> «Τροποποιήσεις του ν.2725/1999 (Α΄ 121) και άλλες διατάξεις»</w:t>
      </w:r>
    </w:p>
    <w:p w14:paraId="663F654E" w14:textId="77777777" w:rsidR="00923458" w:rsidRDefault="00A03D36">
      <w:pPr>
        <w:spacing w:line="600" w:lineRule="auto"/>
        <w:ind w:firstLine="720"/>
        <w:contextualSpacing/>
        <w:jc w:val="both"/>
        <w:rPr>
          <w:rFonts w:eastAsia="Times New Roman"/>
          <w:szCs w:val="24"/>
        </w:rPr>
      </w:pPr>
      <w:r>
        <w:rPr>
          <w:rFonts w:eastAsia="Times New Roman"/>
          <w:szCs w:val="24"/>
        </w:rPr>
        <w:t>Τον λόγο έχει ο συνάδελφος κ. Χαράλαμπος Αθανασίου.</w:t>
      </w:r>
    </w:p>
    <w:p w14:paraId="663F654F" w14:textId="77777777" w:rsidR="00923458" w:rsidRDefault="00A03D36">
      <w:pPr>
        <w:spacing w:line="600" w:lineRule="auto"/>
        <w:ind w:firstLine="720"/>
        <w:contextualSpacing/>
        <w:jc w:val="both"/>
        <w:rPr>
          <w:rFonts w:eastAsia="Times New Roman"/>
          <w:szCs w:val="24"/>
        </w:rPr>
      </w:pPr>
      <w:r>
        <w:rPr>
          <w:rFonts w:eastAsia="Times New Roman"/>
          <w:szCs w:val="24"/>
        </w:rPr>
        <w:t>Κύριε Αθανασίου, θα πάρετε και τη δευτερολογία σας;</w:t>
      </w:r>
    </w:p>
    <w:p w14:paraId="663F6550" w14:textId="77777777" w:rsidR="00923458" w:rsidRDefault="00A03D36">
      <w:pPr>
        <w:spacing w:line="600" w:lineRule="auto"/>
        <w:ind w:firstLine="720"/>
        <w:contextualSpacing/>
        <w:jc w:val="both"/>
        <w:rPr>
          <w:rFonts w:eastAsia="Times New Roman"/>
          <w:szCs w:val="24"/>
        </w:rPr>
      </w:pPr>
      <w:r>
        <w:rPr>
          <w:rFonts w:eastAsia="Times New Roman"/>
          <w:b/>
          <w:szCs w:val="24"/>
        </w:rPr>
        <w:t>ΧΑΡΑΛΑΜ</w:t>
      </w:r>
      <w:r>
        <w:rPr>
          <w:rFonts w:eastAsia="Times New Roman"/>
          <w:b/>
          <w:szCs w:val="24"/>
        </w:rPr>
        <w:t xml:space="preserve">ΠΟΣ ΑΘΑΝΑΣΙΟΥ: </w:t>
      </w:r>
      <w:r>
        <w:rPr>
          <w:rFonts w:eastAsia="Times New Roman"/>
          <w:szCs w:val="24"/>
        </w:rPr>
        <w:t>Θα εξαρτηθεί, κύριε Πρόεδρε.</w:t>
      </w:r>
    </w:p>
    <w:p w14:paraId="663F6551" w14:textId="77777777" w:rsidR="00923458" w:rsidRDefault="00A03D36">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Καλώς. Ευχαριστώ.</w:t>
      </w:r>
    </w:p>
    <w:p w14:paraId="663F6552" w14:textId="77777777" w:rsidR="00923458" w:rsidRDefault="00A03D36">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Κυρίες και κύριοι συνάδελφοι, πραγματικά με λυπεί ο χρόνος συζήτησης της επίκαιρης επερώτησής μας, που την καταθέσαμε στις 8 Μαΐου του 2017 </w:t>
      </w:r>
      <w:r>
        <w:rPr>
          <w:rFonts w:eastAsia="Times New Roman"/>
          <w:szCs w:val="24"/>
        </w:rPr>
        <w:t>και αφορά ένα θέμα που ήταν και παραμένει επίκαιρο, αλλά συνάμα και ζωτικής σημασίας για την πολύπαθη οικονομία μας.</w:t>
      </w:r>
    </w:p>
    <w:p w14:paraId="663F6553" w14:textId="77777777" w:rsidR="00923458" w:rsidRDefault="00A03D36">
      <w:pPr>
        <w:spacing w:line="600" w:lineRule="auto"/>
        <w:ind w:firstLine="720"/>
        <w:contextualSpacing/>
        <w:jc w:val="both"/>
        <w:rPr>
          <w:rFonts w:eastAsia="Times New Roman"/>
          <w:szCs w:val="24"/>
        </w:rPr>
      </w:pPr>
      <w:r>
        <w:rPr>
          <w:rFonts w:eastAsia="Times New Roman"/>
          <w:szCs w:val="24"/>
        </w:rPr>
        <w:t>Όταν την καταθέσαμε βρισκόμασταν ήδη στην τουριστική σεζόν και η παράταξή μας εξέφραζε την αγωνία της για την κρουαζιέρα, καθώς βλέπαμε ακό</w:t>
      </w:r>
      <w:r>
        <w:rPr>
          <w:rFonts w:eastAsia="Times New Roman"/>
          <w:szCs w:val="24"/>
        </w:rPr>
        <w:t>μη μία χρονιά να χάνεται. Είχαμε την ελπίδα ότι μετά από μια ουσιαστική συζήτηση η Κυβέρνηση θα αναγνώριζε, έστω και την τελευταία στιγμή, τις παραλείψεις και την αναποτελεσματικότητά της και θα προέβαινε σε κάποιες ενέργειες, που αν μη τι άλλο θα έδιναν ώ</w:t>
      </w:r>
      <w:r>
        <w:rPr>
          <w:rFonts w:eastAsia="Times New Roman"/>
          <w:szCs w:val="24"/>
        </w:rPr>
        <w:t>θηση στην κρουαζιέρα εν</w:t>
      </w:r>
      <w:r>
        <w:rPr>
          <w:rFonts w:eastAsia="Times New Roman"/>
          <w:szCs w:val="24"/>
        </w:rPr>
        <w:t xml:space="preserve"> </w:t>
      </w:r>
      <w:r>
        <w:rPr>
          <w:rFonts w:eastAsia="Times New Roman"/>
          <w:szCs w:val="24"/>
        </w:rPr>
        <w:t xml:space="preserve">όψει της καλοκαιρινής σεζόν. </w:t>
      </w:r>
    </w:p>
    <w:p w14:paraId="663F6554"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Αυτό βέβαια υπό την προϋπόθεση ότι η σημερινή συζήτηση θα ελάμβανε χώρα τουλάχιστον έναν μήνα πριν. Αυτό δυστυχώς δεν έγινε με ευθύνη σας, κυρία και κύριε Υπουργέ, και φοβούμεθα ότι ήδη χάθηκε το 2017, </w:t>
      </w:r>
      <w:r>
        <w:rPr>
          <w:rFonts w:eastAsia="Times New Roman"/>
          <w:szCs w:val="24"/>
        </w:rPr>
        <w:t xml:space="preserve">αν όχι και το 2018 για την </w:t>
      </w:r>
      <w:r>
        <w:rPr>
          <w:rFonts w:eastAsia="Times New Roman"/>
          <w:szCs w:val="24"/>
        </w:rPr>
        <w:lastRenderedPageBreak/>
        <w:t xml:space="preserve">κρουαζιέρα και τους προορισμούς που επωφελούνται από αυτήν. </w:t>
      </w:r>
    </w:p>
    <w:p w14:paraId="663F6555" w14:textId="77777777" w:rsidR="00923458" w:rsidRDefault="00A03D36">
      <w:pPr>
        <w:spacing w:line="600" w:lineRule="auto"/>
        <w:ind w:firstLine="720"/>
        <w:contextualSpacing/>
        <w:jc w:val="both"/>
        <w:rPr>
          <w:rFonts w:eastAsia="Times New Roman"/>
          <w:szCs w:val="24"/>
        </w:rPr>
      </w:pPr>
      <w:r>
        <w:rPr>
          <w:rFonts w:eastAsia="Times New Roman"/>
          <w:szCs w:val="24"/>
        </w:rPr>
        <w:t>Και έτσι φτάσαμε στη σημερινή κατάσταση. Η Ελλάδα μας, η χώρα με τη μεγαλύτερη ακτογραμμή και τα περισσότερα νησιά στην Ευρώπη, που είναι ιδανική χώρα για κρουαζιέρα στ</w:t>
      </w:r>
      <w:r>
        <w:rPr>
          <w:rFonts w:eastAsia="Times New Roman"/>
          <w:szCs w:val="24"/>
        </w:rPr>
        <w:t>η Μεσόγειο, κατορθώνει φέτος να έχει μειωμένες αφίξεις πλοίων κατά, περίπου, 22% και λίγο παραπάνω. Ακόμη και στα πιο τουριστικά λιμάνια του Αιγαίου, όπως είναι η Σαντορίνη και η Μύκονος, η μείωση των αφίξεων, δεδομένης και της δυναμικής της χώρας ως τουρι</w:t>
      </w:r>
      <w:r>
        <w:rPr>
          <w:rFonts w:eastAsia="Times New Roman"/>
          <w:szCs w:val="24"/>
        </w:rPr>
        <w:t>στικού προορισμού, είναι δραματική και μάλιστα υπό συνθήκες άκρως θετικές για την Ελλάδα λόγω των διεθνών εξελίξεων που συντελούνται σε ανταγωνιστικά κράτη στην ευρύτερη λεκάνη της Μεσογείου.</w:t>
      </w:r>
    </w:p>
    <w:p w14:paraId="663F6556"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 Είμαι βέβαιος ότι για την Κυβέρνηση για όλα θα φταίει η κατάστα</w:t>
      </w:r>
      <w:r>
        <w:rPr>
          <w:rFonts w:eastAsia="Times New Roman"/>
          <w:szCs w:val="24"/>
        </w:rPr>
        <w:t xml:space="preserve">ση στην Τουρκία, που έχει κάνει τα πακέτα ελληνικών και τουρκικών προορισμών λιγότερο ελκυστικά, ενώ οι αρμόδιοι Υπουργοί θα απεκδυθούν κάθε ευθύνης, επικαλούμενοι τη σύσταση της Εθνικής Συντονιστικής Επιτροπής για την </w:t>
      </w:r>
      <w:r>
        <w:rPr>
          <w:rFonts w:eastAsia="Times New Roman"/>
          <w:szCs w:val="24"/>
        </w:rPr>
        <w:t>κ</w:t>
      </w:r>
      <w:r>
        <w:rPr>
          <w:rFonts w:eastAsia="Times New Roman"/>
          <w:szCs w:val="24"/>
        </w:rPr>
        <w:t>ρουαζιέρα.</w:t>
      </w:r>
    </w:p>
    <w:p w14:paraId="663F6557"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 xml:space="preserve"> Όλα καλά, λοιπόν, για εσ</w:t>
      </w:r>
      <w:r>
        <w:rPr>
          <w:rFonts w:eastAsia="Times New Roman"/>
          <w:szCs w:val="24"/>
        </w:rPr>
        <w:t>άς της Κυβέρνησης; Μα, την ίδια στιγμή στη Λέσβο –για να αναφέρω το πολύπαθο νησί μου- αναμένονται φέτος δύο –και αν γίνουν και αυτές, αν ελλιμενιστούν και αυτά τα κρουαζιερόπλοια- έναντι είκοσι εννιά από πέρσι, που ήταν μια δύσκολη χρονιά, και πενήντα τρί</w:t>
      </w:r>
      <w:r>
        <w:rPr>
          <w:rFonts w:eastAsia="Times New Roman"/>
          <w:szCs w:val="24"/>
        </w:rPr>
        <w:t xml:space="preserve">α </w:t>
      </w:r>
      <w:proofErr w:type="spellStart"/>
      <w:r>
        <w:rPr>
          <w:rFonts w:eastAsia="Times New Roman"/>
          <w:szCs w:val="24"/>
        </w:rPr>
        <w:t>πρόπερσι</w:t>
      </w:r>
      <w:proofErr w:type="spellEnd"/>
      <w:r>
        <w:rPr>
          <w:rFonts w:eastAsia="Times New Roman"/>
          <w:szCs w:val="24"/>
        </w:rPr>
        <w:t>, το 2015 και πενήντα τεσσάρων αφίξεων κρουαζιερόπλοιων το 2014. Σε πόσους επιβάτες αναλογεί αυτό; Χίλιοι επιβάτες για φέτος, δεκατέσσερις χιλιάδες το 2016, είκοσι πέντε χιλιάδες το 2015 και τριάντα τέσσερις χιλιάδες το 2014.</w:t>
      </w:r>
    </w:p>
    <w:p w14:paraId="663F655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Παρόμοια είναι η κατ</w:t>
      </w:r>
      <w:r>
        <w:rPr>
          <w:rFonts w:eastAsia="Times New Roman" w:cs="Times New Roman"/>
          <w:szCs w:val="24"/>
        </w:rPr>
        <w:t xml:space="preserve">άσταση και στη Χίο. Θα σας τα πει και ο κ. </w:t>
      </w:r>
      <w:proofErr w:type="spellStart"/>
      <w:r>
        <w:rPr>
          <w:rFonts w:eastAsia="Times New Roman" w:cs="Times New Roman"/>
          <w:szCs w:val="24"/>
        </w:rPr>
        <w:t>Μηταράκης</w:t>
      </w:r>
      <w:proofErr w:type="spellEnd"/>
      <w:r>
        <w:rPr>
          <w:rFonts w:eastAsia="Times New Roman" w:cs="Times New Roman"/>
          <w:szCs w:val="24"/>
        </w:rPr>
        <w:t>. Για φέτος προβλέπονται οκτώ κρουαζιερόπλοια, ενώ σαράντα τρία, σαράντα δύο και τριάντα έξι αντίστοιχα το 2015 και 2014. Το ίδιο και στη Λήμνο. Φέτος ήταν έξι, ενώ ήταν δεκατέσσερα και σαράντα ένα. Το ίδ</w:t>
      </w:r>
      <w:r>
        <w:rPr>
          <w:rFonts w:eastAsia="Times New Roman" w:cs="Times New Roman"/>
          <w:szCs w:val="24"/>
        </w:rPr>
        <w:t xml:space="preserve">ιο και στην Κω, όπως σας ανέφερε ο κ. </w:t>
      </w:r>
      <w:proofErr w:type="spellStart"/>
      <w:r>
        <w:rPr>
          <w:rFonts w:eastAsia="Times New Roman" w:cs="Times New Roman"/>
          <w:szCs w:val="24"/>
        </w:rPr>
        <w:t>Κόνσολας</w:t>
      </w:r>
      <w:proofErr w:type="spellEnd"/>
      <w:r>
        <w:rPr>
          <w:rFonts w:eastAsia="Times New Roman" w:cs="Times New Roman"/>
          <w:szCs w:val="24"/>
        </w:rPr>
        <w:t xml:space="preserve">, καταθέτοντας και το σχετικό πίνακα. </w:t>
      </w:r>
    </w:p>
    <w:p w14:paraId="663F655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μου απαντήσετε, ενδεχομένως, ότι αυτό οφείλεται στο προσφυγικό ζήτημα που ταλανίζει τα νησιά. Ευκαιρία, λοιπόν, να υποβάλλω δύο ερωτήματα: </w:t>
      </w:r>
    </w:p>
    <w:p w14:paraId="663F655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Πρώτο ερώτημα: Πέρυσι που υπ</w:t>
      </w:r>
      <w:r>
        <w:rPr>
          <w:rFonts w:eastAsia="Times New Roman" w:cs="Times New Roman"/>
          <w:szCs w:val="24"/>
        </w:rPr>
        <w:t xml:space="preserve">ήρχε πτώση, αλλά υπήρχε κάποια κίνηση - έστω και μειωμένη- έναντι άλλων ετών </w:t>
      </w:r>
      <w:r>
        <w:rPr>
          <w:rFonts w:eastAsia="Times New Roman" w:cs="Times New Roman"/>
          <w:szCs w:val="24"/>
        </w:rPr>
        <w:lastRenderedPageBreak/>
        <w:t>στα λιμάνια μας, δεν υπήρχε προσφυγικό ζήτημα και μάλιστα σε έξαρση έναντι της σημερινής υποτονικής κατάστασης;</w:t>
      </w:r>
    </w:p>
    <w:p w14:paraId="663F655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και σημαντικότερο ερώτημα: Μέχρι πότε θα κρύβεστε πίσω από </w:t>
      </w:r>
      <w:r>
        <w:rPr>
          <w:rFonts w:eastAsia="Times New Roman" w:cs="Times New Roman"/>
          <w:szCs w:val="24"/>
        </w:rPr>
        <w:t xml:space="preserve">το προσφυγικό για να καλύψετε την ανικανότητά σας να </w:t>
      </w:r>
      <w:proofErr w:type="spellStart"/>
      <w:r>
        <w:rPr>
          <w:rFonts w:eastAsia="Times New Roman" w:cs="Times New Roman"/>
          <w:szCs w:val="24"/>
        </w:rPr>
        <w:t>παράξετε</w:t>
      </w:r>
      <w:proofErr w:type="spellEnd"/>
      <w:r>
        <w:rPr>
          <w:rFonts w:eastAsia="Times New Roman" w:cs="Times New Roman"/>
          <w:szCs w:val="24"/>
        </w:rPr>
        <w:t xml:space="preserve"> πολιτική, η οποία θα βοηθήσει τα νησιά μας να αντιμετωπίσουν τις συνέπειές της; Πού είναι τα οικονομικά κίνητρα που υποσχεθήκατε και τα οποία θα καθιστούσαν τα νησιά μας, όπως τη Λέσβο και τη Χί</w:t>
      </w:r>
      <w:r>
        <w:rPr>
          <w:rFonts w:eastAsia="Times New Roman" w:cs="Times New Roman"/>
          <w:szCs w:val="24"/>
        </w:rPr>
        <w:t xml:space="preserve">ο, ελκυστικούς προορισμούς για τα κρουαζιερόπλοια; </w:t>
      </w:r>
    </w:p>
    <w:p w14:paraId="663F655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Πού είναι οι εκστρατείες πληροφόρησης, ώστε να σταματήσουν αυτά τα νησιά να δυσφημίζονται στο εξωτερικό; Γιατί είναι πραγματικότητα ότι τα νησιά αυτά -και ειδικά η πατρίδα μου η Λέσβος- έχει δυσφημιστεί π</w:t>
      </w:r>
      <w:r>
        <w:rPr>
          <w:rFonts w:eastAsia="Times New Roman" w:cs="Times New Roman"/>
          <w:szCs w:val="24"/>
        </w:rPr>
        <w:t xml:space="preserve">άρα πολύ στο εξωτερικό. Πού πήγε η περίφημη αποσυμφόρηση των νησιών για την οποία δεσμευθήκατε και στη σύσκεψη στο Μέγαρο Μαξίμου; Πού πήγε η επιτήρηση των συνόρων μας; Απόλυτο μηδέν. Μόνο εξαγγελίες και λόγια. Μετατρέψατε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των νησιών από κέντρα</w:t>
      </w:r>
      <w:r>
        <w:rPr>
          <w:rFonts w:eastAsia="Times New Roman" w:cs="Times New Roman"/>
          <w:szCs w:val="24"/>
        </w:rPr>
        <w:t xml:space="preserve"> πρώτης υποδοχής σε μόνιμους καταυλισμούς μεταναστών.</w:t>
      </w:r>
    </w:p>
    <w:p w14:paraId="663F655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τουρισμός αποτελεί για τη χώρα μας μοχλό της οικονομίας και πολλοί συνάνθρωποί μας </w:t>
      </w:r>
      <w:r>
        <w:rPr>
          <w:rFonts w:eastAsia="Times New Roman" w:cs="Times New Roman"/>
          <w:szCs w:val="24"/>
        </w:rPr>
        <w:lastRenderedPageBreak/>
        <w:t>εργάζονται και διαβιούν μέσα από αυτόν. Η κρουαζιέρα έχει τεράστια οφέλη για τον τουρισ</w:t>
      </w:r>
      <w:r>
        <w:rPr>
          <w:rFonts w:eastAsia="Times New Roman" w:cs="Times New Roman"/>
          <w:szCs w:val="24"/>
        </w:rPr>
        <w:t xml:space="preserve">μό και συνακόλουθα για την κοινωνία. </w:t>
      </w:r>
    </w:p>
    <w:p w14:paraId="663F655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βασικότερο είναι ότι αποτελεί την καλύτερη διαφήμιση για τη χώρα μας. Έχει αποδειχθεί στατιστικά -το γνωρίζετε, άλλωστε, όλοι- ότι ένας από τους τέσσερις τουρίστες που επισκέπτονται κάποιο προορισμό με την κρουαζιέρ</w:t>
      </w:r>
      <w:r>
        <w:rPr>
          <w:rFonts w:eastAsia="Times New Roman" w:cs="Times New Roman"/>
          <w:szCs w:val="24"/>
        </w:rPr>
        <w:t xml:space="preserve">α, είναι πολύ πιθανό ότι θα επιστρέψει αργότερα στους τόπους που είχε επισκεφθεί με την κρουαζιέρα, με άλλα μέσα. </w:t>
      </w:r>
    </w:p>
    <w:p w14:paraId="663F655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χώρα μας έχει τις προϋποθέσεις της επιτυχίας σε αυτόν τον τομέα. Διαθέτει πολλούς προορισμούς σε κοντινή απόσταση και επομένως μπορεί ένα π</w:t>
      </w:r>
      <w:r>
        <w:rPr>
          <w:rFonts w:eastAsia="Times New Roman" w:cs="Times New Roman"/>
          <w:szCs w:val="24"/>
        </w:rPr>
        <w:t xml:space="preserve">λοίο να </w:t>
      </w:r>
      <w:proofErr w:type="spellStart"/>
      <w:r>
        <w:rPr>
          <w:rFonts w:eastAsia="Times New Roman" w:cs="Times New Roman"/>
          <w:szCs w:val="24"/>
        </w:rPr>
        <w:t>διαπλέει</w:t>
      </w:r>
      <w:proofErr w:type="spellEnd"/>
      <w:r>
        <w:rPr>
          <w:rFonts w:eastAsia="Times New Roman" w:cs="Times New Roman"/>
          <w:szCs w:val="24"/>
        </w:rPr>
        <w:t xml:space="preserve"> πολλούς προορισμούς με χαμηλότερο κόστος. Αυτό συμφέρει και τους τουρίστες και τους πλοιοκτήτες και αναμφισβήτητα αποτελεί για τη χώρα μας ένα συγκριτικό πλεονέκτημα έναντι των ανταγωνιστών μας. </w:t>
      </w:r>
    </w:p>
    <w:p w14:paraId="663F656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αυτό από μόνο του δεν αρκεί. Η χώρα μ</w:t>
      </w:r>
      <w:r>
        <w:rPr>
          <w:rFonts w:eastAsia="Times New Roman" w:cs="Times New Roman"/>
          <w:szCs w:val="24"/>
        </w:rPr>
        <w:t xml:space="preserve">ας οφείλει να διαμορφώσει τις πολιτικές εκείνες οι οποίες θα αναπτύξουν περαιτέρω την κρουαζιέρα ως μέσο τουρισμού στη χώρα μας και να αφουγκραστεί και να ενσωματώσει τις εξελίξεις οι οποίες συντελούνται συνεχώς. </w:t>
      </w:r>
    </w:p>
    <w:p w14:paraId="663F656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απαιτούμενες λιμενικές υποδομές πρέπει </w:t>
      </w:r>
      <w:r>
        <w:rPr>
          <w:rFonts w:eastAsia="Times New Roman" w:cs="Times New Roman"/>
          <w:szCs w:val="24"/>
        </w:rPr>
        <w:t>να μεταβάλλονται συνεχώς γιατί τα πλοία μεγαλώνουν σε όγκο, ενώ και τα λιμάνια πρέπει να υποστηρίζονται και να εξυπηρετούνται από σύγχρονα αεροδρόμια. Το κυριότερο, όμως, είναι όταν ένα κρουαζιερόπλοιο θα δέσει σε ένα λιμάνι για δέκα με δώδεκα ώρες, η λιμε</w:t>
      </w:r>
      <w:r>
        <w:rPr>
          <w:rFonts w:eastAsia="Times New Roman" w:cs="Times New Roman"/>
          <w:szCs w:val="24"/>
        </w:rPr>
        <w:t xml:space="preserve">νική υποδομή να είναι έτοιμη να ανταποκριθεί σε όλες τις απαιτήσεις. Καθυστερήσεις και γραφειοκρατία δεν συγχωρούνται. Μόνο κατ’ αυτόν τον τρόπο μπορεί να μετατραπεί ένα λιμάνι από </w:t>
      </w:r>
      <w:r>
        <w:rPr>
          <w:rFonts w:eastAsia="Times New Roman" w:cs="Times New Roman"/>
          <w:szCs w:val="24"/>
          <w:lang w:val="en-US"/>
        </w:rPr>
        <w:t>transit</w:t>
      </w:r>
      <w:r>
        <w:rPr>
          <w:rFonts w:eastAsia="Times New Roman" w:cs="Times New Roman"/>
          <w:szCs w:val="24"/>
        </w:rPr>
        <w:t xml:space="preserve"> σε </w:t>
      </w:r>
      <w:r>
        <w:rPr>
          <w:rFonts w:eastAsia="Times New Roman" w:cs="Times New Roman"/>
          <w:szCs w:val="24"/>
          <w:lang w:val="en-US"/>
        </w:rPr>
        <w:t>hub</w:t>
      </w:r>
      <w:r>
        <w:rPr>
          <w:rFonts w:eastAsia="Times New Roman" w:cs="Times New Roman"/>
          <w:szCs w:val="24"/>
        </w:rPr>
        <w:t xml:space="preserve">, με τεράστιο κέρδος για τον προορισμό που το διαθέτει και με τεράστια οφέλη για το κράτος και τους πολίτες. Έτσι επιτυγχάνεται ανάπτυξη και όχι αναδιανομή της φτώχειας, όπως πραγματεύεστε τα τελευταία τρία χρόνια. </w:t>
      </w:r>
    </w:p>
    <w:p w14:paraId="663F656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είναι καινούργια, αγαπητοί </w:t>
      </w:r>
      <w:r>
        <w:rPr>
          <w:rFonts w:eastAsia="Times New Roman" w:cs="Times New Roman"/>
          <w:szCs w:val="24"/>
        </w:rPr>
        <w:t xml:space="preserve">συνάδελφοι. Τα γνωρίζουμε. Μας τα έχουν πει, άλλωστε, και οι αρμόδιοι φορείς στη Βουλή σε κάθε ευκαιρία. Δυστυχώς, όμως, συνεχώς βλέπουμε να γίνονται βήματα προς τα πίσω και τα αποδίδουμε πότε στην Τουρκία και πότε στο μεταναστευτικό. </w:t>
      </w:r>
    </w:p>
    <w:p w14:paraId="663F656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Τελειώνοντας, κυρίες</w:t>
      </w:r>
      <w:r>
        <w:rPr>
          <w:rFonts w:eastAsia="Times New Roman" w:cs="Times New Roman"/>
          <w:szCs w:val="24"/>
        </w:rPr>
        <w:t xml:space="preserve"> και κύριοι συνάδελφοι, θέλω να τονίσω το εξής: Η Νέα Δημοκρατία διά των Βουλευτών της κατέθεσε και εξέθεσε εγκαίρως την αγωνία της για την κρουαζιέρα. </w:t>
      </w:r>
      <w:r>
        <w:rPr>
          <w:rFonts w:eastAsia="Times New Roman" w:cs="Times New Roman"/>
          <w:szCs w:val="24"/>
        </w:rPr>
        <w:lastRenderedPageBreak/>
        <w:t>Στην επίκαιρη επερώτησή μας υπάρχουν κρίσιμα ερωτήματα και σοβαρές προτάσεις, τις οποίες ακούσατε και απ</w:t>
      </w:r>
      <w:r>
        <w:rPr>
          <w:rFonts w:eastAsia="Times New Roman" w:cs="Times New Roman"/>
          <w:szCs w:val="24"/>
        </w:rPr>
        <w:t xml:space="preserve">ό τους προηγούμενους ομιλητές, τον κ. </w:t>
      </w:r>
      <w:proofErr w:type="spellStart"/>
      <w:r>
        <w:rPr>
          <w:rFonts w:eastAsia="Times New Roman" w:cs="Times New Roman"/>
          <w:szCs w:val="24"/>
        </w:rPr>
        <w:t>Κόνσολα</w:t>
      </w:r>
      <w:proofErr w:type="spellEnd"/>
      <w:r>
        <w:rPr>
          <w:rFonts w:eastAsia="Times New Roman" w:cs="Times New Roman"/>
          <w:szCs w:val="24"/>
        </w:rPr>
        <w:t xml:space="preserve">, τον κ. Καραμανλή, τον κ. </w:t>
      </w:r>
      <w:proofErr w:type="spellStart"/>
      <w:r>
        <w:rPr>
          <w:rFonts w:eastAsia="Times New Roman" w:cs="Times New Roman"/>
          <w:szCs w:val="24"/>
        </w:rPr>
        <w:t>Πλακιωτάκη</w:t>
      </w:r>
      <w:proofErr w:type="spellEnd"/>
      <w:r>
        <w:rPr>
          <w:rFonts w:eastAsia="Times New Roman" w:cs="Times New Roman"/>
          <w:szCs w:val="24"/>
        </w:rPr>
        <w:t xml:space="preserve">. </w:t>
      </w:r>
    </w:p>
    <w:p w14:paraId="663F656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Είμαστε σήμερα εδώ για να συζητήσουμε και να ακούσουμε τι απαντάτε στα στοιχεία και στις προτάσεις τις οποίες παραθέτουμε. Ζητάμε να μάθουμε ποιο είναι το σχέδιό σας -αν φ</w:t>
      </w:r>
      <w:r>
        <w:rPr>
          <w:rFonts w:eastAsia="Times New Roman" w:cs="Times New Roman"/>
          <w:szCs w:val="24"/>
        </w:rPr>
        <w:t xml:space="preserve">υσικά υπάρχει κάποιο- και σε ποιες ενέργειες θα προβείτε άμεσα. Η κοινωνία σήμερα </w:t>
      </w:r>
      <w:proofErr w:type="spellStart"/>
      <w:r>
        <w:rPr>
          <w:rFonts w:eastAsia="Times New Roman" w:cs="Times New Roman"/>
          <w:szCs w:val="24"/>
        </w:rPr>
        <w:t>ασφυκτιά</w:t>
      </w:r>
      <w:proofErr w:type="spellEnd"/>
      <w:r>
        <w:rPr>
          <w:rFonts w:eastAsia="Times New Roman" w:cs="Times New Roman"/>
          <w:szCs w:val="24"/>
        </w:rPr>
        <w:t xml:space="preserve"> και υποφέρει. Δεν υπάρχει χρόνος για άλλη καθυστέρηση. Προσωπικά θα αναμένω τις απαντήσεις σας και θα επανέλθω στη δευτερολογία μου, αν υπάρχει λίγος χρόνος -έστω κα</w:t>
      </w:r>
      <w:r>
        <w:rPr>
          <w:rFonts w:eastAsia="Times New Roman" w:cs="Times New Roman"/>
          <w:szCs w:val="24"/>
        </w:rPr>
        <w:t>ι ένα λεπτό- γιατί έχω καλύψει τον χρόνο μου.</w:t>
      </w:r>
    </w:p>
    <w:p w14:paraId="663F6565"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3F6566"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Ευχαριστούμε, κύριε συνάδελφε. </w:t>
      </w:r>
    </w:p>
    <w:p w14:paraId="663F656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w:t>
      </w:r>
    </w:p>
    <w:p w14:paraId="663F656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w:t>
      </w:r>
      <w:r>
        <w:rPr>
          <w:rFonts w:eastAsia="Times New Roman" w:cs="Times New Roman"/>
          <w:szCs w:val="24"/>
        </w:rPr>
        <w:t xml:space="preserve">η Ελλάδα θα μπορούσε να βρίσκεται στην κορυφή </w:t>
      </w:r>
      <w:r>
        <w:rPr>
          <w:rFonts w:eastAsia="Times New Roman" w:cs="Times New Roman"/>
          <w:szCs w:val="24"/>
        </w:rPr>
        <w:lastRenderedPageBreak/>
        <w:t>του κλάδου της κρουαζιέρας στη Μεσόγειο με δεκατέσσερις χιλιάδες χιλιόμετρα ακτογραμμής, με σαράντα δύο λιμάνια που μπορούν να δεχθούν κρουαζιερόπλοια, με ανεξάντλητες φυσικές ομορφιές, με τα μνημεία μας, την ι</w:t>
      </w:r>
      <w:r>
        <w:rPr>
          <w:rFonts w:eastAsia="Times New Roman" w:cs="Times New Roman"/>
          <w:szCs w:val="24"/>
        </w:rPr>
        <w:t>στορία μας, τον πολιτισμό μας, με αμέτρητες εναλλακτικές για ψυχαγωγία και διασκέδαση.</w:t>
      </w:r>
    </w:p>
    <w:p w14:paraId="663F656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Η κρουαζιέρα είναι ένας κλάδος ο οποίος είναι ταχύτατα αναπτυσσόμενος και εξαιρετικά επικερδής για τις χώρες που εμπλέκονται. Μόνο στη Μεσόγειο ο τζίρος της κρουαζιέρας </w:t>
      </w:r>
      <w:r>
        <w:rPr>
          <w:rFonts w:eastAsia="Times New Roman" w:cs="Times New Roman"/>
          <w:szCs w:val="24"/>
        </w:rPr>
        <w:t>φθάνει τα 12 δισεκατομμύρια ευρώ ετησίως. Και επιπλέον, λόγω της φύσης της κρουαζιέρας, η διάχυση των ωφελειών είναι μεγαλύτερη από κάθε άλλο είδος τουρισμού. Κι όμως, η Ελλάδα δεν κερδίζει.</w:t>
      </w:r>
    </w:p>
    <w:p w14:paraId="663F656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Οι προβλέψεις της Ένωσης Εφοπλιστών Κρουαζιερόπλοιων δείχνει ότι </w:t>
      </w:r>
      <w:r>
        <w:rPr>
          <w:rFonts w:eastAsia="Times New Roman" w:cs="Times New Roman"/>
          <w:szCs w:val="24"/>
        </w:rPr>
        <w:t xml:space="preserve">το 2017 θα είμαστε σε αφίξεις κάτω από τα επίπεδα του 2014. Ακόμη σημαντικότερο είναι ότι δεν έχουν αυξηθεί οι εταιρείες που θέλουν να ξεκινούν τις κρουαζιέρες τους από κάποιο ελληνικό λιμάνι, το λεγόμενο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το οποίο έχει και τα περισσότερα οφέλ</w:t>
      </w:r>
      <w:r>
        <w:rPr>
          <w:rFonts w:eastAsia="Times New Roman" w:cs="Times New Roman"/>
          <w:szCs w:val="24"/>
        </w:rPr>
        <w:t>η για τη χώρα μας, διότι είναι πολλαπλάσια η δαπάνη ανά επιβάτη στο λιμάνι εκκίνησης απ’ ό,τι είναι στα λιμάνια διέλευσης.</w:t>
      </w:r>
    </w:p>
    <w:p w14:paraId="663F656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Περιμένουμε σήμερα να ακούσουμε από τους δύο αρμόδιους Υπουργούς, τον Υπουργό Ναυτιλίας και την Υπουργό Τουρισμού, ποιο είναι το ολοκ</w:t>
      </w:r>
      <w:r>
        <w:rPr>
          <w:rFonts w:eastAsia="Times New Roman" w:cs="Times New Roman"/>
          <w:szCs w:val="24"/>
        </w:rPr>
        <w:t>ληρωμένο σχέδιο της Κυβέρνησης, το συγκεκριμένο χρονοδιάγραμμα και οι στόχοι σας για να εκμεταλλευτείτε αυτές τις θετικές τάσεις που υπάρχουν στην αγορά της κρουαζιέρας, σε έναν κλάδο στον οποίο τα προηγούμενα χρόνια έγιναν σημαντικά βήματα.</w:t>
      </w:r>
    </w:p>
    <w:p w14:paraId="663F656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2012, παραδ</w:t>
      </w:r>
      <w:r>
        <w:rPr>
          <w:rFonts w:eastAsia="Times New Roman" w:cs="Times New Roman"/>
          <w:szCs w:val="24"/>
        </w:rPr>
        <w:t>είγματος χάριν, έγινε ένα μεγάλο θεσμικό βήμα. Παρά τις αντιδράσεις που υπήρχαν τότε, μετά από πολλά πισωγυρίσματα, αντιστάσεις και παλινωδίες, έγινε η πλήρης και οριστική άρση του καμποτάζ, ενός περιορισμού που ίσχυε σχεδόν για έναν αιώνα -από το 1920- κι</w:t>
      </w:r>
      <w:r>
        <w:rPr>
          <w:rFonts w:eastAsia="Times New Roman" w:cs="Times New Roman"/>
          <w:szCs w:val="24"/>
        </w:rPr>
        <w:t xml:space="preserve"> εμπόδιζε την Ελλάδα να γίνει η χώρα βάσης για τις μεγάλες εταιρείες της κρουαζιέρας.</w:t>
      </w:r>
    </w:p>
    <w:p w14:paraId="663F656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Ολοκληρώσαμε μια μεταρρύθμιση που έπρεπε να είχε γίνει πριν από δεκαετίες. Θέσαμε τις βάσεις για να προχωρήσει και να εξελιχθεί η ανάπτυξη της κρουαζιέρας στη χώρα μας. Η</w:t>
      </w:r>
      <w:r>
        <w:rPr>
          <w:rFonts w:eastAsia="Times New Roman" w:cs="Times New Roman"/>
          <w:szCs w:val="24"/>
        </w:rPr>
        <w:t xml:space="preserve"> άρση του καμποτάζ ήταν μια αναγκαία συνθήκη, αλλά από μόνη της δεν είναι αρκετή. Έγινε, όμως, ένα πρώτο βήμα και πολλά πρέπει τώρα να ακολουθήσουν.</w:t>
      </w:r>
    </w:p>
    <w:p w14:paraId="663F656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μια μεγάλη έρευνα που έγινε για την κρουαζιέρα στην Ελλάδα από τη «</w:t>
      </w:r>
      <w:proofErr w:type="spellStart"/>
      <w:r>
        <w:rPr>
          <w:rFonts w:eastAsia="Times New Roman" w:cs="Times New Roman"/>
          <w:szCs w:val="24"/>
        </w:rPr>
        <w:t>διαΝΕΟσις</w:t>
      </w:r>
      <w:proofErr w:type="spellEnd"/>
      <w:r>
        <w:rPr>
          <w:rFonts w:eastAsia="Times New Roman" w:cs="Times New Roman"/>
          <w:szCs w:val="24"/>
        </w:rPr>
        <w:t>» περιλαμβάνονται ογδόντα έν</w:t>
      </w:r>
      <w:r>
        <w:rPr>
          <w:rFonts w:eastAsia="Times New Roman" w:cs="Times New Roman"/>
          <w:szCs w:val="24"/>
        </w:rPr>
        <w:t>α κριτήρια με συντελεστές βαρύτητας, βάσει των οποίων οι εταιρείες κρουαζιέρα επιλέγουν ποιο θα είναι το λιμάνι εκκίνησης της κρουαζιέρας. Πέρα από το καμποτάζ, που παίζει έναν σημαντικότατο ρόλο, πάρα πολύ κρίσιμες είναι οι υποδομές και οι αεροπορικές μετ</w:t>
      </w:r>
      <w:r>
        <w:rPr>
          <w:rFonts w:eastAsia="Times New Roman" w:cs="Times New Roman"/>
          <w:szCs w:val="24"/>
        </w:rPr>
        <w:t xml:space="preserve">αφορές. </w:t>
      </w:r>
    </w:p>
    <w:p w14:paraId="663F656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Οι υποδομές, όπως ανάφερε και ο κ. Καραμανλής, πρέπει να ενισχυθούν. Και πρέπει να ενισχυθούν με ένα ολοκληρωμένο σχέδιο. Πρέπει να υπάρχουν πολιτικές κινήτρων ή άρση αντικινήτρων για την προσέλκυση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Στα κίνητρα που συζητούν οι εται</w:t>
      </w:r>
      <w:r>
        <w:rPr>
          <w:rFonts w:eastAsia="Times New Roman" w:cs="Times New Roman"/>
          <w:szCs w:val="24"/>
        </w:rPr>
        <w:t xml:space="preserve">ρείες, περιλαμβάνονται τα λιμενικά τέλη, η φορολογική αντιμετώπιση των εταιρειών, το κόστος των υπηρεσιών προς τα κρουαζιερόπλοια και τους επιβάτες. </w:t>
      </w:r>
    </w:p>
    <w:p w14:paraId="663F657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ρωτήσουμε τον κύριο και την κυρία Υπουργό τι έχει κάνει η Κυβέρνηση μέχρι σήμερα για να πείσει </w:t>
      </w:r>
      <w:r>
        <w:rPr>
          <w:rFonts w:eastAsia="Times New Roman" w:cs="Times New Roman"/>
          <w:szCs w:val="24"/>
        </w:rPr>
        <w:t xml:space="preserve">τις ξένες εταιρείες να χρησιμοποιήσουν τη χώρας μας ως λιμάνι βάσης, ποια είναι συγκεκριμένα η πολιτική χορήγησης κινήτρων, ποια </w:t>
      </w:r>
      <w:r>
        <w:rPr>
          <w:rFonts w:eastAsia="Times New Roman" w:cs="Times New Roman"/>
          <w:szCs w:val="24"/>
        </w:rPr>
        <w:lastRenderedPageBreak/>
        <w:t>είναι η πολιτική άρσης αντικινήτρων και ποιος είναι ο μελλοντικός σας σχεδιασμός, με συγκεκριμένους στόχους και συγκεκριμένο χρ</w:t>
      </w:r>
      <w:r>
        <w:rPr>
          <w:rFonts w:eastAsia="Times New Roman" w:cs="Times New Roman"/>
          <w:szCs w:val="24"/>
        </w:rPr>
        <w:t>ονοδιάγραμμα.</w:t>
      </w:r>
    </w:p>
    <w:p w14:paraId="663F65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έχουμε μείνει πίσω και στα κίνητρα και στις υποδομές. Καθυστερήσεις έχουμε σε κάθε προσπάθεια βελτίωσης των λιμενικών υποδομών που είναι η πρώτη εικόνα του επισκέπτη. </w:t>
      </w:r>
    </w:p>
    <w:p w14:paraId="663F657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Να αναφερθώ και στο δικό μου λιμάνι, το λιμάνι της Χίου, του οπο</w:t>
      </w:r>
      <w:r>
        <w:rPr>
          <w:rFonts w:eastAsia="Times New Roman" w:cs="Times New Roman"/>
          <w:szCs w:val="24"/>
        </w:rPr>
        <w:t xml:space="preserve">ίου η εικόνα δίνει κάκιστη εντύπωση που αδικεί το νησί και τη χώρα, όπως και το αεροδρόμιο της Χίου, το οποίο πρέπει να λειτουργήσει επικουρικά για να μπορούν να υπάρχουν επιβιβάσεις και αποβιβάσεις και από τα νησιά του </w:t>
      </w:r>
      <w:r>
        <w:rPr>
          <w:rFonts w:eastAsia="Times New Roman" w:cs="Times New Roman"/>
          <w:szCs w:val="24"/>
        </w:rPr>
        <w:t>β</w:t>
      </w:r>
      <w:r>
        <w:rPr>
          <w:rFonts w:eastAsia="Times New Roman" w:cs="Times New Roman"/>
          <w:szCs w:val="24"/>
        </w:rPr>
        <w:t>ορείου Αιγαίου.</w:t>
      </w:r>
    </w:p>
    <w:p w14:paraId="663F65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Ρωτάμε, λοιπόν, την</w:t>
      </w:r>
      <w:r>
        <w:rPr>
          <w:rFonts w:eastAsia="Times New Roman" w:cs="Times New Roman"/>
          <w:szCs w:val="24"/>
        </w:rPr>
        <w:t xml:space="preserve"> Κυβέρνηση: Ποιες είναι οι δράσεις σας στον τομέα των υποδομών; Ποιες είναι οι δράσεις σας ως προς τις εταιρείες κρουαζιέρας, για να προσελκύσετε νέες εταιρείες στα ελληνικά νερά; </w:t>
      </w:r>
    </w:p>
    <w:p w14:paraId="663F65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Σημαντικό, επίσης, ρόλο παίζει το θέμα της ασφάλειας και της πολιτικής σταθ</w:t>
      </w:r>
      <w:r>
        <w:rPr>
          <w:rFonts w:eastAsia="Times New Roman" w:cs="Times New Roman"/>
          <w:szCs w:val="24"/>
        </w:rPr>
        <w:t>ερότητας. Απ’ ό,τι φαίνεται, η Ελλάδα δεν μπό</w:t>
      </w:r>
      <w:r>
        <w:rPr>
          <w:rFonts w:eastAsia="Times New Roman" w:cs="Times New Roman"/>
          <w:szCs w:val="24"/>
        </w:rPr>
        <w:lastRenderedPageBreak/>
        <w:t xml:space="preserve">ρεσε ακόμη να εκμεταλλευτεί στον βαθμό που έπρεπε τις εξελίξεις στην ευρύτερη περιοχή της Μεσογείου, όπου η χώρα μας ξεχωρίζει ως ασφαλής προορισμός. </w:t>
      </w:r>
    </w:p>
    <w:p w14:paraId="663F657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Βέβαια τα τελευταία δυόμισι χρόνια έκανε πολύ κακό στην εικό</w:t>
      </w:r>
      <w:r>
        <w:rPr>
          <w:rFonts w:eastAsia="Times New Roman" w:cs="Times New Roman"/>
          <w:szCs w:val="24"/>
        </w:rPr>
        <w:t>να της χώρας, στην αίσθηση που υπάρχει για την ασφάλεια στη χώρα μας, το μεταναστευτικό πρόβλημα και στον Πειραιά και στα νησιά του Αιγαίου. Έπληξε τα νησιά μας και τη χώρα εν γένει, δίνοντας μια εικόνα ανομίας και καλλιεργώντας ένα αίσθημα ανασφάλειας, το</w:t>
      </w:r>
      <w:r>
        <w:rPr>
          <w:rFonts w:eastAsia="Times New Roman" w:cs="Times New Roman"/>
          <w:szCs w:val="24"/>
        </w:rPr>
        <w:t xml:space="preserve"> οποίο οι ανταγωνίστριες χώρες της Ελλάδος αντιλαμβάνεσθε ότι μπορούν και διαδίδουν.</w:t>
      </w:r>
    </w:p>
    <w:p w14:paraId="663F657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βλέπουμε τα αποτελέσματα. Το 2015 στη Χίο είχαμε σαράντα δύο αφίξεις κρουαζιερόπλοιων. Φέτος, κυρία Υπουργέ και κύριε Υπουργέ, ο στόχος είναι οκτώ αφίξεις. Σαράντα δύο</w:t>
      </w:r>
      <w:r>
        <w:rPr>
          <w:rFonts w:eastAsia="Times New Roman" w:cs="Times New Roman"/>
          <w:szCs w:val="24"/>
        </w:rPr>
        <w:t xml:space="preserve"> αφίξεις το 2015, οκτώ αφίξεις το 2017. Γιατί; Διότι επηρεάστηκε αρνητικά η εικόνα των νησιών του Αιγαίου.</w:t>
      </w:r>
    </w:p>
    <w:p w14:paraId="663F657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παρ</w:t>
      </w:r>
      <w:r>
        <w:rPr>
          <w:rFonts w:eastAsia="Times New Roman" w:cs="Times New Roman"/>
          <w:szCs w:val="24"/>
        </w:rPr>
        <w:t xml:space="preserve">’ </w:t>
      </w:r>
      <w:r>
        <w:rPr>
          <w:rFonts w:eastAsia="Times New Roman" w:cs="Times New Roman"/>
          <w:szCs w:val="24"/>
        </w:rPr>
        <w:t>όλες τις δημοσιονομικές δυσκολίες στη διετία 2012-2014, είχαμε κάνει σοβαρά ανοίγματα για την τόνωση της κρουαζιέρ</w:t>
      </w:r>
      <w:r>
        <w:rPr>
          <w:rFonts w:eastAsia="Times New Roman" w:cs="Times New Roman"/>
          <w:szCs w:val="24"/>
        </w:rPr>
        <w:t xml:space="preserve">ας. Πέρα από την άρση του καμποτάζ, να σημειώσω την άδεια που έλαβε η χώρα μας από την Ευρωπαϊκή Επιτροπή για να μπορέσει να στηρίξει μέσω των </w:t>
      </w:r>
      <w:r>
        <w:rPr>
          <w:rFonts w:eastAsia="Times New Roman" w:cs="Times New Roman"/>
          <w:szCs w:val="24"/>
        </w:rPr>
        <w:lastRenderedPageBreak/>
        <w:t xml:space="preserve">κοινοτικών κονδυλίων τη δημιουργία των απαραίτητων υποδομών στο λιμάνι του Πειραιά, έργο το οποίο ακόμα δεν έχει </w:t>
      </w:r>
      <w:r>
        <w:rPr>
          <w:rFonts w:eastAsia="Times New Roman" w:cs="Times New Roman"/>
          <w:szCs w:val="24"/>
        </w:rPr>
        <w:t>ξεκινήσει.</w:t>
      </w:r>
    </w:p>
    <w:p w14:paraId="663F657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Είχαμε δουλέψει παράλληλα και σε μια άλλη εναλλακτική, στην εναλλακτική να υπάρξει ένα λιμάνι κρουαζιέρας ως λιμάνι βάσης στο Φάληρο, σε ένα από τα ειδυλλιακότερα σημεία της «</w:t>
      </w:r>
      <w:r>
        <w:rPr>
          <w:rFonts w:eastAsia="Times New Roman" w:cs="Times New Roman"/>
          <w:szCs w:val="24"/>
        </w:rPr>
        <w:t>α</w:t>
      </w:r>
      <w:r>
        <w:rPr>
          <w:rFonts w:eastAsia="Times New Roman" w:cs="Times New Roman"/>
          <w:szCs w:val="24"/>
        </w:rPr>
        <w:t xml:space="preserve">ττικής </w:t>
      </w:r>
      <w:proofErr w:type="spellStart"/>
      <w:r>
        <w:rPr>
          <w:rFonts w:eastAsia="Times New Roman" w:cs="Times New Roman"/>
          <w:szCs w:val="24"/>
        </w:rPr>
        <w:t>ρ</w:t>
      </w:r>
      <w:r>
        <w:rPr>
          <w:rFonts w:eastAsia="Times New Roman" w:cs="Times New Roman"/>
          <w:szCs w:val="24"/>
        </w:rPr>
        <w:t>ιβιέρας</w:t>
      </w:r>
      <w:proofErr w:type="spellEnd"/>
      <w:r>
        <w:rPr>
          <w:rFonts w:eastAsia="Times New Roman" w:cs="Times New Roman"/>
          <w:szCs w:val="24"/>
        </w:rPr>
        <w:t xml:space="preserve">». Θα είχαμε σήμερα ένα υπερσύγχρονο </w:t>
      </w:r>
      <w:r>
        <w:rPr>
          <w:rFonts w:eastAsia="Times New Roman" w:cs="Times New Roman"/>
          <w:szCs w:val="24"/>
          <w:lang w:val="en-US"/>
        </w:rPr>
        <w:t>terminal</w:t>
      </w:r>
      <w:r>
        <w:rPr>
          <w:rFonts w:eastAsia="Times New Roman" w:cs="Times New Roman"/>
          <w:szCs w:val="24"/>
        </w:rPr>
        <w:t xml:space="preserve">, που θα </w:t>
      </w:r>
      <w:r>
        <w:rPr>
          <w:rFonts w:eastAsia="Times New Roman" w:cs="Times New Roman"/>
          <w:szCs w:val="24"/>
        </w:rPr>
        <w:t>ανταποκρινόταν πλήρως στις ανάγκες των εταιρειών, σε ένα από τα πιο προνομιακά σημεία της Αθήνας.</w:t>
      </w:r>
    </w:p>
    <w:p w14:paraId="663F657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έχουμε την πολυτέλεια να μην εκμεταλλευτούμε πλήρως την πολύ δυναμική αγορά της κρουαζιέρας, μια αγορά το μέγεθος της οποίας</w:t>
      </w:r>
      <w:r>
        <w:rPr>
          <w:rFonts w:eastAsia="Times New Roman" w:cs="Times New Roman"/>
          <w:szCs w:val="24"/>
        </w:rPr>
        <w:t xml:space="preserve"> είναι 12 δισεκατομμύρια ευρώ μόνο για τη Μεσόγειο. Χρειάζεται η προώθηση ενός σοβαρού και στιβαρού σχεδίου ανάπτυξης, που περνάει, βέβαια, από τον συντονισμό πολλών Υπουργείων, και του Υπουργείου Οικονομικών και του Υπουργείου Οικονομίας και των συναρμόδι</w:t>
      </w:r>
      <w:r>
        <w:rPr>
          <w:rFonts w:eastAsia="Times New Roman" w:cs="Times New Roman"/>
          <w:szCs w:val="24"/>
        </w:rPr>
        <w:t>ων Υπουργείων τα οποία θα απαντήσουν σήμερα, λαμβάνοντας πάντα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φυσικά, τις δημοσιονομικές επιπτώσεις αυτών των μέτρων, τα οποία θα είναι θετικά για την ελληνική οικονομία από την άποψη των επισκεπτών.</w:t>
      </w:r>
    </w:p>
    <w:p w14:paraId="663F657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Ζητάμε να μας παρουσιάσετε σήμερα το σχέδιό </w:t>
      </w:r>
      <w:r>
        <w:rPr>
          <w:rFonts w:eastAsia="Times New Roman" w:cs="Times New Roman"/>
          <w:szCs w:val="24"/>
        </w:rPr>
        <w:t>σας, να μας πείτε για τα κίνητρα τα οποία θα δώσετε για την ενίσχυση της κρουαζιέρας, πώς μπορείτε να βοηθήσετε τον ελληνικό τουρισμό να εκμεταλλευτεί αυτές τις πολύ θετικές εξελίξεις.</w:t>
      </w:r>
    </w:p>
    <w:p w14:paraId="663F657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3F657C" w14:textId="77777777" w:rsidR="00923458" w:rsidRDefault="00A03D36">
      <w:pPr>
        <w:spacing w:line="600" w:lineRule="auto"/>
        <w:ind w:firstLine="709"/>
        <w:contextualSpacing/>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663F657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63F657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συνάδελφος κ. Κατσαφάδος έχει τον λόγο.</w:t>
      </w:r>
    </w:p>
    <w:p w14:paraId="663F657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663F658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κυρίες και κύριοι συνάδελφοι, η Κυβέρνηση πιστεύει ότι τουρι</w:t>
      </w:r>
      <w:r>
        <w:rPr>
          <w:rFonts w:eastAsia="Times New Roman" w:cs="Times New Roman"/>
          <w:szCs w:val="24"/>
        </w:rPr>
        <w:t xml:space="preserve">σμός και κρουαζιέρα μπορούν να αναπτύσσονται από μόνα τους, ότι δεν επηρεάζονται ούτε από την </w:t>
      </w:r>
      <w:proofErr w:type="spellStart"/>
      <w:r>
        <w:rPr>
          <w:rFonts w:eastAsia="Times New Roman" w:cs="Times New Roman"/>
          <w:szCs w:val="24"/>
        </w:rPr>
        <w:t>υπερφορολόγηση</w:t>
      </w:r>
      <w:proofErr w:type="spellEnd"/>
      <w:r>
        <w:rPr>
          <w:rFonts w:eastAsia="Times New Roman" w:cs="Times New Roman"/>
          <w:szCs w:val="24"/>
        </w:rPr>
        <w:t>, ούτε από τα μηνύματα που περνάει η Κυβέρνηση στην τουριστική αγορά και στην επιχειρηματικότητα.</w:t>
      </w:r>
    </w:p>
    <w:p w14:paraId="663F658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2016, πράγματι, δεν ήταν κακή χρονιά για την κρ</w:t>
      </w:r>
      <w:r>
        <w:rPr>
          <w:rFonts w:eastAsia="Times New Roman" w:cs="Times New Roman"/>
          <w:szCs w:val="24"/>
        </w:rPr>
        <w:t>ουαζιέρα. Αυτό, όμως, δεν οφείλεται σε δράσεις που σχεδίασε και υλοποίησε αυτή η Κυβέρνηση, αλλά στην αλλαγή δρομολογίων από τις αρνητικές εξελίξεις σε Τουρκία και Αίγυπτο.</w:t>
      </w:r>
    </w:p>
    <w:p w14:paraId="663F658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ο κ. Τσίπρας, όταν πούλησε το λιμάνι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μίλησε για τον «</w:t>
      </w:r>
      <w:r>
        <w:rPr>
          <w:rFonts w:eastAsia="Times New Roman" w:cs="Times New Roman"/>
          <w:szCs w:val="24"/>
        </w:rPr>
        <w:t xml:space="preserve">δρόμο του μεταξιού». Όμως, ας μιλήσουμε λίγο και για τους Κινέζους τουρίστες της κρουαζιέρας. Η παρουσία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λιμάνι του Πειραιά αποτελεί μια στρατηγική επιλογή με πολλαπλά οφέλη για τη χώρα. Φέρει την υπογραφή του Κώστα Καραμανλή και της </w:t>
      </w:r>
      <w:r>
        <w:rPr>
          <w:rFonts w:eastAsia="Times New Roman" w:cs="Times New Roman"/>
          <w:szCs w:val="24"/>
        </w:rPr>
        <w:t>κ</w:t>
      </w:r>
      <w:r>
        <w:rPr>
          <w:rFonts w:eastAsia="Times New Roman" w:cs="Times New Roman"/>
          <w:szCs w:val="24"/>
        </w:rPr>
        <w:t>υβέρν</w:t>
      </w:r>
      <w:r>
        <w:rPr>
          <w:rFonts w:eastAsia="Times New Roman" w:cs="Times New Roman"/>
          <w:szCs w:val="24"/>
        </w:rPr>
        <w:t xml:space="preserve">ησης της Νέας Δημοκρατίας. Είναι, όμως, μια επιλογή που </w:t>
      </w:r>
      <w:proofErr w:type="spellStart"/>
      <w:r>
        <w:rPr>
          <w:rFonts w:eastAsia="Times New Roman" w:cs="Times New Roman"/>
          <w:szCs w:val="24"/>
        </w:rPr>
        <w:t>πολεμήθηκε</w:t>
      </w:r>
      <w:proofErr w:type="spellEnd"/>
      <w:r>
        <w:rPr>
          <w:rFonts w:eastAsia="Times New Roman" w:cs="Times New Roman"/>
          <w:szCs w:val="24"/>
        </w:rPr>
        <w:t xml:space="preserve"> από τον ΣΥΡΙΖΑ και όχι μόνο.</w:t>
      </w:r>
    </w:p>
    <w:p w14:paraId="663F658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Τι κάνουμε, όμως, για να αξιοποιήσουμε αυτό το πλεονέκτημα; Να σας ενημερώσω απλώς ότι οι Κινέζοι τουρίστες της κρουαζιέρας πήγαιναν στην Τουρκία και από εκεί έ</w:t>
      </w:r>
      <w:r>
        <w:rPr>
          <w:rFonts w:eastAsia="Times New Roman" w:cs="Times New Roman"/>
          <w:szCs w:val="24"/>
        </w:rPr>
        <w:t xml:space="preserve">παιρναν το πλοίο για να κάνουν κρουαζιέρα στα ελληνικά νησιά. Παρά την παρουσία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ακόμα και σήμερα, δεν έχει γίνει κάποια κίνηση για να έρχονται στην Ελλάδα, για να είναι ο Πειραιάς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λιμάνι από το οποίο θα ξεκινάει η κρουαζιέρα για α</w:t>
      </w:r>
      <w:r>
        <w:rPr>
          <w:rFonts w:eastAsia="Times New Roman" w:cs="Times New Roman"/>
          <w:szCs w:val="24"/>
        </w:rPr>
        <w:t>υτούς.</w:t>
      </w:r>
    </w:p>
    <w:p w14:paraId="663F658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Γνωρίζουμε τα προβλήματα τα οποία υπάρχουν σε ό,τι έχει να κάνει με τη χορήγηση βίζας για τους επιβάτες κρουαζιέρας από την Κίνα και από άλλες χώρες. Τρεις μήνες είναι, κυρίες και κύριοι συνάδελφοι, δυστυχώς, ο μέσος όρος αναμονής. Μπορεί με αυτόν τ</w:t>
      </w:r>
      <w:r>
        <w:rPr>
          <w:rFonts w:eastAsia="Times New Roman" w:cs="Times New Roman"/>
          <w:szCs w:val="24"/>
        </w:rPr>
        <w:t xml:space="preserve">ον τρόπο να αναπτυχθεί η κρουαζιέρα; </w:t>
      </w:r>
    </w:p>
    <w:p w14:paraId="663F658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θα έπρεπε να τεθεί ως στόχος το λιμάνι του Πειραιά να γίνει ένα από τα μεγαλύτερα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λιμάνια της Μεσογείου, να μπορεί να διακινεί τρία εκατομμύρια επιβάτες σε ετήσια βάση.</w:t>
      </w:r>
    </w:p>
    <w:p w14:paraId="663F658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Ποιος, όμως, είναι ο σχε</w:t>
      </w:r>
      <w:r>
        <w:rPr>
          <w:rFonts w:eastAsia="Times New Roman" w:cs="Times New Roman"/>
          <w:szCs w:val="24"/>
        </w:rPr>
        <w:t xml:space="preserve">διασμός της Κυβέρνησης; Παρουσιάσατε, άραγε, ποτέ ένα σχέδιο στους φορείς της πόλης του Πειραιά; Τους καλέσατε να συζητήσετε; Δεν θα έπρεπε άμεσα να </w:t>
      </w:r>
      <w:proofErr w:type="spellStart"/>
      <w:r>
        <w:rPr>
          <w:rFonts w:eastAsia="Times New Roman" w:cs="Times New Roman"/>
          <w:szCs w:val="24"/>
        </w:rPr>
        <w:t>συγκληθεί</w:t>
      </w:r>
      <w:proofErr w:type="spellEnd"/>
      <w:r>
        <w:rPr>
          <w:rFonts w:eastAsia="Times New Roman" w:cs="Times New Roman"/>
          <w:szCs w:val="24"/>
        </w:rPr>
        <w:t xml:space="preserve"> η επιτροπή κρουαζιέρας για να συζητήσει μαζί με τους φορείς του Πειραιά τις προοπτικές ενίσχυσης </w:t>
      </w:r>
      <w:r>
        <w:rPr>
          <w:rFonts w:eastAsia="Times New Roman" w:cs="Times New Roman"/>
          <w:szCs w:val="24"/>
        </w:rPr>
        <w:t xml:space="preserve">της ιδέας του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που θα έχει πολλαπλά οφέλη και για την πόλη και για την οικονομία και για το σύνολο στο Λεκανοπέδιο; Τι έχετε κάνει εδώ και δυόμισι χρόνια για να διαμορφώσετε τα </w:t>
      </w:r>
      <w:proofErr w:type="spellStart"/>
      <w:r>
        <w:rPr>
          <w:rFonts w:eastAsia="Times New Roman" w:cs="Times New Roman"/>
          <w:szCs w:val="24"/>
        </w:rPr>
        <w:t>προαπαιτούμενα</w:t>
      </w:r>
      <w:proofErr w:type="spellEnd"/>
      <w:r>
        <w:rPr>
          <w:rFonts w:eastAsia="Times New Roman" w:cs="Times New Roman"/>
          <w:szCs w:val="24"/>
        </w:rPr>
        <w:t xml:space="preserve"> τα οποία χρειάζονται για να μετατραπεί ο Πειραιάς σε έ</w:t>
      </w:r>
      <w:r>
        <w:rPr>
          <w:rFonts w:eastAsia="Times New Roman" w:cs="Times New Roman"/>
          <w:szCs w:val="24"/>
        </w:rPr>
        <w:t xml:space="preserve">να μεγάλο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λιμάνι της Μεσογείου; Τι έχετε κάνει για τις απευθείας </w:t>
      </w:r>
      <w:r>
        <w:rPr>
          <w:rFonts w:eastAsia="Times New Roman" w:cs="Times New Roman"/>
          <w:szCs w:val="24"/>
        </w:rPr>
        <w:lastRenderedPageBreak/>
        <w:t xml:space="preserve">αεροπορικές συνδέσεις από το αεροδρόμιο </w:t>
      </w:r>
      <w:r>
        <w:rPr>
          <w:rFonts w:eastAsia="Times New Roman" w:cs="Times New Roman"/>
          <w:szCs w:val="24"/>
        </w:rPr>
        <w:t xml:space="preserve">«Ελευθέριος Βενιζέλος» </w:t>
      </w:r>
      <w:r>
        <w:rPr>
          <w:rFonts w:eastAsia="Times New Roman" w:cs="Times New Roman"/>
          <w:szCs w:val="24"/>
        </w:rPr>
        <w:t xml:space="preserve">με πόλεις χωρών, όπως οι Ηνωμένες Πολιτείες και η Κίνα, προκειμένου να διαμορφωθούν οι προϋποθέσεις για τη μετεξέλιξη </w:t>
      </w:r>
      <w:r>
        <w:rPr>
          <w:rFonts w:eastAsia="Times New Roman" w:cs="Times New Roman"/>
          <w:szCs w:val="24"/>
        </w:rPr>
        <w:t xml:space="preserve">του Πειραιά σε ένα μεγάλο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λιμάνι;</w:t>
      </w:r>
    </w:p>
    <w:p w14:paraId="663F658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κυρίες και κύριοι συνάδελφοι, σημαίνει και αεροπορική σύνδεση.</w:t>
      </w:r>
    </w:p>
    <w:p w14:paraId="663F658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Υπάρχουν, επίσης και άλλα προβλήματα που έχουν καταγραφεί από τις εταιρείες κρουαζιέρας στην πόλη του Πειραιά, όπως το κόστος των υ</w:t>
      </w:r>
      <w:r>
        <w:rPr>
          <w:rFonts w:eastAsia="Times New Roman" w:cs="Times New Roman"/>
          <w:szCs w:val="24"/>
        </w:rPr>
        <w:t xml:space="preserve">πηρεσιών στο λιμάνι και τα προβλήματα με την Πλοηγική Υπηρεσία. </w:t>
      </w:r>
    </w:p>
    <w:p w14:paraId="663F658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σας έλεγα, επίσης, ότι υπάρχει και το εξής παράδοξο όχι μόνο για τον Πειραιά, αλλά και για άλλα λιμάνια που αποτελούν προορισμούς κρουαζιέρας: Αναφέρομαι στην ανυπαρξία ενιαίας λιμενικής π</w:t>
      </w:r>
      <w:r>
        <w:rPr>
          <w:rFonts w:eastAsia="Times New Roman" w:cs="Times New Roman"/>
          <w:szCs w:val="24"/>
        </w:rPr>
        <w:t>ολιτικής, αλλά και στην επικάλυψη αρμοδιοτήτων με άλλες συναφείς Υπηρεσίες.</w:t>
      </w:r>
    </w:p>
    <w:p w14:paraId="663F658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παράδειγμα, δεν αντιλαμβάνομαι γιατί η Πλοηγική Υπηρεσία να μην ανήκει στο λιμάνι. Ο φορέας διοίκησης του λιμανιού πρέπει να έχει την ευθύνη για όλο το φάσμα των υπηρεσιών μέσα</w:t>
      </w:r>
      <w:r>
        <w:rPr>
          <w:rFonts w:eastAsia="Times New Roman" w:cs="Times New Roman"/>
          <w:szCs w:val="24"/>
        </w:rPr>
        <w:t xml:space="preserve"> σε αυτό. Την Κυριακή 21 Μαΐου πάνω από τρεις χιλιάδες επιβάτες κρουαζιερόπλοιου παρέμειναν για δύο ώρες έξω από </w:t>
      </w:r>
      <w:r>
        <w:rPr>
          <w:rFonts w:eastAsia="Times New Roman" w:cs="Times New Roman"/>
          <w:szCs w:val="24"/>
        </w:rPr>
        <w:lastRenderedPageBreak/>
        <w:t>το λιμάνι στο κρουαζιερόπλοιο, γιατί δεν υπήρχε διαθέσιμος πλοηγός, τη στιγμή που όλοι γνωρίζουμε ότι σε κάθε κρουαζιέρα υπάρχει πρόγραμμα προσ</w:t>
      </w:r>
      <w:r>
        <w:rPr>
          <w:rFonts w:eastAsia="Times New Roman" w:cs="Times New Roman"/>
          <w:szCs w:val="24"/>
        </w:rPr>
        <w:t xml:space="preserve">έγγισης, παραμονής και αναχώρησης από κάθε λιμάνι. </w:t>
      </w:r>
    </w:p>
    <w:p w14:paraId="663F658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λοιπόν, με αυτές τις πρακτικές να αναπτυχθεί η κρουαζιέρα; </w:t>
      </w:r>
    </w:p>
    <w:p w14:paraId="663F658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Σε αρκετά νησιά, επίσης, όπως στη Σαντορίνη και στην Ύδρα, είναι δεδομένο ότι δεν υπάρχουν λιμενικές εγκαταστάσεις για την πρόσδε</w:t>
      </w:r>
      <w:r>
        <w:rPr>
          <w:rFonts w:eastAsia="Times New Roman" w:cs="Times New Roman"/>
          <w:szCs w:val="24"/>
        </w:rPr>
        <w:t xml:space="preserve">ση κρουαζιερόπλοιων και επιλέγεται η λύση των </w:t>
      </w:r>
      <w:proofErr w:type="spellStart"/>
      <w:r>
        <w:rPr>
          <w:rFonts w:eastAsia="Times New Roman" w:cs="Times New Roman"/>
          <w:szCs w:val="24"/>
        </w:rPr>
        <w:t>ναύδετων</w:t>
      </w:r>
      <w:proofErr w:type="spellEnd"/>
      <w:r>
        <w:rPr>
          <w:rFonts w:eastAsia="Times New Roman" w:cs="Times New Roman"/>
          <w:szCs w:val="24"/>
        </w:rPr>
        <w:t xml:space="preserve">. Είναι οι γνωστές σημαδούρες. Με διαχρονική ευθύνη όλων των κυβερνήσεων δεν υπάρχει ούτε νομοθετικό πλαίσιο για τα ναύδετα και τους κανόνες ασφάλειας, ούτε πλαίσιο για τη διαχείρισή τους. Είναι άμεση, </w:t>
      </w:r>
      <w:r>
        <w:rPr>
          <w:rFonts w:eastAsia="Times New Roman" w:cs="Times New Roman"/>
          <w:szCs w:val="24"/>
        </w:rPr>
        <w:t xml:space="preserve">λοιπόν, η ανάγκη να δημιουργηθούν, για να αποτελέσει αυτό ένα μήνυμα προς τις εταιρείες κρουαζιέρας. </w:t>
      </w:r>
    </w:p>
    <w:p w14:paraId="663F658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Όλα αυτά, λοιπόν, κυρίες και κύριοι συνάδελφοι, δεν είναι καιρός να μπουν επί τάπητος, να σχεδιάσουμε, να δρομολογήσουμε και να βρούμε τις βέλτιστες  λύσεις τις οποίες μπορούμε να δώσουμε για να βοηθήσουμε την κρουαζιέρα; Δεν θα έπρεπε η προοπτική μετεξέλι</w:t>
      </w:r>
      <w:r>
        <w:rPr>
          <w:rFonts w:eastAsia="Times New Roman" w:cs="Times New Roman"/>
          <w:szCs w:val="24"/>
        </w:rPr>
        <w:t xml:space="preserve">ξης του Πειραιά σε ένα μεγάλο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w:t>
      </w:r>
      <w:r>
        <w:rPr>
          <w:rFonts w:eastAsia="Times New Roman" w:cs="Times New Roman"/>
          <w:szCs w:val="24"/>
        </w:rPr>
        <w:lastRenderedPageBreak/>
        <w:t>λιμάνι να συνδεθεί και με αναπτυξιακές πολιτικές για την πόλη, με την ανάπτυξη του αστικού τουρισμού στον Πειραιά; Διότι μέχρι σήμερα, οι επιβάτες που έρχονται με τα κρουαζιερόπλοια δεν μένουν στην πόλη, παρά το γεγο</w:t>
      </w:r>
      <w:r>
        <w:rPr>
          <w:rFonts w:eastAsia="Times New Roman" w:cs="Times New Roman"/>
          <w:szCs w:val="24"/>
        </w:rPr>
        <w:t xml:space="preserve">νός ότι αυτή διαθέτει ένα τεράστιο ιστορικό και πολιτιστικό κεφάλαιο. Είναι, όμως, δυνατόν να έρχονται οι επιβάτες ενός κρουαζιερόπλοιου και να βρίσκουν κλειστούς αρχαιολογικούς χώρους λόγω παρέλευσης του ωραρίου; </w:t>
      </w:r>
    </w:p>
    <w:p w14:paraId="663F658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μπορούσε, επίσης, ο Πειραιάς να αποτελ</w:t>
      </w:r>
      <w:r>
        <w:rPr>
          <w:rFonts w:eastAsia="Times New Roman" w:cs="Times New Roman"/>
          <w:szCs w:val="24"/>
        </w:rPr>
        <w:t>έσει αφετηρία για κρουαζιέρες μικρής διάρκειας δύο-τριών ημερών σε νησιά του Αργοσαρωνικού. Είναι μια σοβαρή και σημαντική προοπτική που πρέπει να τεθεί επί τάπητος. Τα νησιά του Αργοσαρωνικού και τα κοντινά νησιά του Αιγαίου προσφέρονται για προγράμματα «</w:t>
      </w:r>
      <w:r>
        <w:rPr>
          <w:rFonts w:eastAsia="Times New Roman" w:cs="Times New Roman"/>
          <w:szCs w:val="24"/>
          <w:lang w:val="en-US"/>
        </w:rPr>
        <w:t>short</w:t>
      </w:r>
      <w:r>
        <w:rPr>
          <w:rFonts w:eastAsia="Times New Roman" w:cs="Times New Roman"/>
          <w:szCs w:val="24"/>
        </w:rPr>
        <w:t xml:space="preserve"> </w:t>
      </w:r>
      <w:r>
        <w:rPr>
          <w:rFonts w:eastAsia="Times New Roman" w:cs="Times New Roman"/>
          <w:szCs w:val="24"/>
          <w:lang w:val="en-US"/>
        </w:rPr>
        <w:t>cruising</w:t>
      </w:r>
      <w:r>
        <w:rPr>
          <w:rFonts w:eastAsia="Times New Roman" w:cs="Times New Roman"/>
          <w:b/>
          <w:szCs w:val="24"/>
        </w:rPr>
        <w:t>»</w:t>
      </w:r>
      <w:r>
        <w:rPr>
          <w:rFonts w:eastAsia="Times New Roman" w:cs="Times New Roman"/>
          <w:szCs w:val="24"/>
        </w:rPr>
        <w:t xml:space="preserve">. Όμως, υπάρχει κάποιος σχεδιασμός για να μπορέσουμε να βοηθήσουμε κι εμείς με τη σειρά μας, στο μέτρο που μας αναλογεί, αλλά και οι τοπικές κοινωνίες, στον σχεδιασμό όλων αυτών που λέμε από εδώ πάνω; </w:t>
      </w:r>
    </w:p>
    <w:p w14:paraId="663F658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Με την κρουαζιέρα, επίσης, συνδέεται κα</w:t>
      </w:r>
      <w:r>
        <w:rPr>
          <w:rFonts w:eastAsia="Times New Roman" w:cs="Times New Roman"/>
          <w:szCs w:val="24"/>
        </w:rPr>
        <w:t xml:space="preserve">ι ο ναυπηγοεπισκευαστικός τομέας που αφορά την ευρύτερη περιοχή του Πειραιά. Η </w:t>
      </w:r>
      <w:proofErr w:type="spellStart"/>
      <w:r>
        <w:rPr>
          <w:rFonts w:eastAsia="Times New Roman" w:cs="Times New Roman"/>
          <w:szCs w:val="24"/>
        </w:rPr>
        <w:t>ναυπηγοεπισκευή</w:t>
      </w:r>
      <w:proofErr w:type="spellEnd"/>
      <w:r>
        <w:rPr>
          <w:rFonts w:eastAsia="Times New Roman" w:cs="Times New Roman"/>
          <w:szCs w:val="24"/>
        </w:rPr>
        <w:t xml:space="preserve"> είναι σαν να μην υφίσταται ως προο</w:t>
      </w:r>
      <w:r>
        <w:rPr>
          <w:rFonts w:eastAsia="Times New Roman" w:cs="Times New Roman"/>
          <w:szCs w:val="24"/>
        </w:rPr>
        <w:lastRenderedPageBreak/>
        <w:t xml:space="preserve">πτική για αυτή την Κυβέρνηση. Το σύνολο σχεδόν των ναυπηγείων έχει κλείσει και η επισκευαστική ζώνη υπολειτουργεί. Τι σημαίνει </w:t>
      </w:r>
      <w:r>
        <w:rPr>
          <w:rFonts w:eastAsia="Times New Roman" w:cs="Times New Roman"/>
          <w:szCs w:val="24"/>
        </w:rPr>
        <w:t xml:space="preserve">αυτό; Σημαίνει πολύ απλά ότι τα </w:t>
      </w:r>
      <w:proofErr w:type="spellStart"/>
      <w:r>
        <w:rPr>
          <w:rFonts w:eastAsia="Times New Roman" w:cs="Times New Roman"/>
          <w:szCs w:val="24"/>
        </w:rPr>
        <w:t>ελληνόκτητα</w:t>
      </w:r>
      <w:proofErr w:type="spellEnd"/>
      <w:r>
        <w:rPr>
          <w:rFonts w:eastAsia="Times New Roman" w:cs="Times New Roman"/>
          <w:szCs w:val="24"/>
        </w:rPr>
        <w:t xml:space="preserve"> κρουαζιερόπλοια και τα πλοία της ακτοπλοΐας πηγαίνουν για δεξαμενισμό και επισκευές στην Τουρκία και στη Μάλτα. </w:t>
      </w:r>
    </w:p>
    <w:p w14:paraId="663F659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63F659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rPr>
        <w:t xml:space="preserve">αν μου επιτρέπετε, θα πάρω και τον χρόνο από τη δευτερολογία μου. </w:t>
      </w:r>
    </w:p>
    <w:p w14:paraId="663F659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απώλεια εσόδων, εξαγωγή συναλλάγματος αλλά και ανεργία στον επισκευαστικό τομέα. Πέντε </w:t>
      </w:r>
      <w:proofErr w:type="spellStart"/>
      <w:r>
        <w:rPr>
          <w:rFonts w:eastAsia="Times New Roman" w:cs="Times New Roman"/>
          <w:szCs w:val="24"/>
        </w:rPr>
        <w:t>ελληνόκτητα</w:t>
      </w:r>
      <w:proofErr w:type="spellEnd"/>
      <w:r>
        <w:rPr>
          <w:rFonts w:eastAsia="Times New Roman" w:cs="Times New Roman"/>
          <w:szCs w:val="24"/>
        </w:rPr>
        <w:t xml:space="preserve"> κρουαζιερόπλοια αλλά και οκτώ πλοία ακτοπλοΐας αναγκάστηκαν να μεταβούν φέτο</w:t>
      </w:r>
      <w:r>
        <w:rPr>
          <w:rFonts w:eastAsia="Times New Roman" w:cs="Times New Roman"/>
          <w:szCs w:val="24"/>
        </w:rPr>
        <w:t xml:space="preserve">ς στο εξωτερικό για επισκευές, όταν θα έπρεπε να είχαμε υλοποιήσει έναν σχεδιασμό για τη μετασκευή και επισκευή τους στην Ελλάδα. Δεν μιλώ, βέβαια, μόνο γι’ αυτά, αλλά και για πλοία τα οποία θα μπορούσαν να έρθουν από το εξωτερικό. </w:t>
      </w:r>
    </w:p>
    <w:p w14:paraId="663F659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w:t>
      </w:r>
      <w:r>
        <w:rPr>
          <w:rFonts w:eastAsia="Times New Roman" w:cs="Times New Roman"/>
          <w:szCs w:val="24"/>
        </w:rPr>
        <w:t xml:space="preserve">οεδρική Έδρα καταλαμβάνει ο Α΄ Αντιπρόεδρος της Βουλής κ. </w:t>
      </w:r>
      <w:r w:rsidRPr="004A515C">
        <w:rPr>
          <w:rFonts w:eastAsia="Times New Roman" w:cs="Times New Roman"/>
          <w:b/>
          <w:szCs w:val="24"/>
        </w:rPr>
        <w:t>ΑΝΑΣΤΑΣΙΟΣ ΚΟΥΡΑΚΗΣ</w:t>
      </w:r>
      <w:r>
        <w:rPr>
          <w:rFonts w:eastAsia="Times New Roman" w:cs="Times New Roman"/>
          <w:szCs w:val="24"/>
        </w:rPr>
        <w:t>)</w:t>
      </w:r>
    </w:p>
    <w:p w14:paraId="663F659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αυτή τη στιγμή για τα Πρακτικά το πρόγραμμα το οποίο αφορά τις μετασκευές κρουαζιερόπλοιων</w:t>
      </w:r>
      <w:r>
        <w:rPr>
          <w:rFonts w:eastAsia="Times New Roman" w:cs="Times New Roman"/>
          <w:szCs w:val="24"/>
        </w:rPr>
        <w:t>,</w:t>
      </w:r>
      <w:r>
        <w:rPr>
          <w:rFonts w:eastAsia="Times New Roman" w:cs="Times New Roman"/>
          <w:szCs w:val="24"/>
        </w:rPr>
        <w:t xml:space="preserve"> που έγιναν διεθνώς το 2016, αλλά και πλοίων</w:t>
      </w:r>
      <w:r>
        <w:rPr>
          <w:rFonts w:eastAsia="Times New Roman" w:cs="Times New Roman"/>
          <w:szCs w:val="24"/>
        </w:rPr>
        <w:t>,</w:t>
      </w:r>
      <w:r>
        <w:rPr>
          <w:rFonts w:eastAsia="Times New Roman" w:cs="Times New Roman"/>
          <w:szCs w:val="24"/>
        </w:rPr>
        <w:t xml:space="preserve"> που προγραμματίζονται για το 20</w:t>
      </w:r>
      <w:r>
        <w:rPr>
          <w:rFonts w:eastAsia="Times New Roman" w:cs="Times New Roman"/>
          <w:szCs w:val="24"/>
        </w:rPr>
        <w:t>17 έως το 2020. Δυστυχώς, κανένα απ</w:t>
      </w:r>
      <w:r>
        <w:rPr>
          <w:rFonts w:eastAsia="Times New Roman" w:cs="Times New Roman"/>
          <w:szCs w:val="24"/>
        </w:rPr>
        <w:t>ό</w:t>
      </w:r>
      <w:r>
        <w:rPr>
          <w:rFonts w:eastAsia="Times New Roman" w:cs="Times New Roman"/>
          <w:szCs w:val="24"/>
        </w:rPr>
        <w:t xml:space="preserve"> αυτά τα πλοία δεν επισκευάζεται στην Ελλάδα.</w:t>
      </w:r>
    </w:p>
    <w:p w14:paraId="663F6595" w14:textId="77777777" w:rsidR="00923458" w:rsidRDefault="00A03D36">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Κωνσταντίνος Κατσαφάδος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663F6596" w14:textId="77777777" w:rsidR="00923458" w:rsidRDefault="00A03D36">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καταθέτω στα Πρακτικά έναν πίνακα με οικονομικά στοιχεία που αφορούν στον ναυπηγοεπισκευαστικό τομέα της διετίας 2015-2016 για επιβατικά μόνο πλοία της ακτοπλοΐας. </w:t>
      </w:r>
    </w:p>
    <w:p w14:paraId="663F6597" w14:textId="77777777" w:rsidR="00923458" w:rsidRDefault="00A03D36">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Κ</w:t>
      </w:r>
      <w:r>
        <w:rPr>
          <w:rFonts w:eastAsia="Times New Roman" w:cs="Times New Roman"/>
          <w:szCs w:val="24"/>
        </w:rPr>
        <w:t xml:space="preserve">ωνσταντίνος Κατσαφάδος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63F659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μόνο το 10% των εργασιών αν εκτελ</w:t>
      </w:r>
      <w:r>
        <w:rPr>
          <w:rFonts w:eastAsia="Times New Roman" w:cs="Times New Roman"/>
          <w:szCs w:val="24"/>
        </w:rPr>
        <w:t>είτο</w:t>
      </w:r>
      <w:r>
        <w:rPr>
          <w:rFonts w:eastAsia="Times New Roman" w:cs="Times New Roman"/>
          <w:szCs w:val="24"/>
        </w:rPr>
        <w:t xml:space="preserve"> στην </w:t>
      </w:r>
      <w:r>
        <w:rPr>
          <w:rFonts w:eastAsia="Times New Roman" w:cs="Times New Roman"/>
          <w:szCs w:val="24"/>
        </w:rPr>
        <w:t xml:space="preserve">Ελλάδα, θα υπήρχε οικονομικό όφελος τουλάχιστον 643 εκατομμυρίων δολαρίων, όπως προκύπτει απ’ αυτά τα στοιχεία που μόλις πριν από λίγο κατέθεσα. </w:t>
      </w:r>
    </w:p>
    <w:p w14:paraId="663F659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ιδεοληψίες και άνθρωποι με συμπλέγματα απέναντι στην επιχειρηματικότητα και την </w:t>
      </w:r>
      <w:r>
        <w:rPr>
          <w:rFonts w:eastAsia="Times New Roman" w:cs="Times New Roman"/>
          <w:szCs w:val="24"/>
        </w:rPr>
        <w:t>ελεύθερη οικονομία δεν μπορούν να οδηγήσουν και να εγγυηθούν μία αναπτυξιακή πορεία.</w:t>
      </w:r>
    </w:p>
    <w:p w14:paraId="663F659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 γιατί έχετε εξαντλήσει και τον χρόνο της δευτερολογίας σας.</w:t>
      </w:r>
    </w:p>
    <w:p w14:paraId="663F659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Το ζητούμενο, λοιπόν, κύρ</w:t>
      </w:r>
      <w:r>
        <w:rPr>
          <w:rFonts w:eastAsia="Times New Roman" w:cs="Times New Roman"/>
          <w:szCs w:val="24"/>
        </w:rPr>
        <w:t>ιοι Υπουργοί, είναι αν έχουμε το δικαίωμα απέναντι στις επόμενες γενιές, σε μία τόσο κρίσιμη οικονομική κατάσταση για τη χώρα, αυτόν τον φυσικό πλούτο τον οποίο διαθέτουμε να μην προσπαθήσουμε να τον αξιοποιήσουμε όσο το δυνατόν περισσότερο, για να δώσουμε</w:t>
      </w:r>
      <w:r>
        <w:rPr>
          <w:rFonts w:eastAsia="Times New Roman" w:cs="Times New Roman"/>
          <w:szCs w:val="24"/>
        </w:rPr>
        <w:t xml:space="preserve"> μία μεγαλύτερη τουριστική υπεραξία στη χώρα και για να μπορούν και οι επόμενες γενιές να ζήσουν πιο καθαρά και πιο ελεύθερα, όχι κάτω απ’ αυτό το καθεστώς </w:t>
      </w:r>
      <w:proofErr w:type="spellStart"/>
      <w:r>
        <w:rPr>
          <w:rFonts w:eastAsia="Times New Roman" w:cs="Times New Roman"/>
          <w:szCs w:val="24"/>
        </w:rPr>
        <w:t>υπερφορολόγησης</w:t>
      </w:r>
      <w:proofErr w:type="spellEnd"/>
      <w:r>
        <w:rPr>
          <w:rFonts w:eastAsia="Times New Roman" w:cs="Times New Roman"/>
          <w:szCs w:val="24"/>
        </w:rPr>
        <w:t>.</w:t>
      </w:r>
    </w:p>
    <w:p w14:paraId="663F659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3F659D"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3F659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w:t>
      </w:r>
      <w:r>
        <w:rPr>
          <w:rFonts w:eastAsia="Times New Roman" w:cs="Times New Roman"/>
          <w:b/>
          <w:szCs w:val="24"/>
        </w:rPr>
        <w:t>Ν (Αναστάσιος Κουράκης):</w:t>
      </w:r>
      <w:r>
        <w:rPr>
          <w:rFonts w:eastAsia="Times New Roman" w:cs="Times New Roman"/>
          <w:szCs w:val="24"/>
        </w:rPr>
        <w:t xml:space="preserve"> Ευχαριστούμε τον κ. Κωνσταντίνο Κατσαφάδο, Βουλευτή Α΄ Πειραιώς της Νέας Δημοκρατίας. </w:t>
      </w:r>
    </w:p>
    <w:p w14:paraId="663F659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Υπουργός Ναυτιλίας και Νησιωτικής Πολιτικής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663F65A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Υπουργέ, πόσο χρόνο θα χρειαστείτε περίπου;</w:t>
      </w:r>
    </w:p>
    <w:p w14:paraId="663F65A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w:t>
      </w:r>
      <w:r>
        <w:rPr>
          <w:rFonts w:eastAsia="Times New Roman" w:cs="Times New Roman"/>
          <w:b/>
          <w:szCs w:val="24"/>
        </w:rPr>
        <w:t xml:space="preserve">ΝΑΓΙΩΤΗΣ ΚΟΥΡΟΥΜΠΛΗΣ (Υπουργός Ναυτιλίας και Νησιωτικής Πολιτικής): </w:t>
      </w:r>
      <w:r>
        <w:rPr>
          <w:rFonts w:eastAsia="Times New Roman" w:cs="Times New Roman"/>
          <w:szCs w:val="24"/>
        </w:rPr>
        <w:t xml:space="preserve">Θα προσπαθήσω, κύριε Πρόεδρε, όσο μπορώ να είμαι σύντομος. Πρέπει να απαντήσω σε αρκετούς συναδέλφους. </w:t>
      </w:r>
    </w:p>
    <w:p w14:paraId="663F65A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Προφανώς. Δεκαπέντε λεπτά είναι αρκετά;</w:t>
      </w:r>
    </w:p>
    <w:p w14:paraId="663F65A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ΚΟΥΡΟΥΜΠΛΗΣ (Υπουργός Ναυτιλίας και Νησιωτικής Πολιτικής):</w:t>
      </w:r>
      <w:r>
        <w:rPr>
          <w:rFonts w:eastAsia="Times New Roman" w:cs="Times New Roman"/>
          <w:szCs w:val="24"/>
        </w:rPr>
        <w:t xml:space="preserve"> Θα δούμε, κύριε Πρόεδρε.</w:t>
      </w:r>
    </w:p>
    <w:p w14:paraId="663F65A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 κύριε Υπουργέ.</w:t>
      </w:r>
    </w:p>
    <w:p w14:paraId="663F65A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Πρόεδρε, κυρία Υπουργέ, κυρίες</w:t>
      </w:r>
      <w:r>
        <w:rPr>
          <w:rFonts w:eastAsia="Times New Roman" w:cs="Times New Roman"/>
          <w:szCs w:val="24"/>
        </w:rPr>
        <w:t xml:space="preserve"> και κύριοι συνάδελφοι, θυμήθηκε η Αξιωματική Αντιπολίτευση ότι υπάρχει και θέμα κρουαζιέρας και μετά από δυόμισι </w:t>
      </w:r>
      <w:r>
        <w:rPr>
          <w:rFonts w:eastAsia="Times New Roman" w:cs="Times New Roman"/>
          <w:szCs w:val="24"/>
        </w:rPr>
        <w:lastRenderedPageBreak/>
        <w:t>χρόνια διακυβέρνησης κατέθεσε επερώτηση. Ενδιαφέρον, έστω και αργά!</w:t>
      </w:r>
    </w:p>
    <w:p w14:paraId="663F65A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Άκουσα με πάρα πολλή προσοχή όλους τους συναδέλφους που τοποθετήθηκαν. Ειλ</w:t>
      </w:r>
      <w:r>
        <w:rPr>
          <w:rFonts w:eastAsia="Times New Roman" w:cs="Times New Roman"/>
          <w:szCs w:val="24"/>
        </w:rPr>
        <w:t>ικρινά φοβούμαι ότι αδίκησαν τον εαυτό τους και κυρίως αδίκησαν το κόμμα της Αξιωματικής Αντιπολίτευσης, διότι η Αξιωματική Αντιπολίτευση πρέπει να προσέρχεται στη Βουλή με αυστηρά καθαρές θέσεις για το τι προτείνει, με λόγο καθαρό, χωρίς υπερβολές και ακρ</w:t>
      </w:r>
      <w:r>
        <w:rPr>
          <w:rFonts w:eastAsia="Times New Roman" w:cs="Times New Roman"/>
          <w:szCs w:val="24"/>
        </w:rPr>
        <w:t>ότητες και χωρίς ανακρίβειες.</w:t>
      </w:r>
    </w:p>
    <w:p w14:paraId="663F65A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ξεκινήσω, λοιπόν, από τον τελευταίο συνάδελφο</w:t>
      </w:r>
      <w:r>
        <w:rPr>
          <w:rFonts w:eastAsia="Times New Roman" w:cs="Times New Roman"/>
          <w:szCs w:val="24"/>
        </w:rPr>
        <w:t>,</w:t>
      </w:r>
      <w:r>
        <w:rPr>
          <w:rFonts w:eastAsia="Times New Roman" w:cs="Times New Roman"/>
          <w:szCs w:val="24"/>
        </w:rPr>
        <w:t xml:space="preserve"> που είναι και Πειραιώτης. Με ρώτησε τι κάναμε. Ίσως δεν πληροφορήθηκε ότι συγκροτήθηκε ομάδα από όλους τους παράγοντες του Πειραιά -από τα </w:t>
      </w:r>
      <w:r>
        <w:rPr>
          <w:rFonts w:eastAsia="Times New Roman" w:cs="Times New Roman"/>
          <w:szCs w:val="24"/>
        </w:rPr>
        <w:t>Ε</w:t>
      </w:r>
      <w:r>
        <w:rPr>
          <w:rFonts w:eastAsia="Times New Roman" w:cs="Times New Roman"/>
          <w:szCs w:val="24"/>
        </w:rPr>
        <w:t>πιμελητήρια, από τον Δήμο, από την Τ</w:t>
      </w:r>
      <w:r>
        <w:rPr>
          <w:rFonts w:eastAsia="Times New Roman" w:cs="Times New Roman"/>
          <w:szCs w:val="24"/>
        </w:rPr>
        <w:t>ροχαία, από την Τροχαία Αθηνών, από τον Δήμο Αθηναίων- για να βρούμε τον τρόπο με τον οποίο θα διευκολύνουμε την πρόσβαση των ανθρώπων που θέλουν να ξεκινήσουν κρουαζιέρα από τον Πειραιά, ώστε να αντιμετωπίσουμε το πολύ σοβαρό πρόβλημα που ξέρετε πολύ καλά</w:t>
      </w:r>
      <w:r>
        <w:rPr>
          <w:rFonts w:eastAsia="Times New Roman" w:cs="Times New Roman"/>
          <w:szCs w:val="24"/>
        </w:rPr>
        <w:t xml:space="preserve"> ότι υπάρχει στον Πειραιά.</w:t>
      </w:r>
    </w:p>
    <w:p w14:paraId="663F65A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μιλήσατε για τα ναύδετα. Κύριε συνάδελφε, η Ελλάδα ξεκίνησε το 2015; Γιατί δεν είχε λυθεί το ζήτημα αυτό πριν; </w:t>
      </w:r>
      <w:r>
        <w:rPr>
          <w:rFonts w:eastAsia="Times New Roman" w:cs="Times New Roman"/>
          <w:szCs w:val="24"/>
        </w:rPr>
        <w:lastRenderedPageBreak/>
        <w:t>Μπορεί να είστε νέος συνάδελφος. Δεν ξέρω αν ήσασταν στην άλλη περίοδο. Όμως, όταν τα λέτε, να σκέφτεστε ότι α</w:t>
      </w:r>
      <w:r>
        <w:rPr>
          <w:rFonts w:eastAsia="Times New Roman" w:cs="Times New Roman"/>
          <w:szCs w:val="24"/>
        </w:rPr>
        <w:t xml:space="preserve">υτό το κόμμα που εκπροσωπείτε κυβέρνησε την Ελλάδα. Γιατί δεν είχε λυθεί αυτό το ζήτημα όλα αυτά τα χρόνια; </w:t>
      </w:r>
    </w:p>
    <w:p w14:paraId="663F65A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πληροφορώ, λοιπόν -και ελπίζω να το ψηφίσετε-, ότι στον νέο νόμο που έχουμε καταθέσει και έρχεται στη Βουλή, ένα πολύ μεγάλο νομοσχέδιο που λύν</w:t>
      </w:r>
      <w:r>
        <w:rPr>
          <w:rFonts w:eastAsia="Times New Roman" w:cs="Times New Roman"/>
          <w:szCs w:val="24"/>
        </w:rPr>
        <w:t xml:space="preserve">ει πάρα πολλά προβλήματα, επιλύεται και αυτό το ζήτημα στο οποίο αναφερθήκατε. </w:t>
      </w:r>
    </w:p>
    <w:p w14:paraId="663F65A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Με εντυπωσίασε η τοποθέτηση του κ. </w:t>
      </w:r>
      <w:proofErr w:type="spellStart"/>
      <w:r>
        <w:rPr>
          <w:rFonts w:eastAsia="Times New Roman" w:cs="Times New Roman"/>
          <w:szCs w:val="24"/>
        </w:rPr>
        <w:t>Μηταράκη</w:t>
      </w:r>
      <w:proofErr w:type="spellEnd"/>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είναι δυνατόν να λέτε για ζητήματα ασφάλειας και ανασφάλειας στην Ελλάδα;</w:t>
      </w:r>
    </w:p>
    <w:p w14:paraId="663F65A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Και εικόνα!</w:t>
      </w:r>
    </w:p>
    <w:p w14:paraId="663F65A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ΠΑΝΑΓΙΩΤΗΣ Κ</w:t>
      </w:r>
      <w:r>
        <w:rPr>
          <w:rFonts w:eastAsia="Times New Roman" w:cs="Times New Roman"/>
          <w:b/>
          <w:szCs w:val="24"/>
        </w:rPr>
        <w:t xml:space="preserve">ΟΥΡΟΥΜΠΛΗΣ (Υπουργός Ναυτιλίας και Νησιωτικής Πολιτικής):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εντάξει, να κάνουμε αντιπολίτευση. Εγώ το δέχομαι. Υπάρχουν, όμως, και μερικά ζητήματα στα οποία πρέπει να έχουμε κοινό τόπο και να τα υπερασπιζόμαστε όλοι μαζί, γιατί είναι στο μεγά</w:t>
      </w:r>
      <w:r>
        <w:rPr>
          <w:rFonts w:eastAsia="Times New Roman" w:cs="Times New Roman"/>
          <w:szCs w:val="24"/>
        </w:rPr>
        <w:t xml:space="preserve">λο συν της Ελλάδος το ότι η χώρα έχει ασφάλεια που δεν την έχει κανένας, όχι </w:t>
      </w:r>
      <w:r>
        <w:rPr>
          <w:rFonts w:eastAsia="Times New Roman" w:cs="Times New Roman"/>
          <w:szCs w:val="24"/>
        </w:rPr>
        <w:lastRenderedPageBreak/>
        <w:t xml:space="preserve">στην ευρύτερη περιοχή, αλλά ακόμα και στην Ευρώπη. Κύριε </w:t>
      </w:r>
      <w:proofErr w:type="spellStart"/>
      <w:r>
        <w:rPr>
          <w:rFonts w:eastAsia="Times New Roman" w:cs="Times New Roman"/>
          <w:szCs w:val="24"/>
        </w:rPr>
        <w:t>Μηταράκη</w:t>
      </w:r>
      <w:proofErr w:type="spellEnd"/>
      <w:r>
        <w:rPr>
          <w:rFonts w:eastAsia="Times New Roman" w:cs="Times New Roman"/>
          <w:szCs w:val="24"/>
        </w:rPr>
        <w:t>, σας ξέρω ως άνθρωπο που διαβάζει. Σήμερα, όμως, σας έπιασα αδιάβαστο. Ειλικρινά!</w:t>
      </w:r>
    </w:p>
    <w:p w14:paraId="663F65A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Ήρθε ο πλέον αυστηρός φορέας, ο</w:t>
      </w:r>
      <w:r>
        <w:rPr>
          <w:rFonts w:eastAsia="Times New Roman" w:cs="Times New Roman"/>
          <w:szCs w:val="24"/>
        </w:rPr>
        <w:t xml:space="preserve"> EMSA, που ασχολείται με την ασφάλεια των λιμανιών και έβγαλε ότι στην Ελλάδα υπάρχουν τα πιο ασφαλή λιμάνια στην Ευρώπη </w:t>
      </w:r>
      <w:r>
        <w:rPr>
          <w:rFonts w:eastAsia="Times New Roman" w:cs="Times New Roman"/>
          <w:szCs w:val="24"/>
        </w:rPr>
        <w:t>κ</w:t>
      </w:r>
      <w:r>
        <w:rPr>
          <w:rFonts w:eastAsia="Times New Roman" w:cs="Times New Roman"/>
          <w:szCs w:val="24"/>
        </w:rPr>
        <w:t xml:space="preserve">αι εσείς έρχεστε τώρα εδώ και μου λέτε για ανασφάλεια στην Ελλάδα. Δεν είναι δυνατόν να λέγονται αυτά τα πράγματα! </w:t>
      </w:r>
    </w:p>
    <w:p w14:paraId="663F65A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Άκουσα τον αγαπητό</w:t>
      </w:r>
      <w:r>
        <w:rPr>
          <w:rFonts w:eastAsia="Times New Roman" w:cs="Times New Roman"/>
          <w:szCs w:val="24"/>
        </w:rPr>
        <w:t xml:space="preserve"> μου συνάδελφο, τον Γιάννη τον </w:t>
      </w:r>
      <w:proofErr w:type="spellStart"/>
      <w:r>
        <w:rPr>
          <w:rFonts w:eastAsia="Times New Roman" w:cs="Times New Roman"/>
          <w:szCs w:val="24"/>
        </w:rPr>
        <w:t>Πλακιωτάκη</w:t>
      </w:r>
      <w:proofErr w:type="spellEnd"/>
      <w:r>
        <w:rPr>
          <w:rFonts w:eastAsia="Times New Roman" w:cs="Times New Roman"/>
          <w:szCs w:val="24"/>
        </w:rPr>
        <w:t>,</w:t>
      </w:r>
      <w:r>
        <w:rPr>
          <w:rFonts w:eastAsia="Times New Roman" w:cs="Times New Roman"/>
          <w:szCs w:val="24"/>
        </w:rPr>
        <w:t xml:space="preserve"> και τον συνάδελφο από τον Βόλο, τον κ. </w:t>
      </w:r>
      <w:proofErr w:type="spellStart"/>
      <w:r>
        <w:rPr>
          <w:rFonts w:eastAsia="Times New Roman" w:cs="Times New Roman"/>
          <w:szCs w:val="24"/>
        </w:rPr>
        <w:t>Μπουκώρο</w:t>
      </w:r>
      <w:proofErr w:type="spellEnd"/>
      <w:r>
        <w:rPr>
          <w:rFonts w:eastAsia="Times New Roman" w:cs="Times New Roman"/>
          <w:szCs w:val="24"/>
        </w:rPr>
        <w:t xml:space="preserve">. Μην αναφερθείτε ξανά στο θέμα των καυσίμων. Σας έδωσαν λάθος πληροφόρηση. </w:t>
      </w:r>
    </w:p>
    <w:p w14:paraId="663F65A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ισχύει ούτε στην Ιταλία ούτε στην Ισπανία. Το έλεγαν και σε εμένα οι φίλοι μου της κρ</w:t>
      </w:r>
      <w:r>
        <w:rPr>
          <w:rFonts w:eastAsia="Times New Roman" w:cs="Times New Roman"/>
          <w:szCs w:val="24"/>
        </w:rPr>
        <w:t>ουαζιέρας. Καλέστε τους αύριο το πρωί και πείτε τους αυτό που λέω εγώ τώρα και εγώ θα δεχθώ να βγείτε να μου πείτε ότι ο Υπουργός ψεύδεται. Τους κάλεσα εγώ και ρωτήστε τους πόσες φορές το</w:t>
      </w:r>
      <w:r>
        <w:rPr>
          <w:rFonts w:eastAsia="Times New Roman" w:cs="Times New Roman"/>
          <w:szCs w:val="24"/>
        </w:rPr>
        <w:t>ύ</w:t>
      </w:r>
      <w:r>
        <w:rPr>
          <w:rFonts w:eastAsia="Times New Roman" w:cs="Times New Roman"/>
          <w:szCs w:val="24"/>
        </w:rPr>
        <w:t>ς κάλεσα γι’ αυτό το θέμα. Δεν ισχύει. Το έλεγαν και σε μένα. Όταν ή</w:t>
      </w:r>
      <w:r>
        <w:rPr>
          <w:rFonts w:eastAsia="Times New Roman" w:cs="Times New Roman"/>
          <w:szCs w:val="24"/>
        </w:rPr>
        <w:t>ρθαν τα στοιχεία όμως, άρχισαν να λένε άλλα. Έτσι</w:t>
      </w:r>
      <w:r>
        <w:rPr>
          <w:rFonts w:eastAsia="Times New Roman" w:cs="Times New Roman"/>
          <w:szCs w:val="24"/>
        </w:rPr>
        <w:t>,</w:t>
      </w:r>
      <w:r>
        <w:rPr>
          <w:rFonts w:eastAsia="Times New Roman" w:cs="Times New Roman"/>
          <w:szCs w:val="24"/>
        </w:rPr>
        <w:t xml:space="preserve"> για να ερχόμαστε εδώ στη Βουλή και </w:t>
      </w:r>
      <w:r>
        <w:rPr>
          <w:rFonts w:eastAsia="Times New Roman" w:cs="Times New Roman"/>
          <w:szCs w:val="24"/>
        </w:rPr>
        <w:lastRenderedPageBreak/>
        <w:t xml:space="preserve">να λέμε συγκεκριμένα πράγματα, τα οποία να έχουν και αξία και σημασία. </w:t>
      </w:r>
    </w:p>
    <w:p w14:paraId="663F65B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αγαπητό συνάδελφο, τον κ. </w:t>
      </w:r>
      <w:proofErr w:type="spellStart"/>
      <w:r>
        <w:rPr>
          <w:rFonts w:eastAsia="Times New Roman" w:cs="Times New Roman"/>
          <w:szCs w:val="24"/>
        </w:rPr>
        <w:t>Κόνσολα</w:t>
      </w:r>
      <w:proofErr w:type="spellEnd"/>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xml:space="preserve">, εγώ θα ήθελα να καταθέσετε στη Βουλή </w:t>
      </w:r>
      <w:r>
        <w:rPr>
          <w:rFonts w:eastAsia="Times New Roman" w:cs="Times New Roman"/>
          <w:szCs w:val="24"/>
        </w:rPr>
        <w:t xml:space="preserve">ένα διαφημιστικό που είχε βγάλει η </w:t>
      </w:r>
      <w:r>
        <w:rPr>
          <w:rFonts w:eastAsia="Times New Roman" w:cs="Times New Roman"/>
          <w:szCs w:val="24"/>
        </w:rPr>
        <w:t>κ</w:t>
      </w:r>
      <w:r>
        <w:rPr>
          <w:rFonts w:eastAsia="Times New Roman" w:cs="Times New Roman"/>
          <w:szCs w:val="24"/>
        </w:rPr>
        <w:t xml:space="preserve">υβέρνηση της Νέας Δημοκρατίας για την κρουαζιέρα. Ένα, όχι δυο! Ένα! </w:t>
      </w:r>
      <w:r>
        <w:rPr>
          <w:rFonts w:eastAsia="Times New Roman" w:cs="Times New Roman"/>
          <w:szCs w:val="24"/>
        </w:rPr>
        <w:t>Τ</w:t>
      </w:r>
      <w:r>
        <w:rPr>
          <w:rFonts w:eastAsia="Times New Roman" w:cs="Times New Roman"/>
          <w:szCs w:val="24"/>
        </w:rPr>
        <w:t xml:space="preserve">ότε θα συζητήσουμε. Γιατί και πάλι θα σας πω: Η Ελλάδα δεν ξεκίνησε το 2015. Μην τα λέτε αυτά τα πράγματα. Ελάτε εδώ και πείτε συγκεκριμένα πράγματα. </w:t>
      </w:r>
    </w:p>
    <w:p w14:paraId="663F65B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ίμαι ανοικτός. Εμένα δεν με επισκεφτήκατε μέχρι σήμερα. Μέχρι σήμερα δεν ήρθε κανένας στο Υπουργείο να κάνουμε μια συζήτηση. </w:t>
      </w:r>
      <w:r>
        <w:rPr>
          <w:rFonts w:eastAsia="Times New Roman" w:cs="Times New Roman"/>
          <w:szCs w:val="24"/>
        </w:rPr>
        <w:t>Ξ</w:t>
      </w:r>
      <w:r>
        <w:rPr>
          <w:rFonts w:eastAsia="Times New Roman" w:cs="Times New Roman"/>
          <w:szCs w:val="24"/>
        </w:rPr>
        <w:t>έρετε ότι είμαι άνθρωπος που ακούω με προσοχή, γιατί δεν κατέχω τη μοναδική αλήθεια, ούτε ορθοτομώ τον μόνο λόγο της αληθείας, έ</w:t>
      </w:r>
      <w:r>
        <w:rPr>
          <w:rFonts w:eastAsia="Times New Roman" w:cs="Times New Roman"/>
          <w:szCs w:val="24"/>
        </w:rPr>
        <w:t xml:space="preserve">χω λίγο αυτογνωσία τουλάχιστον στο κομμάτι αυτό. Ακούω ανθρώπους, γιατί έχω να κερδίσω από έναν διάλογο. </w:t>
      </w:r>
    </w:p>
    <w:p w14:paraId="663F65B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ξέρω εάν ακούτε τους φορείς της κρουαζιέρας τι λένε για τη συνεργασία με το Υπουργείο Τουρισμού και το Υπουργείο Ναυτιλίας, ότι η συνεργασία είναι</w:t>
      </w:r>
      <w:r>
        <w:rPr>
          <w:rFonts w:eastAsia="Times New Roman" w:cs="Times New Roman"/>
          <w:szCs w:val="24"/>
        </w:rPr>
        <w:t xml:space="preserve"> εξαιρετική, ότι τα δυο Υπουργεία αντιδρούν διαθέτοντας ισχυρά αντανακλαστικά στα ζητήματα που μπορούν να προκύπτουν ανά πάσα στιγμή. </w:t>
      </w:r>
    </w:p>
    <w:p w14:paraId="663F65B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Επιτροπή </w:t>
      </w:r>
      <w:r>
        <w:rPr>
          <w:rFonts w:eastAsia="Times New Roman" w:cs="Times New Roman"/>
          <w:szCs w:val="24"/>
        </w:rPr>
        <w:t>Κ</w:t>
      </w:r>
      <w:r>
        <w:rPr>
          <w:rFonts w:eastAsia="Times New Roman" w:cs="Times New Roman"/>
          <w:szCs w:val="24"/>
        </w:rPr>
        <w:t>ρουαζιέρας</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συγκλήθηκε</w:t>
      </w:r>
      <w:proofErr w:type="spellEnd"/>
      <w:r>
        <w:rPr>
          <w:rFonts w:eastAsia="Times New Roman" w:cs="Times New Roman"/>
          <w:szCs w:val="24"/>
        </w:rPr>
        <w:t xml:space="preserve"> η συνεδρίαση για αυτό το θέμα στην Επιτροπή Περιφερειών</w:t>
      </w:r>
      <w:r>
        <w:rPr>
          <w:rFonts w:eastAsia="Times New Roman" w:cs="Times New Roman"/>
          <w:szCs w:val="24"/>
        </w:rPr>
        <w:t>,</w:t>
      </w:r>
      <w:r>
        <w:rPr>
          <w:rFonts w:eastAsia="Times New Roman" w:cs="Times New Roman"/>
          <w:szCs w:val="24"/>
        </w:rPr>
        <w:t xml:space="preserve"> δεν σας είπαν σημαντικ</w:t>
      </w:r>
      <w:r>
        <w:rPr>
          <w:rFonts w:eastAsia="Times New Roman" w:cs="Times New Roman"/>
          <w:szCs w:val="24"/>
        </w:rPr>
        <w:t xml:space="preserve">ά και ενδιαφέροντα πράγματα; Δεν σας είπαν </w:t>
      </w:r>
      <w:r>
        <w:rPr>
          <w:rFonts w:eastAsia="Times New Roman" w:cs="Times New Roman"/>
          <w:szCs w:val="24"/>
        </w:rPr>
        <w:t>για</w:t>
      </w:r>
      <w:r>
        <w:rPr>
          <w:rFonts w:eastAsia="Times New Roman" w:cs="Times New Roman"/>
          <w:szCs w:val="24"/>
        </w:rPr>
        <w:t xml:space="preserve"> αυτό το θέμα που θέσατε για ορισμένες χώρες</w:t>
      </w:r>
      <w:r>
        <w:rPr>
          <w:rFonts w:eastAsia="Times New Roman" w:cs="Times New Roman"/>
          <w:szCs w:val="24"/>
        </w:rPr>
        <w:t>,</w:t>
      </w:r>
      <w:r>
        <w:rPr>
          <w:rFonts w:eastAsia="Times New Roman" w:cs="Times New Roman"/>
          <w:szCs w:val="24"/>
        </w:rPr>
        <w:t xml:space="preserve"> ότι μέσα σε δυο μέρες συνεδρίασαν τέσσερις Υπουργοί παρουσία, για πρώτη φορά, των εκπροσώπων της κρουαζιέρας και λύθηκε το ζήτημα στις </w:t>
      </w:r>
      <w:r>
        <w:rPr>
          <w:rFonts w:eastAsia="Times New Roman" w:cs="Times New Roman"/>
          <w:szCs w:val="24"/>
        </w:rPr>
        <w:t>π</w:t>
      </w:r>
      <w:r>
        <w:rPr>
          <w:rFonts w:eastAsia="Times New Roman" w:cs="Times New Roman"/>
          <w:szCs w:val="24"/>
        </w:rPr>
        <w:t>ρεσβείες με τη</w:t>
      </w:r>
      <w:r>
        <w:rPr>
          <w:rFonts w:eastAsia="Times New Roman" w:cs="Times New Roman"/>
          <w:szCs w:val="24"/>
        </w:rPr>
        <w:t xml:space="preserve"> στελέχωσή τους και με την αποστολή αστυνομικών; Δεν το ακούσατε ή δεν προσέχατε ή δεν ήσασταν στη συνεδρίαση; Διότι λέτε πράγματα τα οποία δείχνουν ότι δεν παρακολουθείτε τα πράγματα. </w:t>
      </w:r>
    </w:p>
    <w:p w14:paraId="663F65B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είχατε στρατηγικό σχέδιο. Εντάξει, να το ακούσουμε. Αλλά </w:t>
      </w:r>
      <w:r>
        <w:rPr>
          <w:rFonts w:eastAsia="Times New Roman" w:cs="Times New Roman"/>
          <w:szCs w:val="24"/>
        </w:rPr>
        <w:t>δεν το ακούσαμε σήμερα εδώ. Ακούσαμε γενικά και αόριστα πράγματα. Εγώ θέλω να είμαι σαφής και ειλικρινής μαζί σας και σας ρωτώ: Το πρόβλημα στο Αιγαίο με τη μείωση της κρουαζιέρας οφείλεται στην Κυβέρνηση; Το πιστεύετε; Ειλικρινά, εάν το πιστεύετε, φοβάμαι</w:t>
      </w:r>
      <w:r>
        <w:rPr>
          <w:rFonts w:eastAsia="Times New Roman" w:cs="Times New Roman"/>
          <w:szCs w:val="24"/>
        </w:rPr>
        <w:t xml:space="preserve"> ότι είστε εκτός τόπου και χρόνου. Ξέρετε πάρα πολύ καλά τι έχει γίνει με το ζήτημα της Τουρκίας και της Αιγύπτου. </w:t>
      </w:r>
      <w:r>
        <w:rPr>
          <w:rFonts w:eastAsia="Times New Roman" w:cs="Times New Roman"/>
          <w:szCs w:val="24"/>
        </w:rPr>
        <w:t>Ξ</w:t>
      </w:r>
      <w:r>
        <w:rPr>
          <w:rFonts w:eastAsia="Times New Roman" w:cs="Times New Roman"/>
          <w:szCs w:val="24"/>
        </w:rPr>
        <w:t>έρετε πάρα πολύ καλά -και οφείλετε να το ξέρετε, άμα δεν το ξέρετε- ότι η κρουαζιέρα έχει ορισμένες ιδιοτυπίες και ιδιορρυθμίες. Ο κόσμος πο</w:t>
      </w:r>
      <w:r>
        <w:rPr>
          <w:rFonts w:eastAsia="Times New Roman" w:cs="Times New Roman"/>
          <w:szCs w:val="24"/>
        </w:rPr>
        <w:t xml:space="preserve">υ πάει στην κρουαζιέρα θέλει και μια </w:t>
      </w:r>
      <w:r>
        <w:rPr>
          <w:rFonts w:eastAsia="Times New Roman" w:cs="Times New Roman"/>
          <w:szCs w:val="24"/>
        </w:rPr>
        <w:lastRenderedPageBreak/>
        <w:t>χώρα στην οποία να μπορεί να ψωνίζει αφορολόγητα. Δεν είναι ότι η Ελλάδα δεν διαθέτει όλα αυτά για τα οποία μιλήσαμε. Άκουσα να λέτε εκεί για διευκολύνσεις. Ξέρετε ότι τα τέλη στα λιμάνια μας έχουν να αυξηθούν δυόμισι χ</w:t>
      </w:r>
      <w:r>
        <w:rPr>
          <w:rFonts w:eastAsia="Times New Roman" w:cs="Times New Roman"/>
          <w:szCs w:val="24"/>
        </w:rPr>
        <w:t xml:space="preserve">ρόνια; Διευκολύνσεις υπάρχουν και παρεμβαίνουμε ανά πάσα στιγμή και ώρα γιατί είμαστε σε ανοικτή γραμμή με τους ανθρώπους της κρουαζιέρας. </w:t>
      </w:r>
    </w:p>
    <w:p w14:paraId="663F65B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Μιλήσατε για ιδεοληψίες. Και εδώ κάνετε λάθος. Εάν θέλετε να πείτε για το τι μπορεί να πίστευε κάποιος κάποια στιγμή</w:t>
      </w:r>
      <w:r>
        <w:rPr>
          <w:rFonts w:eastAsia="Times New Roman" w:cs="Times New Roman"/>
          <w:szCs w:val="24"/>
        </w:rPr>
        <w:t xml:space="preserve">, η ζωή εξελίσσεται, οφείλουμε όλοι να προσαρμοζόμαστε στις νέες πραγματικότητες. </w:t>
      </w:r>
      <w:r>
        <w:rPr>
          <w:rFonts w:eastAsia="Times New Roman" w:cs="Times New Roman"/>
          <w:szCs w:val="24"/>
        </w:rPr>
        <w:t>Α</w:t>
      </w:r>
      <w:r>
        <w:rPr>
          <w:rFonts w:eastAsia="Times New Roman" w:cs="Times New Roman"/>
          <w:szCs w:val="24"/>
        </w:rPr>
        <w:t>υτή τη στιγμή η Κυβέρνηση έχει ανοίξει έναν διάλογο με τους ανθρώπους της κρουαζιέρας και έχουμε πει «ελάτε, εάν υπάρχουν εταιρίες που θέλουν να επενδύσουν σε υποδομές στα λ</w:t>
      </w:r>
      <w:r>
        <w:rPr>
          <w:rFonts w:eastAsia="Times New Roman" w:cs="Times New Roman"/>
          <w:szCs w:val="24"/>
        </w:rPr>
        <w:t>ιμάνια, θα βρούμε τρόπο μέσα από διαδικασίες παραχώρησης, διαφανείς, που θα διασφαλίζουν και το δημόσιο συμφέρον, να συνεργαστούμε». Άρα δεν υπάρχει τέτοιο ζήτημα.</w:t>
      </w:r>
    </w:p>
    <w:p w14:paraId="663F65B6"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Ξεκίνησε μια πρόταση δειλά το 2015, η οποία δεν ήταν ολοκληρωμένη. Ήρθε τώρα πιο οργανωμένη </w:t>
      </w:r>
      <w:r>
        <w:rPr>
          <w:rFonts w:eastAsia="Times New Roman" w:cs="Times New Roman"/>
          <w:bCs/>
          <w:shd w:val="clear" w:color="auto" w:fill="FFFFFF"/>
        </w:rPr>
        <w:t xml:space="preserve">η πρόταση και ήδη συζητιέται με πολύ σοβαρό τρόπο από τις δύο πλευρές, και από το Υπουργείο και από τον </w:t>
      </w:r>
      <w:r>
        <w:rPr>
          <w:rFonts w:eastAsia="Times New Roman"/>
          <w:bCs/>
          <w:shd w:val="clear" w:color="auto" w:fill="FFFFFF"/>
        </w:rPr>
        <w:t>συγκεκριμένο</w:t>
      </w:r>
      <w:r>
        <w:rPr>
          <w:rFonts w:eastAsia="Times New Roman" w:cs="Times New Roman"/>
          <w:bCs/>
          <w:shd w:val="clear" w:color="auto" w:fill="FFFFFF"/>
        </w:rPr>
        <w:t xml:space="preserve"> φορέα.  Άρα και εδώ δεν είχατε καλή ενημέρωση. </w:t>
      </w:r>
    </w:p>
    <w:p w14:paraId="663F65B7"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bCs/>
          <w:shd w:val="clear" w:color="auto" w:fill="FFFFFF"/>
        </w:rPr>
        <w:lastRenderedPageBreak/>
        <w:t>Κυρίες και κύριοι συνάδελφοι</w:t>
      </w:r>
      <w:r>
        <w:rPr>
          <w:rFonts w:eastAsia="Times New Roman" w:cs="Times New Roman"/>
          <w:bCs/>
          <w:shd w:val="clear" w:color="auto" w:fill="FFFFFF"/>
        </w:rPr>
        <w:t>, το θέμα της κρουαζιέρας ποτέ στην Ελλάδα δεν συζητήθηκε και δ</w:t>
      </w:r>
      <w:r>
        <w:rPr>
          <w:rFonts w:eastAsia="Times New Roman" w:cs="Times New Roman"/>
          <w:bCs/>
          <w:shd w:val="clear" w:color="auto" w:fill="FFFFFF"/>
        </w:rPr>
        <w:t xml:space="preserve">εν προωθήθηκε με οργανωμένο τρόπο. Ήταν ένας αποσπασματικός τρόπος. </w:t>
      </w:r>
    </w:p>
    <w:p w14:paraId="663F65B8"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Συγκροτήσαμε μια </w:t>
      </w:r>
      <w:r>
        <w:rPr>
          <w:rFonts w:eastAsia="Times New Roman" w:cs="Times New Roman"/>
          <w:bCs/>
          <w:shd w:val="clear" w:color="auto" w:fill="FFFFFF"/>
        </w:rPr>
        <w:t>ε</w:t>
      </w:r>
      <w:r>
        <w:rPr>
          <w:rFonts w:eastAsia="Times New Roman" w:cs="Times New Roman"/>
          <w:bCs/>
          <w:shd w:val="clear" w:color="auto" w:fill="FFFFFF"/>
        </w:rPr>
        <w:t>πιτροπή, στην οποία συμμετέχουν όλοι οι άμεσα εμπλεκόμενοι φορείς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Ό</w:t>
      </w:r>
      <w:r>
        <w:rPr>
          <w:rFonts w:eastAsia="Times New Roman" w:cs="Times New Roman"/>
          <w:bCs/>
          <w:shd w:val="clear" w:color="auto" w:fill="FFFFFF"/>
        </w:rPr>
        <w:t>λοι. Γι</w:t>
      </w:r>
      <w:r>
        <w:rPr>
          <w:rFonts w:eastAsia="Times New Roman" w:cs="Times New Roman"/>
          <w:bCs/>
          <w:shd w:val="clear" w:color="auto" w:fill="FFFFFF"/>
        </w:rPr>
        <w:t>α</w:t>
      </w:r>
      <w:r>
        <w:rPr>
          <w:rFonts w:eastAsia="Times New Roman" w:cs="Times New Roman"/>
          <w:bCs/>
          <w:shd w:val="clear" w:color="auto" w:fill="FFFFFF"/>
        </w:rPr>
        <w:t xml:space="preserve"> αυτό και δεν υπάρχει κα</w:t>
      </w:r>
      <w:r>
        <w:rPr>
          <w:rFonts w:eastAsia="Times New Roman" w:cs="Times New Roman"/>
          <w:bCs/>
          <w:shd w:val="clear" w:color="auto" w:fill="FFFFFF"/>
        </w:rPr>
        <w:t>μ</w:t>
      </w:r>
      <w:r>
        <w:rPr>
          <w:rFonts w:eastAsia="Times New Roman" w:cs="Times New Roman"/>
          <w:bCs/>
          <w:shd w:val="clear" w:color="auto" w:fill="FFFFFF"/>
        </w:rPr>
        <w:t xml:space="preserve">μία διαμαρτυρία. Αυτή η </w:t>
      </w:r>
      <w:r>
        <w:rPr>
          <w:rFonts w:eastAsia="Times New Roman" w:cs="Times New Roman"/>
          <w:bCs/>
          <w:shd w:val="clear" w:color="auto" w:fill="FFFFFF"/>
        </w:rPr>
        <w:t>ε</w:t>
      </w:r>
      <w:r>
        <w:rPr>
          <w:rFonts w:eastAsia="Times New Roman" w:cs="Times New Roman"/>
          <w:bCs/>
          <w:shd w:val="clear" w:color="auto" w:fill="FFFFFF"/>
        </w:rPr>
        <w:t xml:space="preserve">πιτροπή χωρίστηκε σε τέσσερις υποεπιτροπές </w:t>
      </w:r>
      <w:r>
        <w:rPr>
          <w:rFonts w:eastAsia="Times New Roman" w:cs="Times New Roman"/>
          <w:bCs/>
          <w:shd w:val="clear" w:color="auto" w:fill="FFFFFF"/>
        </w:rPr>
        <w:t xml:space="preserve">και παρήγαγε χρήσιμο έργο, για να μπορέσουμε πραγματικά </w:t>
      </w:r>
      <w:r>
        <w:rPr>
          <w:rFonts w:eastAsia="Times New Roman" w:cs="Times New Roman"/>
          <w:bCs/>
          <w:shd w:val="clear" w:color="auto" w:fill="FFFFFF"/>
        </w:rPr>
        <w:t xml:space="preserve">να αναπτύξουμε </w:t>
      </w:r>
      <w:r>
        <w:rPr>
          <w:rFonts w:eastAsia="Times New Roman" w:cs="Times New Roman"/>
          <w:bCs/>
          <w:shd w:val="clear" w:color="auto" w:fill="FFFFFF"/>
        </w:rPr>
        <w:t>και τον τομέα της διαφήμισης</w:t>
      </w:r>
      <w:r>
        <w:rPr>
          <w:rFonts w:eastAsia="Times New Roman" w:cs="Times New Roman"/>
          <w:bCs/>
          <w:shd w:val="clear" w:color="auto" w:fill="FFFFFF"/>
        </w:rPr>
        <w:t>.</w:t>
      </w:r>
      <w:r>
        <w:rPr>
          <w:rFonts w:eastAsia="Times New Roman" w:cs="Times New Roman"/>
          <w:bCs/>
          <w:shd w:val="clear" w:color="auto" w:fill="FFFFFF"/>
        </w:rPr>
        <w:t xml:space="preserve"> </w:t>
      </w:r>
    </w:p>
    <w:p w14:paraId="663F65B9"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δυνατόν να μιλάτε για τη δουλειά που έκανε η Υπουργός Τουρισμού στη διαφήμιση; Μα </w:t>
      </w:r>
      <w:r>
        <w:rPr>
          <w:rFonts w:eastAsia="Times New Roman"/>
          <w:bCs/>
          <w:shd w:val="clear" w:color="auto" w:fill="FFFFFF"/>
        </w:rPr>
        <w:t>έχει</w:t>
      </w:r>
      <w:r>
        <w:rPr>
          <w:rFonts w:eastAsia="Times New Roman" w:cs="Times New Roman"/>
          <w:bCs/>
          <w:shd w:val="clear" w:color="auto" w:fill="FFFFFF"/>
        </w:rPr>
        <w:t xml:space="preserve"> οργώσει όλη την Ελλάδα και όλον τον κόσμο</w:t>
      </w:r>
      <w:r>
        <w:rPr>
          <w:rFonts w:eastAsia="Times New Roman" w:cs="Times New Roman"/>
          <w:bCs/>
          <w:shd w:val="clear" w:color="auto" w:fill="FFFFFF"/>
        </w:rPr>
        <w:t>!</w:t>
      </w:r>
      <w:r>
        <w:rPr>
          <w:rFonts w:eastAsia="Times New Roman" w:cs="Times New Roman"/>
          <w:bCs/>
          <w:shd w:val="clear" w:color="auto" w:fill="FFFFFF"/>
        </w:rPr>
        <w:t xml:space="preserve"> Όπου πάω τη βρίσκω</w:t>
      </w:r>
      <w:r>
        <w:rPr>
          <w:rFonts w:eastAsia="Times New Roman" w:cs="Times New Roman"/>
          <w:bCs/>
          <w:shd w:val="clear" w:color="auto" w:fill="FFFFFF"/>
        </w:rPr>
        <w:t xml:space="preserve"> μπροστά μου. </w:t>
      </w:r>
      <w:r>
        <w:rPr>
          <w:rFonts w:eastAsia="Times New Roman"/>
          <w:bCs/>
          <w:shd w:val="clear" w:color="auto" w:fill="FFFFFF"/>
        </w:rPr>
        <w:t>Είναι</w:t>
      </w:r>
      <w:r>
        <w:rPr>
          <w:rFonts w:eastAsia="Times New Roman" w:cs="Times New Roman"/>
          <w:bCs/>
          <w:shd w:val="clear" w:color="auto" w:fill="FFFFFF"/>
        </w:rPr>
        <w:t xml:space="preserve"> δυνατόν να τα λέτε αυτά τα πράγματα; Ξέρετε τι περίπτερα είχατε στις μεγάλες εκθέσεις στο Μαϊάμι και αλλού; Πήγατε ποτέ; Τα έχετε ρωτήσει αυτά, για να σας τα πουν; Έχετε ρωτήσει τι παρουσία είχε η Ελλάδα φέτος σε αυτές τις μεγάλες εκθέσ</w:t>
      </w:r>
      <w:r>
        <w:rPr>
          <w:rFonts w:eastAsia="Times New Roman" w:cs="Times New Roman"/>
          <w:bCs/>
          <w:shd w:val="clear" w:color="auto" w:fill="FFFFFF"/>
        </w:rPr>
        <w:t xml:space="preserve">εις για την κρουαζιέρα; </w:t>
      </w:r>
    </w:p>
    <w:p w14:paraId="663F65BA" w14:textId="77777777" w:rsidR="00923458" w:rsidRDefault="00A03D36">
      <w:pPr>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cs="Times New Roman"/>
          <w:bCs/>
          <w:shd w:val="clear" w:color="auto" w:fill="FFFFFF"/>
        </w:rPr>
        <w:t xml:space="preserve">πειδή γίνεστε προφήτες που μπορεί να διαψευστείτε, μην ξαναπείτε νούμερα για την κρουαζιέρα. Κάντε λίγη υπομονή μέχρι τον Οκτώβριο </w:t>
      </w:r>
      <w:r>
        <w:rPr>
          <w:rFonts w:eastAsia="Times New Roman"/>
          <w:bCs/>
          <w:shd w:val="clear" w:color="auto" w:fill="FFFFFF"/>
        </w:rPr>
        <w:t>–</w:t>
      </w:r>
      <w:r>
        <w:rPr>
          <w:rFonts w:eastAsia="Times New Roman" w:cs="Times New Roman"/>
          <w:bCs/>
          <w:shd w:val="clear" w:color="auto" w:fill="FFFFFF"/>
        </w:rPr>
        <w:t>μετά πείτε όσα θέλετε</w:t>
      </w:r>
      <w:r>
        <w:rPr>
          <w:rFonts w:eastAsia="Times New Roman"/>
          <w:bCs/>
          <w:shd w:val="clear" w:color="auto" w:fill="FFFFFF"/>
        </w:rPr>
        <w:t>–</w:t>
      </w:r>
      <w:r>
        <w:rPr>
          <w:rFonts w:eastAsia="Times New Roman"/>
          <w:bCs/>
          <w:shd w:val="clear" w:color="auto" w:fill="FFFFFF"/>
        </w:rPr>
        <w:t>,</w:t>
      </w:r>
      <w:r>
        <w:rPr>
          <w:rFonts w:eastAsia="Times New Roman" w:cs="Times New Roman"/>
          <w:bCs/>
          <w:shd w:val="clear" w:color="auto" w:fill="FFFFFF"/>
        </w:rPr>
        <w:t xml:space="preserve"> για να είστε πιο α</w:t>
      </w:r>
      <w:r>
        <w:rPr>
          <w:rFonts w:eastAsia="Times New Roman" w:cs="Times New Roman"/>
          <w:bCs/>
          <w:shd w:val="clear" w:color="auto" w:fill="FFFFFF"/>
        </w:rPr>
        <w:lastRenderedPageBreak/>
        <w:t xml:space="preserve">ξιόπιστοι. Διότι ακόμα και οι άνθρωποι της κρουαζιέρας τον Γενάρη έλεγαν ότι θα έχουμε 30-40% απώλειες. Ξέρετε τι λένε τώρα; Μπορεί να έχουμε 10%. </w:t>
      </w:r>
    </w:p>
    <w:p w14:paraId="663F65BB"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cs="Times New Roman"/>
          <w:bCs/>
          <w:shd w:val="clear" w:color="auto" w:fill="FFFFFF"/>
        </w:rPr>
        <w:t>Όμως, ούτε αυτό πρέπει να το υπολογίζετε έτσι. Η κρουαζιέρα δεν πρέπει να υπολογίζεται μό</w:t>
      </w:r>
      <w:r>
        <w:rPr>
          <w:rFonts w:eastAsia="Times New Roman" w:cs="Times New Roman"/>
          <w:bCs/>
          <w:shd w:val="clear" w:color="auto" w:fill="FFFFFF"/>
        </w:rPr>
        <w:t xml:space="preserve">νο από τους αριθμούς, αλλά και από το τι αφήνει, </w:t>
      </w:r>
      <w:r>
        <w:rPr>
          <w:rFonts w:eastAsia="Times New Roman"/>
          <w:bCs/>
          <w:shd w:val="clear" w:color="auto" w:fill="FFFFFF"/>
        </w:rPr>
        <w:t>κυρίες και κύριοι συνάδελφοι</w:t>
      </w:r>
      <w:r>
        <w:rPr>
          <w:rFonts w:eastAsia="Times New Roman" w:cs="Times New Roman"/>
          <w:bCs/>
          <w:shd w:val="clear" w:color="auto" w:fill="FFFFFF"/>
        </w:rPr>
        <w:t>. Δεν άκουσα κανένας σας να μιλήσει για αυτό το θέμα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Τ</w:t>
      </w:r>
      <w:r>
        <w:rPr>
          <w:rFonts w:eastAsia="Times New Roman" w:cs="Times New Roman"/>
          <w:bCs/>
          <w:shd w:val="clear" w:color="auto" w:fill="FFFFFF"/>
        </w:rPr>
        <w:t xml:space="preserve">ι αφήνει. Η κρουαζιέρα δεν δίνει μόνο. Χρησιμοποιούνται και υποδομές. Δεν κερδίζεις μόνο από τον τουρισμό. </w:t>
      </w:r>
    </w:p>
    <w:p w14:paraId="663F65BC"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cs="Times New Roman"/>
          <w:bCs/>
          <w:shd w:val="clear" w:color="auto" w:fill="FFFFFF"/>
        </w:rPr>
        <w:t>Όμως, επειδή σας</w:t>
      </w:r>
      <w:r>
        <w:rPr>
          <w:rFonts w:eastAsia="Times New Roman" w:cs="Times New Roman"/>
          <w:bCs/>
          <w:shd w:val="clear" w:color="auto" w:fill="FFFFFF"/>
        </w:rPr>
        <w:t xml:space="preserve"> άκουσα να μιλάτε γενικά για τον τουρισμό, δεν σας άκουσα να μιλήσετε και για τη συμμετοχή του πρωτογενή και του δευτερογενή τομέα της οικονομίας στον τουρισμό. Ο τουρισμός που μπορεί να αποδώσει σε μια χώρα συνδέεται άμεσα και με το πόσο μεγάλο </w:t>
      </w:r>
      <w:r>
        <w:rPr>
          <w:rFonts w:eastAsia="Times New Roman"/>
          <w:bCs/>
          <w:shd w:val="clear" w:color="auto" w:fill="FFFFFF"/>
        </w:rPr>
        <w:t>είναι</w:t>
      </w:r>
      <w:r>
        <w:rPr>
          <w:rFonts w:eastAsia="Times New Roman" w:cs="Times New Roman"/>
          <w:bCs/>
          <w:shd w:val="clear" w:color="auto" w:fill="FFFFFF"/>
        </w:rPr>
        <w:t xml:space="preserve"> το π</w:t>
      </w:r>
      <w:r>
        <w:rPr>
          <w:rFonts w:eastAsia="Times New Roman" w:cs="Times New Roman"/>
          <w:bCs/>
          <w:shd w:val="clear" w:color="auto" w:fill="FFFFFF"/>
        </w:rPr>
        <w:t xml:space="preserve">οσοστό συμμετοχής του πρωτογενή και δευτερογενή τομέα. Γιατί </w:t>
      </w:r>
      <w:r>
        <w:rPr>
          <w:rFonts w:eastAsia="Times New Roman"/>
          <w:bCs/>
          <w:shd w:val="clear" w:color="auto" w:fill="FFFFFF"/>
        </w:rPr>
        <w:t>είναι</w:t>
      </w:r>
      <w:r>
        <w:rPr>
          <w:rFonts w:eastAsia="Times New Roman" w:cs="Times New Roman"/>
          <w:bCs/>
          <w:shd w:val="clear" w:color="auto" w:fill="FFFFFF"/>
        </w:rPr>
        <w:t xml:space="preserve"> καταναλωτικό προϊόν ο τουρισμός, όπως ξέρετε και ξέρουμε</w:t>
      </w:r>
      <w:r>
        <w:rPr>
          <w:rFonts w:eastAsia="Times New Roman"/>
          <w:bCs/>
          <w:shd w:val="clear" w:color="auto" w:fill="FFFFFF"/>
        </w:rPr>
        <w:t xml:space="preserve">. Παίζει ρόλο </w:t>
      </w:r>
      <w:r>
        <w:rPr>
          <w:rFonts w:eastAsia="Times New Roman" w:cs="Times New Roman"/>
          <w:bCs/>
          <w:shd w:val="clear" w:color="auto" w:fill="FFFFFF"/>
        </w:rPr>
        <w:t xml:space="preserve">πόσο μεγάλη συμμετοχή σε αυτό το καταναλωτικό προϊόν </w:t>
      </w:r>
      <w:r>
        <w:rPr>
          <w:rFonts w:eastAsia="Times New Roman"/>
          <w:bCs/>
          <w:shd w:val="clear" w:color="auto" w:fill="FFFFFF"/>
        </w:rPr>
        <w:t>έχει</w:t>
      </w:r>
      <w:r>
        <w:rPr>
          <w:rFonts w:eastAsia="Times New Roman" w:cs="Times New Roman"/>
          <w:bCs/>
          <w:shd w:val="clear" w:color="auto" w:fill="FFFFFF"/>
        </w:rPr>
        <w:t xml:space="preserve"> ο πρωτογενής και ο δευτερογενής τομέας της οικονομίας. </w:t>
      </w:r>
    </w:p>
    <w:p w14:paraId="663F65BD"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bCs/>
          <w:shd w:val="clear" w:color="auto" w:fill="FFFFFF"/>
        </w:rPr>
        <w:t>Κυρίε</w:t>
      </w:r>
      <w:r>
        <w:rPr>
          <w:rFonts w:eastAsia="Times New Roman"/>
          <w:bCs/>
          <w:shd w:val="clear" w:color="auto" w:fill="FFFFFF"/>
        </w:rPr>
        <w:t>ς και κύριοι συνάδελφοι</w:t>
      </w:r>
      <w:r>
        <w:rPr>
          <w:rFonts w:eastAsia="Times New Roman" w:cs="Times New Roman"/>
          <w:bCs/>
          <w:shd w:val="clear" w:color="auto" w:fill="FFFFFF"/>
        </w:rPr>
        <w:t xml:space="preserve">, συγκροτήσαμε για πρώτη φορά </w:t>
      </w:r>
      <w:r>
        <w:rPr>
          <w:rFonts w:eastAsia="Times New Roman" w:cs="Times New Roman"/>
          <w:bCs/>
          <w:shd w:val="clear" w:color="auto" w:fill="FFFFFF"/>
        </w:rPr>
        <w:t>Συμβούλιο Επιβατικών Μεταφορών Νήσων</w:t>
      </w:r>
      <w:r>
        <w:rPr>
          <w:rFonts w:eastAsia="Times New Roman" w:cs="Times New Roman"/>
          <w:bCs/>
          <w:shd w:val="clear" w:color="auto" w:fill="FFFFFF"/>
        </w:rPr>
        <w:t xml:space="preserve">, ακριβώς για </w:t>
      </w:r>
      <w:r>
        <w:rPr>
          <w:rFonts w:eastAsia="Times New Roman" w:cs="Times New Roman"/>
          <w:bCs/>
          <w:shd w:val="clear" w:color="auto" w:fill="FFFFFF"/>
        </w:rPr>
        <w:lastRenderedPageBreak/>
        <w:t xml:space="preserve">να συντονίσουμε τα ελλείμματα, τα οποία δεν υπήρχαν; Δεν τα ξέρατε; Δεν ξέρετε τι γινόταν, αγαπητέ και καλέ μου συνάδελφε, κύριε Αθανασίου, στο Αιγαίο; </w:t>
      </w:r>
    </w:p>
    <w:p w14:paraId="663F65BE"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cs="Times New Roman"/>
          <w:bCs/>
          <w:shd w:val="clear" w:color="auto" w:fill="FFFFFF"/>
        </w:rPr>
        <w:t xml:space="preserve">Δεν ήρθα στη Μυτιλήνη και οι δυο </w:t>
      </w:r>
      <w:r>
        <w:rPr>
          <w:rFonts w:eastAsia="Times New Roman" w:cs="Times New Roman"/>
          <w:bCs/>
          <w:shd w:val="clear" w:color="auto" w:fill="FFFFFF"/>
        </w:rPr>
        <w:t>π</w:t>
      </w:r>
      <w:r>
        <w:rPr>
          <w:rFonts w:eastAsia="Times New Roman" w:cs="Times New Roman"/>
          <w:bCs/>
          <w:shd w:val="clear" w:color="auto" w:fill="FFFFFF"/>
        </w:rPr>
        <w:t>εριφερειάρχες, όπου πήγα, είπαν ότι τα τελευταία δύο χρόνια άλλαξε η προσπάθεια στον χώρο της ακτοπλοΐας; Ακούγονται διαμαρτυρίες, όπως ακούγονταν πρώτα; Δεν ακούγονται. Χαλασμός γινόταν με την  ακτοπλοΐα πριν από τρία χρό</w:t>
      </w:r>
      <w:r>
        <w:rPr>
          <w:rFonts w:eastAsia="Times New Roman" w:cs="Times New Roman"/>
          <w:bCs/>
          <w:shd w:val="clear" w:color="auto" w:fill="FFFFFF"/>
        </w:rPr>
        <w:t>νια</w:t>
      </w:r>
      <w:r>
        <w:rPr>
          <w:rFonts w:eastAsia="Times New Roman" w:cs="Times New Roman"/>
          <w:bCs/>
          <w:shd w:val="clear" w:color="auto" w:fill="FFFFFF"/>
        </w:rPr>
        <w:t>,</w:t>
      </w:r>
      <w:r>
        <w:rPr>
          <w:rFonts w:eastAsia="Times New Roman" w:cs="Times New Roman"/>
          <w:bCs/>
          <w:shd w:val="clear" w:color="auto" w:fill="FFFFFF"/>
        </w:rPr>
        <w:t xml:space="preserve"> τέσσερα. </w:t>
      </w:r>
    </w:p>
    <w:p w14:paraId="663F65BF"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cs="Times New Roman"/>
          <w:bCs/>
          <w:shd w:val="clear" w:color="auto" w:fill="FFFFFF"/>
        </w:rPr>
        <w:t>Κ</w:t>
      </w:r>
      <w:r>
        <w:rPr>
          <w:rFonts w:eastAsia="Times New Roman" w:cs="Times New Roman"/>
          <w:bCs/>
          <w:shd w:val="clear" w:color="auto" w:fill="FFFFFF"/>
        </w:rPr>
        <w:t>αθί</w:t>
      </w:r>
      <w:r>
        <w:rPr>
          <w:rFonts w:eastAsia="Times New Roman" w:cs="Times New Roman"/>
          <w:bCs/>
          <w:shd w:val="clear" w:color="auto" w:fill="FFFFFF"/>
        </w:rPr>
        <w:t>σαμε κάτω και δουλέψαμε και δουλεύουμε. Δουλεύουμε εντατικά και έχουμε συνεργασία με τις περιφέρειες και με τους δήμους. Έχουμε ζητήσει από όλους τους δήμους να μας πουν τα προβλήματα σχετικά με το πώς συνδέεται η ακτοπλοΐα, η άφιξη ενός</w:t>
      </w:r>
      <w:r>
        <w:rPr>
          <w:rFonts w:eastAsia="Times New Roman" w:cs="Times New Roman"/>
          <w:bCs/>
          <w:shd w:val="clear" w:color="auto" w:fill="FFFFFF"/>
        </w:rPr>
        <w:t xml:space="preserve"> πλοίου, με την αναχώρηση ενός αεροπλάνου. Δεν είχαν γίνει ποτέ αυτά. Θεσμοθετούμε αυτή τ</w:t>
      </w:r>
      <w:r>
        <w:rPr>
          <w:rFonts w:eastAsia="Times New Roman" w:cs="Times New Roman"/>
          <w:bCs/>
          <w:shd w:val="clear" w:color="auto" w:fill="FFFFFF"/>
        </w:rPr>
        <w:t>ο συμβούλιο</w:t>
      </w:r>
      <w:r>
        <w:rPr>
          <w:rFonts w:eastAsia="Times New Roman" w:cs="Times New Roman"/>
          <w:bCs/>
          <w:shd w:val="clear" w:color="auto" w:fill="FFFFFF"/>
        </w:rPr>
        <w:t>.</w:t>
      </w:r>
    </w:p>
    <w:p w14:paraId="663F65C0" w14:textId="77777777" w:rsidR="00923458" w:rsidRDefault="00A03D36">
      <w:pPr>
        <w:spacing w:before="100" w:beforeAutospacing="1" w:after="100" w:afterAutospacing="1" w:line="600" w:lineRule="auto"/>
        <w:ind w:firstLine="709"/>
        <w:contextualSpacing/>
        <w:jc w:val="both"/>
        <w:rPr>
          <w:rFonts w:eastAsia="Times New Roman" w:cs="Times New Roman"/>
          <w:bCs/>
          <w:shd w:val="clear" w:color="auto" w:fill="FFFFFF"/>
        </w:rPr>
      </w:pPr>
      <w:r>
        <w:rPr>
          <w:rFonts w:eastAsia="Times New Roman" w:cs="Times New Roman"/>
          <w:bCs/>
          <w:shd w:val="clear" w:color="auto" w:fill="FFFFFF"/>
        </w:rPr>
        <w:t>Όμως, κάνουμε και κάτι άλλο, που σωστά επισημάνατε. Προσπαθούμε να συνδέσουμε τα αεροδρόμια με τα λιμάνια, για να πάμε σε αυτό το είδος της κρουαζιέρας</w:t>
      </w:r>
      <w:r>
        <w:rPr>
          <w:rFonts w:eastAsia="Times New Roman" w:cs="Times New Roman"/>
          <w:bCs/>
          <w:shd w:val="clear" w:color="auto" w:fill="FFFFFF"/>
        </w:rPr>
        <w:t>,</w:t>
      </w:r>
      <w:r>
        <w:rPr>
          <w:rFonts w:eastAsia="Times New Roman" w:cs="Times New Roman"/>
          <w:bCs/>
          <w:shd w:val="clear" w:color="auto" w:fill="FFFFFF"/>
        </w:rPr>
        <w:t xml:space="preserve"> π</w:t>
      </w:r>
      <w:r>
        <w:rPr>
          <w:rFonts w:eastAsia="Times New Roman" w:cs="Times New Roman"/>
          <w:bCs/>
          <w:shd w:val="clear" w:color="auto" w:fill="FFFFFF"/>
        </w:rPr>
        <w:t xml:space="preserve">ου αφήνει </w:t>
      </w:r>
      <w:r>
        <w:rPr>
          <w:rFonts w:eastAsia="Times New Roman"/>
          <w:bCs/>
          <w:shd w:val="clear" w:color="auto" w:fill="FFFFFF"/>
        </w:rPr>
        <w:t>βεβαίως</w:t>
      </w:r>
      <w:r>
        <w:rPr>
          <w:rFonts w:eastAsia="Times New Roman" w:cs="Times New Roman"/>
          <w:bCs/>
          <w:shd w:val="clear" w:color="auto" w:fill="FFFFFF"/>
        </w:rPr>
        <w:t xml:space="preserve"> πολύ περισσότερα σε μια χώρα. </w:t>
      </w:r>
    </w:p>
    <w:p w14:paraId="663F65C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Υπουργείο Ναυτιλίας εκπονεί ένα αφήγημα με δεκατρείς στόχους. Θα σας τους στείλω. </w:t>
      </w:r>
      <w:r>
        <w:rPr>
          <w:rFonts w:eastAsia="Times New Roman" w:cs="Times New Roman"/>
          <w:szCs w:val="24"/>
        </w:rPr>
        <w:lastRenderedPageBreak/>
        <w:t xml:space="preserve">Θα τους στείλω σε όλα τα κόμματα. Διότι ακριβώς θα τολμήσουμε να επιχειρήσουμε να κάνουμε </w:t>
      </w:r>
      <w:r>
        <w:rPr>
          <w:rFonts w:eastAsia="Times New Roman" w:cs="Times New Roman"/>
          <w:szCs w:val="24"/>
        </w:rPr>
        <w:t>έναν διάλογο όλοι μαζί</w:t>
      </w:r>
      <w:r>
        <w:rPr>
          <w:rFonts w:eastAsia="Times New Roman" w:cs="Times New Roman"/>
          <w:szCs w:val="24"/>
        </w:rPr>
        <w:t>,</w:t>
      </w:r>
      <w:r>
        <w:rPr>
          <w:rFonts w:eastAsia="Times New Roman" w:cs="Times New Roman"/>
          <w:szCs w:val="24"/>
        </w:rPr>
        <w:t xml:space="preserve"> για να συγκροτήσουμε μια εθνική πολιτική. </w:t>
      </w:r>
    </w:p>
    <w:p w14:paraId="663F65C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Αύριο το πρωί θα ταξιδέψω για το Λονδίνο. Κάνουμε μια εξαιρετική προσπάθεια –ό,τι κάνουν και άλλες χώρες μετά το </w:t>
      </w:r>
      <w:r>
        <w:rPr>
          <w:rFonts w:eastAsia="Times New Roman" w:cs="Times New Roman"/>
          <w:szCs w:val="24"/>
          <w:lang w:val="en-US"/>
        </w:rPr>
        <w:t>Brexit</w:t>
      </w:r>
      <w:r>
        <w:rPr>
          <w:rFonts w:eastAsia="Times New Roman" w:cs="Times New Roman"/>
          <w:szCs w:val="24"/>
        </w:rPr>
        <w:t>- να διεκδικήσουμε για τον Πειραιά έδρες μεγάλων οργανισμών ασφαλιστικ</w:t>
      </w:r>
      <w:r>
        <w:rPr>
          <w:rFonts w:eastAsia="Times New Roman" w:cs="Times New Roman"/>
          <w:szCs w:val="24"/>
        </w:rPr>
        <w:t xml:space="preserve">ών και </w:t>
      </w:r>
      <w:proofErr w:type="spellStart"/>
      <w:r>
        <w:rPr>
          <w:rFonts w:eastAsia="Times New Roman" w:cs="Times New Roman"/>
          <w:szCs w:val="24"/>
        </w:rPr>
        <w:t>αντασφαλιστικών</w:t>
      </w:r>
      <w:proofErr w:type="spellEnd"/>
      <w:r>
        <w:rPr>
          <w:rFonts w:eastAsia="Times New Roman" w:cs="Times New Roman"/>
          <w:szCs w:val="24"/>
        </w:rPr>
        <w:t xml:space="preserve"> που ασχολούνται με τη ναυτιλία. Δεν αφήνουμε τίποτα να πέσει κάτω. Προσπαθούμε όλα αυτά τα μέτωπα να τα ανοίξουμε. </w:t>
      </w:r>
    </w:p>
    <w:p w14:paraId="663F65C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Άκουσα τον τελευταίο συνάδελφο να μιλάει για τη ναυπηγοεπισκευαστική ζώνη. Πάλι δεν θα κουραστώ να πω: Η Ελλάδα γεννή</w:t>
      </w:r>
      <w:r>
        <w:rPr>
          <w:rFonts w:eastAsia="Times New Roman" w:cs="Times New Roman"/>
          <w:szCs w:val="24"/>
        </w:rPr>
        <w:t xml:space="preserve">θηκε και ξεκίνησε τη ζωή της το 2015; Ξέρετε καλά τι εγκλήματα –και είναι βαριά η λέξη, αλλά τη λέω με συνείδηση- και εγκληματικά λάθη –εγώ θα πω αυτόν τον όρο, δεν θα πω τίποτε άλλο και δεν θα υπονοήσω τίποτε άλλο- έγιναν στον χειρισμό των ναυπηγείων. </w:t>
      </w:r>
    </w:p>
    <w:p w14:paraId="663F65C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Γιατί δεν έχει ναυπηγεία η Ελλάδα, κύριε; Φταίει ο ΣΥΡΙΖΑ και οι ΑΝΕΛ; Έλος, δηλαδή. Φταίει ο ΣΥΡΙΖΑ και οι ΑΝΕΛ που αυτή τη στιγμή μ</w:t>
      </w:r>
      <w:r>
        <w:rPr>
          <w:rFonts w:eastAsia="Times New Roman" w:cs="Times New Roman"/>
          <w:szCs w:val="24"/>
        </w:rPr>
        <w:t>ά</w:t>
      </w:r>
      <w:r>
        <w:rPr>
          <w:rFonts w:eastAsia="Times New Roman" w:cs="Times New Roman"/>
          <w:szCs w:val="24"/>
        </w:rPr>
        <w:t>ς έχει επιδικάσει η Ευρωπαϊκή Ένωση 600 ε</w:t>
      </w:r>
      <w:r>
        <w:rPr>
          <w:rFonts w:eastAsia="Times New Roman" w:cs="Times New Roman"/>
          <w:szCs w:val="24"/>
        </w:rPr>
        <w:lastRenderedPageBreak/>
        <w:t>κατομμύρια; Φταίει ο ΣΥΡΙΖΑ και οι ΑΝΕΛ για όλο αυτό το καθεστώς των εκβιασμών πο</w:t>
      </w:r>
      <w:r>
        <w:rPr>
          <w:rFonts w:eastAsia="Times New Roman" w:cs="Times New Roman"/>
          <w:szCs w:val="24"/>
        </w:rPr>
        <w:t xml:space="preserve">υ υφίσταται η χώρα από αυτούς που πουλήσατε τα ναυπηγεία; </w:t>
      </w:r>
    </w:p>
    <w:p w14:paraId="663F65C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Κάντε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λίγη υπομονή και σε αυτόν τον τομέα, διότι πρώτη απαίτηση υλοποίησης της συμβατικής υποχρέωσης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από το Υπουργείο Ναυτιλίας είναι η προκριματική προώθηση ερχομού των δύο με</w:t>
      </w:r>
      <w:r>
        <w:rPr>
          <w:rFonts w:eastAsia="Times New Roman" w:cs="Times New Roman"/>
          <w:szCs w:val="24"/>
        </w:rPr>
        <w:t xml:space="preserve">γάλων δεξαμενών, αφού βεβαίως προηγουμένως απαιτήσαμε να επισκευαστούν άμεσα οι τέσσερις δεξαμενές του ΟΛΠ, που ήταν σε αχρηστία και αχρησία. Την Παρασκευή γίνονται τα εγκαίνια λειτουργίας και των τεσσάρων. </w:t>
      </w:r>
    </w:p>
    <w:p w14:paraId="663F65C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Τον Σεπτέμβριο θα έχουμε εδώ τη δεξαμενή των ογδ</w:t>
      </w:r>
      <w:r>
        <w:rPr>
          <w:rFonts w:eastAsia="Times New Roman" w:cs="Times New Roman"/>
          <w:szCs w:val="24"/>
        </w:rPr>
        <w:t xml:space="preserve">όντα χιλιάδων τόνων. Η απαίτησή μας είναι να απαιτήσει η συμβατική υποχρέωση και για τη δεξαμενή των τριακοσίων πενήντα χιλιάδων τόνων. Παράλληλα, θα </w:t>
      </w:r>
      <w:proofErr w:type="spellStart"/>
      <w:r>
        <w:rPr>
          <w:rFonts w:eastAsia="Times New Roman" w:cs="Times New Roman"/>
          <w:szCs w:val="24"/>
        </w:rPr>
        <w:t>αδειοδοτήσουμε</w:t>
      </w:r>
      <w:proofErr w:type="spellEnd"/>
      <w:r>
        <w:rPr>
          <w:rFonts w:eastAsia="Times New Roman" w:cs="Times New Roman"/>
          <w:szCs w:val="24"/>
        </w:rPr>
        <w:t xml:space="preserve"> όλα τα παλιά ναυπηγεία, μικρά, μικρότερα, σε όλη τη χώρα. Διότι και σε αυτόν τον τομέα τουρ</w:t>
      </w:r>
      <w:r>
        <w:rPr>
          <w:rFonts w:eastAsia="Times New Roman" w:cs="Times New Roman"/>
          <w:szCs w:val="24"/>
        </w:rPr>
        <w:t xml:space="preserve">ιστικά σκάφη παραδοσιακά μπορούν και υπάρχει ζήτηση. Όπως αυτή τη στιγμή, θα επιχειρήσουμε και προσπάθεια που έχει να κάνει με τα μεγάλα προβλήματα του Σκαραμαγκά. </w:t>
      </w:r>
    </w:p>
    <w:p w14:paraId="663F65C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είναι οι προσπάθειες και ο σχεδιασμός αυτής της Κυβέρνησης</w:t>
      </w:r>
      <w:r>
        <w:rPr>
          <w:rFonts w:eastAsia="Times New Roman" w:cs="Times New Roman"/>
          <w:szCs w:val="24"/>
        </w:rPr>
        <w:t>,</w:t>
      </w:r>
      <w:r>
        <w:rPr>
          <w:rFonts w:eastAsia="Times New Roman" w:cs="Times New Roman"/>
          <w:szCs w:val="24"/>
        </w:rPr>
        <w:t xml:space="preserve"> για να μπορέσουμε πραγματ</w:t>
      </w:r>
      <w:r>
        <w:rPr>
          <w:rFonts w:eastAsia="Times New Roman" w:cs="Times New Roman"/>
          <w:szCs w:val="24"/>
        </w:rPr>
        <w:t>ικά ως χώρα να απαντήσουμε στις προκλήσεις. Διότι η χώρα διαθέτει τεράστια συγκριτικά πλεονεκτήματα. Τουλάχιστον οφείλουμε όλοι μαζί σε αυτά τα ζητήματα να είμαστε στην ίδια όχθη. Αδικούμε τον εαυτό μας πολλές φορές –όλοι μας, εγώ δεν λέω μόνο εσείς-</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στον βωμό του αντιπολιτευτικού διαλόγου υπερβαίνουμε τα </w:t>
      </w:r>
      <w:proofErr w:type="spellStart"/>
      <w:r>
        <w:rPr>
          <w:rFonts w:eastAsia="Times New Roman" w:cs="Times New Roman"/>
          <w:szCs w:val="24"/>
        </w:rPr>
        <w:t>εσκαμμένα</w:t>
      </w:r>
      <w:proofErr w:type="spellEnd"/>
      <w:r>
        <w:rPr>
          <w:rFonts w:eastAsia="Times New Roman" w:cs="Times New Roman"/>
          <w:szCs w:val="24"/>
        </w:rPr>
        <w:t xml:space="preserve"> και λέμε πράγματα τα οποία δεν πρέπει να λέμε. </w:t>
      </w:r>
    </w:p>
    <w:p w14:paraId="663F65C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Προσπάθειες κατά καιρούς, κανείς δεν αμφισβητεί, έχουν γίνει. Αυτά τα δύο χρόνια</w:t>
      </w:r>
      <w:r>
        <w:rPr>
          <w:rFonts w:eastAsia="Times New Roman" w:cs="Times New Roman"/>
          <w:szCs w:val="24"/>
        </w:rPr>
        <w:t>,</w:t>
      </w:r>
      <w:r>
        <w:rPr>
          <w:rFonts w:eastAsia="Times New Roman" w:cs="Times New Roman"/>
          <w:szCs w:val="24"/>
        </w:rPr>
        <w:t xml:space="preserve"> όμως</w:t>
      </w:r>
      <w:r>
        <w:rPr>
          <w:rFonts w:eastAsia="Times New Roman" w:cs="Times New Roman"/>
          <w:szCs w:val="24"/>
        </w:rPr>
        <w:t>,</w:t>
      </w:r>
      <w:r>
        <w:rPr>
          <w:rFonts w:eastAsia="Times New Roman" w:cs="Times New Roman"/>
          <w:szCs w:val="24"/>
        </w:rPr>
        <w:t xml:space="preserve"> γίνεται μια συστηματική προσπάθεια, ακριβώς για να δο</w:t>
      </w:r>
      <w:r>
        <w:rPr>
          <w:rFonts w:eastAsia="Times New Roman" w:cs="Times New Roman"/>
          <w:szCs w:val="24"/>
        </w:rPr>
        <w:t>ύμε και από τα λάθη και από τις αδυναμίες, τι μπορούμε να διαμορφώσουμε καλύτερα. Υπήρχε λιμενική βιομηχανία στη χώρα; Πείτε μου, αν ήξερε η χώρα πόσα είναι τα λιμάνια, οι όρμοι, τα αγκυροβόλια. Διότι όλα αυτά είναι σημεία που μπορούν να αξιοποιηθούν. Τα γ</w:t>
      </w:r>
      <w:r>
        <w:rPr>
          <w:rFonts w:eastAsia="Times New Roman" w:cs="Times New Roman"/>
          <w:szCs w:val="24"/>
        </w:rPr>
        <w:t xml:space="preserve">νώριζε αυτά η χώρα; </w:t>
      </w:r>
    </w:p>
    <w:p w14:paraId="663F65C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Τώρα, αυτή τη στιγμή, πείτε μου κάτι ακόμη. Μπορεί αυτό που σας λέω να μου πείτε ότι δεν το αποδέχεστε. Πόσα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είχαν τα λιμάνια μας το 2015 και πόσα έχουν τώρα, για να δούμε τη διαφορά; </w:t>
      </w:r>
    </w:p>
    <w:p w14:paraId="663F65C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γίνεται να λέγονται αυτά τα πράγμα</w:t>
      </w:r>
      <w:r>
        <w:rPr>
          <w:rFonts w:eastAsia="Times New Roman" w:cs="Times New Roman"/>
          <w:szCs w:val="24"/>
        </w:rPr>
        <w:t>τα, ότι εδώ έγινε καταστροφή. Έλεος, δηλαδή! Ελάτε αύριο στο Υπουργείο να σας ενημερώσω για ό,τι θέλετε, για να δείτε τι δουλειά γίνεται. Είναι χρήσιμο να τα ξέρετε. Είστε Βουλευτές, δεν μπορεί να έρχεστε εδώ για να λέτε γενικώς και αορίστως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t>γίνει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γίνει εκείνο». Ελάτε να δείτε τι δουλειά γίνεται, τι προσπάθεια γίνεται. </w:t>
      </w:r>
    </w:p>
    <w:p w14:paraId="663F65C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Άλλωστε, ξέρω πολύ καλά ότι τα μαθαίνετε</w:t>
      </w:r>
      <w:r>
        <w:rPr>
          <w:rFonts w:eastAsia="Times New Roman" w:cs="Times New Roman"/>
          <w:szCs w:val="24"/>
        </w:rPr>
        <w:t>,</w:t>
      </w:r>
      <w:r>
        <w:rPr>
          <w:rFonts w:eastAsia="Times New Roman" w:cs="Times New Roman"/>
          <w:szCs w:val="24"/>
        </w:rPr>
        <w:t xml:space="preserve"> γιατί έχετε επαφή με τους φορείς του λιμανιού και ξέρετε πολύ καλά τι άποψη έχουν όλοι αυτοί, οι οποίοι δεν έχουν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σχέση πολιτική και ιδεολογική με το</w:t>
      </w:r>
      <w:r>
        <w:rPr>
          <w:rFonts w:eastAsia="Times New Roman" w:cs="Times New Roman"/>
          <w:szCs w:val="24"/>
        </w:rPr>
        <w:t>ν</w:t>
      </w:r>
      <w:r>
        <w:rPr>
          <w:rFonts w:eastAsia="Times New Roman" w:cs="Times New Roman"/>
          <w:szCs w:val="24"/>
        </w:rPr>
        <w:t xml:space="preserve"> ΣΥΡΙΖΑ και τους ΑΝΕΛ. Οι άνθρωποι βλέπουν πώς δουλεύουμε και δημόσια τοποθετούνται.</w:t>
      </w:r>
    </w:p>
    <w:p w14:paraId="663F65C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Να σας ρωτήσω κάτι ακόμα. Το Αιγαίο δεν ξέρατε ότι το αλωνίζουν τουριστικά σκάφη και γιοτ από την Τουρκία με τουρκική σημαία και με άλλ</w:t>
      </w:r>
      <w:r>
        <w:rPr>
          <w:rFonts w:eastAsia="Times New Roman" w:cs="Times New Roman"/>
          <w:szCs w:val="24"/>
        </w:rPr>
        <w:t>ες σημαίες, με παράνομες ναυλώσεις και με παράνομα ναυλοσύμφωνα; Το ξέρατε ή δεν το ξέρατε; Διότι</w:t>
      </w:r>
      <w:r>
        <w:rPr>
          <w:rFonts w:eastAsia="Times New Roman" w:cs="Times New Roman"/>
          <w:szCs w:val="24"/>
        </w:rPr>
        <w:t>,</w:t>
      </w:r>
      <w:r>
        <w:rPr>
          <w:rFonts w:eastAsia="Times New Roman" w:cs="Times New Roman"/>
          <w:szCs w:val="24"/>
        </w:rPr>
        <w:t xml:space="preserve"> αν το ξέρατε, έχετε ευθύνες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δεν το ξέρατε, ήσαστε και ακατάλληλοι, οπότε επιστρέφω τον όρο ανικανότητα. </w:t>
      </w:r>
    </w:p>
    <w:p w14:paraId="663F65C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Τι έγινε φέτος; Ή δεν τα διαβάζετε αυτά; Δέκα πε</w:t>
      </w:r>
      <w:r>
        <w:rPr>
          <w:rFonts w:eastAsia="Times New Roman" w:cs="Times New Roman"/>
          <w:szCs w:val="24"/>
        </w:rPr>
        <w:t>ριπτώσεις πιαστήκαν μέσα σε ένα</w:t>
      </w:r>
      <w:r>
        <w:rPr>
          <w:rFonts w:eastAsia="Times New Roman" w:cs="Times New Roman"/>
          <w:szCs w:val="24"/>
        </w:rPr>
        <w:t>ν</w:t>
      </w:r>
      <w:r>
        <w:rPr>
          <w:rFonts w:eastAsia="Times New Roman" w:cs="Times New Roman"/>
          <w:szCs w:val="24"/>
        </w:rPr>
        <w:t xml:space="preserve"> μήνα. Σήμερα βγήκε μεγάλη ευρωπαϊκή </w:t>
      </w:r>
      <w:r>
        <w:rPr>
          <w:rFonts w:eastAsia="Times New Roman" w:cs="Times New Roman"/>
          <w:szCs w:val="24"/>
        </w:rPr>
        <w:lastRenderedPageBreak/>
        <w:t>εταιρεία στην οποία ανήκαν τα περισσότερα και λέει: «Οφείλουμε να σεβόμαστε τους νόμους της Ελλάδος</w:t>
      </w:r>
      <w:r>
        <w:rPr>
          <w:rFonts w:eastAsia="Times New Roman" w:cs="Times New Roman"/>
          <w:szCs w:val="24"/>
        </w:rPr>
        <w:t>.</w:t>
      </w:r>
      <w:r>
        <w:rPr>
          <w:rFonts w:eastAsia="Times New Roman" w:cs="Times New Roman"/>
          <w:szCs w:val="24"/>
        </w:rPr>
        <w:t>». Επί πέντε χρόνια, όπως ομολογεί ο φορέας των τουριστικών σκαφών αναψυχής, κλείνατε τ</w:t>
      </w:r>
      <w:r>
        <w:rPr>
          <w:rFonts w:eastAsia="Times New Roman" w:cs="Times New Roman"/>
          <w:szCs w:val="24"/>
        </w:rPr>
        <w:t xml:space="preserve">α μάτια μπροστά σε αυτή την πραγματικότητα. </w:t>
      </w:r>
    </w:p>
    <w:p w14:paraId="663F65C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Τώρα η προσπάθεια και η οργάνωση που κάνουμε στο Λιμενικό είναι τέτοια</w:t>
      </w:r>
      <w:r>
        <w:rPr>
          <w:rFonts w:eastAsia="Times New Roman" w:cs="Times New Roman"/>
          <w:szCs w:val="24"/>
        </w:rPr>
        <w:t>,</w:t>
      </w:r>
      <w:r>
        <w:rPr>
          <w:rFonts w:eastAsia="Times New Roman" w:cs="Times New Roman"/>
          <w:szCs w:val="24"/>
        </w:rPr>
        <w:t xml:space="preserve"> που χτυπάμε και θα τσακίσουμε όλα αυτά τα φαινόμενα. Να το ξέρουν καλά όλοι αυτοί οι οποίοι έμπαιναν, απολάμβαναν, οικονόμαγαν</w:t>
      </w:r>
      <w:r>
        <w:rPr>
          <w:rFonts w:eastAsia="Times New Roman" w:cs="Times New Roman"/>
          <w:szCs w:val="24"/>
        </w:rPr>
        <w:t>,</w:t>
      </w:r>
      <w:r>
        <w:rPr>
          <w:rFonts w:eastAsia="Times New Roman" w:cs="Times New Roman"/>
          <w:szCs w:val="24"/>
        </w:rPr>
        <w:t xml:space="preserve"> χωρίς να πλ</w:t>
      </w:r>
      <w:r>
        <w:rPr>
          <w:rFonts w:eastAsia="Times New Roman" w:cs="Times New Roman"/>
          <w:szCs w:val="24"/>
        </w:rPr>
        <w:t>ηρώσουν ένα ευρώ. Αυτή είναι η πολιτική βούληση αυτού του Υπουργείου κι αυτό φαίνεται και στη δίωξη, σε όλους τους τομείς και κυρίως σε αυτό το ζήτημα που συζητάμε τώρα.</w:t>
      </w:r>
    </w:p>
    <w:p w14:paraId="663F65C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Να πω κάτι για τα κρουαζιερόπλοια και να κλείσω, κύριε Πρόεδρε. </w:t>
      </w:r>
    </w:p>
    <w:p w14:paraId="663F65D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σας άκουσα να λέτ</w:t>
      </w:r>
      <w:r>
        <w:rPr>
          <w:rFonts w:eastAsia="Times New Roman" w:cs="Times New Roman"/>
          <w:szCs w:val="24"/>
        </w:rPr>
        <w:t xml:space="preserve">ε για τη σημαία των κρουαζιερόπλοιων. Δεν σας απασχολεί; Ο Υπουργός Ναυτιλίας είχε το θάρρος και στην </w:t>
      </w:r>
      <w:r>
        <w:rPr>
          <w:rFonts w:eastAsia="Times New Roman" w:cs="Times New Roman"/>
          <w:szCs w:val="24"/>
        </w:rPr>
        <w:t>ε</w:t>
      </w:r>
      <w:r>
        <w:rPr>
          <w:rFonts w:eastAsia="Times New Roman" w:cs="Times New Roman"/>
          <w:szCs w:val="24"/>
        </w:rPr>
        <w:t xml:space="preserve">πιτροπή και θα το πω και στη Βουλή ότι βεβαίως θα στηρίξουμε τους φορείς της κρουαζιέρας, αλλά κι αυτοί πρέπει να βάλουν λίγο το χεράκι στην τσέπη. </w:t>
      </w:r>
    </w:p>
    <w:p w14:paraId="663F65D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μπορεί και δεν είναι σωστό να μην υπάρχει ουσιαστικά πλοίο χωρίς ελληνική σημαία στην κρουαζιέρα. Ξέρετε τι </w:t>
      </w:r>
      <w:r>
        <w:rPr>
          <w:rFonts w:eastAsia="Times New Roman" w:cs="Times New Roman"/>
          <w:szCs w:val="24"/>
        </w:rPr>
        <w:lastRenderedPageBreak/>
        <w:t>σημαίνει αυτό και σε αυτό έπρεπε να είμαστε μαζί. Οφείλετε να είμαστε μαζί. Είναι ζητήματα που αφορούν τη χώρα, δεν αφορούν τον Υπουργό Ναυτιλίας ού</w:t>
      </w:r>
      <w:r>
        <w:rPr>
          <w:rFonts w:eastAsia="Times New Roman" w:cs="Times New Roman"/>
          <w:szCs w:val="24"/>
        </w:rPr>
        <w:t>τε την Υπουργό Τουρισμού ούτε τους ΑΝΕΛ ούτε τον ΣΥΡΙΖΑ. Αφορούν όλη την Ελλάδα.</w:t>
      </w:r>
    </w:p>
    <w:p w14:paraId="663F65D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Αυτές είναι οι σκέψεις που ήθελα να καταθέσω. Εγώ όσα ειπώθηκαν, κύριε Πρόεδρε, τα λαμβάνω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Χρήσιμα μου είναι αρκετά πράγματα και θα πάρω και την πρωτοβουλία να κ</w:t>
      </w:r>
      <w:r>
        <w:rPr>
          <w:rFonts w:eastAsia="Times New Roman" w:cs="Times New Roman"/>
          <w:szCs w:val="24"/>
        </w:rPr>
        <w:t xml:space="preserve">αλέσω και τους συναδέλφους σε μια συνάντηση. </w:t>
      </w:r>
    </w:p>
    <w:p w14:paraId="663F65D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Ωστόσο, θα ζητήσω από όλους τους τομεάρχες των κομμάτων να κάνουμε μια συνάντηση</w:t>
      </w:r>
      <w:r>
        <w:rPr>
          <w:rFonts w:eastAsia="Times New Roman" w:cs="Times New Roman"/>
          <w:szCs w:val="24"/>
        </w:rPr>
        <w:t>,</w:t>
      </w:r>
      <w:r>
        <w:rPr>
          <w:rFonts w:eastAsia="Times New Roman" w:cs="Times New Roman"/>
          <w:szCs w:val="24"/>
        </w:rPr>
        <w:t xml:space="preserve"> για να θέσω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αυτόν τον σχεδιασμό, γιατί η ναυτιλία</w:t>
      </w:r>
      <w:r>
        <w:rPr>
          <w:rFonts w:eastAsia="Times New Roman" w:cs="Times New Roman"/>
          <w:szCs w:val="24"/>
        </w:rPr>
        <w:t>,</w:t>
      </w:r>
      <w:r>
        <w:rPr>
          <w:rFonts w:eastAsia="Times New Roman" w:cs="Times New Roman"/>
          <w:szCs w:val="24"/>
        </w:rPr>
        <w:t xml:space="preserve"> με όλα τα παρελκόμενα που τη συνοδεύουν</w:t>
      </w:r>
      <w:r>
        <w:rPr>
          <w:rFonts w:eastAsia="Times New Roman" w:cs="Times New Roman"/>
          <w:szCs w:val="24"/>
        </w:rPr>
        <w:t>,</w:t>
      </w:r>
      <w:r>
        <w:rPr>
          <w:rFonts w:eastAsia="Times New Roman" w:cs="Times New Roman"/>
          <w:szCs w:val="24"/>
        </w:rPr>
        <w:t xml:space="preserve"> μπορεί πραγματικά να αποδει</w:t>
      </w:r>
      <w:r>
        <w:rPr>
          <w:rFonts w:eastAsia="Times New Roman" w:cs="Times New Roman"/>
          <w:szCs w:val="24"/>
        </w:rPr>
        <w:t>χθεί ένας πολύ κρίσιμος τομέας ανάπτυξης της χώρας, αν τολμήσουμε όλοι μαζί -και το λέω και για τον εαυτό μου- να αντιμετωπίσουμε στεγανά που πολλές φορές έχουν δημιουργηθεί, παράλογες λογικές που διακατέχουν διάφορους φορείς, να μπορέσουμε όλοι μαζί να βρ</w:t>
      </w:r>
      <w:r>
        <w:rPr>
          <w:rFonts w:eastAsia="Times New Roman" w:cs="Times New Roman"/>
          <w:szCs w:val="24"/>
        </w:rPr>
        <w:t>ούμε τον κοινό τόπο για να αισθανθούμε ότι</w:t>
      </w:r>
      <w:r>
        <w:rPr>
          <w:rFonts w:eastAsia="Times New Roman" w:cs="Times New Roman"/>
          <w:szCs w:val="24"/>
        </w:rPr>
        <w:t>,</w:t>
      </w:r>
      <w:r>
        <w:rPr>
          <w:rFonts w:eastAsia="Times New Roman" w:cs="Times New Roman"/>
          <w:szCs w:val="24"/>
        </w:rPr>
        <w:t xml:space="preserve"> είτε από τη θέση της Κυβέρνησης είτε από τη θέση της αντιπολίτευσης</w:t>
      </w:r>
      <w:r>
        <w:rPr>
          <w:rFonts w:eastAsia="Times New Roman" w:cs="Times New Roman"/>
          <w:szCs w:val="24"/>
        </w:rPr>
        <w:t>,</w:t>
      </w:r>
      <w:r>
        <w:rPr>
          <w:rFonts w:eastAsia="Times New Roman" w:cs="Times New Roman"/>
          <w:szCs w:val="24"/>
        </w:rPr>
        <w:t xml:space="preserve"> με ένα</w:t>
      </w:r>
      <w:r>
        <w:rPr>
          <w:rFonts w:eastAsia="Times New Roman" w:cs="Times New Roman"/>
          <w:szCs w:val="24"/>
        </w:rPr>
        <w:t>ν</w:t>
      </w:r>
      <w:r>
        <w:rPr>
          <w:rFonts w:eastAsia="Times New Roman" w:cs="Times New Roman"/>
          <w:szCs w:val="24"/>
        </w:rPr>
        <w:t xml:space="preserve"> δημιουργικό διάλογο, απαλλαγμένο από εμμονές, θα βοηθήσουμε την πατρίδα.</w:t>
      </w:r>
    </w:p>
    <w:p w14:paraId="663F65D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663F65D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w:t>
      </w:r>
      <w:r>
        <w:rPr>
          <w:rFonts w:eastAsia="Times New Roman" w:cs="Times New Roman"/>
          <w:szCs w:val="24"/>
        </w:rPr>
        <w:t xml:space="preserve">ε τον Υπουργό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663F65D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Πριν προχωρήσουμε στους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 xml:space="preserve">κπροσώπους, ο κ. </w:t>
      </w:r>
      <w:proofErr w:type="spellStart"/>
      <w:r>
        <w:rPr>
          <w:rFonts w:eastAsia="Times New Roman" w:cs="Times New Roman"/>
          <w:szCs w:val="24"/>
        </w:rPr>
        <w:t>Μηταράκης</w:t>
      </w:r>
      <w:proofErr w:type="spellEnd"/>
      <w:r>
        <w:rPr>
          <w:rFonts w:eastAsia="Times New Roman" w:cs="Times New Roman"/>
          <w:szCs w:val="24"/>
        </w:rPr>
        <w:t xml:space="preserve"> έχει ζητήσει τον λόγο για ένα ζήτημα.</w:t>
      </w:r>
    </w:p>
    <w:p w14:paraId="663F65D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μισό λεπτό να πει κάτι ο κ. </w:t>
      </w:r>
      <w:proofErr w:type="spellStart"/>
      <w:r>
        <w:rPr>
          <w:rFonts w:eastAsia="Times New Roman" w:cs="Times New Roman"/>
          <w:szCs w:val="24"/>
        </w:rPr>
        <w:t>Μηταράκης</w:t>
      </w:r>
      <w:proofErr w:type="spellEnd"/>
      <w:r>
        <w:rPr>
          <w:rFonts w:eastAsia="Times New Roman" w:cs="Times New Roman"/>
          <w:szCs w:val="24"/>
        </w:rPr>
        <w:t>.</w:t>
      </w:r>
    </w:p>
    <w:p w14:paraId="663F65D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r>
        <w:rPr>
          <w:rFonts w:eastAsia="Times New Roman" w:cs="Times New Roman"/>
          <w:szCs w:val="24"/>
        </w:rPr>
        <w:t>συνάδελφε, έχετε τον λόγο.</w:t>
      </w:r>
    </w:p>
    <w:p w14:paraId="663F65D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Ευχαριστώ, κύριε Πρόεδρε.</w:t>
      </w:r>
    </w:p>
    <w:p w14:paraId="663F65D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Ζήτησα τον λόγο για μισό λεπτό μόνο</w:t>
      </w:r>
      <w:r>
        <w:rPr>
          <w:rFonts w:eastAsia="Times New Roman" w:cs="Times New Roman"/>
          <w:szCs w:val="24"/>
        </w:rPr>
        <w:t>,</w:t>
      </w:r>
      <w:r>
        <w:rPr>
          <w:rFonts w:eastAsia="Times New Roman" w:cs="Times New Roman"/>
          <w:szCs w:val="24"/>
        </w:rPr>
        <w:t xml:space="preserve"> για να διευκρινίσω στον κύριο Υπουργό τι ακριβώς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663F65D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Είπα ότι η Ελλάδα έχει ένα μεγάλο συ</w:t>
      </w:r>
      <w:r>
        <w:rPr>
          <w:rFonts w:eastAsia="Times New Roman" w:cs="Times New Roman"/>
          <w:szCs w:val="24"/>
        </w:rPr>
        <w:t>γκρι</w:t>
      </w:r>
      <w:r>
        <w:rPr>
          <w:rFonts w:eastAsia="Times New Roman" w:cs="Times New Roman"/>
          <w:szCs w:val="24"/>
        </w:rPr>
        <w:t>τικό πλεονέκτημα ως ο ασφαλής προο</w:t>
      </w:r>
      <w:r>
        <w:rPr>
          <w:rFonts w:eastAsia="Times New Roman" w:cs="Times New Roman"/>
          <w:szCs w:val="24"/>
        </w:rPr>
        <w:t>ρισμός στη Νοτιοανατολική Μεσόγειο. Όμως, τα γεγονότα του μεταναστευτικού τα τελευταία δυόμισι χρόνια επηρέασαν αρνητικά την εικόνα της ασφάλειας στη χώρα. Δεν είπα ότι υπήρχε θέμα ασφαλείας.</w:t>
      </w:r>
    </w:p>
    <w:p w14:paraId="663F65D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3F65D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γ</w:t>
      </w:r>
      <w:r>
        <w:rPr>
          <w:rFonts w:eastAsia="Times New Roman" w:cs="Times New Roman"/>
          <w:szCs w:val="24"/>
        </w:rPr>
        <w:t xml:space="preserve">ια τη διευκρίνιση, κύριε </w:t>
      </w:r>
      <w:proofErr w:type="spellStart"/>
      <w:r>
        <w:rPr>
          <w:rFonts w:eastAsia="Times New Roman" w:cs="Times New Roman"/>
          <w:szCs w:val="24"/>
        </w:rPr>
        <w:t>Μηταράκη</w:t>
      </w:r>
      <w:proofErr w:type="spellEnd"/>
      <w:r>
        <w:rPr>
          <w:rFonts w:eastAsia="Times New Roman" w:cs="Times New Roman"/>
          <w:szCs w:val="24"/>
        </w:rPr>
        <w:t>.</w:t>
      </w:r>
    </w:p>
    <w:p w14:paraId="663F65D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Ιωάννης Κεφαλογιάννης,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Νέας Δημοκρατίας, έχει τον λόγο για δώδεκα λεπτά.</w:t>
      </w:r>
    </w:p>
    <w:p w14:paraId="663F65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663F65E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άκουσα με πάρα πολύ μεγάλη προσοχή και σας </w:t>
      </w:r>
      <w:r>
        <w:rPr>
          <w:rFonts w:eastAsia="Times New Roman" w:cs="Times New Roman"/>
          <w:szCs w:val="24"/>
        </w:rPr>
        <w:t>εκτιμώ πάρα πολύ. Όμως, θα μου επιτρέψετε, επειδή νομίζω ότι άκουσα κάποια πράγματα, τα οποία τουλάχιστον εμένα μου προκάλεσαν μεγάλη έκπληξη. Άκουσαν έναν έμπειρο πολιτικό, έναν πολιτικό ο οποίος επί τριάντα χρόνια περίπου βρίσκεται στο Κοινοβούλιο -μπορε</w:t>
      </w:r>
      <w:r>
        <w:rPr>
          <w:rFonts w:eastAsia="Times New Roman" w:cs="Times New Roman"/>
          <w:szCs w:val="24"/>
        </w:rPr>
        <w:t>ί να ήταν σε προηγούμενο κόμμα, συγκεκριμένα στο ΠΑΣΟΚ-</w:t>
      </w:r>
      <w:r>
        <w:rPr>
          <w:rFonts w:eastAsia="Times New Roman" w:cs="Times New Roman"/>
          <w:szCs w:val="24"/>
        </w:rPr>
        <w:t>,</w:t>
      </w:r>
      <w:r>
        <w:rPr>
          <w:rFonts w:eastAsia="Times New Roman" w:cs="Times New Roman"/>
          <w:szCs w:val="24"/>
        </w:rPr>
        <w:t xml:space="preserve"> να καταγγέλλει πάλι το πολιτικό σύστημα, το γνωστό, στην ουσία να καταγγέλλει τον εαυτό του. Αυτό σας το λέει ένας νέος Βουλευτής, ο οποίος εξελέγη μόλις το 2012.</w:t>
      </w:r>
    </w:p>
    <w:p w14:paraId="663F65E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Αυτή τη στιγμή υπάρχει το οξύμωρο: Έ</w:t>
      </w:r>
      <w:r>
        <w:rPr>
          <w:rFonts w:eastAsia="Times New Roman" w:cs="Times New Roman"/>
          <w:szCs w:val="24"/>
        </w:rPr>
        <w:t>νας πολιτικός, ο οποίος για τους δικούς του λόγους -δεν το κρίνω- άλλαξε κόμμα, καταγγέλλει το παλιό πολιτικό σύστημα, το οποίο είχε πράγματι παθογένειες. Περίμενα τουλάχιστον από εσάς και από πολλούς άλλους από την Κυβέρνηση μια γενναία αυτοκριτική, την ο</w:t>
      </w:r>
      <w:r>
        <w:rPr>
          <w:rFonts w:eastAsia="Times New Roman" w:cs="Times New Roman"/>
          <w:szCs w:val="24"/>
        </w:rPr>
        <w:t>ποία δεν άκουσα.</w:t>
      </w:r>
    </w:p>
    <w:p w14:paraId="663F65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Προς τιμήν σας, βέβαια, πριν από μερικές ημέρες ζητήσατε μια δημόσια συγγνώμη για εκφράσεις που είχαν ακουστεί στην προηγούμενη κοινοβουλευτική περίοδο περί γερμανοτσολιάδων. </w:t>
      </w:r>
      <w:r>
        <w:rPr>
          <w:rFonts w:eastAsia="Times New Roman" w:cs="Times New Roman"/>
          <w:szCs w:val="24"/>
        </w:rPr>
        <w:t>Α</w:t>
      </w:r>
      <w:r>
        <w:rPr>
          <w:rFonts w:eastAsia="Times New Roman" w:cs="Times New Roman"/>
          <w:szCs w:val="24"/>
        </w:rPr>
        <w:t>υτή είναι δική σας τιμή, την οποία, δυστυχώς, δεν την έχουν ακο</w:t>
      </w:r>
      <w:r>
        <w:rPr>
          <w:rFonts w:eastAsia="Times New Roman" w:cs="Times New Roman"/>
          <w:szCs w:val="24"/>
        </w:rPr>
        <w:t>λουθήσει οι συνάδελφοί σας από τον ΣΥΡΙΖΑ ούτε από τους Ανεξάρτητους Έλληνες.</w:t>
      </w:r>
    </w:p>
    <w:p w14:paraId="663F65E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πρέπει, όμως, να ομολογήσετε ότι η σημερινή συζήτηση, σε αντίθεση με τις συζητήσεις που ήταν σε αντίστοιχες επερωτήσεις</w:t>
      </w:r>
      <w:r>
        <w:rPr>
          <w:rFonts w:eastAsia="Times New Roman" w:cs="Times New Roman"/>
          <w:szCs w:val="24"/>
        </w:rPr>
        <w:t>,</w:t>
      </w:r>
      <w:r>
        <w:rPr>
          <w:rFonts w:eastAsia="Times New Roman" w:cs="Times New Roman"/>
          <w:szCs w:val="24"/>
        </w:rPr>
        <w:t xml:space="preserve"> όταν ο ΣΥΡΙΖΑ και οι Ανεξάρτητοι Έλληνες ήταν στην </w:t>
      </w:r>
      <w:r>
        <w:rPr>
          <w:rFonts w:eastAsia="Times New Roman" w:cs="Times New Roman"/>
          <w:szCs w:val="24"/>
        </w:rPr>
        <w:t>α</w:t>
      </w:r>
      <w:r>
        <w:rPr>
          <w:rFonts w:eastAsia="Times New Roman" w:cs="Times New Roman"/>
          <w:szCs w:val="24"/>
        </w:rPr>
        <w:t>ντ</w:t>
      </w:r>
      <w:r>
        <w:rPr>
          <w:rFonts w:eastAsia="Times New Roman" w:cs="Times New Roman"/>
          <w:szCs w:val="24"/>
        </w:rPr>
        <w:t>ιπολίτευση, γίνεται και έγινε σε ένα πολιτισμένο πολιτικό περιβάλλον. Μπορεί να διαφωνείτε. Μπορεί να έχουμε διαφορετικές πολιτικές εκτιμήσεις. Όμως, τουλάχιστον δεν ακούστηκαν χαρακτηρισμοί, δεν ακούγονται χαρακτηρισμοί κι είμαστε εδώ πέρα να συμβάλουμε σ</w:t>
      </w:r>
      <w:r>
        <w:rPr>
          <w:rFonts w:eastAsia="Times New Roman" w:cs="Times New Roman"/>
          <w:szCs w:val="24"/>
        </w:rPr>
        <w:t>ε θέματα τα οποία πραγματικά είναι κοινού ενδιαφέροντος.</w:t>
      </w:r>
    </w:p>
    <w:p w14:paraId="663F65E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Ακούστηκαν ότι υπήρξαν ιδεοληψίες και υπάρχουν ιδεοληψίες. Πράγματι, στο παρελθόν, όπως και άλλοι συνάδελφοι ανέφεραν, όταν, για παράδειγμα, ο Κώστας Καραμανλής προσπάθησε να προχωρήσει την ιδιωτικοπ</w:t>
      </w:r>
      <w:r>
        <w:rPr>
          <w:rFonts w:eastAsia="Times New Roman" w:cs="Times New Roman"/>
          <w:szCs w:val="24"/>
        </w:rPr>
        <w:t xml:space="preserve">οίηση και να φέρει στην ουσία </w:t>
      </w:r>
      <w:r>
        <w:rPr>
          <w:rFonts w:eastAsia="Times New Roman" w:cs="Times New Roman"/>
          <w:szCs w:val="24"/>
        </w:rPr>
        <w:lastRenderedPageBreak/>
        <w:t xml:space="preserve">έναν στρατηγικό επενδυτή, που ήταν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τότε </w:t>
      </w:r>
      <w:r>
        <w:rPr>
          <w:rFonts w:eastAsia="Times New Roman" w:cs="Times New Roman"/>
          <w:szCs w:val="24"/>
        </w:rPr>
        <w:t>α</w:t>
      </w:r>
      <w:r>
        <w:rPr>
          <w:rFonts w:eastAsia="Times New Roman" w:cs="Times New Roman"/>
          <w:szCs w:val="24"/>
        </w:rPr>
        <w:t>ντιπολίτευση, αν θυμάστε, έκανε στην ουσία τα πάντα</w:t>
      </w:r>
      <w:r>
        <w:rPr>
          <w:rFonts w:eastAsia="Times New Roman" w:cs="Times New Roman"/>
          <w:szCs w:val="24"/>
        </w:rPr>
        <w:t>,</w:t>
      </w:r>
      <w:r>
        <w:rPr>
          <w:rFonts w:eastAsia="Times New Roman" w:cs="Times New Roman"/>
          <w:szCs w:val="24"/>
        </w:rPr>
        <w:t xml:space="preserve"> προκειμένου να την αποτρέψει κι όταν βεβαίως βρέθηκε στην Κυβέρνηση, έκανε τα πάντα για να παραμείνει αυτή η μεγάλη επέ</w:t>
      </w:r>
      <w:r>
        <w:rPr>
          <w:rFonts w:eastAsia="Times New Roman" w:cs="Times New Roman"/>
          <w:szCs w:val="24"/>
        </w:rPr>
        <w:t xml:space="preserve">νδυση στο λιμάνι. </w:t>
      </w:r>
    </w:p>
    <w:p w14:paraId="663F65E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Με πολύ μεγάλη χαρά σας άκουσα και σήμερα να επαινείτε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τις επενδύσεις τις οποίες κάνει και το πόσο πολύ τη στηρίξατε τις επόμενες ημέρες. Βεβαίως, σε αυτό εμείς είμαστε σύμμαχοι. Όμως καλό είναι και σε αυτή την Αίθουσα κά</w:t>
      </w:r>
      <w:r>
        <w:rPr>
          <w:rFonts w:eastAsia="Times New Roman" w:cs="Times New Roman"/>
          <w:szCs w:val="24"/>
        </w:rPr>
        <w:t>ποια στιγμή να γίνει μια αυτοκριτική.</w:t>
      </w:r>
    </w:p>
    <w:p w14:paraId="663F65E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Κουντουρά, που κάθεται δίπλα σας, τότε ήταν στη Νέα Δημοκρατία. Βεβαίως είχε στηρίξει και συνεχίζει να στηρίζει και ξέρει, επίσης, πόσο την εκτιμώ. Όμως, κάποια στιγμή πρέπει ο καθένας εδώ πέρα, επειδή έχουμε τη δ</w:t>
      </w:r>
      <w:r>
        <w:rPr>
          <w:rFonts w:eastAsia="Times New Roman" w:cs="Times New Roman"/>
          <w:szCs w:val="24"/>
        </w:rPr>
        <w:t>ιαδρομή μας, να ξέρουμε και τι να λέμε. Δεν μπορούμε να καταγγέλλουμε συνεχώς το παλιό πολιτικό σύστημα, όταν υπήρξαμε μέρος αυτού.</w:t>
      </w:r>
    </w:p>
    <w:p w14:paraId="663F65E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Πάω στην ουσία τώρα, κύριε Υπουργέ. Όσοι ασχολούνται με τον τουρισμό γνωρίζουν πολύ καλά ότι πρόκειται για ένα εξαιρετικά εύ</w:t>
      </w:r>
      <w:r>
        <w:rPr>
          <w:rFonts w:eastAsia="Times New Roman" w:cs="Times New Roman"/>
          <w:szCs w:val="24"/>
        </w:rPr>
        <w:t xml:space="preserve">θραυστο προϊόν. Το ανέφεραν και πολλοί συνάδελφοι από τη Νέα Δημοκρατία. </w:t>
      </w:r>
      <w:r>
        <w:rPr>
          <w:rFonts w:eastAsia="Times New Roman" w:cs="Times New Roman"/>
          <w:szCs w:val="24"/>
        </w:rPr>
        <w:t>Β</w:t>
      </w:r>
      <w:r>
        <w:rPr>
          <w:rFonts w:eastAsia="Times New Roman" w:cs="Times New Roman"/>
          <w:szCs w:val="24"/>
        </w:rPr>
        <w:t>εβαίως, όπως κάθε νόμισμα</w:t>
      </w:r>
      <w:r>
        <w:rPr>
          <w:rFonts w:eastAsia="Times New Roman" w:cs="Times New Roman"/>
          <w:szCs w:val="24"/>
        </w:rPr>
        <w:t>,</w:t>
      </w:r>
      <w:r>
        <w:rPr>
          <w:rFonts w:eastAsia="Times New Roman" w:cs="Times New Roman"/>
          <w:szCs w:val="24"/>
        </w:rPr>
        <w:t xml:space="preserve"> έχει δύο όψεις. Έτσι και οι ευρύτερες γεωπολιτικές εξελίξεις στη γειτονιά </w:t>
      </w:r>
      <w:r>
        <w:rPr>
          <w:rFonts w:eastAsia="Times New Roman" w:cs="Times New Roman"/>
          <w:szCs w:val="24"/>
        </w:rPr>
        <w:lastRenderedPageBreak/>
        <w:t>μας για τη χώρα μας και για τον ελληνικό τουρισμό είχαν και την αρνητική και τη θετική τους πλευρά.</w:t>
      </w:r>
    </w:p>
    <w:p w14:paraId="663F65E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Κυβέρνηση, βέβαια, σήμερα επέλεξε ως βασική δικαιολογία για τη μείωση της κίνησ</w:t>
      </w:r>
      <w:r>
        <w:rPr>
          <w:rFonts w:eastAsia="Times New Roman" w:cs="Times New Roman"/>
          <w:szCs w:val="24"/>
        </w:rPr>
        <w:t>ης στην κρουαζιέρα τις εξελίξεις στην Τουρκία. Δεκτό. Σε μεγάλο βαθμό, πράγματι, είναι η αλήθεια. Θα πρέπει, όμως, να έχετε και το πολιτικό θάρρος να παραδεχθείτε ότι η αντίστοιχη αύξηση στις τουριστικές αφίξεις συνδέεται σε πάρα πολύ μεγάλο βαθμό με τα ευ</w:t>
      </w:r>
      <w:r>
        <w:rPr>
          <w:rFonts w:eastAsia="Times New Roman" w:cs="Times New Roman"/>
          <w:szCs w:val="24"/>
        </w:rPr>
        <w:t xml:space="preserve">ρύτερα γεωπολιτικά δεδομένα στην περιοχή της Νοτιοανατολικής Μεσογείου. </w:t>
      </w:r>
    </w:p>
    <w:p w14:paraId="663F65E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Η επίκληση των γεωπολιτικών δεδομένων δεν μπορεί συνεπώς να γίνεται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Δεν μπορεί, δηλαδή, να τα καρπωνόμαστε ως κυβερνητική επιτυχία όταν αυτά λειτουργούν υπέρ μας και να τα α</w:t>
      </w:r>
      <w:r>
        <w:rPr>
          <w:rFonts w:eastAsia="Times New Roman" w:cs="Times New Roman"/>
          <w:szCs w:val="24"/>
        </w:rPr>
        <w:t>ντιμετωπίζουμε ως μια κακιά εξωτερική συγκυρία όταν λειτουργούν κατά μας.</w:t>
      </w:r>
      <w:r>
        <w:rPr>
          <w:rFonts w:eastAsia="Times New Roman" w:cs="Times New Roman"/>
          <w:szCs w:val="24"/>
        </w:rPr>
        <w:t xml:space="preserve"> </w:t>
      </w:r>
      <w:r>
        <w:rPr>
          <w:rFonts w:eastAsia="Times New Roman" w:cs="Times New Roman"/>
          <w:szCs w:val="24"/>
        </w:rPr>
        <w:t>Κυρίως όμως δεν πρέπει να χρησιμοποιούνται ως άλλοθι</w:t>
      </w:r>
      <w:r>
        <w:rPr>
          <w:rFonts w:eastAsia="Times New Roman" w:cs="Times New Roman"/>
          <w:szCs w:val="24"/>
        </w:rPr>
        <w:t>,</w:t>
      </w:r>
      <w:r>
        <w:rPr>
          <w:rFonts w:eastAsia="Times New Roman" w:cs="Times New Roman"/>
          <w:szCs w:val="24"/>
        </w:rPr>
        <w:t xml:space="preserve"> για να κρυφτούν κάτω από το χαλί σημαντικές δομικές αδυναμίες του ελληνικού τουρισμού.</w:t>
      </w:r>
    </w:p>
    <w:p w14:paraId="663F65E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παράδειγμα, πώς μπορούμε να εξηγήσουμ</w:t>
      </w:r>
      <w:r>
        <w:rPr>
          <w:rFonts w:eastAsia="Times New Roman" w:cs="Times New Roman"/>
          <w:szCs w:val="24"/>
        </w:rPr>
        <w:t>ε ότι τη διετία 2014-2016 οι αφίξεις αυξήθηκαν κατά 5,5 περίπου εκατομμύρια, ενώ τα έσοδα αυξήθηκαν μόνο κατά 500 εκατομμύρια ευρώ περίπου;</w:t>
      </w:r>
    </w:p>
    <w:p w14:paraId="663F65E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Μας προβληματίζει καθόλου το γεγονός ότι η μέση ημερήσια δαπάνη ανά επισκέπτη και ανά διανυκτέρευση συνεχώς μειώνετα</w:t>
      </w:r>
      <w:r>
        <w:rPr>
          <w:rFonts w:eastAsia="Times New Roman" w:cs="Times New Roman"/>
          <w:szCs w:val="24"/>
        </w:rPr>
        <w:t>ι; Για ποιον λόγο, για παράδειγμα, μετά την απόπειρα πραξικοπήματος στην Τουρκία δεν μπορέσαμε να προσελκύσουμε επισκέπτες υψηλού εισοδήματος, οι οποίοι συντριπτικά επέλεξαν τα τουριστικά θέρετρα της Ισπανίας;</w:t>
      </w:r>
    </w:p>
    <w:p w14:paraId="663F65E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Δυστυχώς, οι απαντήσεις, κυρία και κύριε Υπουρ</w:t>
      </w:r>
      <w:r>
        <w:rPr>
          <w:rFonts w:eastAsia="Times New Roman" w:cs="Times New Roman"/>
          <w:szCs w:val="24"/>
        </w:rPr>
        <w:t xml:space="preserve">γέ, σε αυτά τα ερωτήματα δεν είναι καθόλου ευχάριστες. Υπάρχει ή όχι ζήτημα με την ποιοτική ξενοδοχειακή υποδομή της χώρας μας, η οποία προφανώς έχει </w:t>
      </w:r>
      <w:proofErr w:type="spellStart"/>
      <w:r>
        <w:rPr>
          <w:rFonts w:eastAsia="Times New Roman" w:cs="Times New Roman"/>
          <w:szCs w:val="24"/>
        </w:rPr>
        <w:t>κορεστεί</w:t>
      </w:r>
      <w:proofErr w:type="spellEnd"/>
      <w:r>
        <w:rPr>
          <w:rFonts w:eastAsia="Times New Roman" w:cs="Times New Roman"/>
          <w:szCs w:val="24"/>
        </w:rPr>
        <w:t>;</w:t>
      </w:r>
    </w:p>
    <w:p w14:paraId="663F65E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Υπάρχει ή όχι ζήτημα με την εποχικότητα των αφίξεων, η οποία ενισχύεται από την απουσία επενδύσε</w:t>
      </w:r>
      <w:r>
        <w:rPr>
          <w:rFonts w:eastAsia="Times New Roman" w:cs="Times New Roman"/>
          <w:szCs w:val="24"/>
        </w:rPr>
        <w:t>ων σε θέρετρα ολοκληρωμένης τουριστικής ανάπτυξης;</w:t>
      </w:r>
    </w:p>
    <w:p w14:paraId="663F65E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και αυτές οι επενδύσεις με τη σειρά τους πώς να ολοκληρωθούν, όταν απουσιάζουν στοιχειώδεις χωροταξικές κατευθύνσεις για τον τουρισμό; Πώς να υλοποιηθούν όταν αυτή τη στιγμή, με ευθύνη της Κυβέρνησης,</w:t>
      </w:r>
      <w:r>
        <w:rPr>
          <w:rFonts w:eastAsia="Times New Roman" w:cs="Times New Roman"/>
          <w:szCs w:val="24"/>
        </w:rPr>
        <w:t xml:space="preserve"> βρίσκεται σε ισχύ ένα αναχρονιστικό πλαίσιο χρήσεων γης του 1987, με το οποίο κανείς δεν ξέρει όχι μόνο το τι μπορεί να κάνει</w:t>
      </w:r>
      <w:r>
        <w:rPr>
          <w:rFonts w:eastAsia="Times New Roman" w:cs="Times New Roman"/>
          <w:szCs w:val="24"/>
        </w:rPr>
        <w:t>,</w:t>
      </w:r>
      <w:r>
        <w:rPr>
          <w:rFonts w:eastAsia="Times New Roman" w:cs="Times New Roman"/>
          <w:szCs w:val="24"/>
        </w:rPr>
        <w:t xml:space="preserve"> αλλά και πού μπορεί να το κάνει;</w:t>
      </w:r>
    </w:p>
    <w:p w14:paraId="663F65E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μπορεί να είναι ανταγωνιστικό ένα ελληνικό τουριστικό κατάλυμα με το υπάρχον καθεστώς </w:t>
      </w:r>
      <w:proofErr w:type="spellStart"/>
      <w:r>
        <w:rPr>
          <w:rFonts w:eastAsia="Times New Roman" w:cs="Times New Roman"/>
          <w:szCs w:val="24"/>
        </w:rPr>
        <w:t>υπερφ</w:t>
      </w:r>
      <w:r>
        <w:rPr>
          <w:rFonts w:eastAsia="Times New Roman" w:cs="Times New Roman"/>
          <w:szCs w:val="24"/>
        </w:rPr>
        <w:t>ορολόγησης</w:t>
      </w:r>
      <w:proofErr w:type="spellEnd"/>
      <w:r>
        <w:rPr>
          <w:rFonts w:eastAsia="Times New Roman" w:cs="Times New Roman"/>
          <w:szCs w:val="24"/>
        </w:rPr>
        <w:t>,</w:t>
      </w:r>
      <w:r>
        <w:rPr>
          <w:rFonts w:eastAsia="Times New Roman" w:cs="Times New Roman"/>
          <w:szCs w:val="24"/>
        </w:rPr>
        <w:t xml:space="preserve"> όταν</w:t>
      </w:r>
      <w:r>
        <w:rPr>
          <w:rFonts w:eastAsia="Times New Roman" w:cs="Times New Roman"/>
          <w:szCs w:val="24"/>
        </w:rPr>
        <w:t>,</w:t>
      </w:r>
      <w:r>
        <w:rPr>
          <w:rFonts w:eastAsia="Times New Roman" w:cs="Times New Roman"/>
          <w:szCs w:val="24"/>
        </w:rPr>
        <w:t xml:space="preserve"> προκειμένου να έχει το ίδιο λειτουργικό κέρδος με το αντίστοιχο κυπριακό</w:t>
      </w:r>
      <w:r>
        <w:rPr>
          <w:rFonts w:eastAsia="Times New Roman" w:cs="Times New Roman"/>
          <w:szCs w:val="24"/>
        </w:rPr>
        <w:t>,</w:t>
      </w:r>
      <w:r>
        <w:rPr>
          <w:rFonts w:eastAsia="Times New Roman" w:cs="Times New Roman"/>
          <w:szCs w:val="24"/>
        </w:rPr>
        <w:t xml:space="preserve"> η τιμή δωματίου για τον πελάτη θα πρέπει να είναι 34% υψηλότερη; </w:t>
      </w:r>
    </w:p>
    <w:p w14:paraId="663F65F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Νομίζω </w:t>
      </w:r>
      <w:proofErr w:type="spellStart"/>
      <w:r>
        <w:rPr>
          <w:rFonts w:eastAsia="Times New Roman" w:cs="Times New Roman"/>
          <w:szCs w:val="24"/>
        </w:rPr>
        <w:t>παρέλκει</w:t>
      </w:r>
      <w:proofErr w:type="spellEnd"/>
      <w:r>
        <w:rPr>
          <w:rFonts w:eastAsia="Times New Roman" w:cs="Times New Roman"/>
          <w:szCs w:val="24"/>
        </w:rPr>
        <w:t xml:space="preserve"> να αναφέρω μία σειρά από φόρους οι οποίοι επιβάρυναν τον ελληνικό τουρισμό και νομ</w:t>
      </w:r>
      <w:r>
        <w:rPr>
          <w:rFonts w:eastAsia="Times New Roman" w:cs="Times New Roman"/>
          <w:szCs w:val="24"/>
        </w:rPr>
        <w:t xml:space="preserve">ίζω, κύριε Υπουργέ, ότι θα ήταν χρήσιμο στην ομιλία σας να μας πείτε τι θα γίνει και με το τέλος διανυκτέρευσης. Θα ισχύσει ή δεν θα ισχύσει από το 2018; Νομίζω ότι οι φορείς του τουρισμού περιμένουν μία υπεύθυνη απάντηση. </w:t>
      </w:r>
    </w:p>
    <w:p w14:paraId="663F65F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Πολύ φοβάμαι, όμως, κυρίες και κ</w:t>
      </w:r>
      <w:r>
        <w:rPr>
          <w:rFonts w:eastAsia="Times New Roman" w:cs="Times New Roman"/>
          <w:szCs w:val="24"/>
        </w:rPr>
        <w:t>ύριοι συνάδελφοι, ότι η Κυβέρνηση σε αυτά τα ερωτήματα δεν έχει απάντηση. Το χειρότερο είναι ότι</w:t>
      </w:r>
      <w:r>
        <w:rPr>
          <w:rFonts w:eastAsia="Times New Roman" w:cs="Times New Roman"/>
          <w:szCs w:val="24"/>
        </w:rPr>
        <w:t>,</w:t>
      </w:r>
      <w:r>
        <w:rPr>
          <w:rFonts w:eastAsia="Times New Roman" w:cs="Times New Roman"/>
          <w:szCs w:val="24"/>
        </w:rPr>
        <w:t xml:space="preserve"> εάν κάποια στιγμή τα γεωπολιτικά δεδομένα της περιοχής πάνε προς το καλύτερο, το μόνο που θα απομείνει και θα φανεί σε όλο του το μεγαλείο θα είναι η έλλειψη </w:t>
      </w:r>
      <w:r>
        <w:rPr>
          <w:rFonts w:eastAsia="Times New Roman" w:cs="Times New Roman"/>
          <w:szCs w:val="24"/>
        </w:rPr>
        <w:t>στρατηγικής και σχεδίου σε βάθος χρόνου για τον ελληνικό τουρισμό. Απλώς, δυστυχώς, στην περίπτωση της κρουαζιέρας αυτό συνέβη πολύ νωρίτερα.</w:t>
      </w:r>
    </w:p>
    <w:p w14:paraId="663F65F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Τόσο ο εισηγητής μας κ. </w:t>
      </w:r>
      <w:proofErr w:type="spellStart"/>
      <w:r>
        <w:rPr>
          <w:rFonts w:eastAsia="Times New Roman" w:cs="Times New Roman"/>
          <w:szCs w:val="24"/>
        </w:rPr>
        <w:t>Κόνσολας</w:t>
      </w:r>
      <w:proofErr w:type="spellEnd"/>
      <w:r>
        <w:rPr>
          <w:rFonts w:eastAsia="Times New Roman" w:cs="Times New Roman"/>
          <w:szCs w:val="24"/>
        </w:rPr>
        <w:t xml:space="preserve"> όσο και οι συνάδελφοι της Νέας Δημοκρατίας σ</w:t>
      </w:r>
      <w:r>
        <w:rPr>
          <w:rFonts w:eastAsia="Times New Roman" w:cs="Times New Roman"/>
          <w:szCs w:val="24"/>
        </w:rPr>
        <w:t>ά</w:t>
      </w:r>
      <w:r>
        <w:rPr>
          <w:rFonts w:eastAsia="Times New Roman" w:cs="Times New Roman"/>
          <w:szCs w:val="24"/>
        </w:rPr>
        <w:t>ς έθεσαν κάποια πολύ συγκεκριμένα ερ</w:t>
      </w:r>
      <w:r>
        <w:rPr>
          <w:rFonts w:eastAsia="Times New Roman" w:cs="Times New Roman"/>
          <w:szCs w:val="24"/>
        </w:rPr>
        <w:t xml:space="preserve">ωτήματα και προβλήματα που αντιμετωπίζει ο κλάδος της κρουαζιέρας. </w:t>
      </w:r>
    </w:p>
    <w:p w14:paraId="663F65F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σταθώ στο πιο σημαντικό</w:t>
      </w:r>
      <w:r w:rsidRPr="003B7D1C">
        <w:rPr>
          <w:rFonts w:eastAsia="Times New Roman" w:cs="Times New Roman"/>
          <w:szCs w:val="24"/>
        </w:rPr>
        <w:t xml:space="preserve"> </w:t>
      </w:r>
      <w:r>
        <w:rPr>
          <w:rFonts w:eastAsia="Times New Roman" w:cs="Times New Roman"/>
          <w:szCs w:val="24"/>
        </w:rPr>
        <w:t>ίσως</w:t>
      </w:r>
      <w:r>
        <w:rPr>
          <w:rFonts w:eastAsia="Times New Roman" w:cs="Times New Roman"/>
          <w:szCs w:val="24"/>
        </w:rPr>
        <w:t xml:space="preserve">, κατά τη γνώμη μου, το οποίο έθεσαν πολλοί συνάδελφοι και αυτό είναι της δημιουργίας των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λιμανιών, το οποίο θεωρώ εμβληματικό ως προς τη στάση της</w:t>
      </w:r>
      <w:r>
        <w:rPr>
          <w:rFonts w:eastAsia="Times New Roman" w:cs="Times New Roman"/>
          <w:szCs w:val="24"/>
        </w:rPr>
        <w:t xml:space="preserve"> Κυβέρνησης για την ανάπτυξη του κλάδου. </w:t>
      </w:r>
    </w:p>
    <w:p w14:paraId="663F65F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το ερώτημα είναι γιατί μας ενδιαφέρει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Προφανώς, για να το συνδέσω με τα προηγούμενα, επειδή αποτελεί ένα από τα πιο σημαντικά βήματα για την απεξάρτηση της ελληνικής κρουαζιέρας από το ευρύ</w:t>
      </w:r>
      <w:r>
        <w:rPr>
          <w:rFonts w:eastAsia="Times New Roman" w:cs="Times New Roman"/>
          <w:szCs w:val="24"/>
        </w:rPr>
        <w:t xml:space="preserve">τερο ασταθές περιβάλλον της Ανατολικής Μεσογείου. </w:t>
      </w:r>
    </w:p>
    <w:p w14:paraId="663F65F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Ανεξάρτητα όμως από αυτό, ο δεύτερος λόγος που μας ενδιαφέρει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είναι γιατί αυτή τη στιγμή αποτελεί για τα ελληνικά δεδομένα το πιο κερδοφόρο κομμάτι της αγοράς. </w:t>
      </w:r>
    </w:p>
    <w:p w14:paraId="663F65F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Αναφέρομαι βεβαίως στα ελλην</w:t>
      </w:r>
      <w:r>
        <w:rPr>
          <w:rFonts w:eastAsia="Times New Roman" w:cs="Times New Roman"/>
          <w:szCs w:val="24"/>
        </w:rPr>
        <w:t xml:space="preserve">ικά δεδομένα, γιατί δεν νομίζω ότι μπορούμε να προσδοκούμε σήμερα στον κλάδο της κατασκευής κρουαζιερόπλοιων, ο οποίος συνεισφέρει περίπου το </w:t>
      </w:r>
      <w:r>
        <w:rPr>
          <w:rFonts w:eastAsia="Times New Roman" w:cs="Times New Roman"/>
          <w:szCs w:val="24"/>
        </w:rPr>
        <w:lastRenderedPageBreak/>
        <w:t xml:space="preserve">26% των εσόδων της αγοράς της κρουαζιέρας στην Ευρώπη, γιατί πολύ απλά αυτός ο κλάδος δεν υφίσταται στη χώρα μας. </w:t>
      </w:r>
    </w:p>
    <w:p w14:paraId="663F65F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Ούτε βεβαίως μπορούμε να ελπίζουμε αυτή τη στιγμή σε μία εγχώρια αγοράς κρουαζιέρας. Οι Έλληνες επιβάτες κρουαζιέρας απλά είναι ελάχιστοι. </w:t>
      </w:r>
    </w:p>
    <w:p w14:paraId="663F65F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χώρα δύσκολα μπορεί να αποκολληθεί από τη δαπάνη των μεγάλων εταιρειών σε διαφήμιση, πρακτόρευση, πώληση </w:t>
      </w:r>
      <w:r>
        <w:rPr>
          <w:rFonts w:eastAsia="Times New Roman" w:cs="Times New Roman"/>
          <w:szCs w:val="24"/>
        </w:rPr>
        <w:t xml:space="preserve">εισιτηρίων, έρευνα αγοράς, που αποτελούν επίσης ένα πολύ μεγάλο κομμάτι της ευρύτερης αγοράς. </w:t>
      </w:r>
    </w:p>
    <w:p w14:paraId="663F65F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Άρα τι μας απομένει, κυρίες και κύριοι συνάδελφοι;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η συμμετοχή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δύο άλλες σημαντικές πηγές εσόδων της αγοράς: τις δαπάνες των επιβατών και των εταιρειών κρουαζιέρας στα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δηλαδή εξοπλισμός, προμήθειες και όλα τα έξοδα που κάνει ένα κρουαζιερόπλοιο, καθώς και τις δαπάνες για την επισκευή και συντήρηση των </w:t>
      </w:r>
      <w:r>
        <w:rPr>
          <w:rFonts w:eastAsia="Times New Roman" w:cs="Times New Roman"/>
          <w:szCs w:val="24"/>
        </w:rPr>
        <w:t xml:space="preserve">κρουαζιερόπλοιων. </w:t>
      </w:r>
    </w:p>
    <w:p w14:paraId="663F65F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εδώ υπάρχει μία παρανόηση</w:t>
      </w:r>
      <w:r>
        <w:rPr>
          <w:rFonts w:eastAsia="Times New Roman" w:cs="Times New Roman"/>
          <w:szCs w:val="24"/>
        </w:rPr>
        <w:t>.</w:t>
      </w:r>
      <w:r>
        <w:rPr>
          <w:rFonts w:eastAsia="Times New Roman" w:cs="Times New Roman"/>
          <w:szCs w:val="24"/>
        </w:rPr>
        <w:t xml:space="preserve"> Όταν σας λέμε ότι τα λιμάνια μας στερούνται υποδομών, δεν αναφερόμαστε μόνο στα </w:t>
      </w:r>
      <w:r>
        <w:rPr>
          <w:rFonts w:eastAsia="Times New Roman" w:cs="Times New Roman"/>
          <w:szCs w:val="24"/>
        </w:rPr>
        <w:lastRenderedPageBreak/>
        <w:t>τεχνικά χαρακτηριστικά των λιμανιών, που είναι βεβαίως απαραίτητα</w:t>
      </w:r>
      <w:r>
        <w:rPr>
          <w:rFonts w:eastAsia="Times New Roman" w:cs="Times New Roman"/>
          <w:szCs w:val="24"/>
        </w:rPr>
        <w:t>,</w:t>
      </w:r>
      <w:r>
        <w:rPr>
          <w:rFonts w:eastAsia="Times New Roman" w:cs="Times New Roman"/>
          <w:szCs w:val="24"/>
        </w:rPr>
        <w:t xml:space="preserve"> για να υποδέχονται τα κρουαζιερόπλοια. Αυτό ίσως θα ήταν </w:t>
      </w:r>
      <w:r>
        <w:rPr>
          <w:rFonts w:eastAsia="Times New Roman" w:cs="Times New Roman"/>
          <w:szCs w:val="24"/>
        </w:rPr>
        <w:t xml:space="preserve">και το πιο εύκολα αντιμετωπίσιμο. </w:t>
      </w:r>
    </w:p>
    <w:p w14:paraId="663F65F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ογδόντα ένα κριτήρια που έχουν συντάξει μεγάλες εταιρείες, τα οποία πρέπει να πληροί ένα λιμάνι, για να μπορεί να είναι ελκυστικό το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Το καταθέτω για τα Πρακτικά, για όποιον ενδιαφέρεται. </w:t>
      </w:r>
    </w:p>
    <w:p w14:paraId="663F65F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αυτό ο Βουλευτής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63F65F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Εάν διαβάσετε, κυρία Υπουργέ, προσεκτικά, θα δείτε ότι</w:t>
      </w:r>
      <w:r>
        <w:rPr>
          <w:rFonts w:eastAsia="Times New Roman" w:cs="Times New Roman"/>
          <w:szCs w:val="24"/>
        </w:rPr>
        <w:t xml:space="preserve"> περιλαμβάνουν κριτήρια από το βάθος του λιμανιού και το μήκος της προβλήτας μέχρι την πολιτική σταθερότητα και το ύψος των λιμενικών τελών. </w:t>
      </w:r>
    </w:p>
    <w:p w14:paraId="663F65F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Περιλαμβάνουν, όμως, ακόμα κριτήρια, όπως η ύπαρξη και το ωράριο λειτουργίας χώρων ιστορικού ενδιαφέροντος, υποδομ</w:t>
      </w:r>
      <w:r>
        <w:rPr>
          <w:rFonts w:eastAsia="Times New Roman" w:cs="Times New Roman"/>
          <w:szCs w:val="24"/>
        </w:rPr>
        <w:t>ές οδικού δικτύου –το ανέφερε και ο κ. Καραμανλής-</w:t>
      </w:r>
      <w:r>
        <w:rPr>
          <w:rFonts w:eastAsia="Times New Roman" w:cs="Times New Roman"/>
          <w:szCs w:val="24"/>
        </w:rPr>
        <w:t>,</w:t>
      </w:r>
      <w:r>
        <w:rPr>
          <w:rFonts w:eastAsia="Times New Roman" w:cs="Times New Roman"/>
          <w:szCs w:val="24"/>
        </w:rPr>
        <w:t xml:space="preserve"> δυνατότητα επίσκεψης σε κοντινούς τουριστικούς προορισμούς, αεροπορική σύνδεση, υποδομές υγείας και ούτω καθεξής. </w:t>
      </w:r>
    </w:p>
    <w:p w14:paraId="663F65F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Να, λοιπόν, αγαπητοί Υπουργοί και κυρίες και κύριοι συνάδελφοι, γιατί η ανάπτυξη της κρου</w:t>
      </w:r>
      <w:r>
        <w:rPr>
          <w:rFonts w:eastAsia="Times New Roman" w:cs="Times New Roman"/>
          <w:szCs w:val="24"/>
        </w:rPr>
        <w:t xml:space="preserve">αζιέρας δεν μπορεί να αποκοπεί από μια συνολική στρατηγική για τον ελληνικό τουρισμό. </w:t>
      </w:r>
    </w:p>
    <w:p w14:paraId="663F660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ήμερα υπάρχουν στην ελληνική επικράτεια τουλάχιστον πέντε λιμάνια, που θεωρητικά θα μπορούσαν να διαμορφώνουν και να πληρούν αρκετά από τα κριτήρια, προκειμένου να αποτ</w:t>
      </w:r>
      <w:r>
        <w:rPr>
          <w:rFonts w:eastAsia="Times New Roman" w:cs="Times New Roman"/>
          <w:szCs w:val="24"/>
        </w:rPr>
        <w:t xml:space="preserve">ελούν ελκυστικά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w:t>
      </w:r>
    </w:p>
    <w:p w14:paraId="663F660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σας ενδιαφέρει πραγματικά η ανάπτυξη του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πάρτε τον συγκεκριμένο κατάλογο κριτηρίων, δείτε ποια από αυτά πληρούνται και ποια όχι, καταστρώστε ένα σχέδιο, βρείτε τα χρηματοδοτικά εργαλεία, θέστε ένα χρονοδιάγραμμ</w:t>
      </w:r>
      <w:r>
        <w:rPr>
          <w:rFonts w:eastAsia="Times New Roman" w:cs="Times New Roman"/>
          <w:szCs w:val="24"/>
        </w:rPr>
        <w:t xml:space="preserve">α και προχωρήστε, επιτέλους, στην υλοποίησή τους. Είναι συγκεκριμένα βήματα, μιας και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μάς είπε να κάνουμε και συγκεκριμένες προτάσεις σήμερα. </w:t>
      </w:r>
    </w:p>
    <w:p w14:paraId="663F660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Τι άλλο θα μπορούσατε να κάνετε; Θα μπορούσατε να ακολουθήσετε ενδεχομένως το καλό παρά</w:t>
      </w:r>
      <w:r>
        <w:rPr>
          <w:rFonts w:eastAsia="Times New Roman" w:cs="Times New Roman"/>
          <w:szCs w:val="24"/>
        </w:rPr>
        <w:t xml:space="preserve">δειγμα άλλων ευρωπαϊκών χωρών. </w:t>
      </w:r>
    </w:p>
    <w:p w14:paraId="663F660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στα περισσότερα ευρωπαϊκά λιμάνια το μάνατζμεντ των λιμένων και το κόστος για την ανά</w:t>
      </w:r>
      <w:r>
        <w:rPr>
          <w:rFonts w:eastAsia="Times New Roman" w:cs="Times New Roman"/>
          <w:szCs w:val="24"/>
        </w:rPr>
        <w:lastRenderedPageBreak/>
        <w:t>πτυξη και τη συντήρηση των υποδομών το έχουν αναλάβει οι ίδιες οι εταιρείες που έχουν και τα κρουαζιερόπλοια</w:t>
      </w:r>
      <w:r>
        <w:rPr>
          <w:rFonts w:eastAsia="Times New Roman" w:cs="Times New Roman"/>
          <w:szCs w:val="24"/>
        </w:rPr>
        <w:t>,</w:t>
      </w:r>
      <w:r>
        <w:rPr>
          <w:rFonts w:eastAsia="Times New Roman" w:cs="Times New Roman"/>
          <w:szCs w:val="24"/>
        </w:rPr>
        <w:t xml:space="preserve"> με τις ονομαζόμενες «συμφωνίες </w:t>
      </w:r>
      <w:r>
        <w:rPr>
          <w:rFonts w:eastAsia="Times New Roman" w:cs="Times New Roman"/>
          <w:szCs w:val="24"/>
          <w:lang w:val="en-US"/>
        </w:rPr>
        <w:t>BOT</w:t>
      </w:r>
      <w:r>
        <w:rPr>
          <w:rFonts w:eastAsia="Times New Roman" w:cs="Times New Roman"/>
          <w:szCs w:val="24"/>
        </w:rPr>
        <w:t>», δηλαδή «</w:t>
      </w:r>
      <w:r>
        <w:rPr>
          <w:rFonts w:eastAsia="Times New Roman" w:cs="Times New Roman"/>
          <w:szCs w:val="24"/>
          <w:lang w:val="en-US"/>
        </w:rPr>
        <w:t>B</w:t>
      </w:r>
      <w:r>
        <w:rPr>
          <w:rFonts w:eastAsia="Times New Roman" w:cs="Times New Roman"/>
          <w:szCs w:val="24"/>
          <w:lang w:val="en-US"/>
        </w:rPr>
        <w:t>uild</w:t>
      </w:r>
      <w:r w:rsidRPr="007B4F51">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lang w:val="en-US"/>
        </w:rPr>
        <w:t>perate</w:t>
      </w:r>
      <w:r w:rsidRPr="007B4F51">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ransfer</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το κάνουν αυτό; Διότι έτσι εξασφαλίζουν έλεγχο πάνω στην ποιότητα των υπηρεσιών που προσφέρουν στους επιβάτες τους</w:t>
      </w:r>
      <w:r>
        <w:rPr>
          <w:rFonts w:eastAsia="Times New Roman" w:cs="Times New Roman"/>
          <w:szCs w:val="24"/>
        </w:rPr>
        <w:t xml:space="preserve"> αλλά και γιατί έτσι αποκτούν εντονότερους δεσμούς με τα λιμάνια, τα οποία εξ ορισμού χρησιμοποιούν ως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w:t>
      </w:r>
    </w:p>
    <w:p w14:paraId="663F660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πρέπει να καταλάβει κάποια στιγμή η Κυβέρνηση ότι η διαμόρφωση της εμπειρίας ενός επισκέπτη αποτελεί μια εξαιρετικά σύνθετη διαδικασία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εναλλάσσεται ως προσφερόμενο τουριστικό προϊόν μεταξύ πολλών εμπλεκόμενων φορέων. </w:t>
      </w:r>
    </w:p>
    <w:p w14:paraId="663F660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Είτε μας αρέσει είτε όχι, η τάση παγκοσμίως είναι αυτή η διαχείριση να βρίσκεται όσο το δυνατόν σε λιγότερα χέρια. </w:t>
      </w:r>
      <w:r>
        <w:rPr>
          <w:rFonts w:eastAsia="Times New Roman" w:cs="Times New Roman"/>
          <w:szCs w:val="24"/>
        </w:rPr>
        <w:t>Γ</w:t>
      </w:r>
      <w:r>
        <w:rPr>
          <w:rFonts w:eastAsia="Times New Roman" w:cs="Times New Roman"/>
          <w:szCs w:val="24"/>
        </w:rPr>
        <w:t xml:space="preserve">ια ποιον λόγο συμβαίνει αυτό; Προφανώς όχι για λόγους </w:t>
      </w:r>
      <w:r>
        <w:rPr>
          <w:rFonts w:eastAsia="Times New Roman" w:cs="Times New Roman"/>
          <w:szCs w:val="24"/>
        </w:rPr>
        <w:t xml:space="preserve">κέρδους, όπως θα ισχυριστούν κάποια κόμματα της Συμπολίτευσης ή ακόμα και της Αντιπολίτευσης. Συμβαίνει πολύ απλά για λόγους διασφάλισης της ποιότητας της εμπειρίας του επισκέπτη. </w:t>
      </w:r>
      <w:r>
        <w:rPr>
          <w:rFonts w:eastAsia="Times New Roman" w:cs="Times New Roman"/>
          <w:szCs w:val="24"/>
        </w:rPr>
        <w:t>Α</w:t>
      </w:r>
      <w:r>
        <w:rPr>
          <w:rFonts w:eastAsia="Times New Roman" w:cs="Times New Roman"/>
          <w:szCs w:val="24"/>
        </w:rPr>
        <w:t>υτό είναι το σημείο από το οποίο θα πρέπει να ξεκινήσει κάποιος, αν θέλει ν</w:t>
      </w:r>
      <w:r>
        <w:rPr>
          <w:rFonts w:eastAsia="Times New Roman" w:cs="Times New Roman"/>
          <w:szCs w:val="24"/>
        </w:rPr>
        <w:t xml:space="preserve">α αντιμετωπίσει το πρόβλημα της κρουαζιέρας στην Ελλάδα. Είτε, όμως, γιατί δεν θέλετε είτε γιατί δεν μπορείτε, τέτοια </w:t>
      </w:r>
      <w:r>
        <w:rPr>
          <w:rFonts w:eastAsia="Times New Roman" w:cs="Times New Roman"/>
          <w:szCs w:val="24"/>
        </w:rPr>
        <w:lastRenderedPageBreak/>
        <w:t xml:space="preserve">νοοτροπία που θα οδηγήσει σε μια νέα πολιτική για την κρουαζιέρα απλώς δεν υφίσταται. </w:t>
      </w:r>
    </w:p>
    <w:p w14:paraId="663F660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Δυστυχώς, μετά από επτά χρόνια μνημονίων, παρατεταμ</w:t>
      </w:r>
      <w:r>
        <w:rPr>
          <w:rFonts w:eastAsia="Times New Roman" w:cs="Times New Roman"/>
          <w:szCs w:val="24"/>
        </w:rPr>
        <w:t xml:space="preserve">ένη ύφεση, στόχους πρωτογενών πλεονασμάτων στους οποίους συμφώνησε πρόσφατα η Κυβέρνηση στο 3,5%, η συζήτηση για την ανάπτυξη των λιμενικών υποδομών γίνεται ακόμα με όρους ξεπουλήματος και λαίλαπας των ιδιωτικοποιήσεων. </w:t>
      </w:r>
      <w:r>
        <w:rPr>
          <w:rFonts w:eastAsia="Times New Roman" w:cs="Times New Roman"/>
          <w:szCs w:val="24"/>
        </w:rPr>
        <w:t>Φ</w:t>
      </w:r>
      <w:r>
        <w:rPr>
          <w:rFonts w:eastAsia="Times New Roman" w:cs="Times New Roman"/>
          <w:szCs w:val="24"/>
        </w:rPr>
        <w:t>οβούμαι</w:t>
      </w:r>
      <w:r>
        <w:rPr>
          <w:rFonts w:eastAsia="Times New Roman" w:cs="Times New Roman"/>
          <w:szCs w:val="24"/>
        </w:rPr>
        <w:t>, δε,</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αν συνεχίσετε με </w:t>
      </w:r>
      <w:r>
        <w:rPr>
          <w:rFonts w:eastAsia="Times New Roman" w:cs="Times New Roman"/>
          <w:szCs w:val="24"/>
        </w:rPr>
        <w:t xml:space="preserve">τις ίδιες παρωχημένες αντιλήψεις, μια αγορά όπως αυτή της κρουαζιέρας, η οποία μπορεί να προσθέσει τουλάχιστον 1% στο ΑΕΠ της χώρας, θα παραμείνει, δυστυχώς, για τη χώρα μας μια αναξιοποίητη ευκαιρία. </w:t>
      </w:r>
    </w:p>
    <w:p w14:paraId="663F660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3F6608" w14:textId="77777777" w:rsidR="00923458" w:rsidRDefault="00A03D36">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w:t>
      </w:r>
      <w:r>
        <w:rPr>
          <w:rFonts w:eastAsia="Times New Roman" w:cs="Times New Roman"/>
          <w:szCs w:val="24"/>
        </w:rPr>
        <w:t>ας Δημοκρατίας)</w:t>
      </w:r>
    </w:p>
    <w:p w14:paraId="663F660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Ιωάννη Κεφαλογιάννη, Κοινοβουλευτικό Εκπρόσωπο της Νέας Δημοκρατίας, Βουλευτή </w:t>
      </w:r>
      <w:proofErr w:type="spellStart"/>
      <w:r>
        <w:rPr>
          <w:rFonts w:eastAsia="Times New Roman" w:cs="Times New Roman"/>
          <w:szCs w:val="24"/>
        </w:rPr>
        <w:t>Ρεθύμνης</w:t>
      </w:r>
      <w:proofErr w:type="spellEnd"/>
      <w:r>
        <w:rPr>
          <w:rFonts w:eastAsia="Times New Roman" w:cs="Times New Roman"/>
          <w:szCs w:val="24"/>
        </w:rPr>
        <w:t xml:space="preserve">. </w:t>
      </w:r>
    </w:p>
    <w:p w14:paraId="663F660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Νικόλαος </w:t>
      </w:r>
      <w:proofErr w:type="spellStart"/>
      <w:r>
        <w:rPr>
          <w:rFonts w:eastAsia="Times New Roman" w:cs="Times New Roman"/>
          <w:szCs w:val="24"/>
        </w:rPr>
        <w:t>Ηγουμενίδης</w:t>
      </w:r>
      <w:proofErr w:type="spellEnd"/>
      <w:r>
        <w:rPr>
          <w:rFonts w:eastAsia="Times New Roman" w:cs="Times New Roman"/>
          <w:szCs w:val="24"/>
        </w:rPr>
        <w:t>, Κοινοβουλευτικός Εκπρόσωπος του ΣΥΡΙΖΑ, Βουλευτής Ηρακλε</w:t>
      </w:r>
      <w:r>
        <w:rPr>
          <w:rFonts w:eastAsia="Times New Roman" w:cs="Times New Roman"/>
          <w:szCs w:val="24"/>
        </w:rPr>
        <w:t xml:space="preserve">ίου. </w:t>
      </w:r>
    </w:p>
    <w:p w14:paraId="663F660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τον λόγο για έξι λεπτά. </w:t>
      </w:r>
    </w:p>
    <w:p w14:paraId="663F660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 xml:space="preserve">Ευχαριστώ, κύριε Πρόεδρε. </w:t>
      </w:r>
    </w:p>
    <w:p w14:paraId="663F660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κυρίες και κύριοι συνάδελφοι, βλέπουμε το θέμα του τουρισμού ως έναν βασικό πυλώνα στην προσπάθειά μας να ανακτήσουμε τ</w:t>
      </w:r>
      <w:r>
        <w:rPr>
          <w:rFonts w:eastAsia="Times New Roman" w:cs="Times New Roman"/>
          <w:szCs w:val="24"/>
        </w:rPr>
        <w:t>ο μεγαλύτερο ποσοστό από το χαμένο τα τελευταία χρόνια ΑΕΠ της χώρας. Βλέπουμε την πατρίδα μας ως βασικό πυλώνα του τουρισμού στην Ανατολική Μεσόγειο. Για να γίνει αυτό, χρειάζεται όντως ένα εθνικό σχέδιο, χρειάζεται σε αυτό το εθνικό σχέδιο να δούμε πλευρ</w:t>
      </w:r>
      <w:r>
        <w:rPr>
          <w:rFonts w:eastAsia="Times New Roman" w:cs="Times New Roman"/>
          <w:szCs w:val="24"/>
        </w:rPr>
        <w:t xml:space="preserve">ές της τουριστικής ανάπτυξης της χώρας. </w:t>
      </w:r>
    </w:p>
    <w:p w14:paraId="663F660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τούτη την έννοια, επιτρέψτε μου μια κριτική για την προηγούμενη συζήτηση: Δεν χρειάζονται ατάκτως </w:t>
      </w:r>
      <w:proofErr w:type="spellStart"/>
      <w:r>
        <w:rPr>
          <w:rFonts w:eastAsia="Times New Roman" w:cs="Times New Roman"/>
          <w:szCs w:val="24"/>
        </w:rPr>
        <w:t>ερριμμένες</w:t>
      </w:r>
      <w:proofErr w:type="spellEnd"/>
      <w:r>
        <w:rPr>
          <w:rFonts w:eastAsia="Times New Roman" w:cs="Times New Roman"/>
          <w:szCs w:val="24"/>
        </w:rPr>
        <w:t xml:space="preserve"> -ακόμα και σωστές- σκέψεις,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για τον ιατρικό τουρισμό. Είναι ένα θέμα με τόσες πλε</w:t>
      </w:r>
      <w:r>
        <w:rPr>
          <w:rFonts w:eastAsia="Times New Roman" w:cs="Times New Roman"/>
          <w:szCs w:val="24"/>
        </w:rPr>
        <w:t xml:space="preserve">υρές , το οποίο εξαντλείται στην έκδοση μιας κοινής υπουργικής απόφασης για πιστοποίηση </w:t>
      </w:r>
      <w:proofErr w:type="spellStart"/>
      <w:r>
        <w:rPr>
          <w:rFonts w:eastAsia="Times New Roman" w:cs="Times New Roman"/>
          <w:szCs w:val="24"/>
        </w:rPr>
        <w:t>παρόχων</w:t>
      </w:r>
      <w:proofErr w:type="spellEnd"/>
      <w:r>
        <w:rPr>
          <w:rFonts w:eastAsia="Times New Roman" w:cs="Times New Roman"/>
          <w:szCs w:val="24"/>
        </w:rPr>
        <w:t xml:space="preserve"> υπηρεσιών υγείας. Ούτε πρέπει να μιλάμε για φορολογικές ελαφρύνσεις σε κάποιες τουριστικές επιχειρήσεις, ακόμα και στο όνομα της ανταγωνιστικότητας. Χρειάζεται </w:t>
      </w:r>
      <w:r>
        <w:rPr>
          <w:rFonts w:eastAsia="Times New Roman" w:cs="Times New Roman"/>
          <w:szCs w:val="24"/>
        </w:rPr>
        <w:t xml:space="preserve">ένας εθνικός σχεδιασμός. </w:t>
      </w:r>
    </w:p>
    <w:p w14:paraId="663F660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Σε έναν τέτοιο</w:t>
      </w:r>
      <w:r>
        <w:rPr>
          <w:rFonts w:eastAsia="Times New Roman" w:cs="Times New Roman"/>
          <w:szCs w:val="24"/>
        </w:rPr>
        <w:t>ν</w:t>
      </w:r>
      <w:r>
        <w:rPr>
          <w:rFonts w:eastAsia="Times New Roman" w:cs="Times New Roman"/>
          <w:szCs w:val="24"/>
        </w:rPr>
        <w:t xml:space="preserve"> σχεδιασμό πρέπει να δούμε το θέμα της κρουαζιέρας. </w:t>
      </w:r>
      <w:r>
        <w:rPr>
          <w:rFonts w:eastAsia="Times New Roman" w:cs="Times New Roman"/>
          <w:szCs w:val="24"/>
        </w:rPr>
        <w:t>Λ</w:t>
      </w:r>
      <w:r>
        <w:rPr>
          <w:rFonts w:eastAsia="Times New Roman" w:cs="Times New Roman"/>
          <w:szCs w:val="24"/>
        </w:rPr>
        <w:t>έει ο κ. Αθανασίου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πρεπε να γίνει η συζήτηση έναν μήνα νωρίτερα</w:t>
      </w:r>
      <w:r>
        <w:rPr>
          <w:rFonts w:eastAsia="Times New Roman" w:cs="Times New Roman"/>
          <w:szCs w:val="24"/>
        </w:rPr>
        <w:t>.</w:t>
      </w:r>
      <w:r>
        <w:rPr>
          <w:rFonts w:eastAsia="Times New Roman" w:cs="Times New Roman"/>
          <w:szCs w:val="24"/>
        </w:rPr>
        <w:t>». Μα, έγινε έναν μήνα νωρίτερα στην Επιτροπή Περιφερειών της Βουλής.</w:t>
      </w:r>
    </w:p>
    <w:p w14:paraId="663F6610" w14:textId="77777777" w:rsidR="00923458" w:rsidRDefault="00A03D36">
      <w:pPr>
        <w:spacing w:line="600" w:lineRule="auto"/>
        <w:ind w:firstLine="720"/>
        <w:contextualSpacing/>
        <w:jc w:val="both"/>
        <w:rPr>
          <w:rFonts w:eastAsia="Times New Roman"/>
          <w:szCs w:val="24"/>
        </w:rPr>
      </w:pPr>
      <w:r>
        <w:rPr>
          <w:rFonts w:eastAsia="Times New Roman"/>
          <w:szCs w:val="24"/>
        </w:rPr>
        <w:t>Γιατί, κύριοι της Νέας Δη</w:t>
      </w:r>
      <w:r>
        <w:rPr>
          <w:rFonts w:eastAsia="Times New Roman"/>
          <w:szCs w:val="24"/>
        </w:rPr>
        <w:t xml:space="preserve">μοκρατίας, επανέρχεστε και μάλιστα επαναλαμβάνοντας πράγματα που ειπώθηκαν σε εκείνη την </w:t>
      </w:r>
      <w:r>
        <w:rPr>
          <w:rFonts w:eastAsia="Times New Roman"/>
          <w:szCs w:val="24"/>
        </w:rPr>
        <w:t>ε</w:t>
      </w:r>
      <w:r>
        <w:rPr>
          <w:rFonts w:eastAsia="Times New Roman"/>
          <w:szCs w:val="24"/>
        </w:rPr>
        <w:t>πιτροπή; Η Ελλάδα έπρεπε να είναι στην κορυφή της κρουαζιέρας. Για να επιτευχθεί αυτό</w:t>
      </w:r>
      <w:r>
        <w:rPr>
          <w:rFonts w:eastAsia="Times New Roman"/>
          <w:szCs w:val="24"/>
        </w:rPr>
        <w:t>,</w:t>
      </w:r>
      <w:r>
        <w:rPr>
          <w:rFonts w:eastAsia="Times New Roman"/>
          <w:szCs w:val="24"/>
        </w:rPr>
        <w:t xml:space="preserve"> χρειάζεται ανοι</w:t>
      </w:r>
      <w:r>
        <w:rPr>
          <w:rFonts w:eastAsia="Times New Roman"/>
          <w:szCs w:val="24"/>
        </w:rPr>
        <w:t>κ</w:t>
      </w:r>
      <w:r>
        <w:rPr>
          <w:rFonts w:eastAsia="Times New Roman"/>
          <w:szCs w:val="24"/>
        </w:rPr>
        <w:t xml:space="preserve">τό μυαλό, σύγχρονες ιδέες και απαλλαγή από ιδεοληψίες. </w:t>
      </w:r>
    </w:p>
    <w:p w14:paraId="663F6611"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Παίρνω </w:t>
      </w:r>
      <w:r>
        <w:rPr>
          <w:rFonts w:eastAsia="Times New Roman"/>
          <w:szCs w:val="24"/>
        </w:rPr>
        <w:t>ενδεικτικά κάποια από τα στοιχεία που ανέφερε ο κ. Καραμανλής. Αυτά τα στοιχεία τα είχατε, ναι ή όχι, ως Νέα Δημοκρατία, όταν καταφέρατε να μην υπάρχει τελικά στο Υπουργείο Εμπορικής Ναυτιλίας καταγεγραμμένος ο αριθμός των μικρών, των μεσαίων και των μεγάλ</w:t>
      </w:r>
      <w:r>
        <w:rPr>
          <w:rFonts w:eastAsia="Times New Roman"/>
          <w:szCs w:val="24"/>
        </w:rPr>
        <w:t>ων λιμανιών, των όρμων και των αγκυροβολίων της χώρας; Ή δεν ήσασταν απαλλαγμένοι από ιδεοληψίες ή δεν είχατε ανοι</w:t>
      </w:r>
      <w:r>
        <w:rPr>
          <w:rFonts w:eastAsia="Times New Roman"/>
          <w:szCs w:val="24"/>
        </w:rPr>
        <w:t>κ</w:t>
      </w:r>
      <w:r>
        <w:rPr>
          <w:rFonts w:eastAsia="Times New Roman"/>
          <w:szCs w:val="24"/>
        </w:rPr>
        <w:t>τό μυαλό ή δεν είχατε σύγχρονες ιδέες ή τα είχατε όλα αυτά, αλλά τελικά ήταν τόσο το άγχος σας για την ανάπτυξη της κρουαζιέρας</w:t>
      </w:r>
      <w:r>
        <w:rPr>
          <w:rFonts w:eastAsia="Times New Roman"/>
          <w:szCs w:val="24"/>
        </w:rPr>
        <w:t>,</w:t>
      </w:r>
      <w:r>
        <w:rPr>
          <w:rFonts w:eastAsia="Times New Roman"/>
          <w:szCs w:val="24"/>
        </w:rPr>
        <w:t xml:space="preserve"> που δρούσε π</w:t>
      </w:r>
      <w:r>
        <w:rPr>
          <w:rFonts w:eastAsia="Times New Roman"/>
          <w:szCs w:val="24"/>
        </w:rPr>
        <w:t xml:space="preserve">αραλυτικά. Σύμφωνα και με τη μία απάντηση και στην άλλη –πάρτε όποια θέλετε από τις δύο- είστε κατ’ αρχάς ανεπαρκείς για να διαχειριστείτε το θέμα </w:t>
      </w:r>
      <w:r>
        <w:rPr>
          <w:rFonts w:eastAsia="Times New Roman"/>
          <w:szCs w:val="24"/>
        </w:rPr>
        <w:lastRenderedPageBreak/>
        <w:t xml:space="preserve">της κρουαζιέρας που συζητάμε, αλλά είστε κι ανεπαρκείς για να διαχειριστείτε την τύχη της χώρας. </w:t>
      </w:r>
    </w:p>
    <w:p w14:paraId="663F6612" w14:textId="77777777" w:rsidR="00923458" w:rsidRDefault="00A03D36">
      <w:pPr>
        <w:spacing w:line="600" w:lineRule="auto"/>
        <w:ind w:firstLine="720"/>
        <w:contextualSpacing/>
        <w:jc w:val="both"/>
        <w:rPr>
          <w:rFonts w:eastAsia="Times New Roman"/>
          <w:szCs w:val="24"/>
        </w:rPr>
      </w:pPr>
      <w:r>
        <w:rPr>
          <w:rFonts w:eastAsia="Times New Roman"/>
          <w:szCs w:val="24"/>
        </w:rPr>
        <w:t>Άντε να δεχ</w:t>
      </w:r>
      <w:r>
        <w:rPr>
          <w:rFonts w:eastAsia="Times New Roman"/>
          <w:szCs w:val="24"/>
        </w:rPr>
        <w:t xml:space="preserve">τώ και αντιπολίτευση με βάση όχι το τι έχει γίνει, αλλά με βάση τι προβλέπεται να γίνει σύμφωνα με τις εκτιμήσεις σας. Όντως -στάθηκε ο Υπουργός και ευτυχώς διευκρίνισε και ο κ. </w:t>
      </w:r>
      <w:proofErr w:type="spellStart"/>
      <w:r>
        <w:rPr>
          <w:rFonts w:eastAsia="Times New Roman"/>
          <w:szCs w:val="24"/>
        </w:rPr>
        <w:t>Μηταράκης</w:t>
      </w:r>
      <w:proofErr w:type="spellEnd"/>
      <w:r>
        <w:rPr>
          <w:rFonts w:eastAsia="Times New Roman"/>
          <w:szCs w:val="24"/>
        </w:rPr>
        <w:t>- πρέπει να αφήσουμε έξω από την αντιπαράθεση -την όποια αντιπαράθεση</w:t>
      </w:r>
      <w:r>
        <w:rPr>
          <w:rFonts w:eastAsia="Times New Roman"/>
          <w:szCs w:val="24"/>
        </w:rPr>
        <w:t xml:space="preserve">- </w:t>
      </w:r>
      <w:r w:rsidRPr="00083D2E">
        <w:rPr>
          <w:rFonts w:eastAsia="Times New Roman"/>
          <w:szCs w:val="24"/>
        </w:rPr>
        <w:t>την ασφάλεια της χώρας.</w:t>
      </w:r>
      <w:r>
        <w:rPr>
          <w:rFonts w:eastAsia="Times New Roman"/>
          <w:szCs w:val="24"/>
        </w:rPr>
        <w:t xml:space="preserve"> </w:t>
      </w:r>
    </w:p>
    <w:p w14:paraId="663F6613" w14:textId="77777777" w:rsidR="00923458" w:rsidRDefault="00A03D36">
      <w:pPr>
        <w:spacing w:line="600" w:lineRule="auto"/>
        <w:ind w:firstLine="720"/>
        <w:contextualSpacing/>
        <w:jc w:val="both"/>
        <w:rPr>
          <w:rFonts w:eastAsia="Times New Roman"/>
          <w:szCs w:val="24"/>
        </w:rPr>
      </w:pPr>
      <w:r>
        <w:rPr>
          <w:rFonts w:eastAsia="Times New Roman"/>
          <w:szCs w:val="24"/>
        </w:rPr>
        <w:t>Κυρίες και κύριοι συνάδελφοι, όχι απλώς δεν μας αφήνει αδιάφορους ο τομέας της κρουαζιέρας, αλλά θεωρούμε ότι είναι ένας από τους πολλούς κρίκους που συνδέονται με τους βασικούς στρατηγικούς άξονες της εθνικής τουριστικής πολιτικ</w:t>
      </w:r>
      <w:r>
        <w:rPr>
          <w:rFonts w:eastAsia="Times New Roman"/>
          <w:szCs w:val="24"/>
        </w:rPr>
        <w:t xml:space="preserve">ής. </w:t>
      </w:r>
    </w:p>
    <w:p w14:paraId="663F6614"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Πρώτον, η κρουαζιέρα συνδέεται και οφείλει να συνδέεται με την άσκηση και την εμβάθυνση πολιτικών άμβλυνσης της εποχικότητας ή, όπως αλλιώς το λέμε, τον «τουρισμό τριακόσιες εξήντα πέντε μέρες τον χρόνο». Η κυρία Υπουργός Τουρισμού έχει μιλήσει </w:t>
      </w:r>
      <w:r>
        <w:rPr>
          <w:rFonts w:eastAsia="Times New Roman"/>
          <w:szCs w:val="24"/>
        </w:rPr>
        <w:t xml:space="preserve">επανειλημμένα γι’ αυτή την προσπάθεια, αλλά και για τα μέτρα της Κυβέρνησης στο πλαίσιο αυτής της στρατηγικής. </w:t>
      </w:r>
    </w:p>
    <w:p w14:paraId="663F6615" w14:textId="77777777" w:rsidR="00923458" w:rsidRDefault="00A03D36">
      <w:pPr>
        <w:spacing w:line="600" w:lineRule="auto"/>
        <w:ind w:firstLine="720"/>
        <w:contextualSpacing/>
        <w:jc w:val="both"/>
        <w:rPr>
          <w:rFonts w:eastAsia="Times New Roman"/>
          <w:szCs w:val="24"/>
        </w:rPr>
      </w:pPr>
      <w:r>
        <w:rPr>
          <w:rFonts w:eastAsia="Times New Roman"/>
          <w:szCs w:val="24"/>
        </w:rPr>
        <w:t>Δεύτερον, η κρουαζιέρα μπορεί και συνδέεται με τις παραγωγικές δραστηριότητες και δυνατότητες του τόπου, που έχουν σημαντικό συγκριτικό πλεονέκτ</w:t>
      </w:r>
      <w:r>
        <w:rPr>
          <w:rFonts w:eastAsia="Times New Roman"/>
          <w:szCs w:val="24"/>
        </w:rPr>
        <w:t xml:space="preserve">ημα. Εκτός από τη διασύνδεση με </w:t>
      </w:r>
      <w:r>
        <w:rPr>
          <w:rFonts w:eastAsia="Times New Roman"/>
          <w:szCs w:val="24"/>
        </w:rPr>
        <w:lastRenderedPageBreak/>
        <w:t xml:space="preserve">τις ιδιαίτερες </w:t>
      </w:r>
      <w:proofErr w:type="spellStart"/>
      <w:r>
        <w:rPr>
          <w:rFonts w:eastAsia="Times New Roman"/>
          <w:szCs w:val="24"/>
        </w:rPr>
        <w:t>αγροτοδιατροφικές</w:t>
      </w:r>
      <w:proofErr w:type="spellEnd"/>
      <w:r>
        <w:rPr>
          <w:rFonts w:eastAsia="Times New Roman"/>
          <w:szCs w:val="24"/>
        </w:rPr>
        <w:t xml:space="preserve"> δυνάμεις μας σημασία έχει και η δυνατότητα διασύνδεσης με τον θεματικό τουρισμό.</w:t>
      </w:r>
    </w:p>
    <w:p w14:paraId="663F6616" w14:textId="77777777" w:rsidR="00923458" w:rsidRDefault="00A03D36">
      <w:pPr>
        <w:spacing w:line="600" w:lineRule="auto"/>
        <w:ind w:firstLine="720"/>
        <w:contextualSpacing/>
        <w:jc w:val="both"/>
        <w:rPr>
          <w:rFonts w:eastAsia="Times New Roman"/>
          <w:szCs w:val="24"/>
        </w:rPr>
      </w:pPr>
      <w:r>
        <w:rPr>
          <w:rFonts w:eastAsia="Times New Roman"/>
          <w:szCs w:val="24"/>
        </w:rPr>
        <w:t>Τρίτον, η κρουαζιέρα μπορεί και οφείλει να συνδεθεί με τη δημιουργία συνθηκών βιώσιμης, ισόρροπης και κοινωνικ</w:t>
      </w:r>
      <w:r>
        <w:rPr>
          <w:rFonts w:eastAsia="Times New Roman"/>
          <w:szCs w:val="24"/>
        </w:rPr>
        <w:t>ά δίκαιης τουριστικής ανάπτυξης, με σεβασμό στο περιβάλλον, την πολιτισμική κληρονομιά και τις ιδιαιτερότητες των τοπικών κοινωνιών.</w:t>
      </w:r>
    </w:p>
    <w:p w14:paraId="663F6617" w14:textId="77777777" w:rsidR="00923458" w:rsidRDefault="00A03D36">
      <w:pPr>
        <w:spacing w:line="600" w:lineRule="auto"/>
        <w:ind w:firstLine="720"/>
        <w:contextualSpacing/>
        <w:jc w:val="both"/>
        <w:rPr>
          <w:rFonts w:eastAsia="Times New Roman"/>
          <w:szCs w:val="24"/>
        </w:rPr>
      </w:pPr>
      <w:r>
        <w:rPr>
          <w:rFonts w:eastAsia="Times New Roman"/>
          <w:szCs w:val="24"/>
        </w:rPr>
        <w:t>Θα ήθελα να σταθώ σε ορισμένες επιμέρους παρατηρήσεις.</w:t>
      </w:r>
    </w:p>
    <w:p w14:paraId="663F6618" w14:textId="77777777" w:rsidR="00923458" w:rsidRDefault="00A03D36">
      <w:pPr>
        <w:spacing w:line="600" w:lineRule="auto"/>
        <w:ind w:firstLine="720"/>
        <w:contextualSpacing/>
        <w:jc w:val="both"/>
        <w:rPr>
          <w:rFonts w:eastAsia="Times New Roman"/>
          <w:szCs w:val="24"/>
        </w:rPr>
      </w:pPr>
      <w:r>
        <w:rPr>
          <w:rFonts w:eastAsia="Times New Roman"/>
          <w:szCs w:val="24"/>
        </w:rPr>
        <w:t>Πρώτον, πέρα από τον αριθμό των κρουαζιερόπλοιων που καταφθάνουν στα</w:t>
      </w:r>
      <w:r>
        <w:rPr>
          <w:rFonts w:eastAsia="Times New Roman"/>
          <w:szCs w:val="24"/>
        </w:rPr>
        <w:t xml:space="preserve"> ελληνικά λιμάνια, ο μακροπρόθεσμος δυναμισμός του κράτους θα πρέπει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να στηριχθεί σε ποιοτικούς και διαρθρωτικούς παράγοντες της ανταγωνιστικότητας. Εδώ φυσικά σημαντική θέση κατέχει η πλευρά της ενίσχυσης των λιμενικών υποδομών.</w:t>
      </w:r>
    </w:p>
    <w:p w14:paraId="663F6619" w14:textId="77777777" w:rsidR="00923458" w:rsidRDefault="00A03D36">
      <w:pPr>
        <w:spacing w:line="600" w:lineRule="auto"/>
        <w:ind w:firstLine="720"/>
        <w:contextualSpacing/>
        <w:jc w:val="both"/>
        <w:rPr>
          <w:rFonts w:eastAsia="Times New Roman"/>
          <w:szCs w:val="24"/>
        </w:rPr>
      </w:pPr>
      <w:r>
        <w:rPr>
          <w:rFonts w:eastAsia="Times New Roman"/>
          <w:szCs w:val="24"/>
        </w:rPr>
        <w:t>Δεύτερο θέμα είναι</w:t>
      </w:r>
      <w:r>
        <w:rPr>
          <w:rFonts w:eastAsia="Times New Roman"/>
          <w:szCs w:val="24"/>
        </w:rPr>
        <w:t xml:space="preserve"> τα λιμάνια αφετηρίας, το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Είπε ο κ. Καραμανλής ότι η κατάσταση στη γείτονα αύξησε τα λιμάνια αφετηρίας.</w:t>
      </w:r>
    </w:p>
    <w:p w14:paraId="663F661A" w14:textId="77777777" w:rsidR="00923458" w:rsidRDefault="00A03D3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663F661B"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Κύριε Πρόεδρε, θα πάρω και τον χρόνο της δευτερολογία</w:t>
      </w:r>
      <w:r>
        <w:rPr>
          <w:rFonts w:eastAsia="Times New Roman"/>
          <w:szCs w:val="24"/>
        </w:rPr>
        <w:t>ς μου.</w:t>
      </w:r>
    </w:p>
    <w:p w14:paraId="663F661C"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υπάρχει δευτερολογία. Ολοκληρώστε αν θέλετε.</w:t>
      </w:r>
    </w:p>
    <w:p w14:paraId="663F661D" w14:textId="77777777" w:rsidR="00923458" w:rsidRDefault="00A03D36">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Εντάξει, κύριε Πρόεδρε, ολοκληρώνω.</w:t>
      </w:r>
    </w:p>
    <w:p w14:paraId="663F661E" w14:textId="77777777" w:rsidR="00923458" w:rsidRDefault="00A03D36">
      <w:pPr>
        <w:spacing w:line="600" w:lineRule="auto"/>
        <w:ind w:firstLine="720"/>
        <w:contextualSpacing/>
        <w:jc w:val="both"/>
        <w:rPr>
          <w:rFonts w:eastAsia="Times New Roman"/>
          <w:szCs w:val="24"/>
        </w:rPr>
      </w:pPr>
      <w:r>
        <w:rPr>
          <w:rFonts w:eastAsia="Times New Roman"/>
          <w:szCs w:val="24"/>
        </w:rPr>
        <w:t>Η αύξηση δεν οφείλεται μόνον στη φοβία από τις εξελίξεις στη γείτονα χώρα. Οφείλεται και στις προσπάθειες τη</w:t>
      </w:r>
      <w:r>
        <w:rPr>
          <w:rFonts w:eastAsia="Times New Roman"/>
          <w:szCs w:val="24"/>
        </w:rPr>
        <w:t xml:space="preserve">ς Κυβέρνησης ακριβώς για την ενίσχυση του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w:t>
      </w:r>
    </w:p>
    <w:p w14:paraId="663F661F" w14:textId="77777777" w:rsidR="00923458" w:rsidRDefault="00A03D36">
      <w:pPr>
        <w:spacing w:line="600" w:lineRule="auto"/>
        <w:ind w:firstLine="720"/>
        <w:contextualSpacing/>
        <w:jc w:val="both"/>
        <w:rPr>
          <w:rFonts w:eastAsia="Times New Roman"/>
          <w:szCs w:val="24"/>
        </w:rPr>
      </w:pPr>
      <w:r>
        <w:rPr>
          <w:rFonts w:eastAsia="Times New Roman"/>
          <w:szCs w:val="24"/>
        </w:rPr>
        <w:t>Σε αυτή την ίδια κατεύθυνση είναι και η ενίσχυση των απευθείας αεροπορικών συνδέσεων που αποτελούν σημείο – κλειδί για την ανάπτυξη της κρουαζιέρας. Βοηθάει και είναι αποτέλεσμα προσπαθειών της Κυβέρ</w:t>
      </w:r>
      <w:r>
        <w:rPr>
          <w:rFonts w:eastAsia="Times New Roman"/>
          <w:szCs w:val="24"/>
        </w:rPr>
        <w:t xml:space="preserve">νησης η απευθείας γραμμή </w:t>
      </w:r>
      <w:proofErr w:type="spellStart"/>
      <w:r>
        <w:rPr>
          <w:rFonts w:eastAsia="Times New Roman"/>
          <w:szCs w:val="24"/>
        </w:rPr>
        <w:t>Ντουμπάι</w:t>
      </w:r>
      <w:proofErr w:type="spellEnd"/>
      <w:r>
        <w:rPr>
          <w:rFonts w:eastAsia="Times New Roman"/>
          <w:szCs w:val="24"/>
        </w:rPr>
        <w:t xml:space="preserve"> – Αθήνα</w:t>
      </w:r>
      <w:r>
        <w:rPr>
          <w:rFonts w:eastAsia="Times New Roman"/>
          <w:szCs w:val="24"/>
        </w:rPr>
        <w:t xml:space="preserve"> </w:t>
      </w:r>
      <w:r>
        <w:rPr>
          <w:rFonts w:eastAsia="Times New Roman"/>
          <w:szCs w:val="24"/>
        </w:rPr>
        <w:t>- Νέα Υόρκη, όπως και οι γραμμές με την Ασία, που σχεδιάζεται να ανοίξουν.</w:t>
      </w:r>
    </w:p>
    <w:p w14:paraId="663F6620" w14:textId="77777777" w:rsidR="00923458" w:rsidRDefault="00A03D36">
      <w:pPr>
        <w:spacing w:line="600" w:lineRule="auto"/>
        <w:ind w:firstLine="720"/>
        <w:contextualSpacing/>
        <w:jc w:val="both"/>
        <w:rPr>
          <w:rFonts w:eastAsia="Times New Roman"/>
          <w:szCs w:val="24"/>
        </w:rPr>
      </w:pPr>
      <w:r>
        <w:rPr>
          <w:rFonts w:eastAsia="Times New Roman"/>
          <w:szCs w:val="24"/>
        </w:rPr>
        <w:t>Όσον αφορά τις εξελίξεις στην ευρύτερη περιοχή της Μέσης Ανατολής, κάποιοι τις χαρακτήρισαν ευνοϊκές για την ανάπτυξη του τουρισμού. Κακά τ</w:t>
      </w:r>
      <w:r>
        <w:rPr>
          <w:rFonts w:eastAsia="Times New Roman"/>
          <w:szCs w:val="24"/>
        </w:rPr>
        <w:t xml:space="preserve">α ψέματα. Αυτό που πρέπει να μας ενδιαφέρει πρώτα απ’ όλα είναι η ειρήνη και η σταθερότητα στην </w:t>
      </w:r>
      <w:r>
        <w:rPr>
          <w:rFonts w:eastAsia="Times New Roman"/>
          <w:szCs w:val="24"/>
        </w:rPr>
        <w:lastRenderedPageBreak/>
        <w:t>περιοχή. Σε αυτή την κατεύθυνση πρέπει να κινηθούμε. Αυτό θα γίνει.</w:t>
      </w:r>
    </w:p>
    <w:p w14:paraId="663F6621" w14:textId="77777777" w:rsidR="00923458" w:rsidRDefault="00A03D36">
      <w:pPr>
        <w:spacing w:line="600" w:lineRule="auto"/>
        <w:ind w:firstLine="720"/>
        <w:contextualSpacing/>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w:t>
      </w:r>
      <w:r>
        <w:rPr>
          <w:rFonts w:eastAsia="Times New Roman"/>
          <w:szCs w:val="24"/>
        </w:rPr>
        <w:t>ευτού)</w:t>
      </w:r>
    </w:p>
    <w:p w14:paraId="663F6622" w14:textId="77777777" w:rsidR="00923458" w:rsidRDefault="00A03D36">
      <w:pPr>
        <w:spacing w:line="600" w:lineRule="auto"/>
        <w:ind w:firstLine="720"/>
        <w:contextualSpacing/>
        <w:jc w:val="both"/>
        <w:rPr>
          <w:rFonts w:eastAsia="Times New Roman"/>
          <w:szCs w:val="24"/>
        </w:rPr>
      </w:pPr>
      <w:r>
        <w:rPr>
          <w:rFonts w:eastAsia="Times New Roman"/>
          <w:szCs w:val="24"/>
        </w:rPr>
        <w:t>Ολοκληρώνω, κύριε Πρόεδρε.</w:t>
      </w:r>
    </w:p>
    <w:p w14:paraId="663F6623" w14:textId="77777777" w:rsidR="00923458" w:rsidRDefault="00A03D36">
      <w:pPr>
        <w:spacing w:line="600" w:lineRule="auto"/>
        <w:ind w:firstLine="720"/>
        <w:contextualSpacing/>
        <w:jc w:val="both"/>
        <w:rPr>
          <w:rFonts w:eastAsia="Times New Roman"/>
          <w:szCs w:val="24"/>
        </w:rPr>
      </w:pPr>
      <w:r>
        <w:rPr>
          <w:rFonts w:eastAsia="Times New Roman"/>
          <w:szCs w:val="24"/>
        </w:rPr>
        <w:t>Η Ελλάδα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πρέπει από τώρα να πάρει μέτρα και να είναι προετοιμασμένη για την κρουαζιέρα, στο πλαίσιο της εθνικής τουριστικής στρατηγικής, έτσι ώστε</w:t>
      </w:r>
      <w:r>
        <w:rPr>
          <w:rFonts w:eastAsia="Times New Roman"/>
          <w:szCs w:val="24"/>
        </w:rPr>
        <w:t>,</w:t>
      </w:r>
      <w:r>
        <w:rPr>
          <w:rFonts w:eastAsia="Times New Roman"/>
          <w:szCs w:val="24"/>
        </w:rPr>
        <w:t xml:space="preserve"> όταν αποκατασταθεί η ειρήνη και η σταθερότητα στην ευρύτερη περιοχή</w:t>
      </w:r>
      <w:r>
        <w:rPr>
          <w:rFonts w:eastAsia="Times New Roman"/>
          <w:szCs w:val="24"/>
        </w:rPr>
        <w:t>,</w:t>
      </w:r>
      <w:r>
        <w:rPr>
          <w:rFonts w:eastAsia="Times New Roman"/>
          <w:szCs w:val="24"/>
        </w:rPr>
        <w:t xml:space="preserve"> να παραμείνει ένα βήμα πιο μπροστά από τους γείτονές μας.</w:t>
      </w:r>
    </w:p>
    <w:p w14:paraId="663F6624" w14:textId="77777777" w:rsidR="00923458" w:rsidRDefault="00A03D36">
      <w:pPr>
        <w:spacing w:line="600" w:lineRule="auto"/>
        <w:ind w:firstLine="720"/>
        <w:contextualSpacing/>
        <w:jc w:val="both"/>
        <w:rPr>
          <w:rFonts w:eastAsia="Times New Roman"/>
          <w:szCs w:val="24"/>
        </w:rPr>
      </w:pPr>
      <w:r>
        <w:rPr>
          <w:rFonts w:eastAsia="Times New Roman"/>
          <w:szCs w:val="24"/>
        </w:rPr>
        <w:t>Κυρίες και κύριοι συνάδελφοι, και μια τελευταία παρατήρηση –κλείνω με αυτήν- και ευχαριστώ για την ανοχή σας, κύριε Πρόεδρε.</w:t>
      </w:r>
    </w:p>
    <w:p w14:paraId="663F662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Όπως και στην περίπτωση του θεματικού τουρισμού, έτσι κατά τη γνώμη μου</w:t>
      </w:r>
      <w:r>
        <w:rPr>
          <w:rFonts w:eastAsia="Times New Roman" w:cs="Times New Roman"/>
          <w:szCs w:val="24"/>
        </w:rPr>
        <w:t xml:space="preserve"> και στις ειδικές μορφές τουρισμού, όπως είναι η κρουαζιέρα, ο θαλάσσιος τουρισμός, ο πολλά υποσχόμενος καταδυτικός τουρισμός, το αποτέλεσμα θα κριθεί από τη διασύνδεση με τον πολιτισμό μας, αλλά και από την υπεράσπιση της αξίας της εργασίας. Οι εργαζόμενο</w:t>
      </w:r>
      <w:r>
        <w:rPr>
          <w:rFonts w:eastAsia="Times New Roman" w:cs="Times New Roman"/>
          <w:szCs w:val="24"/>
        </w:rPr>
        <w:t>ι, οι επαγγελματίες του τουρι</w:t>
      </w:r>
      <w:r>
        <w:rPr>
          <w:rFonts w:eastAsia="Times New Roman" w:cs="Times New Roman"/>
          <w:szCs w:val="24"/>
        </w:rPr>
        <w:lastRenderedPageBreak/>
        <w:t>σμού, οι κάτοικοι των τοπικών κοινωνιών πρέπει να έχουν το κύριο μέρισμα στον τουρισμό. Είναι τα πρόσωπα που πρέπει να έχουμε στον νου μας πριν από κάθε μας κίνηση.</w:t>
      </w:r>
    </w:p>
    <w:p w14:paraId="663F662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3F6627"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63F662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(Αναστάσιος Κουράκης): </w:t>
      </w:r>
      <w:r>
        <w:rPr>
          <w:rFonts w:eastAsia="Times New Roman" w:cs="Times New Roman"/>
          <w:szCs w:val="24"/>
        </w:rPr>
        <w:t xml:space="preserve">Ευχαριστούμε τον Κοινοβουλευτικό Εκπρόσωπο του ΣΥΡΙΖΑ κ. Νικόλαο </w:t>
      </w:r>
      <w:proofErr w:type="spellStart"/>
      <w:r>
        <w:rPr>
          <w:rFonts w:eastAsia="Times New Roman" w:cs="Times New Roman"/>
          <w:szCs w:val="24"/>
        </w:rPr>
        <w:t>Ηγουμενίδη</w:t>
      </w:r>
      <w:proofErr w:type="spellEnd"/>
      <w:r>
        <w:rPr>
          <w:rFonts w:eastAsia="Times New Roman" w:cs="Times New Roman"/>
          <w:szCs w:val="24"/>
        </w:rPr>
        <w:t>, Βουλευτή Ηρακλείου.</w:t>
      </w:r>
    </w:p>
    <w:p w14:paraId="663F662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Θεόδωρος Παπαθεοδώρου, Βουλευτής Αχα</w:t>
      </w:r>
      <w:r>
        <w:rPr>
          <w:rFonts w:eastAsia="Times New Roman" w:cs="Times New Roman"/>
          <w:szCs w:val="24"/>
        </w:rPr>
        <w:t>ΐας, για έξι λεπτά.</w:t>
      </w:r>
    </w:p>
    <w:p w14:paraId="663F662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w:t>
      </w:r>
    </w:p>
    <w:p w14:paraId="663F662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έχω την αίσθηση ότι μερικές φορές σε τέτοιου είδους συζητήσεις θα πρέπει να γίνεται και ένας απολογισμός του κυβερνητικού έργου, γιατί προηγουμένως είχα την αίσθη</w:t>
      </w:r>
      <w:r>
        <w:rPr>
          <w:rFonts w:eastAsia="Times New Roman" w:cs="Times New Roman"/>
          <w:szCs w:val="24"/>
        </w:rPr>
        <w:t>ση ότι μαλώνατε τους Βουλευτές γι’ αυτά που είπαν. Ο απολογισμός του κυβερνητικού έργου είναι τι κάνατε μέχρι τώρα, πώς προχώρησε ο συγκεκριμένος τομέας ευθύνης.</w:t>
      </w:r>
    </w:p>
    <w:p w14:paraId="663F662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παραδοχή είναι ότι σε παγκόσμιο επίπεδο ο αριθμός τουριστών κρουαζιέρας </w:t>
      </w:r>
      <w:r>
        <w:rPr>
          <w:rFonts w:eastAsia="Times New Roman" w:cs="Times New Roman"/>
          <w:szCs w:val="24"/>
        </w:rPr>
        <w:t xml:space="preserve">ξεπερνά τα </w:t>
      </w:r>
      <w:r>
        <w:rPr>
          <w:rFonts w:eastAsia="Times New Roman" w:cs="Times New Roman"/>
          <w:szCs w:val="24"/>
        </w:rPr>
        <w:t xml:space="preserve">είκοσι </w:t>
      </w:r>
      <w:r>
        <w:rPr>
          <w:rFonts w:eastAsia="Times New Roman" w:cs="Times New Roman"/>
          <w:szCs w:val="24"/>
        </w:rPr>
        <w:t>εκατομμύρια, σημειώνοντας μέσο ετήσιο ρυθμό ανάπτυξης μεγαλύτερο σε σχέση με αυτόν του συνολικού τουρισμού και στην Ευρώπη το τελευταίο διάστημα έχουμε μία αυξητική τάση. Αξίζει να σημειωθεί ότι το μερίδιο της Μεσογείου αυξάνεται κάθε χρό</w:t>
      </w:r>
      <w:r>
        <w:rPr>
          <w:rFonts w:eastAsia="Times New Roman" w:cs="Times New Roman"/>
          <w:szCs w:val="24"/>
        </w:rPr>
        <w:t>νο, ιδίως κατά τη θερινή περίοδο.</w:t>
      </w:r>
    </w:p>
    <w:p w14:paraId="663F662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2010, με τη νομοθέτηση της άρσης του καμποτάζ –θα το θυμάστε- αποφασίστηκε ότι πρέπει να διεκδικήσει η Ελλάδα δυναμικά το μερίδιο που δικαίως της αναλογεί στην παγκόσμια «πίτα» της κρουαζιέρας και ασφαλώς αυτό ήταν μία </w:t>
      </w:r>
      <w:r>
        <w:rPr>
          <w:rFonts w:eastAsia="Times New Roman" w:cs="Times New Roman"/>
          <w:szCs w:val="24"/>
        </w:rPr>
        <w:t xml:space="preserve">επιτυχία και μία πρωτοβουλία της κυβέρνησης του ΠΑΣΟΚ που κατάφερε -παρουσιάζοντας τότε τα αποτελέσματα- από το 2010 μέχρι το 2013 να υπάρξει μία αύξηση των επισκεπτών κρουαζιέρας με αποκορύφωμα το 2013. Έκτοτε, παρατηρείται μία σταθερότητα. </w:t>
      </w:r>
    </w:p>
    <w:p w14:paraId="663F662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Όμως, η </w:t>
      </w:r>
      <w:r>
        <w:rPr>
          <w:rFonts w:eastAsia="Times New Roman" w:cs="Times New Roman"/>
          <w:szCs w:val="24"/>
        </w:rPr>
        <w:t xml:space="preserve">Ελλάδα μπορεί να βρίσκεται στην τρίτη θέση, ως χώρα με τη μεγαλύτερη </w:t>
      </w:r>
      <w:proofErr w:type="spellStart"/>
      <w:r>
        <w:rPr>
          <w:rFonts w:eastAsia="Times New Roman" w:cs="Times New Roman"/>
          <w:szCs w:val="24"/>
        </w:rPr>
        <w:t>επισκεψιμότητα</w:t>
      </w:r>
      <w:proofErr w:type="spellEnd"/>
      <w:r>
        <w:rPr>
          <w:rFonts w:eastAsia="Times New Roman" w:cs="Times New Roman"/>
          <w:szCs w:val="24"/>
        </w:rPr>
        <w:t xml:space="preserve"> στη Μεσόγειο, παρά ταύτα το τελευταίο διάστημα οι τάσεις δεν είναι αυξητικές αλλά πτωτικές. Υπάρχουν δείγματα αποδυνάμωσης της Ελλάδος ως </w:t>
      </w:r>
      <w:r>
        <w:rPr>
          <w:rFonts w:eastAsia="Times New Roman" w:cs="Times New Roman"/>
          <w:szCs w:val="24"/>
        </w:rPr>
        <w:lastRenderedPageBreak/>
        <w:t>προορισμού, κυρίως λόγω της πλήρου</w:t>
      </w:r>
      <w:r>
        <w:rPr>
          <w:rFonts w:eastAsia="Times New Roman" w:cs="Times New Roman"/>
          <w:szCs w:val="24"/>
        </w:rPr>
        <w:t>ς απόσυρσης της κρουαζιέρας από τη Μαύρη Θάλασσα, της συνεχιζόμενης σύρραξης στη Συρία, αλλά και του προσφυγικού προβλήματος, όπως και των σοβαρών προβλημάτων από τις τρομοκρατικές επιθέσεις, του ασταθούς πολιτικού περιβάλλοντος στην Τουρκία, καθώς και των</w:t>
      </w:r>
      <w:r>
        <w:rPr>
          <w:rFonts w:eastAsia="Times New Roman" w:cs="Times New Roman"/>
          <w:szCs w:val="24"/>
        </w:rPr>
        <w:t xml:space="preserve"> διεθνών εξελίξεων αστάθειας σε ορισμένες χώρες της Ανατολικής Μεσογείου.</w:t>
      </w:r>
    </w:p>
    <w:p w14:paraId="663F662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Μια χώρα, όμως, σαν την Ελλάδα, με προορισμούς μοναδικής ομορφιάς και ποικιλίας, με ιστορία και πολιτισμό, μπορεί και πρέπει να εξελιχθεί τα επόμενα χρόνια σε κορυφαίο προορισμό κρου</w:t>
      </w:r>
      <w:r>
        <w:rPr>
          <w:rFonts w:eastAsia="Times New Roman" w:cs="Times New Roman"/>
          <w:szCs w:val="24"/>
        </w:rPr>
        <w:t xml:space="preserve">αζιέρας και μάλιστα για όλο τον χρόνο. </w:t>
      </w:r>
    </w:p>
    <w:p w14:paraId="663F663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λόγος που πρέπει να μας απασχολεί η ανάπτυξη της κρουαζιέρας στην Ελλάδα, παρ’ όλο που κάποιος θα μπορούσε να ισχυριστεί ότι συνολικά η κρουαζιέρα είναι μία σχετικά μικρή αγορά, συνολικά στον κλάδο του τουρισμού, ε</w:t>
      </w:r>
      <w:r>
        <w:rPr>
          <w:rFonts w:eastAsia="Times New Roman" w:cs="Times New Roman"/>
          <w:szCs w:val="24"/>
        </w:rPr>
        <w:t>ίναι γιατί η χώρα έχει τη δυναμική να διεκδικήσει δυσανάλογα μεγάλο ποσοστό του τζίρου της αγοράς.</w:t>
      </w:r>
    </w:p>
    <w:p w14:paraId="663F663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έχω την εντύπωση ότι η Κυβέρνηση οφείλει να εδραιώσει την </w:t>
      </w:r>
      <w:proofErr w:type="spellStart"/>
      <w:r>
        <w:rPr>
          <w:rFonts w:eastAsia="Times New Roman" w:cs="Times New Roman"/>
          <w:szCs w:val="24"/>
        </w:rPr>
        <w:t>καταλληλότητα</w:t>
      </w:r>
      <w:proofErr w:type="spellEnd"/>
      <w:r>
        <w:rPr>
          <w:rFonts w:eastAsia="Times New Roman" w:cs="Times New Roman"/>
          <w:szCs w:val="24"/>
        </w:rPr>
        <w:t xml:space="preserve"> της χώρας ως προορι</w:t>
      </w:r>
      <w:r>
        <w:rPr>
          <w:rFonts w:eastAsia="Times New Roman" w:cs="Times New Roman"/>
          <w:szCs w:val="24"/>
        </w:rPr>
        <w:lastRenderedPageBreak/>
        <w:t>σμού κρουαζιέρας, βελτιώνοντας πρωτίστως τις λιμ</w:t>
      </w:r>
      <w:r>
        <w:rPr>
          <w:rFonts w:eastAsia="Times New Roman" w:cs="Times New Roman"/>
          <w:szCs w:val="24"/>
        </w:rPr>
        <w:t xml:space="preserve">ενικές εγκαταστάσεις και εδραιώνοντας τα λιμάνια –ορισμένα λιμάνια- που έχουν τις δυνατότητες ως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w:t>
      </w:r>
    </w:p>
    <w:p w14:paraId="663F663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μόνο ο Πειραιάς εμφανίζεται στα κορυφαία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της Μεσογείου, σημειώνοντας και εδώ τα τελευταία χρόνια μείωση στις αφίξε</w:t>
      </w:r>
      <w:r>
        <w:rPr>
          <w:rFonts w:eastAsia="Times New Roman" w:cs="Times New Roman"/>
          <w:szCs w:val="24"/>
        </w:rPr>
        <w:t xml:space="preserve">ις. Η εδραίωση των λιμανιών ως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είναι υψίστης σημασίας για τη χώρα, καθώς έτσι αυξάνονται τα έσοδα, ακόμα και διπλασιάζονται από αυτή τη μορφή τουρισμού. </w:t>
      </w:r>
    </w:p>
    <w:p w14:paraId="663F663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Αξίζει να σημειώσουμε ωστόσο ότι τόσο ένα κρουαζιερόπλοιο, όσο κι ο κάθε επιβάτης ξεχωριστά</w:t>
      </w:r>
      <w:r>
        <w:rPr>
          <w:rFonts w:eastAsia="Times New Roman" w:cs="Times New Roman"/>
          <w:szCs w:val="24"/>
        </w:rPr>
        <w:t xml:space="preserve">, αφήνουν πολλαπλάσια ευρώ σε ένα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απ’ ό,τι σε ένα λιμάνι διέλευσης. Ποιες είναι οι ενέργειες επομένως που έκανε η Κυβέρνηση το τελευταίο διάστημα, για να εδραιώσει τα βασικά λιμάνια ως λιμάνια εκκίνησης; Τι έχει κάνει προς αυτή την κατεύθυνση; </w:t>
      </w:r>
    </w:p>
    <w:p w14:paraId="663F663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όσο έχει αξιοποιηθεί η παρουσία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την προσέλκυση Κινέζων τουριστών κρουαζιέρας, με τον Πειραιά ως αφετηρία; Πόσο έχει αξιοποιηθεί το νέο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α</w:t>
      </w:r>
      <w:r>
        <w:rPr>
          <w:rFonts w:eastAsia="Times New Roman" w:cs="Times New Roman"/>
          <w:szCs w:val="24"/>
        </w:rPr>
        <w:t xml:space="preserve">εροδρόμιο στο Καστέλι ως προοπτική περιφερειακού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για τα λιμάνια του Ηρακλείου και του Αγίου Νικολάου;</w:t>
      </w:r>
    </w:p>
    <w:p w14:paraId="663F663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Τι έχει γίνει, παραδείγματος χάρ</w:t>
      </w:r>
      <w:r>
        <w:rPr>
          <w:rFonts w:eastAsia="Times New Roman" w:cs="Times New Roman"/>
          <w:szCs w:val="24"/>
        </w:rPr>
        <w:t>ιν</w:t>
      </w:r>
      <w:r>
        <w:rPr>
          <w:rFonts w:eastAsia="Times New Roman" w:cs="Times New Roman"/>
          <w:szCs w:val="24"/>
        </w:rPr>
        <w:t xml:space="preserve">, με κάτι το οποίο βρίσκεται στην ευρύτερη περιοχή της </w:t>
      </w:r>
      <w:r>
        <w:rPr>
          <w:rFonts w:eastAsia="Times New Roman" w:cs="Times New Roman"/>
          <w:szCs w:val="24"/>
        </w:rPr>
        <w:t>δ</w:t>
      </w:r>
      <w:r>
        <w:rPr>
          <w:rFonts w:eastAsia="Times New Roman" w:cs="Times New Roman"/>
          <w:szCs w:val="24"/>
        </w:rPr>
        <w:t>υτικής Ελλάδας; Τι έχει γίνει με τη βελτίωση των εγκαταστάσεων στο λιμάνι του Κατάκολου, όπου εκεί έχουμε ένα εκ</w:t>
      </w:r>
      <w:r>
        <w:rPr>
          <w:rFonts w:eastAsia="Times New Roman" w:cs="Times New Roman"/>
          <w:szCs w:val="24"/>
        </w:rPr>
        <w:t>ατομμύριο τουρίστες που καταφθάνουν, που περνούν για επίσκεψη στους αρχαιολογικούς χώρους της Ολυμπίας;</w:t>
      </w:r>
    </w:p>
    <w:p w14:paraId="663F6636" w14:textId="77777777" w:rsidR="00923458" w:rsidRDefault="00A03D36">
      <w:pPr>
        <w:spacing w:line="600" w:lineRule="auto"/>
        <w:ind w:firstLine="720"/>
        <w:contextualSpacing/>
        <w:jc w:val="both"/>
        <w:rPr>
          <w:rFonts w:eastAsia="Times New Roman" w:cs="Times New Roman"/>
          <w:szCs w:val="24"/>
        </w:rPr>
      </w:pPr>
      <w:proofErr w:type="spellStart"/>
      <w:r>
        <w:rPr>
          <w:rFonts w:eastAsia="Times New Roman" w:cs="Times New Roman"/>
          <w:szCs w:val="24"/>
        </w:rPr>
        <w:t>Επομένω</w:t>
      </w:r>
      <w:proofErr w:type="spellEnd"/>
      <w:r>
        <w:rPr>
          <w:rFonts w:eastAsia="Times New Roman" w:cs="Times New Roman"/>
          <w:szCs w:val="24"/>
        </w:rPr>
        <w:t xml:space="preserve">, πόσο έχουν βελτιωθεί οι εγκαταστάσεις, η </w:t>
      </w:r>
      <w:proofErr w:type="spellStart"/>
      <w:r>
        <w:rPr>
          <w:rFonts w:eastAsia="Times New Roman" w:cs="Times New Roman"/>
          <w:szCs w:val="24"/>
        </w:rPr>
        <w:t>διασυνδεσιμότητα</w:t>
      </w:r>
      <w:proofErr w:type="spellEnd"/>
      <w:r>
        <w:rPr>
          <w:rFonts w:eastAsia="Times New Roman" w:cs="Times New Roman"/>
          <w:szCs w:val="24"/>
        </w:rPr>
        <w:t xml:space="preserve"> με τα αεροδρόμια προκειμένου οι εταιρείες κρουαζιέρας να μην έχουν ανασταλτικούς παρά</w:t>
      </w:r>
      <w:r>
        <w:rPr>
          <w:rFonts w:eastAsia="Times New Roman" w:cs="Times New Roman"/>
          <w:szCs w:val="24"/>
        </w:rPr>
        <w:t>γοντες για να αξιοποιήσουν ως λιμάνια εκκίνησης τα ελληνικά λιμάνια; Πόσο έχει διασφαλισθεί ένα σταθερό φορολογικό περιβάλλον που θα συμβάλλει στην προσέλκυση των εταιρειών κρουαζιέρας στα ελληνικά λιμάνια εκκίνησης;</w:t>
      </w:r>
    </w:p>
    <w:p w14:paraId="663F663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Από την πλευρά μας, όλο αυτό το διάστημ</w:t>
      </w:r>
      <w:r>
        <w:rPr>
          <w:rFonts w:eastAsia="Times New Roman" w:cs="Times New Roman"/>
          <w:szCs w:val="24"/>
        </w:rPr>
        <w:t>α έχουμε προτείνει ένα εθνικό στρατηγικό πλαίσιο</w:t>
      </w:r>
      <w:r>
        <w:rPr>
          <w:rFonts w:eastAsia="Times New Roman" w:cs="Times New Roman"/>
          <w:szCs w:val="24"/>
        </w:rPr>
        <w:t>,</w:t>
      </w:r>
      <w:r>
        <w:rPr>
          <w:rFonts w:eastAsia="Times New Roman" w:cs="Times New Roman"/>
          <w:szCs w:val="24"/>
        </w:rPr>
        <w:t xml:space="preserve"> το οποίο ευνοεί την αναπτυξιακή δυναμική του κλάδου και τα αναμφισβήτητα συγκριτικά πλεονεκτήματα της χώρας. Αυτό το σχέδιο περιλαμβάνει τους παρακάτω άξονες:</w:t>
      </w:r>
    </w:p>
    <w:p w14:paraId="663F663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ναυτιλιακός άξονας. Εδώ χρειάζονται κίνητρα π</w:t>
      </w:r>
      <w:r>
        <w:rPr>
          <w:rFonts w:eastAsia="Times New Roman" w:cs="Times New Roman"/>
          <w:szCs w:val="24"/>
        </w:rPr>
        <w:t xml:space="preserve">ροσέλκυσης πλοίων στην ελληνική σημαία, ευνοϊκότερο περιβάλλον </w:t>
      </w:r>
      <w:r>
        <w:rPr>
          <w:rFonts w:eastAsia="Times New Roman" w:cs="Times New Roman"/>
          <w:szCs w:val="24"/>
        </w:rPr>
        <w:lastRenderedPageBreak/>
        <w:t xml:space="preserve">λειτουργίας πλοίων με ξένη σημαία προκειμένου να επιλέγουν κεντρικά ελληνικά λιμάνια για τον ανεφοδιασμό τους σε καύσιμα και </w:t>
      </w:r>
      <w:proofErr w:type="spellStart"/>
      <w:r>
        <w:rPr>
          <w:rFonts w:eastAsia="Times New Roman" w:cs="Times New Roman"/>
          <w:szCs w:val="24"/>
        </w:rPr>
        <w:t>τροφοεφόδια</w:t>
      </w:r>
      <w:proofErr w:type="spellEnd"/>
      <w:r>
        <w:rPr>
          <w:rFonts w:eastAsia="Times New Roman" w:cs="Times New Roman"/>
          <w:szCs w:val="24"/>
        </w:rPr>
        <w:t xml:space="preserve">, με απώτερο σκοπό την </w:t>
      </w:r>
      <w:proofErr w:type="spellStart"/>
      <w:r>
        <w:rPr>
          <w:rFonts w:eastAsia="Times New Roman" w:cs="Times New Roman"/>
          <w:szCs w:val="24"/>
        </w:rPr>
        <w:t>περιφερειοποίηση</w:t>
      </w:r>
      <w:proofErr w:type="spellEnd"/>
      <w:r>
        <w:rPr>
          <w:rFonts w:eastAsia="Times New Roman" w:cs="Times New Roman"/>
          <w:szCs w:val="24"/>
        </w:rPr>
        <w:t xml:space="preserve"> των οικονομικών α</w:t>
      </w:r>
      <w:r>
        <w:rPr>
          <w:rFonts w:eastAsia="Times New Roman" w:cs="Times New Roman"/>
          <w:szCs w:val="24"/>
        </w:rPr>
        <w:t>ποτελεσμάτων.</w:t>
      </w:r>
    </w:p>
    <w:p w14:paraId="663F663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λιμενικός άξονας. Αναβάθμιση του θεσμικού πλαισίου προκειμένου οι λιμενικές αρχές και τα λιμενικά ταμεία να μπορούν να διαμορφώνουν μακροπρόθεσμες στρατηγικές επενδύσεων και πολιτικών προώθησης. Ανάπτυξη ολοκληρωμένων συστημάτων διαχείρισης</w:t>
      </w:r>
      <w:r>
        <w:rPr>
          <w:rFonts w:eastAsia="Times New Roman" w:cs="Times New Roman"/>
          <w:szCs w:val="24"/>
        </w:rPr>
        <w:t xml:space="preserve"> επιβατών και πλοίων με ηλεκτρονικές εφαρμογές και υπηρεσίες.</w:t>
      </w:r>
    </w:p>
    <w:p w14:paraId="663F663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άξονας του προορισμού, έτσι ώστε να υπάρχει παροχή υποστήριξης για τη διαμόρφωση τοπικών στρατηγικών ευθυγραμμισμένων με τους εθνικούς στόχους, σημεία επαφής προκειμένου οι προορισμοί αυτοί να</w:t>
      </w:r>
      <w:r>
        <w:rPr>
          <w:rFonts w:eastAsia="Times New Roman" w:cs="Times New Roman"/>
          <w:szCs w:val="24"/>
        </w:rPr>
        <w:t xml:space="preserve"> μπορούν να αναζητήσουν συνεργασίες με εταιρείες κρουαζιέρας.</w:t>
      </w:r>
    </w:p>
    <w:p w14:paraId="663F663B" w14:textId="77777777" w:rsidR="00923458" w:rsidRDefault="00A03D36">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63F663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ζητήσω την ανοχή σας για λιγότερο από ένα λεπτό.</w:t>
      </w:r>
    </w:p>
    <w:p w14:paraId="663F663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Αναγκαία είναι: ένα σχέδιο ανάδειξης νέων π</w:t>
      </w:r>
      <w:r>
        <w:rPr>
          <w:rFonts w:eastAsia="Times New Roman" w:cs="Times New Roman"/>
          <w:szCs w:val="24"/>
        </w:rPr>
        <w:t>ροορισμών βάσει των χαρακτηριστικών τους σε ειδικά τμήματα της αγοράς κρουαζιέρας. Διαμόρφωση των κατευθυντήριων οδηγιών ανάπτυξης προορισμών κρουαζιέρας ως βοηθητικού εργαλείου για τις διοικήσεις των προορισμών. Διαμόρφωση καμπάνιας για τη συνολική βελτίω</w:t>
      </w:r>
      <w:r>
        <w:rPr>
          <w:rFonts w:eastAsia="Times New Roman" w:cs="Times New Roman"/>
          <w:szCs w:val="24"/>
        </w:rPr>
        <w:t>ση της εικόνας της χώρας ως ασφαλούς προορισμού.</w:t>
      </w:r>
    </w:p>
    <w:p w14:paraId="663F663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Σε επίπεδο μάρκετινγκ η χώρα πρέπει να βασισθεί στην ομαδοποίηση των προορισμών,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lang w:val="en-US"/>
        </w:rPr>
        <w:t>cluster</w:t>
      </w:r>
      <w:r>
        <w:rPr>
          <w:rFonts w:eastAsia="Times New Roman" w:cs="Times New Roman"/>
          <w:szCs w:val="24"/>
        </w:rPr>
        <w:t xml:space="preserve"> Ιονίου, που να πιάνει από Ηγουμενίτσα και Κέρκυρα μέχρι τα Κύθηρα και να μπορεί έτσι να καλλιεργη</w:t>
      </w:r>
      <w:r>
        <w:rPr>
          <w:rFonts w:eastAsia="Times New Roman" w:cs="Times New Roman"/>
          <w:szCs w:val="24"/>
        </w:rPr>
        <w:t xml:space="preserve">θεί περισσότερο αποτελεσματικά μια ισχυρή εμπορική εικόνα για την κρουαζιέρα, που θα συνδυάζει τα Επτάνησα με τις ακτές της </w:t>
      </w:r>
      <w:r>
        <w:rPr>
          <w:rFonts w:eastAsia="Times New Roman" w:cs="Times New Roman"/>
          <w:szCs w:val="24"/>
        </w:rPr>
        <w:t>δ</w:t>
      </w:r>
      <w:r>
        <w:rPr>
          <w:rFonts w:eastAsia="Times New Roman" w:cs="Times New Roman"/>
          <w:szCs w:val="24"/>
        </w:rPr>
        <w:t>υτικής Ελλάδας, αλλά και στις συνέργειες που πρέπει να υπάρξουν μεταξύ άλλων μορφών τουρισμού, όπως ο πολιτιστικός τουρισμός, ο γασ</w:t>
      </w:r>
      <w:r>
        <w:rPr>
          <w:rFonts w:eastAsia="Times New Roman" w:cs="Times New Roman"/>
          <w:szCs w:val="24"/>
        </w:rPr>
        <w:t xml:space="preserve">τρονομικός, ο περιηγητικός, ο θρησκευτικός, δηλαδή μια </w:t>
      </w:r>
      <w:proofErr w:type="spellStart"/>
      <w:r>
        <w:rPr>
          <w:rFonts w:eastAsia="Times New Roman" w:cs="Times New Roman"/>
          <w:szCs w:val="24"/>
        </w:rPr>
        <w:t>διασυνδεσιμότητα</w:t>
      </w:r>
      <w:proofErr w:type="spellEnd"/>
      <w:r>
        <w:rPr>
          <w:rFonts w:eastAsia="Times New Roman" w:cs="Times New Roman"/>
          <w:szCs w:val="24"/>
        </w:rPr>
        <w:t xml:space="preserve"> των δράσεων</w:t>
      </w:r>
      <w:r>
        <w:rPr>
          <w:rFonts w:eastAsia="Times New Roman" w:cs="Times New Roman"/>
          <w:szCs w:val="24"/>
        </w:rPr>
        <w:t>,</w:t>
      </w:r>
      <w:r>
        <w:rPr>
          <w:rFonts w:eastAsia="Times New Roman" w:cs="Times New Roman"/>
          <w:szCs w:val="24"/>
        </w:rPr>
        <w:t xml:space="preserve"> η οποία θα υποστηρίξει ένα μικρό κομμάτι της αγοράς της κρουαζιέρας για να γίνει μεγαλύτερο.</w:t>
      </w:r>
    </w:p>
    <w:p w14:paraId="663F663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Οι συνέργειες αυτές, αποτυπωμένες σε ένα ολοκληρωμένο προϊόν, μπορούν να εδραι</w:t>
      </w:r>
      <w:r>
        <w:rPr>
          <w:rFonts w:eastAsia="Times New Roman" w:cs="Times New Roman"/>
          <w:szCs w:val="24"/>
        </w:rPr>
        <w:t xml:space="preserve">ώσουν τη χώρα ως προορισμό </w:t>
      </w:r>
      <w:r>
        <w:rPr>
          <w:rFonts w:eastAsia="Times New Roman" w:cs="Times New Roman"/>
          <w:szCs w:val="24"/>
        </w:rPr>
        <w:lastRenderedPageBreak/>
        <w:t>κρουαζιέρας και μάλιστα, καθ’ όλη τη διάρκεια του έτους, καθώς και οι κλιματικές συνθήκες της χώρας ευνοούν την κρουαζιέρα και εκτός των θερινών μηνών, δίνοντας μάλιστα τη δυνατότητα αύξησης των επισκέψεων και στην ηπειρωτική Ελλ</w:t>
      </w:r>
      <w:r>
        <w:rPr>
          <w:rFonts w:eastAsia="Times New Roman" w:cs="Times New Roman"/>
          <w:szCs w:val="24"/>
        </w:rPr>
        <w:t>άδα.</w:t>
      </w:r>
    </w:p>
    <w:p w14:paraId="663F664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Ποιες από αυτές τις δράσεις έχει υλοποιήσει η Κυβέρνηση; Ποιο είναι το σχέδιο της Κυβέρνησης για τα επόμενα χρόνια; Διότι μέχρι τώρα αυτό το οποίο ακούσαμε δεν θυμίζει σχέδιο, αλλά θυμίζει μια συρραφή δράσεων που δεν έχουν ακόμη αξιο</w:t>
      </w:r>
      <w:r>
        <w:rPr>
          <w:rFonts w:eastAsia="Times New Roman" w:cs="Times New Roman"/>
          <w:szCs w:val="24"/>
        </w:rPr>
        <w:t>λογηθεί.</w:t>
      </w:r>
    </w:p>
    <w:p w14:paraId="663F664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63F6642"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Παπαθεοδώρου.</w:t>
      </w:r>
    </w:p>
    <w:p w14:paraId="663F664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τον κ. Νικόλαο </w:t>
      </w:r>
      <w:proofErr w:type="spellStart"/>
      <w:r>
        <w:rPr>
          <w:rFonts w:eastAsia="Times New Roman" w:cs="Times New Roman"/>
          <w:szCs w:val="24"/>
        </w:rPr>
        <w:t>Κούζηλο</w:t>
      </w:r>
      <w:proofErr w:type="spellEnd"/>
      <w:r>
        <w:rPr>
          <w:rFonts w:eastAsia="Times New Roman" w:cs="Times New Roman"/>
          <w:szCs w:val="24"/>
        </w:rPr>
        <w:t>, Κοινοβουλευτικό Εκπρόσωπο του Λαϊκού Συνδέσμου - Χρυσή Αυγή, Βουλευτή Α΄ Πειραιώς, ο οποίος έχει τον λόγο για έξι λεπτά.</w:t>
      </w:r>
    </w:p>
    <w:p w14:paraId="663F664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Ευχαριστώ πολύ, κύριε Πρόεδρε.</w:t>
      </w:r>
    </w:p>
    <w:p w14:paraId="663F664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αυτή την απορία είχαμε, γιατί υπάρχει αυτή η επερώτηση σήμερα. Να διορθώσω και τον Κοινοβουλευτικό Εκπρόσωπο του ΣΥΡΙΖΑ, ότι δεν είναι μια επιτροπή, αλλά είναι και </w:t>
      </w:r>
      <w:r>
        <w:rPr>
          <w:rFonts w:eastAsia="Times New Roman" w:cs="Times New Roman"/>
          <w:szCs w:val="24"/>
        </w:rPr>
        <w:lastRenderedPageBreak/>
        <w:t xml:space="preserve">στην </w:t>
      </w:r>
      <w:r>
        <w:rPr>
          <w:rFonts w:eastAsia="Times New Roman" w:cs="Times New Roman"/>
          <w:szCs w:val="24"/>
        </w:rPr>
        <w:t xml:space="preserve">Επιτροπή </w:t>
      </w:r>
      <w:r>
        <w:rPr>
          <w:rFonts w:eastAsia="Times New Roman" w:cs="Times New Roman"/>
          <w:szCs w:val="24"/>
        </w:rPr>
        <w:t>Παραγωγής και Εμπο</w:t>
      </w:r>
      <w:r>
        <w:rPr>
          <w:rFonts w:eastAsia="Times New Roman" w:cs="Times New Roman"/>
          <w:szCs w:val="24"/>
        </w:rPr>
        <w:t xml:space="preserve">ρίου και στην </w:t>
      </w:r>
      <w:r>
        <w:rPr>
          <w:rFonts w:eastAsia="Times New Roman" w:cs="Times New Roman"/>
          <w:szCs w:val="24"/>
        </w:rPr>
        <w:t>π</w:t>
      </w:r>
      <w:r>
        <w:rPr>
          <w:rFonts w:eastAsia="Times New Roman" w:cs="Times New Roman"/>
          <w:szCs w:val="24"/>
        </w:rPr>
        <w:t>εριφερειών που έγιναν και δόθηκαν εξηγήσεις-απαντήσεις και από τα δύο Υπουργεία, και το Τουρισμού και το Ναυτιλίας.</w:t>
      </w:r>
    </w:p>
    <w:p w14:paraId="663F664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Μας έκανε έκπληξη στην επερώτηση της Νέας Δημοκρατίας το εξής, ότι δεν σχολιάζετε καθόλου το θέμα της σημαίας και δεν κάνατε </w:t>
      </w:r>
      <w:r>
        <w:rPr>
          <w:rFonts w:eastAsia="Times New Roman" w:cs="Times New Roman"/>
          <w:szCs w:val="24"/>
        </w:rPr>
        <w:t>μια αναφορά στο πόσα πλοία με ελληνική σημαία υπήρχαν πριν δέκα, είκοσι, τριάντα χρόνια και πόσα υπάρχουν σήμερα.</w:t>
      </w:r>
    </w:p>
    <w:p w14:paraId="663F664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Ας πάμε τώρα να δούμε την επερώτηση της Νέας Δημοκρατίας. Αναφέρει ότι η Κυβέρνηση παρουσιάστηκε ανέτοιμη να αντιληφθεί τη δυναμική της κρουαζ</w:t>
      </w:r>
      <w:r>
        <w:rPr>
          <w:rFonts w:eastAsia="Times New Roman" w:cs="Times New Roman"/>
          <w:szCs w:val="24"/>
        </w:rPr>
        <w:t>ιέρας, με αποτέλεσμα ο μεγάλος χαμένος να είναι η χώρα μας. Εδώ έχουμε το εξής ερώτημα: Εσείς, σαν Νέα Δημοκρατία, όταν κυβερνούσατε μαζί με το ΠΑΣΟΚ, το είχατε αντιληφθεί;</w:t>
      </w:r>
    </w:p>
    <w:p w14:paraId="663F6648" w14:textId="77777777" w:rsidR="00923458" w:rsidRDefault="00A03D36">
      <w:pPr>
        <w:spacing w:line="600" w:lineRule="auto"/>
        <w:ind w:firstLine="720"/>
        <w:contextualSpacing/>
        <w:jc w:val="both"/>
        <w:rPr>
          <w:rFonts w:eastAsia="Times New Roman"/>
          <w:szCs w:val="24"/>
        </w:rPr>
      </w:pPr>
      <w:r>
        <w:rPr>
          <w:rFonts w:eastAsia="Times New Roman"/>
          <w:szCs w:val="24"/>
        </w:rPr>
        <w:t>Αυτό το λέω γιατί αν πάρουμε τα στοιχεία και δούμε πόσοι επιβάτες υπήρχαν στην κρου</w:t>
      </w:r>
      <w:r>
        <w:rPr>
          <w:rFonts w:eastAsia="Times New Roman"/>
          <w:szCs w:val="24"/>
        </w:rPr>
        <w:t xml:space="preserve">αζιέρα, σίγουρα δεν θα σας ικανοποιήσουν τα αποτελέσματα. Από το 2012 μέχρι σήμερα παραμένουμε στην τρίτη με τέταρτη θέση. </w:t>
      </w:r>
    </w:p>
    <w:p w14:paraId="663F6649"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Εδώ υπάρχει κι ένα άλλο ερώτημα όσον αφορά τον ανταγωνισμό, δηλαδή αν είμαστε ανταγωνιστικοί. Το λέει η Νέα Δημοκρατία, το φωνάζει ο</w:t>
      </w:r>
      <w:r>
        <w:rPr>
          <w:rFonts w:eastAsia="Times New Roman"/>
          <w:szCs w:val="24"/>
        </w:rPr>
        <w:t xml:space="preserve"> ΣΥΡΙΖΑ με τους ΑΝΕΛ ότι προσπαθούμε να γίνουμε. Το θέμα δεν είναι εμείς τι προσπαθούμε να κάνουμε. Το θέμα είναι τι γραμμή περνά η Ευρωπαϊκή Ένωση, γιατί αν ακούσετε και μιλήσετε με κάποιους φορείς, θα σας πουν «εμείς προσπαθούμε και κάνουμε ό,τι γίνεται,</w:t>
      </w:r>
      <w:r>
        <w:rPr>
          <w:rFonts w:eastAsia="Times New Roman"/>
          <w:szCs w:val="24"/>
        </w:rPr>
        <w:t xml:space="preserve"> αλλά η Ευρωπαϊκή Ένωση δίνει προτεραιότητα στην Ισπανία και την Ιταλία». Φυσικά, μέχρι το 2020 ένα κομμάτι της πίτας, σύμφωνα με προβλέψεις και μελέτες, θα το έχει πάρει η Ασία.</w:t>
      </w:r>
    </w:p>
    <w:p w14:paraId="663F664A" w14:textId="77777777" w:rsidR="00923458" w:rsidRDefault="00A03D36">
      <w:pPr>
        <w:spacing w:line="600" w:lineRule="auto"/>
        <w:ind w:firstLine="720"/>
        <w:contextualSpacing/>
        <w:jc w:val="both"/>
        <w:rPr>
          <w:rFonts w:eastAsia="Times New Roman"/>
          <w:szCs w:val="24"/>
        </w:rPr>
      </w:pPr>
      <w:r>
        <w:rPr>
          <w:rFonts w:eastAsia="Times New Roman"/>
          <w:szCs w:val="24"/>
        </w:rPr>
        <w:t>Το 2012, στα «Ποσειδώνια», ο τότε Υπουργός Οικονομικών κ. Στουρνάρας είχε πει</w:t>
      </w:r>
      <w:r>
        <w:rPr>
          <w:rFonts w:eastAsia="Times New Roman"/>
          <w:szCs w:val="24"/>
        </w:rPr>
        <w:t xml:space="preserve"> να γίνει η Ελλάδα πιο ελκυστική για την κρουαζιέρα. Το Υπουργείο Ναυτιλίας ανήγγειλε τις έξι κινήσεις για την ανάπτυξη της κρουαζιέρας. Σε μία απλή ερώτηση</w:t>
      </w:r>
      <w:r>
        <w:rPr>
          <w:rFonts w:eastAsia="Times New Roman"/>
          <w:szCs w:val="24"/>
        </w:rPr>
        <w:t>,</w:t>
      </w:r>
      <w:r>
        <w:rPr>
          <w:rFonts w:eastAsia="Times New Roman"/>
          <w:szCs w:val="24"/>
        </w:rPr>
        <w:t xml:space="preserve"> </w:t>
      </w:r>
      <w:r>
        <w:rPr>
          <w:rFonts w:eastAsia="Times New Roman"/>
          <w:szCs w:val="24"/>
        </w:rPr>
        <w:t xml:space="preserve">την οποία </w:t>
      </w:r>
      <w:r>
        <w:rPr>
          <w:rFonts w:eastAsia="Times New Roman"/>
          <w:szCs w:val="24"/>
        </w:rPr>
        <w:t>καταθέσαμε</w:t>
      </w:r>
      <w:r>
        <w:rPr>
          <w:rFonts w:eastAsia="Times New Roman"/>
          <w:szCs w:val="24"/>
        </w:rPr>
        <w:t>,</w:t>
      </w:r>
      <w:r>
        <w:rPr>
          <w:rFonts w:eastAsia="Times New Roman"/>
          <w:szCs w:val="24"/>
        </w:rPr>
        <w:t xml:space="preserve"> </w:t>
      </w:r>
      <w:r>
        <w:rPr>
          <w:rFonts w:eastAsia="Times New Roman"/>
          <w:szCs w:val="24"/>
        </w:rPr>
        <w:t>με θέμα:</w:t>
      </w:r>
      <w:r>
        <w:rPr>
          <w:rFonts w:eastAsia="Times New Roman"/>
          <w:szCs w:val="24"/>
        </w:rPr>
        <w:t xml:space="preserve"> «Προβλήματα στην ελληνική κρουαζιέρα» στις 21</w:t>
      </w:r>
      <w:r>
        <w:rPr>
          <w:rFonts w:eastAsia="Times New Roman"/>
          <w:szCs w:val="24"/>
        </w:rPr>
        <w:t>-</w:t>
      </w:r>
      <w:r>
        <w:rPr>
          <w:rFonts w:eastAsia="Times New Roman"/>
          <w:szCs w:val="24"/>
        </w:rPr>
        <w:t>1</w:t>
      </w:r>
      <w:r>
        <w:rPr>
          <w:rFonts w:eastAsia="Times New Roman"/>
          <w:szCs w:val="24"/>
        </w:rPr>
        <w:t>-</w:t>
      </w:r>
      <w:r>
        <w:rPr>
          <w:rFonts w:eastAsia="Times New Roman"/>
          <w:szCs w:val="24"/>
        </w:rPr>
        <w:t>2013, η απάντηση ήτ</w:t>
      </w:r>
      <w:r>
        <w:rPr>
          <w:rFonts w:eastAsia="Times New Roman"/>
          <w:szCs w:val="24"/>
        </w:rPr>
        <w:t xml:space="preserve">αν «Σύμφωνα με την εξαγγελία και την </w:t>
      </w:r>
      <w:r>
        <w:rPr>
          <w:rFonts w:eastAsia="Times New Roman"/>
          <w:szCs w:val="24"/>
        </w:rPr>
        <w:t>ε</w:t>
      </w:r>
      <w:r>
        <w:rPr>
          <w:rFonts w:eastAsia="Times New Roman"/>
          <w:szCs w:val="24"/>
        </w:rPr>
        <w:t xml:space="preserve">θνική </w:t>
      </w:r>
      <w:r>
        <w:rPr>
          <w:rFonts w:eastAsia="Times New Roman"/>
          <w:szCs w:val="24"/>
        </w:rPr>
        <w:t>σ</w:t>
      </w:r>
      <w:r>
        <w:rPr>
          <w:rFonts w:eastAsia="Times New Roman"/>
          <w:szCs w:val="24"/>
        </w:rPr>
        <w:t xml:space="preserve">τρατηγική </w:t>
      </w:r>
      <w:r>
        <w:rPr>
          <w:rFonts w:eastAsia="Times New Roman"/>
          <w:szCs w:val="24"/>
        </w:rPr>
        <w:t>λ</w:t>
      </w:r>
      <w:r>
        <w:rPr>
          <w:rFonts w:eastAsia="Times New Roman"/>
          <w:szCs w:val="24"/>
        </w:rPr>
        <w:t>ιμένων 2013-2018…». -Γιατί, υπήρχε ποτέ;- Και συνέχιζε «… η ανάπτυξη του θαλάσσιου τουρισμού και του κλάδου της κρουαζιέρας αποτελεί μία από τις βασικές προτεραιότητες του Υπουργείου». Ήταν προτεραιότ</w:t>
      </w:r>
      <w:r>
        <w:rPr>
          <w:rFonts w:eastAsia="Times New Roman"/>
          <w:szCs w:val="24"/>
        </w:rPr>
        <w:t xml:space="preserve">ητα </w:t>
      </w:r>
      <w:r>
        <w:rPr>
          <w:rFonts w:eastAsia="Times New Roman"/>
          <w:szCs w:val="24"/>
        </w:rPr>
        <w:lastRenderedPageBreak/>
        <w:t>ποτέ; Θα σας αιτιολογήσω παρακάτω γιατί δεν ήταν. Και συνέχιζε</w:t>
      </w:r>
      <w:r>
        <w:rPr>
          <w:rFonts w:eastAsia="Times New Roman"/>
          <w:szCs w:val="24"/>
        </w:rPr>
        <w:t>:</w:t>
      </w:r>
      <w:r>
        <w:rPr>
          <w:rFonts w:eastAsia="Times New Roman"/>
          <w:szCs w:val="24"/>
        </w:rPr>
        <w:t xml:space="preserve"> «Αναφορικά με το θέμα των λιμενικών υποδομών, σημειώνω ότι πάγια πολιτική του Υπουργείου είναι μέσω της αρμόδιας Επιτροπής Γενικής Γραμματείας Λιμένων και Λιμενικής Πολιτικής, να υπάρχει μ</w:t>
      </w:r>
      <w:r>
        <w:rPr>
          <w:rFonts w:eastAsia="Times New Roman"/>
          <w:szCs w:val="24"/>
        </w:rPr>
        <w:t>έριμνα για τη συνεχή αναβάθμιση των λιμενικών υποδομών της χώρας και τη βελτίωση των παρεχόμενων λιμενικών υπηρεσιών».</w:t>
      </w:r>
    </w:p>
    <w:p w14:paraId="663F664B"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Μπορείτε να μας πείτε ποια ήταν αυτά τα μεγάλα έργα υποδομών που κάνατε; Να σας θυμίσω ένα έργο, αυτό που λέγατε τότε για το </w:t>
      </w:r>
      <w:r>
        <w:rPr>
          <w:rFonts w:eastAsia="Times New Roman"/>
          <w:szCs w:val="24"/>
        </w:rPr>
        <w:t>φ</w:t>
      </w:r>
      <w:r>
        <w:rPr>
          <w:rFonts w:eastAsia="Times New Roman"/>
          <w:szCs w:val="24"/>
        </w:rPr>
        <w:t>αληρικό Δέλ</w:t>
      </w:r>
      <w:r>
        <w:rPr>
          <w:rFonts w:eastAsia="Times New Roman"/>
          <w:szCs w:val="24"/>
        </w:rPr>
        <w:t xml:space="preserve">τα και είχε εξαγγείλει τότε Υπουργός της Νέας Δημοκρατίας 120 εκατομμύρια ευρώ γι’ αυτό. Μετά βγήκαν μελέτες και είπαν ότι είναι ακατάλληλο. Απλώς, όλα ήταν κινήσεις εντυπωσιασμού. </w:t>
      </w:r>
    </w:p>
    <w:p w14:paraId="663F664C"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Υπήρχαν δηλώσεις Υπουργών </w:t>
      </w:r>
      <w:r>
        <w:rPr>
          <w:rFonts w:eastAsia="Times New Roman"/>
          <w:szCs w:val="24"/>
        </w:rPr>
        <w:t>σας,</w:t>
      </w:r>
      <w:r>
        <w:rPr>
          <w:rFonts w:eastAsia="Times New Roman"/>
          <w:szCs w:val="24"/>
        </w:rPr>
        <w:t xml:space="preserve"> της Νέας Δημοκρατίας</w:t>
      </w:r>
      <w:r>
        <w:rPr>
          <w:rFonts w:eastAsia="Times New Roman"/>
          <w:szCs w:val="24"/>
        </w:rPr>
        <w:t>,</w:t>
      </w:r>
      <w:r>
        <w:rPr>
          <w:rFonts w:eastAsia="Times New Roman"/>
          <w:szCs w:val="24"/>
        </w:rPr>
        <w:t xml:space="preserve"> που έλεγαν «θα κοιτάξ</w:t>
      </w:r>
      <w:r>
        <w:rPr>
          <w:rFonts w:eastAsia="Times New Roman"/>
          <w:szCs w:val="24"/>
        </w:rPr>
        <w:t>ουμε να υπάρχουν υπηρεσίες κρουαζιέρας όλον τον χρόνο». Το 2014, το Υπουργείο Ναυτιλίας δεν απάντησε σε ερώτηση για σοβαρές ελλείψεις που παρουσιάζονται σε όλα τα λιμάνια της χώρας, κάτι το οποίο είναι μία μελέτη σύμφωνα με την ετήσια έκθεση που βγάζει η Έ</w:t>
      </w:r>
      <w:r>
        <w:rPr>
          <w:rFonts w:eastAsia="Times New Roman"/>
          <w:szCs w:val="24"/>
        </w:rPr>
        <w:t>νωση Πλοιάρχων και είναι από τους ίδιους τους καπετάνιους.</w:t>
      </w:r>
    </w:p>
    <w:p w14:paraId="663F664D"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Συνεχίζω με τα ερωτήματα της Νέας Δημοκρατίας. Λέτε ότι σε όλα αυτά τα προβλήματα έρχεται να προστεθεί και η ανυπαρξία μιας ολοκληρωμένης πολιτικής στήριξης της κρουαζιέρας. Λέτε ότι δεν είμαστε αν</w:t>
      </w:r>
      <w:r>
        <w:rPr>
          <w:rFonts w:eastAsia="Times New Roman"/>
          <w:szCs w:val="24"/>
        </w:rPr>
        <w:t>ταγωνιστικοί, ότι οι υποδομές χρειάζονται βελτιώσεις, ότι δεν έχουμε απλοποιήσει τις διαδικασίες και ότι δεν υπάρχει ουσιαστική πολιτική προβολής.</w:t>
      </w:r>
    </w:p>
    <w:p w14:paraId="663F664E" w14:textId="77777777" w:rsidR="00923458" w:rsidRDefault="00A03D36">
      <w:pPr>
        <w:spacing w:line="600" w:lineRule="auto"/>
        <w:ind w:firstLine="720"/>
        <w:contextualSpacing/>
        <w:jc w:val="both"/>
        <w:rPr>
          <w:rFonts w:eastAsia="Times New Roman"/>
          <w:szCs w:val="24"/>
        </w:rPr>
      </w:pPr>
      <w:r>
        <w:rPr>
          <w:rFonts w:eastAsia="Times New Roman"/>
          <w:szCs w:val="24"/>
        </w:rPr>
        <w:t>Κυβερνούσατε, κύριοι! Κυβερνούσατε επί πολλά χρόνια! Μήπως θυμάστε παλαιότερα τι γινόταν;</w:t>
      </w:r>
    </w:p>
    <w:p w14:paraId="663F664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προειδοποιητικά το κουδούνι λήξεως του χρόνου ομιλίας του κυρίου Βουλευτή)</w:t>
      </w:r>
    </w:p>
    <w:p w14:paraId="663F6650" w14:textId="77777777" w:rsidR="00923458" w:rsidRDefault="00A03D36">
      <w:pPr>
        <w:spacing w:line="600" w:lineRule="auto"/>
        <w:ind w:firstLine="720"/>
        <w:contextualSpacing/>
        <w:jc w:val="both"/>
        <w:rPr>
          <w:rFonts w:eastAsia="Times New Roman"/>
          <w:szCs w:val="24"/>
        </w:rPr>
      </w:pPr>
      <w:r>
        <w:rPr>
          <w:rFonts w:eastAsia="Times New Roman"/>
          <w:szCs w:val="24"/>
        </w:rPr>
        <w:t>Θα ήθελα λίγο την ανοχή σας, κύριε Πρόεδρε.</w:t>
      </w:r>
    </w:p>
    <w:p w14:paraId="663F6651" w14:textId="77777777" w:rsidR="00923458" w:rsidRDefault="00A03D36">
      <w:pPr>
        <w:spacing w:line="600" w:lineRule="auto"/>
        <w:ind w:firstLine="720"/>
        <w:contextualSpacing/>
        <w:jc w:val="both"/>
        <w:rPr>
          <w:rFonts w:eastAsia="Times New Roman"/>
          <w:szCs w:val="24"/>
        </w:rPr>
      </w:pPr>
      <w:r>
        <w:rPr>
          <w:rFonts w:eastAsia="Times New Roman"/>
          <w:szCs w:val="24"/>
        </w:rPr>
        <w:t>Επίσης, μιλάτε για αντικίνητρα, όπως είναι το αφορολόγητο των καυσίμων και τα θέματα που αφορούν την τροφοδοσία των πλοίων. Όταν μι</w:t>
      </w:r>
      <w:r>
        <w:rPr>
          <w:rFonts w:eastAsia="Times New Roman"/>
          <w:szCs w:val="24"/>
        </w:rPr>
        <w:t>λάτε, όμως, γι’ αυτό, εσείς τι κάνετε τόσα χρόνια; Αν θέλετε, πιστεύουμε ότι ούτε ο ΣΥΡΙΖΑ μπορεί να κάνει κάτι πάνω σ</w:t>
      </w:r>
      <w:r>
        <w:rPr>
          <w:rFonts w:eastAsia="Times New Roman"/>
          <w:szCs w:val="24"/>
        </w:rPr>
        <w:t>ε</w:t>
      </w:r>
      <w:r>
        <w:rPr>
          <w:rFonts w:eastAsia="Times New Roman"/>
          <w:szCs w:val="24"/>
        </w:rPr>
        <w:t xml:space="preserve"> αυτό, γιατί αν υπάρξει αφορολόγητο, θα πρέπει να υπάρξει και η συγκατάθεση απ’ έξω.</w:t>
      </w:r>
    </w:p>
    <w:p w14:paraId="663F6652" w14:textId="77777777" w:rsidR="00923458" w:rsidRDefault="00A03D36">
      <w:pPr>
        <w:spacing w:line="600" w:lineRule="auto"/>
        <w:ind w:firstLine="720"/>
        <w:contextualSpacing/>
        <w:jc w:val="both"/>
        <w:rPr>
          <w:rFonts w:eastAsia="Times New Roman"/>
          <w:szCs w:val="24"/>
        </w:rPr>
      </w:pPr>
      <w:r>
        <w:rPr>
          <w:rFonts w:eastAsia="Times New Roman"/>
          <w:szCs w:val="24"/>
        </w:rPr>
        <w:t>Αν θέλετε να αντιμετωπίσετε τις προκλήσεις, αντιμετω</w:t>
      </w:r>
      <w:r>
        <w:rPr>
          <w:rFonts w:eastAsia="Times New Roman"/>
          <w:szCs w:val="24"/>
        </w:rPr>
        <w:t xml:space="preserve">πίστε ένα άλλο πρόβλημα –και αυτό αφορά τον ΣΥΡΙΖΑ- που είναι </w:t>
      </w:r>
      <w:r>
        <w:rPr>
          <w:rFonts w:eastAsia="Times New Roman"/>
          <w:szCs w:val="24"/>
        </w:rPr>
        <w:lastRenderedPageBreak/>
        <w:t>πολύ σοβαρό αυτή τη στιγμή και αφορά το συνάλλαγμα, γιατί έρχονται χρήματα αυτή τη στιγμή στη χώρα</w:t>
      </w:r>
      <w:r>
        <w:rPr>
          <w:rFonts w:eastAsia="Times New Roman"/>
          <w:szCs w:val="24"/>
        </w:rPr>
        <w:t>,</w:t>
      </w:r>
      <w:r>
        <w:rPr>
          <w:rFonts w:eastAsia="Times New Roman"/>
          <w:szCs w:val="24"/>
        </w:rPr>
        <w:t xml:space="preserve"> τα οποία οι ναυτιλιακοί πράκτορες δεν μπορούν να τα διαθέσουν στο κρουαζιερόπλοιο. Υπάρχει το </w:t>
      </w:r>
      <w:r>
        <w:rPr>
          <w:rFonts w:eastAsia="Times New Roman"/>
          <w:szCs w:val="24"/>
        </w:rPr>
        <w:t>πρόβλημα με την Εθνική Τράπεζα αυτή τη στιγμή που δεν εγκρίνει τα ποσά και δεν εκταμιεύει χρήματα.</w:t>
      </w:r>
    </w:p>
    <w:p w14:paraId="663F6653"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Λέτε παρακάτω ότι η ανάπτυξη αυτών των υποδομών μπορεί να γίνει από τις εταιρείες κρουαζιέρας με σύμβαση παραχώρησης από το ελληνικό </w:t>
      </w:r>
      <w:r>
        <w:rPr>
          <w:rFonts w:eastAsia="Times New Roman"/>
          <w:szCs w:val="24"/>
        </w:rPr>
        <w:t>δ</w:t>
      </w:r>
      <w:r>
        <w:rPr>
          <w:rFonts w:eastAsia="Times New Roman"/>
          <w:szCs w:val="24"/>
        </w:rPr>
        <w:t xml:space="preserve">ημόσιο. Μάλιστα. Αυτός </w:t>
      </w:r>
      <w:r>
        <w:rPr>
          <w:rFonts w:eastAsia="Times New Roman"/>
          <w:szCs w:val="24"/>
        </w:rPr>
        <w:t>είναι ο σκοπός σας βασικά, δηλαδή να μπορέσετε να τα δώσετε όλα με συμβάσεις παραχώρησης και να πάνε εκεί που θέλετε. Μάλιστα.</w:t>
      </w:r>
    </w:p>
    <w:p w14:paraId="663F665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κάποια στιγμή για το Λαύριο. Όταν το 2013 και το 2014 σας έλεγαν οι εταιρείες κρουαζιέρας «δώστε το Λαύριο, δεν θέλουμε </w:t>
      </w:r>
      <w:r>
        <w:rPr>
          <w:rFonts w:eastAsia="Times New Roman" w:cs="Times New Roman"/>
          <w:szCs w:val="24"/>
        </w:rPr>
        <w:t xml:space="preserve">τη σύμβαση, δεν θέλουμε να μας το παραχωρήσετε, να μας αφήσετε να κάνουμε έργα υποδομής και να αναπτύξουμε την κρουαζιέρα», γιατί δεν το δώσατε; </w:t>
      </w:r>
    </w:p>
    <w:p w14:paraId="663F665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w:t>
      </w:r>
      <w:r w:rsidRPr="008736FF">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663F665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Είναι κοντά το αεροδρόμιο, όμως, που συνδέεται άμεσα, κύριε Καραμανλή. Από το 2013 μέχρι </w:t>
      </w:r>
      <w:r>
        <w:rPr>
          <w:rFonts w:eastAsia="Times New Roman" w:cs="Times New Roman"/>
          <w:szCs w:val="24"/>
        </w:rPr>
        <w:lastRenderedPageBreak/>
        <w:t xml:space="preserve">το 2014 το ζήταγαν αυτό. Δεν είπαν κάτι. Θα αναπτυσσόταν όλη η περιοχή. </w:t>
      </w:r>
    </w:p>
    <w:p w14:paraId="663F665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2013 το ΕΒΕΠ είχε κάνει την εξής πρόταση, να υπάρχει σύνδεση ανάμεσα σε λιμάνι, φορείς και </w:t>
      </w:r>
      <w:r>
        <w:rPr>
          <w:rFonts w:eastAsia="Times New Roman" w:cs="Times New Roman"/>
          <w:szCs w:val="24"/>
        </w:rPr>
        <w:t xml:space="preserve">πόλη, δηλαδή να συνδέονται και τα τρία μαζί. Φυσικά αυτό δεν το βλέπουμε ούτε και σήμερα επί ΣΥΡΙΖΑ. </w:t>
      </w:r>
    </w:p>
    <w:p w14:paraId="663F665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αναβάθμιση των λιμενικών υποδομών δεν χρειάζεται να πούμε περισσότερα, όπως και για όλα τα υπόλοιπα που δεν έχει γίνει ακόμα τίποτα. </w:t>
      </w:r>
    </w:p>
    <w:p w14:paraId="663F665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Σχετικά με τ</w:t>
      </w:r>
      <w:r>
        <w:rPr>
          <w:rFonts w:eastAsia="Times New Roman" w:cs="Times New Roman"/>
          <w:szCs w:val="24"/>
        </w:rPr>
        <w:t>η δημιουργία Εθνικού Συμβουλίου Κρουαζιέρας, το ζητούσαν από το 2013-2014 οι φορείς. Η απάντηση του Υπουργείου που πήραμε το 2015, που μας το ζήτησαν πάρα πολλοί φορείς και κάναμε κοινοβουλευτικό έλεγχο, ήταν ότι θα ξεκινήσει να δημιουργείται ο εθνικός φορ</w:t>
      </w:r>
      <w:r>
        <w:rPr>
          <w:rFonts w:eastAsia="Times New Roman" w:cs="Times New Roman"/>
          <w:szCs w:val="24"/>
        </w:rPr>
        <w:t>έας. Ξέρετε πότε έγινε η πρώτη συνεδρίαση; Έναν χρόνο μετά, στις 27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Η δεύτερη έγινε στις 20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με τα εξής θέματα: </w:t>
      </w:r>
      <w:r>
        <w:rPr>
          <w:rFonts w:eastAsia="Times New Roman" w:cs="Times New Roman"/>
          <w:szCs w:val="24"/>
        </w:rPr>
        <w:t>υ</w:t>
      </w:r>
      <w:r>
        <w:rPr>
          <w:rFonts w:eastAsia="Times New Roman" w:cs="Times New Roman"/>
          <w:szCs w:val="24"/>
        </w:rPr>
        <w:t>ποδομές, εμπορικά θέματα, διεύθυνση ναυτιλιακής πολιτικής, υποστηρικτικές υπηρεσίες, με είκοσι οκτώ μέλη. Μέλος της συγκεκριμένη</w:t>
      </w:r>
      <w:r>
        <w:rPr>
          <w:rFonts w:eastAsia="Times New Roman" w:cs="Times New Roman"/>
          <w:szCs w:val="24"/>
        </w:rPr>
        <w:t>ς επιτροπής ξέρετε τι μου είπε;</w:t>
      </w:r>
    </w:p>
    <w:p w14:paraId="663F665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Σας παρακαλώ, όμως, ολοκληρώστε με αυτό.</w:t>
      </w:r>
    </w:p>
    <w:p w14:paraId="663F665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Τελειώνω, κύριε Πρόεδρε.</w:t>
      </w:r>
    </w:p>
    <w:p w14:paraId="663F665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μου είπε, αφού έβαλε τα γέλια ο άνθρωπος, ήταν «είκοσι οκτώ μέλη, θα έχουμε ποτέ απαρτία;». Και </w:t>
      </w:r>
      <w:r>
        <w:rPr>
          <w:rFonts w:eastAsia="Times New Roman" w:cs="Times New Roman"/>
          <w:szCs w:val="24"/>
        </w:rPr>
        <w:t xml:space="preserve">άρχισαν να γελάνε όλοι. </w:t>
      </w:r>
    </w:p>
    <w:p w14:paraId="663F665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Γενικά, δαπανώνται 36 δισεκατομμύρια σε ευρωπαϊκά λιμάνια από την κρουαζιέρα και δυστυχώς ούτε εσείς τα έχετε καταφέρει. Γιατί το λέω αυτό; Διότι τα τελευταία χρόνια που κυβερνάτε έχουμε ένα κομμάτι 600 εκατομμύρια μόνο, δυστυχώς. </w:t>
      </w:r>
    </w:p>
    <w:p w14:paraId="663F665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Προτάσεις και αυτά που ζητούν όλοι είναι: </w:t>
      </w:r>
      <w:r>
        <w:rPr>
          <w:rFonts w:eastAsia="Times New Roman" w:cs="Times New Roman"/>
          <w:szCs w:val="24"/>
        </w:rPr>
        <w:t>έ</w:t>
      </w:r>
      <w:r>
        <w:rPr>
          <w:rFonts w:eastAsia="Times New Roman" w:cs="Times New Roman"/>
          <w:szCs w:val="24"/>
        </w:rPr>
        <w:t xml:space="preserve">ργα υποδομής, εσωτερική ηρεμία, σταθερή τιμολογιακή πολιτική, σταθερή πολιτική, σύνδεση λιμανιών με αεροδρόμια, μείωση γραφειοκρατίας, λειτουργία </w:t>
      </w:r>
      <w:r>
        <w:rPr>
          <w:rFonts w:eastAsia="Times New Roman" w:cs="Times New Roman"/>
          <w:szCs w:val="24"/>
          <w:lang w:val="en-US"/>
        </w:rPr>
        <w:t>c</w:t>
      </w:r>
      <w:proofErr w:type="spellStart"/>
      <w:r>
        <w:rPr>
          <w:rFonts w:eastAsia="Times New Roman" w:cs="Times New Roman"/>
          <w:szCs w:val="24"/>
        </w:rPr>
        <w:t>luster</w:t>
      </w:r>
      <w:proofErr w:type="spellEnd"/>
      <w:r>
        <w:rPr>
          <w:rFonts w:eastAsia="Times New Roman" w:cs="Times New Roman"/>
          <w:szCs w:val="24"/>
        </w:rPr>
        <w:t>, ένταξη της χώρας στον παγκόσμιο χάρτη της κρουαζιέρας, να</w:t>
      </w:r>
      <w:r>
        <w:rPr>
          <w:rFonts w:eastAsia="Times New Roman" w:cs="Times New Roman"/>
          <w:szCs w:val="24"/>
        </w:rPr>
        <w:t xml:space="preserve"> εκμεταλλευτούμε τις γεωπολιτικές συνθήκες, μακροπρόθεσμος και βραχυπρόθεσμος σχεδιασμός και προγραμματισμός, σύστημα προκαθορισμένων θέσεων ελλιμενισμού και δημιουργία Διεύθυνσης Τουριστικής Ναυτιλίας.</w:t>
      </w:r>
    </w:p>
    <w:p w14:paraId="663F665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w:t>
      </w:r>
      <w:r>
        <w:rPr>
          <w:rFonts w:eastAsia="Times New Roman" w:cs="Times New Roman"/>
          <w:szCs w:val="24"/>
        </w:rPr>
        <w:t xml:space="preserve"> </w:t>
      </w:r>
      <w:proofErr w:type="spellStart"/>
      <w:r>
        <w:rPr>
          <w:rFonts w:eastAsia="Times New Roman" w:cs="Times New Roman"/>
          <w:szCs w:val="24"/>
        </w:rPr>
        <w:t>Κούζηλε</w:t>
      </w:r>
      <w:proofErr w:type="spellEnd"/>
      <w:r>
        <w:rPr>
          <w:rFonts w:eastAsia="Times New Roman" w:cs="Times New Roman"/>
          <w:szCs w:val="24"/>
        </w:rPr>
        <w:t>.</w:t>
      </w:r>
    </w:p>
    <w:p w14:paraId="663F666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Κλείνω με αυτό. Η χώρα μας θα μπορούσε να πετύχει αυτόν τον σκοπό, αλλά δυστυχώς βλέπουμε ότι και φέτος θα χάσουμε αυτό το στοίχημα.</w:t>
      </w:r>
    </w:p>
    <w:p w14:paraId="663F6661" w14:textId="77777777" w:rsidR="00923458" w:rsidRDefault="00A03D36">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63F666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 Χρήστος </w:t>
      </w:r>
      <w:proofErr w:type="spellStart"/>
      <w:r>
        <w:rPr>
          <w:rFonts w:eastAsia="Times New Roman" w:cs="Times New Roman"/>
          <w:szCs w:val="24"/>
        </w:rPr>
        <w:t>Κατσώτης</w:t>
      </w:r>
      <w:proofErr w:type="spellEnd"/>
      <w:r>
        <w:rPr>
          <w:rFonts w:eastAsia="Times New Roman" w:cs="Times New Roman"/>
          <w:szCs w:val="24"/>
        </w:rPr>
        <w:t>, Κοινοβουλευτικός Εκπ</w:t>
      </w:r>
      <w:r>
        <w:rPr>
          <w:rFonts w:eastAsia="Times New Roman" w:cs="Times New Roman"/>
          <w:szCs w:val="24"/>
        </w:rPr>
        <w:t>ρόσωπος του Κομμουνιστικού Κόμματος Ελλάδας, έχει τον λόγο για έξι λεπτά.</w:t>
      </w:r>
    </w:p>
    <w:p w14:paraId="663F666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olor w:val="000000"/>
          <w:szCs w:val="24"/>
        </w:rPr>
        <w:t>Ευχαριστώ, κύριε Πρόεδρε.</w:t>
      </w:r>
      <w:r>
        <w:rPr>
          <w:rFonts w:eastAsia="Times New Roman" w:cs="Times New Roman"/>
          <w:szCs w:val="24"/>
        </w:rPr>
        <w:t xml:space="preserve"> </w:t>
      </w:r>
    </w:p>
    <w:p w14:paraId="663F666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 κλάδος του τουρισμού όντως βρίσκεται σε δυναμική τροχιά ανάπτυξης. Ακριβώς σε αυτή την δυναμική τροχιά ανάπτυξης έχουμε ένταση του πολέ</w:t>
      </w:r>
      <w:r>
        <w:rPr>
          <w:rFonts w:eastAsia="Times New Roman" w:cs="Times New Roman"/>
          <w:szCs w:val="24"/>
        </w:rPr>
        <w:t>μου με παραπέρα μείωση των μισθών, με εντατικοποίηση, με ατελείωτα ωράρια, με απλήρωτη και ανασφάλιστη δουλειά, με ατομικές συμβάσεις, με ευέλικτες μορφές απασχόλησης, με πενιχρούς μισθούς, με μη εφαρμογή των συλλογικών συμβάσεων και βέβαια με κατάργηση το</w:t>
      </w:r>
      <w:r>
        <w:rPr>
          <w:rFonts w:eastAsia="Times New Roman" w:cs="Times New Roman"/>
          <w:szCs w:val="24"/>
        </w:rPr>
        <w:t xml:space="preserve">υ δικαιώματος λήψης του εφάπαξ στη εικοσαετία, με μείωση του επιδόματος της ανεργίας, με κατάργηση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w:t>
      </w:r>
    </w:p>
    <w:p w14:paraId="663F666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λοιπόν, σε αυτή τη φάση της ανάπτυξης, ο πόλεμος συνεχίζεται από τους επιχειρηματικούς ομίλους στον τουρισ</w:t>
      </w:r>
      <w:r>
        <w:rPr>
          <w:rFonts w:eastAsia="Times New Roman" w:cs="Times New Roman"/>
          <w:szCs w:val="24"/>
        </w:rPr>
        <w:t>μό. Αυτή, λοιπόν, είναι η ανάπτυξη, καθεστώς γαλέρας και πενιχροί μισθοί. «Αυτή είναι η ανάπτυξη η τουριστική», κυρία Υπουργέ, φωνάζουν οι εργαζόμενοι. Βαριά βιομηχανία ο τουρισμός, όμως διακοπές δεν μπορεί να κάνει ο λαός και αυτό είναι αποτέλεσμα της πολ</w:t>
      </w:r>
      <w:r>
        <w:rPr>
          <w:rFonts w:eastAsia="Times New Roman" w:cs="Times New Roman"/>
          <w:szCs w:val="24"/>
        </w:rPr>
        <w:t xml:space="preserve">ιτικής που ασκείται απέναντι στους εργαζόμενους. </w:t>
      </w:r>
    </w:p>
    <w:p w14:paraId="663F666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Οι εργαζόμενοι του κλάδου σε όλα αυτά απαντούν με εικοσιτετράωρη πανελλαδική απεργία στις 20 Ιουλίου. Διεκδικούν τα αιτήματά τους. Διεκδικούν αυτά που τους στερείτε.</w:t>
      </w:r>
    </w:p>
    <w:p w14:paraId="663F666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Με τη σημερινή μας τοποθέτηση και τον </w:t>
      </w:r>
      <w:r>
        <w:rPr>
          <w:rFonts w:eastAsia="Times New Roman" w:cs="Times New Roman"/>
          <w:szCs w:val="24"/>
        </w:rPr>
        <w:t>χρόνο που έχουμε, δεν μπορούμε να αναπτύξουμε ολοκληρωμένα την πρόταση του ΚΚΕ για την κρουαζιέρα και γενικότερα τη ναυτιλία.</w:t>
      </w:r>
    </w:p>
    <w:p w14:paraId="663F666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πολιτική πρόταση, όμως, του ΚΚΕ στο σύνολό της έχει ως κριτήριο την κάλυψη των σύγχρονων αναγκών των εργαζομένων και όχι το κέρδ</w:t>
      </w:r>
      <w:r>
        <w:rPr>
          <w:rFonts w:eastAsia="Times New Roman" w:cs="Times New Roman"/>
          <w:szCs w:val="24"/>
        </w:rPr>
        <w:t xml:space="preserve">ος των μονοπωλιακών επιχειρηματικών ομίλων. Σε αυτή την κατεύθυνση τοποθετείται και σήμερα για ορισμένα ζητήματα σχετικά με την επερώτηση της Κοινοβουλευτικής Ομάδας της Νέας Δημοκρατίας για την κρουαζιέρα, αλλά και τις </w:t>
      </w:r>
      <w:r>
        <w:rPr>
          <w:rFonts w:eastAsia="Times New Roman" w:cs="Times New Roman"/>
          <w:szCs w:val="24"/>
        </w:rPr>
        <w:lastRenderedPageBreak/>
        <w:t>θέσεις της Κυβέρνησης, όπως εκφράστη</w:t>
      </w:r>
      <w:r>
        <w:rPr>
          <w:rFonts w:eastAsia="Times New Roman" w:cs="Times New Roman"/>
          <w:szCs w:val="24"/>
        </w:rPr>
        <w:t xml:space="preserve">καν σήμερα από τον Υπουργό Ναυτιλίας, αλλά και τις θέσεις των άλλων κομμάτων. </w:t>
      </w:r>
    </w:p>
    <w:p w14:paraId="663F666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Σε παγκόσμιο επίπεδο είναι γνωστό ότι ο στόλος της Διεθνούς Ένωσης Κρουαζιερόπλοιων, με στοιχεία του 2006, αποτελείται από </w:t>
      </w:r>
      <w:r>
        <w:rPr>
          <w:rFonts w:eastAsia="Times New Roman" w:cs="Times New Roman"/>
          <w:szCs w:val="24"/>
        </w:rPr>
        <w:t xml:space="preserve">τετρακόσια πενήντα οκτώ </w:t>
      </w:r>
      <w:r>
        <w:rPr>
          <w:rFonts w:eastAsia="Times New Roman" w:cs="Times New Roman"/>
          <w:szCs w:val="24"/>
        </w:rPr>
        <w:t xml:space="preserve">πλοία, με πάνω από </w:t>
      </w:r>
      <w:r>
        <w:rPr>
          <w:rFonts w:eastAsia="Times New Roman" w:cs="Times New Roman"/>
          <w:szCs w:val="24"/>
        </w:rPr>
        <w:t xml:space="preserve">διακόσιες χιλιάδες </w:t>
      </w:r>
      <w:r>
        <w:rPr>
          <w:rFonts w:eastAsia="Times New Roman" w:cs="Times New Roman"/>
          <w:szCs w:val="24"/>
        </w:rPr>
        <w:t xml:space="preserve">ναυτεργάτες. Απ’ αυτούς, το 80% δουλεύει χωρίς συλλογικές συμβάσεις εργασίας, χωρίς κοινωνική ασφάλιση. Απασχολούνται </w:t>
      </w:r>
      <w:r>
        <w:rPr>
          <w:rFonts w:eastAsia="Times New Roman" w:cs="Times New Roman"/>
          <w:szCs w:val="24"/>
        </w:rPr>
        <w:t>εβδομήντα δύο</w:t>
      </w:r>
      <w:r>
        <w:rPr>
          <w:rFonts w:eastAsia="Times New Roman" w:cs="Times New Roman"/>
          <w:szCs w:val="24"/>
        </w:rPr>
        <w:t xml:space="preserve"> ώρες την εβδομάδα, με βασικό μισθό 550 δολάρια και με τα όποια φιλοδωρήματα των επιβατών. Οι συνθήκες είν</w:t>
      </w:r>
      <w:r>
        <w:rPr>
          <w:rFonts w:eastAsia="Times New Roman" w:cs="Times New Roman"/>
          <w:szCs w:val="24"/>
        </w:rPr>
        <w:t>αι συνθήκες γαλέρας, με πολλούς από τα πληρώματα να μην μπορούν να δουν ούτε το φως του ήλιου για μέρες, αφού υποχρεώνονται να δουλεύουν σε ερμητικά κλειστά καταστρώματα στα καράβια. Γενικά οι συνθήκες δουλειάς είναι εξοντωτικές για τους ναυτεργάτες στα κα</w:t>
      </w:r>
      <w:r>
        <w:rPr>
          <w:rFonts w:eastAsia="Times New Roman" w:cs="Times New Roman"/>
          <w:szCs w:val="24"/>
        </w:rPr>
        <w:t>ράβια, όπως και για τους εργαζόμενους στον επισιτισμό και τον τουρισμό, τη «βαριά βιομηχανία», όπως την χαρακτηρίζετε.</w:t>
      </w:r>
    </w:p>
    <w:p w14:paraId="663F666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Αυτό το μοντέλο ανάπτυξης των ναυτεργατών και των εργαζομένων στον τουρισμό, με πάμφθηνη την τιμή της εργατικής δύναμης, με πλήρη ευελιξί</w:t>
      </w:r>
      <w:r>
        <w:rPr>
          <w:rFonts w:eastAsia="Times New Roman" w:cs="Times New Roman"/>
          <w:szCs w:val="24"/>
        </w:rPr>
        <w:t>α στην απασχόληση, γενικά με καθε</w:t>
      </w:r>
      <w:r>
        <w:rPr>
          <w:rFonts w:eastAsia="Times New Roman" w:cs="Times New Roman"/>
          <w:szCs w:val="24"/>
        </w:rPr>
        <w:lastRenderedPageBreak/>
        <w:t xml:space="preserve">στώς γαλέρας και με ζωή κόλαση για τους εργαζόμενους στα λαϊκά στρώματα, απαιτεί συνολικά το κεφάλαιο και προωθείται από τις πολιτικές δυνάμεις που το υπηρετούν στους κλάδους και στους χώρους δουλειάς. </w:t>
      </w:r>
    </w:p>
    <w:p w14:paraId="663F666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Αυτό είναι το πρότυπ</w:t>
      </w:r>
      <w:r>
        <w:rPr>
          <w:rFonts w:eastAsia="Times New Roman" w:cs="Times New Roman"/>
          <w:szCs w:val="24"/>
        </w:rPr>
        <w:t xml:space="preserve">ο της ανάπτυξης που θέλει η αστική τάξη: Η καπιταλιστική βαρβαρότητα. Αυτό το μοντέλο προβάλλεται και από τους εκπροσώπους των εφοπλιστών και των άλλων ενώσεων. </w:t>
      </w:r>
    </w:p>
    <w:p w14:paraId="663F666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Διαγωνίζεστε, κύριοι, όπως και τα άλλα κόμματα του κεφαλαίου, οι εφεδρείες των </w:t>
      </w:r>
      <w:r>
        <w:rPr>
          <w:rFonts w:eastAsia="Times New Roman" w:cs="Times New Roman"/>
          <w:szCs w:val="24"/>
        </w:rPr>
        <w:t>κ</w:t>
      </w:r>
      <w:r>
        <w:rPr>
          <w:rFonts w:eastAsia="Times New Roman" w:cs="Times New Roman"/>
          <w:szCs w:val="24"/>
        </w:rPr>
        <w:t>υβερνήσεων που</w:t>
      </w:r>
      <w:r>
        <w:rPr>
          <w:rFonts w:eastAsia="Times New Roman" w:cs="Times New Roman"/>
          <w:szCs w:val="24"/>
        </w:rPr>
        <w:t xml:space="preserve"> συγκροτείτε, για το ποιος είναι ο πιο αποτελεσματικός εκφραστής της αστικής τάξης και στη συγκεκριμένη περίπτωση του εφοπλιστικού κεφαλαίου. Επαίρεται ο Υπουργός Ναυτιλίας ότι η Υπουργός Τουρισμού έχει γυρίσει σε όλον τον κόσμο για να μανατζάρει τις ανάγκ</w:t>
      </w:r>
      <w:r>
        <w:rPr>
          <w:rFonts w:eastAsia="Times New Roman" w:cs="Times New Roman"/>
          <w:szCs w:val="24"/>
        </w:rPr>
        <w:t xml:space="preserve">ες του κεφαλαίου στον τουρισμό και στην κρουαζιέρα. </w:t>
      </w:r>
    </w:p>
    <w:p w14:paraId="663F666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Αυτή την περίοδο είναι γνωστό ότι η εμπιστοσύνη όλων αυτών των επιχειρηματικών ομίλων είναι στην Κυβέρνηση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που κάνει την βρώμικη δουλειά, με σαρωτικές αλλαγές σε βάρος των ναυτεργατών και </w:t>
      </w:r>
      <w:r>
        <w:rPr>
          <w:rFonts w:eastAsia="Times New Roman" w:cs="Times New Roman"/>
          <w:szCs w:val="24"/>
        </w:rPr>
        <w:t xml:space="preserve">γενικότερα της εργατικής </w:t>
      </w:r>
      <w:r>
        <w:rPr>
          <w:rFonts w:eastAsia="Times New Roman" w:cs="Times New Roman"/>
          <w:szCs w:val="24"/>
        </w:rPr>
        <w:lastRenderedPageBreak/>
        <w:t>τάξης και των λαϊκών στρωμάτων. Κατά τα άλλα, περισσεύουν οι εκκλήσεις για ελληνική σημαία.</w:t>
      </w:r>
    </w:p>
    <w:p w14:paraId="663F666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Τόσο στην επερώτηση της Νέας Δημοκρατίας, όσο και στην απάντηση του Υπουργού, που εκφράζει τη θέση της Κυβέρνησης, αποσιωπώνται οι πραγματι</w:t>
      </w:r>
      <w:r>
        <w:rPr>
          <w:rFonts w:eastAsia="Times New Roman" w:cs="Times New Roman"/>
          <w:szCs w:val="24"/>
        </w:rPr>
        <w:t xml:space="preserve">κές αιτίες για τη μείωση της κρουαζιέρας στην Ελλάδα και στην Ανατολική Μεσόγειο. Η αλλαγή δρομολογίων κρουαζιέρας δεν έγινε μόνο λόγω των εσωτερικών εξελίξεων στην Τουρκία, οι οποίες αναμφισβήτητα </w:t>
      </w:r>
      <w:proofErr w:type="spellStart"/>
      <w:r>
        <w:rPr>
          <w:rFonts w:eastAsia="Times New Roman" w:cs="Times New Roman"/>
          <w:szCs w:val="24"/>
        </w:rPr>
        <w:t>επέδρασαν</w:t>
      </w:r>
      <w:proofErr w:type="spellEnd"/>
      <w:r>
        <w:rPr>
          <w:rFonts w:eastAsia="Times New Roman" w:cs="Times New Roman"/>
          <w:szCs w:val="24"/>
        </w:rPr>
        <w:t xml:space="preserve">. Οι </w:t>
      </w:r>
      <w:proofErr w:type="spellStart"/>
      <w:r>
        <w:rPr>
          <w:rFonts w:eastAsia="Times New Roman" w:cs="Times New Roman"/>
          <w:szCs w:val="24"/>
        </w:rPr>
        <w:t>ενδοϊμπεριαλιστικές</w:t>
      </w:r>
      <w:proofErr w:type="spellEnd"/>
      <w:r>
        <w:rPr>
          <w:rFonts w:eastAsia="Times New Roman" w:cs="Times New Roman"/>
          <w:szCs w:val="24"/>
        </w:rPr>
        <w:t xml:space="preserve"> αντιθέσεις και οι ανταγω</w:t>
      </w:r>
      <w:r>
        <w:rPr>
          <w:rFonts w:eastAsia="Times New Roman" w:cs="Times New Roman"/>
          <w:szCs w:val="24"/>
        </w:rPr>
        <w:t>νισμοί στην περιοχή για τον έλεγχο των νέων αγορών έχουν οξυνθεί επικίνδυνα. Η συγκέντρωση στρατιωτικών δυνάμεων, πολεμικών πλοίων και άλλων πολεμικών μέσων, οι πολεμικές επιχειρήσεις και οι επεμβάσεις, οι σχεδιασμοί για αλλαγή συνόρων, όλα αυτά έχουν ως α</w:t>
      </w:r>
      <w:r>
        <w:rPr>
          <w:rFonts w:eastAsia="Times New Roman" w:cs="Times New Roman"/>
          <w:szCs w:val="24"/>
        </w:rPr>
        <w:t>ποτέλεσμα να αλλάζουν και τους σχεδιασμούς των επιχειρηματικών ομίλων, μεταφέροντας τις δραστηριότητές τους, ώστε να διασφαλίσουν την κερδοφορία τους.</w:t>
      </w:r>
    </w:p>
    <w:p w14:paraId="663F666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663F667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εμ</w:t>
      </w:r>
      <w:r>
        <w:rPr>
          <w:rFonts w:eastAsia="Times New Roman" w:cs="Times New Roman"/>
          <w:szCs w:val="24"/>
        </w:rPr>
        <w:t>πλοκή, η συμμετοχή στους ιμπεριαλιστικούς σχεδιασμούς, στους πολέμους ΗΠΑ</w:t>
      </w:r>
      <w:r>
        <w:rPr>
          <w:rFonts w:eastAsia="Times New Roman" w:cs="Times New Roman"/>
          <w:szCs w:val="24"/>
        </w:rPr>
        <w:t xml:space="preserve"> – </w:t>
      </w:r>
      <w:r>
        <w:rPr>
          <w:rFonts w:eastAsia="Times New Roman" w:cs="Times New Roman"/>
          <w:szCs w:val="24"/>
        </w:rPr>
        <w:t>ΝΑΤΟ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Ευρωπαϊκής Ένωσης, </w:t>
      </w:r>
      <w:r>
        <w:rPr>
          <w:rFonts w:eastAsia="Times New Roman" w:cs="Times New Roman"/>
          <w:szCs w:val="24"/>
        </w:rPr>
        <w:lastRenderedPageBreak/>
        <w:t>είναι επιλογή του κεφαλαίου και υλοποιείται από τις κυβερνήσεις του. Οι συνέπειες είναι οδυνηρές για τους λαούς της ευρύτερης περιοχής. Η παρουσία του ΝΑΤ</w:t>
      </w:r>
      <w:r>
        <w:rPr>
          <w:rFonts w:eastAsia="Times New Roman" w:cs="Times New Roman"/>
          <w:szCs w:val="24"/>
        </w:rPr>
        <w:t>Ο στο Αιγαίο -που προσκλήθηκε από την Κυβέρνηση με το πρόσχημα της προσφυγικής κρίσης, που και η αστική τάξη της χώρας μας δημιουργεί- τροφοδοτεί την αδιαλλαξία και την ένταση της επιθετικότητας της αστικής τάξης της Τουρκίας, την κατάφωρη παραβίαση κυριαρ</w:t>
      </w:r>
      <w:r>
        <w:rPr>
          <w:rFonts w:eastAsia="Times New Roman" w:cs="Times New Roman"/>
          <w:szCs w:val="24"/>
        </w:rPr>
        <w:t xml:space="preserve">χικών δικαιωμάτων της χώρας μας. </w:t>
      </w:r>
    </w:p>
    <w:p w14:paraId="663F66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χώρας προβάλλεται ως εθνικός στόχος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τη Νέα Δημοκρατία, το ΠΑΣΟΚ και τα άλλα κόμματα του κεφαλαίου. Είναι στόχος για την αναβάθμιση του ρόλου της αστικής τάξης</w:t>
      </w:r>
      <w:r>
        <w:rPr>
          <w:rFonts w:eastAsia="Times New Roman" w:cs="Times New Roman"/>
          <w:szCs w:val="24"/>
        </w:rPr>
        <w:t xml:space="preserve"> της χώρας μας στην περιοχή, τη συμμετοχή της στη λεία από την ληστεία των περιοχών και των λαών.</w:t>
      </w:r>
    </w:p>
    <w:p w14:paraId="663F667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και δεν μπορεί να κρυφτεί. Η καπιταλιστική ανάπτυξη, πέρα από την εκμετάλλευση, την ανεργία και την φτώχεια, έχει στο </w:t>
      </w:r>
      <w:r>
        <w:rPr>
          <w:rFonts w:eastAsia="Times New Roman" w:cs="Times New Roman"/>
          <w:szCs w:val="24"/>
          <w:lang w:val="en-US"/>
        </w:rPr>
        <w:t>DNA</w:t>
      </w:r>
      <w:r>
        <w:rPr>
          <w:rFonts w:eastAsia="Times New Roman" w:cs="Times New Roman"/>
          <w:szCs w:val="24"/>
        </w:rPr>
        <w:t xml:space="preserve"> της και </w:t>
      </w:r>
      <w:r>
        <w:rPr>
          <w:rFonts w:eastAsia="Times New Roman" w:cs="Times New Roman"/>
          <w:szCs w:val="24"/>
        </w:rPr>
        <w:t>τις μεγάλες αντιθέσεις που η όξυνσή τους οδηγεί στους ιμπεριαλιστικούς πολέμους και στις επεμβάσεις, με οδυνηρές συνέπειες για τους λαούς.</w:t>
      </w:r>
    </w:p>
    <w:p w14:paraId="663F66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663F66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663F667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ΚΚΕ </w:t>
      </w:r>
      <w:r>
        <w:rPr>
          <w:rFonts w:eastAsia="Times New Roman" w:cs="Times New Roman"/>
          <w:szCs w:val="24"/>
        </w:rPr>
        <w:t xml:space="preserve">αναπτύσσει μαχητική δράση ενάντια στον ιμπεριαλιστικό πόλεμο, προβάλλει μαζικά τη θέση του στον λαό, η οποία αποτελεί πολύτιμο εφόδιο και είναι διαλεκτικά δεμένη με την καθημερινή πάλη του εργατικού κινήματος. Ο σχεδιασμός για την μετατροπή της Ελλάδας σε </w:t>
      </w:r>
      <w:r>
        <w:rPr>
          <w:rFonts w:eastAsia="Times New Roman" w:cs="Times New Roman"/>
          <w:szCs w:val="24"/>
          <w:lang w:val="en-US"/>
        </w:rPr>
        <w:t>hub</w:t>
      </w:r>
      <w:r>
        <w:rPr>
          <w:rFonts w:eastAsia="Times New Roman" w:cs="Times New Roman"/>
          <w:szCs w:val="24"/>
        </w:rPr>
        <w:t xml:space="preserve">, κόμβο της Ανατολικής Μεσογείου, με λιμάνια που θα αποτελούν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όπως είπατε -φιλόδοξος στόχος για τους εφοπλιστές και γενικότερα για την ελληνική αστική τάξη- προσκρούει στην ίδια την καπιταλιστική βαρβαρότητα, στην όξυνση των ανταγωνισμών και </w:t>
      </w:r>
      <w:r>
        <w:rPr>
          <w:rFonts w:eastAsia="Times New Roman" w:cs="Times New Roman"/>
          <w:szCs w:val="24"/>
        </w:rPr>
        <w:t>στην στρατηγική των μονοπωλιακών επιχειρήσεων που κυριαρχούν στον κλάδο της κρουαζιέρας.</w:t>
      </w:r>
    </w:p>
    <w:p w14:paraId="663F6676"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Καμ</w:t>
      </w:r>
      <w:r>
        <w:rPr>
          <w:rFonts w:eastAsia="Times New Roman" w:cs="Times New Roman"/>
          <w:bCs/>
          <w:shd w:val="clear" w:color="auto" w:fill="FFFFFF"/>
        </w:rPr>
        <w:t>μ</w:t>
      </w:r>
      <w:r>
        <w:rPr>
          <w:rFonts w:eastAsia="Times New Roman" w:cs="Times New Roman"/>
          <w:bCs/>
          <w:shd w:val="clear" w:color="auto" w:fill="FFFFFF"/>
        </w:rPr>
        <w:t>ία από τις εταιρ</w:t>
      </w:r>
      <w:r>
        <w:rPr>
          <w:rFonts w:eastAsia="Times New Roman" w:cs="Times New Roman"/>
          <w:bCs/>
          <w:shd w:val="clear" w:color="auto" w:fill="FFFFFF"/>
        </w:rPr>
        <w:t>ε</w:t>
      </w:r>
      <w:r>
        <w:rPr>
          <w:rFonts w:eastAsia="Times New Roman" w:cs="Times New Roman"/>
          <w:bCs/>
          <w:shd w:val="clear" w:color="auto" w:fill="FFFFFF"/>
        </w:rPr>
        <w:t xml:space="preserve">ίες-κολοσσούς της παγκόσμιας αγοράς κρουαζιέρας δεν ενδιαφέρθηκε να πραγματοποιήσει </w:t>
      </w:r>
      <w:r>
        <w:rPr>
          <w:rFonts w:eastAsia="Times New Roman" w:cs="Times New Roman"/>
          <w:bCs/>
          <w:shd w:val="clear" w:color="auto" w:fill="FFFFFF"/>
          <w:lang w:val="en-US"/>
        </w:rPr>
        <w:t>home</w:t>
      </w:r>
      <w:r>
        <w:rPr>
          <w:rFonts w:eastAsia="Times New Roman" w:cs="Times New Roman"/>
          <w:bCs/>
          <w:shd w:val="clear" w:color="auto" w:fill="FFFFFF"/>
        </w:rPr>
        <w:t xml:space="preserve"> </w:t>
      </w:r>
      <w:r>
        <w:rPr>
          <w:rFonts w:eastAsia="Times New Roman" w:cs="Times New Roman"/>
          <w:bCs/>
          <w:shd w:val="clear" w:color="auto" w:fill="FFFFFF"/>
          <w:lang w:val="en-US"/>
        </w:rPr>
        <w:t>porting</w:t>
      </w:r>
      <w:r>
        <w:rPr>
          <w:rFonts w:eastAsia="Times New Roman" w:cs="Times New Roman"/>
          <w:bCs/>
          <w:shd w:val="clear" w:color="auto" w:fill="FFFFFF"/>
        </w:rPr>
        <w:t xml:space="preserve"> δραστηριότητα σε ελληνικά λιμάνια μετά την πλήρη άρση του καμποτάζ το 2012. Από τα σαράντα λιμάνια που υποδέχονται κρουαζιερόπλοια, στα εννέα -Πειραιάς, Θεσσαλονίκη, Κέρκυρα, Ηράκλειο, Σούδα, Καβάλα, Βόλος, Ηγουμενίτσα, Πάτρα- μέλη της </w:t>
      </w:r>
      <w:r>
        <w:rPr>
          <w:rFonts w:eastAsia="Times New Roman" w:cs="Times New Roman"/>
          <w:bCs/>
          <w:shd w:val="clear" w:color="auto" w:fill="FFFFFF"/>
        </w:rPr>
        <w:lastRenderedPageBreak/>
        <w:t>Ένωσης Ευρωπαϊκών Λ</w:t>
      </w:r>
      <w:r>
        <w:rPr>
          <w:rFonts w:eastAsia="Times New Roman" w:cs="Times New Roman"/>
          <w:bCs/>
          <w:shd w:val="clear" w:color="auto" w:fill="FFFFFF"/>
        </w:rPr>
        <w:t xml:space="preserve">ιμανιών Κρουαζιέρας, από το 2012, με την πλήρη άρση του καμποτάζ, οι αφίξεις όχι μόνο δεν αυξήθηκαν, αλλά μειώθηκαν ακόμα και στο </w:t>
      </w:r>
      <w:r>
        <w:rPr>
          <w:rFonts w:eastAsia="Times New Roman" w:cs="Times New Roman"/>
          <w:bCs/>
          <w:shd w:val="clear" w:color="auto" w:fill="FFFFFF"/>
          <w:lang w:val="en-US"/>
        </w:rPr>
        <w:t>home</w:t>
      </w:r>
      <w:r>
        <w:rPr>
          <w:rFonts w:eastAsia="Times New Roman" w:cs="Times New Roman"/>
          <w:bCs/>
          <w:shd w:val="clear" w:color="auto" w:fill="FFFFFF"/>
        </w:rPr>
        <w:t xml:space="preserve"> </w:t>
      </w:r>
      <w:r>
        <w:rPr>
          <w:rFonts w:eastAsia="Times New Roman" w:cs="Times New Roman"/>
          <w:bCs/>
          <w:shd w:val="clear" w:color="auto" w:fill="FFFFFF"/>
          <w:lang w:val="en-US"/>
        </w:rPr>
        <w:t>porting</w:t>
      </w:r>
      <w:r>
        <w:rPr>
          <w:rFonts w:eastAsia="Times New Roman" w:cs="Times New Roman"/>
          <w:bCs/>
          <w:shd w:val="clear" w:color="auto" w:fill="FFFFFF"/>
        </w:rPr>
        <w:t xml:space="preserve">. </w:t>
      </w:r>
    </w:p>
    <w:p w14:paraId="663F6677"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χαρακτηριστικό ότι το 2010 είχαμε ένα </w:t>
      </w:r>
      <w:r>
        <w:rPr>
          <w:rFonts w:eastAsia="Times New Roman" w:cs="Times New Roman"/>
          <w:bCs/>
          <w:shd w:val="clear" w:color="auto" w:fill="FFFFFF"/>
        </w:rPr>
        <w:t>εκατομμύριο πεντακόσιες εξήντα εννέα χιλιάδες εννιακόσιους είκοσι έ</w:t>
      </w:r>
      <w:r>
        <w:rPr>
          <w:rFonts w:eastAsia="Times New Roman" w:cs="Times New Roman"/>
          <w:bCs/>
          <w:shd w:val="clear" w:color="auto" w:fill="FFFFFF"/>
        </w:rPr>
        <w:t xml:space="preserve">ναν </w:t>
      </w:r>
      <w:r>
        <w:rPr>
          <w:rFonts w:eastAsia="Times New Roman" w:cs="Times New Roman"/>
          <w:bCs/>
          <w:shd w:val="clear" w:color="auto" w:fill="FFFFFF"/>
        </w:rPr>
        <w:t xml:space="preserve">επιβάτες </w:t>
      </w:r>
      <w:r>
        <w:rPr>
          <w:rFonts w:eastAsia="Times New Roman" w:cs="Times New Roman"/>
          <w:bCs/>
          <w:shd w:val="clear" w:color="auto" w:fill="FFFFFF"/>
          <w:lang w:val="en-US"/>
        </w:rPr>
        <w:t>transit</w:t>
      </w:r>
      <w:r>
        <w:rPr>
          <w:rFonts w:eastAsia="Times New Roman" w:cs="Times New Roman"/>
          <w:bCs/>
          <w:shd w:val="clear" w:color="auto" w:fill="FFFFFF"/>
        </w:rPr>
        <w:t xml:space="preserve"> και </w:t>
      </w:r>
      <w:r>
        <w:rPr>
          <w:rFonts w:eastAsia="Times New Roman" w:cs="Times New Roman"/>
          <w:bCs/>
          <w:shd w:val="clear" w:color="auto" w:fill="FFFFFF"/>
        </w:rPr>
        <w:t>πε</w:t>
      </w:r>
      <w:r>
        <w:rPr>
          <w:rFonts w:eastAsia="Times New Roman" w:cs="Times New Roman"/>
          <w:bCs/>
          <w:shd w:val="clear" w:color="auto" w:fill="FFFFFF"/>
        </w:rPr>
        <w:t>ντακόσιες</w:t>
      </w:r>
      <w:r>
        <w:rPr>
          <w:rFonts w:eastAsia="Times New Roman" w:cs="Times New Roman"/>
          <w:bCs/>
          <w:shd w:val="clear" w:color="auto" w:fill="FFFFFF"/>
        </w:rPr>
        <w:t xml:space="preserve"> τριάντα δύο </w:t>
      </w:r>
      <w:r>
        <w:rPr>
          <w:rFonts w:eastAsia="Times New Roman" w:cs="Times New Roman"/>
          <w:bCs/>
          <w:shd w:val="clear" w:color="auto" w:fill="FFFFFF"/>
        </w:rPr>
        <w:t xml:space="preserve">χιλιάδες </w:t>
      </w:r>
      <w:r>
        <w:rPr>
          <w:rFonts w:eastAsia="Times New Roman" w:cs="Times New Roman"/>
          <w:bCs/>
          <w:shd w:val="clear" w:color="auto" w:fill="FFFFFF"/>
        </w:rPr>
        <w:t xml:space="preserve">τετρακόσιους εβδομήντα </w:t>
      </w:r>
      <w:r>
        <w:rPr>
          <w:rFonts w:eastAsia="Times New Roman" w:cs="Times New Roman"/>
          <w:bCs/>
          <w:shd w:val="clear" w:color="auto" w:fill="FFFFFF"/>
          <w:lang w:val="en-US"/>
        </w:rPr>
        <w:t>home</w:t>
      </w:r>
      <w:r>
        <w:rPr>
          <w:rFonts w:eastAsia="Times New Roman" w:cs="Times New Roman"/>
          <w:bCs/>
          <w:shd w:val="clear" w:color="auto" w:fill="FFFFFF"/>
        </w:rPr>
        <w:t xml:space="preserve"> </w:t>
      </w:r>
      <w:r>
        <w:rPr>
          <w:rFonts w:eastAsia="Times New Roman" w:cs="Times New Roman"/>
          <w:bCs/>
          <w:shd w:val="clear" w:color="auto" w:fill="FFFFFF"/>
          <w:lang w:val="en-US"/>
        </w:rPr>
        <w:t>porting</w:t>
      </w:r>
      <w:r>
        <w:rPr>
          <w:rFonts w:eastAsia="Times New Roman" w:cs="Times New Roman"/>
          <w:bCs/>
          <w:shd w:val="clear" w:color="auto" w:fill="FFFFFF"/>
        </w:rPr>
        <w:t xml:space="preserve">. Το 2015 </w:t>
      </w:r>
      <w:r>
        <w:rPr>
          <w:rFonts w:eastAsia="Times New Roman"/>
          <w:bCs/>
          <w:shd w:val="clear" w:color="auto" w:fill="FFFFFF"/>
        </w:rPr>
        <w:t>εί</w:t>
      </w:r>
      <w:r>
        <w:rPr>
          <w:rFonts w:eastAsia="Times New Roman" w:cs="Times New Roman"/>
          <w:bCs/>
          <w:shd w:val="clear" w:color="auto" w:fill="FFFFFF"/>
        </w:rPr>
        <w:t xml:space="preserve">χαμε </w:t>
      </w:r>
      <w:r>
        <w:rPr>
          <w:rFonts w:eastAsia="Times New Roman" w:cs="Times New Roman"/>
          <w:bCs/>
          <w:shd w:val="clear" w:color="auto" w:fill="FFFFFF"/>
        </w:rPr>
        <w:t xml:space="preserve">ένα εκατομμύριο εξακόσιες ενενήντα εννέα χιλιάδες επτακόσιους εξήντα πέντε </w:t>
      </w:r>
      <w:r>
        <w:rPr>
          <w:rFonts w:eastAsia="Times New Roman" w:cs="Times New Roman"/>
          <w:bCs/>
          <w:shd w:val="clear" w:color="auto" w:fill="FFFFFF"/>
        </w:rPr>
        <w:t xml:space="preserve">επιβάτες </w:t>
      </w:r>
      <w:r>
        <w:rPr>
          <w:rFonts w:eastAsia="Times New Roman" w:cs="Times New Roman"/>
          <w:bCs/>
          <w:shd w:val="clear" w:color="auto" w:fill="FFFFFF"/>
          <w:lang w:val="en-US"/>
        </w:rPr>
        <w:t>transit</w:t>
      </w:r>
      <w:r>
        <w:rPr>
          <w:rFonts w:eastAsia="Times New Roman" w:cs="Times New Roman"/>
          <w:bCs/>
          <w:shd w:val="clear" w:color="auto" w:fill="FFFFFF"/>
        </w:rPr>
        <w:t xml:space="preserve"> και </w:t>
      </w:r>
      <w:r>
        <w:rPr>
          <w:rFonts w:eastAsia="Times New Roman" w:cs="Times New Roman"/>
          <w:bCs/>
          <w:shd w:val="clear" w:color="auto" w:fill="FFFFFF"/>
        </w:rPr>
        <w:t>τριακόσιες πενήντα επτά χιλιάδες πεντακόσιους εξήν</w:t>
      </w:r>
      <w:r>
        <w:rPr>
          <w:rFonts w:eastAsia="Times New Roman" w:cs="Times New Roman"/>
          <w:bCs/>
          <w:shd w:val="clear" w:color="auto" w:fill="FFFFFF"/>
        </w:rPr>
        <w:t xml:space="preserve">τα δύο </w:t>
      </w:r>
      <w:r>
        <w:rPr>
          <w:rFonts w:eastAsia="Times New Roman" w:cs="Times New Roman"/>
          <w:bCs/>
          <w:shd w:val="clear" w:color="auto" w:fill="FFFFFF"/>
          <w:lang w:val="en-US"/>
        </w:rPr>
        <w:t>home</w:t>
      </w:r>
      <w:r>
        <w:rPr>
          <w:rFonts w:eastAsia="Times New Roman" w:cs="Times New Roman"/>
          <w:bCs/>
          <w:shd w:val="clear" w:color="auto" w:fill="FFFFFF"/>
        </w:rPr>
        <w:t xml:space="preserve"> </w:t>
      </w:r>
      <w:r>
        <w:rPr>
          <w:rFonts w:eastAsia="Times New Roman" w:cs="Times New Roman"/>
          <w:bCs/>
          <w:shd w:val="clear" w:color="auto" w:fill="FFFFFF"/>
          <w:lang w:val="en-US"/>
        </w:rPr>
        <w:t>porting</w:t>
      </w:r>
      <w:r>
        <w:rPr>
          <w:rFonts w:eastAsia="Times New Roman" w:cs="Times New Roman"/>
          <w:bCs/>
          <w:shd w:val="clear" w:color="auto" w:fill="FFFFFF"/>
        </w:rPr>
        <w:t xml:space="preserve">. </w:t>
      </w:r>
    </w:p>
    <w:p w14:paraId="663F6678"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Με την αντιλαϊκή πολιτική της Ευρωπαϊκής </w:t>
      </w:r>
      <w:r>
        <w:rPr>
          <w:rFonts w:eastAsia="Times New Roman"/>
          <w:bCs/>
          <w:shd w:val="clear" w:color="auto" w:fill="FFFFFF"/>
        </w:rPr>
        <w:t>Έ</w:t>
      </w:r>
      <w:r>
        <w:rPr>
          <w:rFonts w:eastAsia="Times New Roman" w:cs="Times New Roman"/>
          <w:bCs/>
          <w:shd w:val="clear" w:color="auto" w:fill="FFFFFF"/>
        </w:rPr>
        <w:t xml:space="preserve">νωσης, την κατάργηση του καμποτάζ σε όλες τις κατηγορίες καραβιών με τον κανονισμό 3577/1992 και με τη σφραγίδα της σημερινής </w:t>
      </w:r>
      <w:r>
        <w:rPr>
          <w:rFonts w:eastAsia="Times New Roman"/>
          <w:bCs/>
          <w:shd w:val="clear" w:color="auto" w:fill="FFFFFF"/>
        </w:rPr>
        <w:t>Κυβέρνηση</w:t>
      </w:r>
      <w:r>
        <w:rPr>
          <w:rFonts w:eastAsia="Times New Roman" w:cs="Times New Roman"/>
          <w:bCs/>
          <w:shd w:val="clear" w:color="auto" w:fill="FFFFFF"/>
        </w:rPr>
        <w:t>ς ΣΥΡΙΖΑ</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ΑΝΕΛ, όπως και των προηγούμενων, της Νέας Δημοκρατίας και του ΠΑΣΟΚ, διώχθηκαν δεκάδες χιλιάδες Έλληνες ναυτεργάτες από τα καράβια. Αντικαταστάθηκαν με φθηνότερο εργατικό δυναμικό για την αύξηση των κερδών του εφοπλιστικού κεφαλαίου. </w:t>
      </w:r>
    </w:p>
    <w:p w14:paraId="663F6679"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Η μαζική ανεργία και </w:t>
      </w:r>
      <w:r>
        <w:rPr>
          <w:rFonts w:eastAsia="Times New Roman" w:cs="Times New Roman"/>
          <w:bCs/>
          <w:shd w:val="clear" w:color="auto" w:fill="FFFFFF"/>
        </w:rPr>
        <w:t xml:space="preserve">η ένταση της εκμετάλλευσης των ναυτεργατών υποβάθμισαν τους κανόνες ναυσιπλοΐας και προστασίας της ανθρώπινης ζωής στη θάλασσα. </w:t>
      </w:r>
      <w:r>
        <w:rPr>
          <w:rFonts w:eastAsia="Times New Roman"/>
          <w:bCs/>
          <w:shd w:val="clear" w:color="auto" w:fill="FFFFFF"/>
        </w:rPr>
        <w:t>Είναι</w:t>
      </w:r>
      <w:r>
        <w:rPr>
          <w:rFonts w:eastAsia="Times New Roman" w:cs="Times New Roman"/>
          <w:bCs/>
          <w:shd w:val="clear" w:color="auto" w:fill="FFFFFF"/>
        </w:rPr>
        <w:t xml:space="preserve"> γνωστά τα ατυχήματα που υπάρχουν. Όποιος ανατρέξει στις αποφάσεις των εφοπλιστικών ενώσεων θα διαπιστώσει ότι αυτούσιες οι</w:t>
      </w:r>
      <w:r>
        <w:rPr>
          <w:rFonts w:eastAsia="Times New Roman" w:cs="Times New Roman"/>
          <w:bCs/>
          <w:shd w:val="clear" w:color="auto" w:fill="FFFFFF"/>
        </w:rPr>
        <w:t xml:space="preserve"> εξωφρενικές αξιώσεις τους προωθούνται με νομοσχέδια, παρεμβάσεις, ερωτήσεις και άλλα.</w:t>
      </w:r>
    </w:p>
    <w:p w14:paraId="663F667A"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Ήδη </w:t>
      </w:r>
      <w:r>
        <w:rPr>
          <w:rFonts w:eastAsia="Times New Roman"/>
          <w:bCs/>
          <w:shd w:val="clear" w:color="auto" w:fill="FFFFFF"/>
        </w:rPr>
        <w:t>είναι</w:t>
      </w:r>
      <w:r>
        <w:rPr>
          <w:rFonts w:eastAsia="Times New Roman" w:cs="Times New Roman"/>
          <w:bCs/>
          <w:shd w:val="clear" w:color="auto" w:fill="FFFFFF"/>
        </w:rPr>
        <w:t xml:space="preserve"> στα σκαριά η κατάργηση της φορολόγησης των εφοπλιστών για τον εφοδιασμό με καύσιμα και την τροφοδοσία στα κρουαζιερόπλοια και η παραχώρηση λιμενικών υποδομών σ</w:t>
      </w:r>
      <w:r>
        <w:rPr>
          <w:rFonts w:eastAsia="Times New Roman" w:cs="Times New Roman"/>
          <w:bCs/>
          <w:shd w:val="clear" w:color="auto" w:fill="FFFFFF"/>
        </w:rPr>
        <w:t xml:space="preserve">τα μονοπώλια της κρουαζιέρας, τα οποία και σήμερα υποσχέθηκε η </w:t>
      </w:r>
      <w:r>
        <w:rPr>
          <w:rFonts w:eastAsia="Times New Roman"/>
          <w:bCs/>
          <w:shd w:val="clear" w:color="auto" w:fill="FFFFFF"/>
        </w:rPr>
        <w:t>Κυβέρνηση,</w:t>
      </w:r>
      <w:r>
        <w:rPr>
          <w:rFonts w:eastAsia="Times New Roman" w:cs="Times New Roman"/>
          <w:bCs/>
          <w:shd w:val="clear" w:color="auto" w:fill="FFFFFF"/>
        </w:rPr>
        <w:t xml:space="preserve"> όπως απαιτεί και η </w:t>
      </w:r>
      <w:r>
        <w:rPr>
          <w:rFonts w:eastAsia="Times New Roman"/>
          <w:bCs/>
          <w:shd w:val="clear" w:color="auto" w:fill="FFFFFF"/>
        </w:rPr>
        <w:t>Αξιωματική Αντιπολίτευση,</w:t>
      </w:r>
      <w:r>
        <w:rPr>
          <w:rFonts w:eastAsia="Times New Roman" w:cs="Times New Roman"/>
          <w:bCs/>
          <w:shd w:val="clear" w:color="auto" w:fill="FFFFFF"/>
        </w:rPr>
        <w:t xml:space="preserve"> μέσα από την επερώτησή της. </w:t>
      </w:r>
    </w:p>
    <w:p w14:paraId="663F667B"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cs="Times New Roman"/>
          <w:bCs/>
          <w:shd w:val="clear" w:color="auto" w:fill="FFFFFF"/>
        </w:rPr>
        <w:t xml:space="preserve">Ολοκληρώστε, παρακαλώ. </w:t>
      </w:r>
    </w:p>
    <w:p w14:paraId="663F667C"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ΧΡΗΣΤΟΣ ΚΑΤΣΩΤΗΣ:</w:t>
      </w:r>
      <w:r>
        <w:rPr>
          <w:rFonts w:eastAsia="Times New Roman" w:cs="Times New Roman"/>
          <w:bCs/>
          <w:shd w:val="clear" w:color="auto" w:fill="FFFFFF"/>
        </w:rPr>
        <w:t xml:space="preserve"> Τελειώνω, κύριε Πρόεδρε. </w:t>
      </w:r>
    </w:p>
    <w:p w14:paraId="663F667D"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ιδιω</w:t>
      </w:r>
      <w:r>
        <w:rPr>
          <w:rFonts w:eastAsia="Times New Roman" w:cs="Times New Roman"/>
          <w:bCs/>
          <w:shd w:val="clear" w:color="auto" w:fill="FFFFFF"/>
        </w:rPr>
        <w:t xml:space="preserve">τικοποίηση του ΟΛΠ και των άλλων δέκα μεγάλων λιμανιών, των αεροδρομίων και άλλων στρατηγικής σημασίας κλάδων στη βιομηχανία και την ενέργεια, σε συνδυασμό με την </w:t>
      </w:r>
      <w:r>
        <w:rPr>
          <w:rFonts w:eastAsia="Times New Roman" w:cs="Times New Roman"/>
          <w:bCs/>
          <w:shd w:val="clear" w:color="auto" w:fill="FFFFFF"/>
        </w:rPr>
        <w:lastRenderedPageBreak/>
        <w:t xml:space="preserve">ένταση της αντιλαϊκής πολιτικής της </w:t>
      </w:r>
      <w:r>
        <w:rPr>
          <w:rFonts w:eastAsia="Times New Roman"/>
          <w:bCs/>
          <w:shd w:val="clear" w:color="auto" w:fill="FFFFFF"/>
        </w:rPr>
        <w:t>Κυβέρνηση</w:t>
      </w:r>
      <w:r>
        <w:rPr>
          <w:rFonts w:eastAsia="Times New Roman" w:cs="Times New Roman"/>
          <w:bCs/>
          <w:shd w:val="clear" w:color="auto" w:fill="FFFFFF"/>
        </w:rPr>
        <w:t>ς, προωθείται με την καταστολή των εργατικών λαϊ</w:t>
      </w:r>
      <w:r>
        <w:rPr>
          <w:rFonts w:eastAsia="Times New Roman" w:cs="Times New Roman"/>
          <w:bCs/>
          <w:shd w:val="clear" w:color="auto" w:fill="FFFFFF"/>
        </w:rPr>
        <w:t>κών αγώνων.</w:t>
      </w:r>
    </w:p>
    <w:p w14:paraId="663F667E"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η πολιτική </w:t>
      </w:r>
      <w:r>
        <w:rPr>
          <w:rFonts w:eastAsia="Times New Roman"/>
          <w:bCs/>
          <w:shd w:val="clear" w:color="auto" w:fill="FFFFFF"/>
        </w:rPr>
        <w:t>είναι</w:t>
      </w:r>
      <w:r>
        <w:rPr>
          <w:rFonts w:eastAsia="Times New Roman" w:cs="Times New Roman"/>
          <w:bCs/>
          <w:shd w:val="clear" w:color="auto" w:fill="FFFFFF"/>
        </w:rPr>
        <w:t xml:space="preserve"> αδιέξοδο. Ο μόνος δρόμος </w:t>
      </w:r>
      <w:r>
        <w:rPr>
          <w:rFonts w:eastAsia="Times New Roman"/>
          <w:bCs/>
          <w:shd w:val="clear" w:color="auto" w:fill="FFFFFF"/>
        </w:rPr>
        <w:t>είναι</w:t>
      </w:r>
      <w:r>
        <w:rPr>
          <w:rFonts w:eastAsia="Times New Roman" w:cs="Times New Roman"/>
          <w:bCs/>
          <w:shd w:val="clear" w:color="auto" w:fill="FFFFFF"/>
        </w:rPr>
        <w:t xml:space="preserve"> ο δρόμος της αντεπίθεσης των εργαζομένων και του λαού για την κάλυψη των απωλειών, τη διεκδίκηση των σύγχρονων αναγκών σ’ έναν άλλο δρόμο ανάπτυξης, με άλλη μορφή οργάνωσης της οικονομίας. Βε</w:t>
      </w:r>
      <w:r>
        <w:rPr>
          <w:rFonts w:eastAsia="Times New Roman" w:cs="Times New Roman"/>
          <w:bCs/>
          <w:shd w:val="clear" w:color="auto" w:fill="FFFFFF"/>
        </w:rPr>
        <w:t xml:space="preserve">βαίως τότε και η </w:t>
      </w:r>
      <w:proofErr w:type="spellStart"/>
      <w:r>
        <w:rPr>
          <w:rFonts w:eastAsia="Times New Roman" w:cs="Times New Roman"/>
          <w:bCs/>
          <w:shd w:val="clear" w:color="auto" w:fill="FFFFFF"/>
        </w:rPr>
        <w:t>ναυπηγοεπισκευή</w:t>
      </w:r>
      <w:proofErr w:type="spellEnd"/>
      <w:r>
        <w:rPr>
          <w:rFonts w:eastAsia="Times New Roman" w:cs="Times New Roman"/>
          <w:bCs/>
          <w:shd w:val="clear" w:color="auto" w:fill="FFFFFF"/>
        </w:rPr>
        <w:t xml:space="preserve"> αλλά και η κρουαζιέρα και η ναυτιλία και οι μεταφορές θα </w:t>
      </w:r>
      <w:r>
        <w:rPr>
          <w:rFonts w:eastAsia="Times New Roman"/>
          <w:bCs/>
          <w:shd w:val="clear" w:color="auto" w:fill="FFFFFF"/>
        </w:rPr>
        <w:t>είναι</w:t>
      </w:r>
      <w:r>
        <w:rPr>
          <w:rFonts w:eastAsia="Times New Roman" w:cs="Times New Roman"/>
          <w:bCs/>
          <w:shd w:val="clear" w:color="auto" w:fill="FFFFFF"/>
        </w:rPr>
        <w:t xml:space="preserve"> λαϊκό δικαίωμα, με φθηνές και ασφαλείς μεταφορές για όλον τον λαό. </w:t>
      </w:r>
    </w:p>
    <w:p w14:paraId="663F667F"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(Αναστάσιος Κουράκης): </w:t>
      </w:r>
      <w:r>
        <w:rPr>
          <w:rFonts w:eastAsia="Times New Roman" w:cs="Times New Roman"/>
          <w:bCs/>
          <w:shd w:val="clear" w:color="auto" w:fill="FFFFFF"/>
        </w:rPr>
        <w:t>Συνεχίζουμε με τον Κοινοβουλευτικό Εκπρόσωπο των Ανεξαρτήτ</w:t>
      </w:r>
      <w:r>
        <w:rPr>
          <w:rFonts w:eastAsia="Times New Roman" w:cs="Times New Roman"/>
          <w:bCs/>
          <w:shd w:val="clear" w:color="auto" w:fill="FFFFFF"/>
        </w:rPr>
        <w:t xml:space="preserve">ων Ελλήνων κ. Γιώργο Λαζαρίδη, Βουλευτή Β΄ Θεσσαλονίκης, για έξι λεπτά. Θα σας παρακαλέσω να είστε συνεπείς στον χρόνο. </w:t>
      </w:r>
    </w:p>
    <w:p w14:paraId="663F6680"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ΓΕΩΡΓΙΟΣ ΛΑΖΑΡΙΔΗΣ:</w:t>
      </w:r>
      <w:r>
        <w:rPr>
          <w:rFonts w:eastAsia="Times New Roman" w:cs="Times New Roman"/>
          <w:bCs/>
          <w:shd w:val="clear" w:color="auto" w:fill="FFFFFF"/>
        </w:rPr>
        <w:t xml:space="preserve"> Σας ευχαριστώ, κύριε Πρόεδρε. </w:t>
      </w:r>
    </w:p>
    <w:p w14:paraId="663F6681"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ήθελα να ξεκινήσω με ένα-δυο σχόλια στους </w:t>
      </w:r>
      <w:proofErr w:type="spellStart"/>
      <w:r>
        <w:rPr>
          <w:rFonts w:eastAsia="Times New Roman" w:cs="Times New Roman"/>
          <w:bCs/>
          <w:shd w:val="clear" w:color="auto" w:fill="FFFFFF"/>
        </w:rPr>
        <w:t>προλαλήσαντες</w:t>
      </w:r>
      <w:proofErr w:type="spellEnd"/>
      <w:r>
        <w:rPr>
          <w:rFonts w:eastAsia="Times New Roman" w:cs="Times New Roman"/>
          <w:bCs/>
          <w:shd w:val="clear" w:color="auto" w:fill="FFFFFF"/>
        </w:rPr>
        <w:t xml:space="preserve"> συναδέλφους. Ξεκινώ από τ</w:t>
      </w:r>
      <w:r>
        <w:rPr>
          <w:rFonts w:eastAsia="Times New Roman" w:cs="Times New Roman"/>
          <w:bCs/>
          <w:shd w:val="clear" w:color="auto" w:fill="FFFFFF"/>
        </w:rPr>
        <w:t xml:space="preserve">ον Κοινοβουλευτικό Εκπρόσωπο της Νέας Δημοκρατίας, ο οποίος κατέθεσε τα εύλογα παράπονά του για τα εμπόδια που έβαζαν κάποιοι στην </w:t>
      </w:r>
      <w:r>
        <w:rPr>
          <w:rFonts w:eastAsia="Times New Roman"/>
          <w:bCs/>
          <w:shd w:val="clear" w:color="auto" w:fill="FFFFFF"/>
        </w:rPr>
        <w:t>κυβέρνηση</w:t>
      </w:r>
      <w:r>
        <w:rPr>
          <w:rFonts w:eastAsia="Times New Roman" w:cs="Times New Roman"/>
          <w:bCs/>
          <w:shd w:val="clear" w:color="auto" w:fill="FFFFFF"/>
        </w:rPr>
        <w:t xml:space="preserve"> Καραμανλή, όταν προσπαθούσε τότε να κάνει κάποιες επενδύσεις στα λιμάνια, να αξιοποιήσει τα λιμάνια, να ιδιωτικοποι</w:t>
      </w:r>
      <w:r>
        <w:rPr>
          <w:rFonts w:eastAsia="Times New Roman" w:cs="Times New Roman"/>
          <w:bCs/>
          <w:shd w:val="clear" w:color="auto" w:fill="FFFFFF"/>
        </w:rPr>
        <w:t xml:space="preserve">ήσει </w:t>
      </w:r>
      <w:r>
        <w:rPr>
          <w:rFonts w:eastAsia="Times New Roman" w:cs="Times New Roman"/>
          <w:bCs/>
          <w:shd w:val="clear" w:color="auto" w:fill="FFFFFF"/>
        </w:rPr>
        <w:lastRenderedPageBreak/>
        <w:t>κάποιους χώρους κ.λπ.</w:t>
      </w:r>
      <w:r>
        <w:rPr>
          <w:rFonts w:eastAsia="Times New Roman" w:cs="Times New Roman"/>
          <w:bCs/>
          <w:shd w:val="clear" w:color="auto" w:fill="FFFFFF"/>
        </w:rPr>
        <w:t>,</w:t>
      </w:r>
      <w:r>
        <w:rPr>
          <w:rFonts w:eastAsia="Times New Roman" w:cs="Times New Roman"/>
          <w:bCs/>
          <w:shd w:val="clear" w:color="auto" w:fill="FFFFFF"/>
        </w:rPr>
        <w:t xml:space="preserve"> και πήγαιναν τότε κάποιοι και αλυσοδένονταν στα κάγκελα. </w:t>
      </w:r>
    </w:p>
    <w:p w14:paraId="663F6682"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Θέλω να θυμίσω στον Κοινοβουλευτικό Εκπρόσωπο της Νέας Δημοκρατίας ότι αυτοί που έβαζαν τα εμπόδια και αλυσοδένονταν ήταν οι κατοπινοί συνεταίροι της Νέας Δημοκρατίας. Αυτούς τους έκανε συνεταίρους μετά η Νέα Δημοκρατία. Ήταν το ΠΑΣΟΚ. Αυτοί αλυσοδένονταν.</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η μεταλλαγμένη Νέα Δημοκρατία, η νεοφιλελεύθερη Νέα Δημοκρατία, όπως το έχω ξαναπεί, η μετά Κώστα Καραμανλή Νέα Δημοκρατία έγινε συνεταίρος με το ΠΑΣΟΚ. Επομένως τα παράπονα εκεί, στο ΠΑΣΟΚ. </w:t>
      </w:r>
    </w:p>
    <w:p w14:paraId="663F6683"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Άκουσα τον Κοινοβουλευτικό Εκπρόσωπο του ΠΑΣΟΚ να λέει</w:t>
      </w:r>
      <w:r>
        <w:rPr>
          <w:rFonts w:eastAsia="Times New Roman" w:cs="Times New Roman"/>
          <w:bCs/>
          <w:shd w:val="clear" w:color="auto" w:fill="FFFFFF"/>
        </w:rPr>
        <w:t xml:space="preserve"> ότι μέχρι το 2013 η κρουαζιέρα παρουσίαζε αύξηση και ότι από το 2013 και μετά η κρουαζιέρα ήταν στάσιμη. Ας δούμε, λοιπόν, εδώ τους αριθμούς, για να δούμε τι στασιμότητα είχε η κρουαζιέρα και τι ανάπτυξη είχε το 2013 και το 2014. </w:t>
      </w:r>
    </w:p>
    <w:p w14:paraId="663F6684"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2013 οι αφίξεις με κρ</w:t>
      </w:r>
      <w:r>
        <w:rPr>
          <w:rFonts w:eastAsia="Times New Roman" w:cs="Times New Roman"/>
          <w:bCs/>
          <w:shd w:val="clear" w:color="auto" w:fill="FFFFFF"/>
        </w:rPr>
        <w:t xml:space="preserve">ουαζιέρες στην πατρίδα μας ήταν </w:t>
      </w:r>
      <w:r>
        <w:rPr>
          <w:rFonts w:eastAsia="Times New Roman" w:cs="Times New Roman"/>
          <w:bCs/>
          <w:shd w:val="clear" w:color="auto" w:fill="FFFFFF"/>
        </w:rPr>
        <w:t xml:space="preserve">δύο </w:t>
      </w:r>
      <w:proofErr w:type="spellStart"/>
      <w:r>
        <w:rPr>
          <w:rFonts w:eastAsia="Times New Roman" w:cs="Times New Roman"/>
          <w:bCs/>
          <w:shd w:val="clear" w:color="auto" w:fill="FFFFFF"/>
        </w:rPr>
        <w:t>εκτατομμύρια</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ενενήντα μία χιλιάδες.</w:t>
      </w:r>
      <w:r>
        <w:rPr>
          <w:rFonts w:eastAsia="Times New Roman" w:cs="Times New Roman"/>
          <w:bCs/>
          <w:shd w:val="clear" w:color="auto" w:fill="FFFFFF"/>
        </w:rPr>
        <w:t xml:space="preserve"> </w:t>
      </w:r>
    </w:p>
    <w:p w14:paraId="663F668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2014 οι αφίξεις ήταν </w:t>
      </w:r>
      <w:r>
        <w:rPr>
          <w:rFonts w:eastAsia="Times New Roman" w:cs="Times New Roman"/>
          <w:szCs w:val="24"/>
        </w:rPr>
        <w:t>δύο εκατομμύρια διακόσ</w:t>
      </w:r>
      <w:r>
        <w:rPr>
          <w:rFonts w:eastAsia="Times New Roman" w:cs="Times New Roman"/>
          <w:szCs w:val="24"/>
        </w:rPr>
        <w:t>ιες τριάντα οκτώ χιλιάδες</w:t>
      </w:r>
      <w:r>
        <w:rPr>
          <w:rFonts w:eastAsia="Times New Roman" w:cs="Times New Roman"/>
          <w:szCs w:val="24"/>
        </w:rPr>
        <w:t xml:space="preserve">. Είχαμε, δηλαδή, μια αύξηση της τάξεως των σαράντα χιλιάδων ατόμων. </w:t>
      </w:r>
    </w:p>
    <w:p w14:paraId="663F668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2015, από </w:t>
      </w:r>
      <w:r>
        <w:rPr>
          <w:rFonts w:eastAsia="Times New Roman" w:cs="Times New Roman"/>
          <w:szCs w:val="24"/>
        </w:rPr>
        <w:t xml:space="preserve">δύο εκατομμύρια </w:t>
      </w:r>
      <w:r>
        <w:rPr>
          <w:rFonts w:eastAsia="Times New Roman" w:cs="Times New Roman"/>
          <w:szCs w:val="24"/>
        </w:rPr>
        <w:t>διακόσιες τριάντα οκτώ χιλιάδες</w:t>
      </w:r>
      <w:r>
        <w:rPr>
          <w:rFonts w:eastAsia="Times New Roman" w:cs="Times New Roman"/>
          <w:szCs w:val="24"/>
        </w:rPr>
        <w:t>, πήγαμε στ</w:t>
      </w:r>
      <w:r>
        <w:rPr>
          <w:rFonts w:eastAsia="Times New Roman" w:cs="Times New Roman"/>
          <w:szCs w:val="24"/>
        </w:rPr>
        <w:t>α δύο εκατομμύρια πεντακόσιες δεκαπέντε χιλιάδες</w:t>
      </w:r>
      <w:r>
        <w:rPr>
          <w:rFonts w:eastAsia="Times New Roman" w:cs="Times New Roman"/>
          <w:szCs w:val="24"/>
        </w:rPr>
        <w:t xml:space="preserve">. Το 2016 πήγαμε στα </w:t>
      </w:r>
      <w:r>
        <w:rPr>
          <w:rFonts w:eastAsia="Times New Roman" w:cs="Times New Roman"/>
          <w:szCs w:val="24"/>
        </w:rPr>
        <w:t>τρία εκατομμύρια τριακόσιες χιλιάδες</w:t>
      </w:r>
      <w:r>
        <w:rPr>
          <w:rFonts w:eastAsia="Times New Roman" w:cs="Times New Roman"/>
          <w:szCs w:val="24"/>
        </w:rPr>
        <w:t>. Επομένως ποια στασιμότητα παρουσίασε η κρουαζιέρα; Έκρηξη παρουσίασε η κρουαζιέρα. Γενικά, ο τομέας του του</w:t>
      </w:r>
      <w:r>
        <w:rPr>
          <w:rFonts w:eastAsia="Times New Roman" w:cs="Times New Roman"/>
          <w:szCs w:val="24"/>
        </w:rPr>
        <w:t xml:space="preserve">ρισμού στην οικονομία μας είναι ένας δυναμικός τομέας για τον οποίο είμαστε υπερήφανοι. </w:t>
      </w:r>
    </w:p>
    <w:p w14:paraId="663F668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Ποια στοιχεία έχετε, κύριε συνάδελφε; Εμείς έχουμε άλλα. </w:t>
      </w:r>
    </w:p>
    <w:p w14:paraId="663F668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Θα σας τα δώσω. Είναι επίσημα στοιχεία και θα είναι στη διάθεσή σας</w:t>
      </w:r>
      <w:r>
        <w:rPr>
          <w:rFonts w:eastAsia="Times New Roman" w:cs="Times New Roman"/>
          <w:szCs w:val="24"/>
        </w:rPr>
        <w:t xml:space="preserve">. Εάν τα αμφισβητείτε, καταθέστε τα δικά σας στοιχεία για να τα συγκρίνουμε. </w:t>
      </w:r>
    </w:p>
    <w:p w14:paraId="663F668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έναν από τους πλέον υποσχόμενους κλάδους του τουρισμού με δυναμική ανάπτυξη της τάξης του 7% ετησίως, ζητούμενο είναι η αύξηση του μεριδίου στην </w:t>
      </w:r>
      <w:r>
        <w:rPr>
          <w:rFonts w:eastAsia="Times New Roman" w:cs="Times New Roman"/>
          <w:szCs w:val="24"/>
        </w:rPr>
        <w:t xml:space="preserve">αγορά μέσα από μια σειρά στρατηγικών κινήσεων. </w:t>
      </w:r>
    </w:p>
    <w:p w14:paraId="663F668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Την προηγούμενη χρονιά, οι επισκέπτες κρουαζιέρας ανήλθαν σε 3,3 εκατομμύρια, γεγονός που αναδεικνύει την Ελλάδα σε έναν σημαντικό πόλο έλξης όσον αφορά τον συγκεκριμένο κλάδο, με την Ελλάδα να καθίσταται ο τ</w:t>
      </w:r>
      <w:r>
        <w:rPr>
          <w:rFonts w:eastAsia="Times New Roman" w:cs="Times New Roman"/>
          <w:szCs w:val="24"/>
        </w:rPr>
        <w:t xml:space="preserve">ρίτος δημοφιλέστερος </w:t>
      </w:r>
      <w:r>
        <w:rPr>
          <w:rFonts w:eastAsia="Times New Roman" w:cs="Times New Roman"/>
          <w:szCs w:val="24"/>
        </w:rPr>
        <w:lastRenderedPageBreak/>
        <w:t xml:space="preserve">προορισμός κρουαζιέρας στην Ευρώπη το 2017. Σημαντικό ρόλο σε αυτό έχει παίξει η δραστηριοποίηση ελληνικής εταιρείας, ιδιωτική δηλαδή πρωτοβουλία, με πλήθος δρομολογίων στο Αιγαίο, με τα πλοία της οποίας ταξίδεψαν την περασμένη χρονιά </w:t>
      </w:r>
      <w:r>
        <w:rPr>
          <w:rFonts w:eastAsia="Times New Roman" w:cs="Times New Roman"/>
          <w:szCs w:val="24"/>
        </w:rPr>
        <w:t xml:space="preserve">είκοσι χιλιάδες Έλληνες, σημειώνοντας αύξηση της τάξεως του 48% σε σχέση με το 2015. </w:t>
      </w:r>
    </w:p>
    <w:p w14:paraId="663F668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ανάπτυξη της κρουαζιέρας και του θαλάσσιου τουρισμού αποτελεί στρατηγική επιλογή και προτεραιότητα για την Ελλάδα και τον τουρισμό της και φυσικά επιδιώκεται η ενίσχυση</w:t>
      </w:r>
      <w:r>
        <w:rPr>
          <w:rFonts w:eastAsia="Times New Roman" w:cs="Times New Roman"/>
          <w:szCs w:val="24"/>
        </w:rPr>
        <w:t xml:space="preserve"> της θέσης της στον παγκόσμιο χάρτη του θαλάσσιου τουρισμού, με έμφαση στην αύξηση των προγραμμάτων κρουαζιέρας και των επισκεπτών στους δημοφιλείς, αλλά και σε νέους ανερχόμενους ελληνικούς προορισμούς. </w:t>
      </w:r>
    </w:p>
    <w:p w14:paraId="663F668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Στην περαιτέρω ανάπτυξη του κλάδου του θαλάσσιου το</w:t>
      </w:r>
      <w:r>
        <w:rPr>
          <w:rFonts w:eastAsia="Times New Roman" w:cs="Times New Roman"/>
          <w:szCs w:val="24"/>
        </w:rPr>
        <w:t>υρισμού θα συνδράμουν η δρομολογούμενη από το Υπουργείο Ναυτιλίας ανάπτυξη του λιμανιού του Πειραιά, αλλά και η αναβάθμιση των αεροδρομίων της χώρας. Πρόθεση, άλλωστε, της ηγεσίας του Υπουργείου Ναυτιλίας και του Υπουργείου Τουρισμού είναι, μεταξύ άλλων, ν</w:t>
      </w:r>
      <w:r>
        <w:rPr>
          <w:rFonts w:eastAsia="Times New Roman" w:cs="Times New Roman"/>
          <w:szCs w:val="24"/>
        </w:rPr>
        <w:t>α υιοθετηθεί ένα μοντέλο σύμπραξης δημόσιου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ιδιωτικού τομέα, που θα συμβάλει στη βελτίωση των </w:t>
      </w:r>
      <w:r>
        <w:rPr>
          <w:rFonts w:eastAsia="Times New Roman" w:cs="Times New Roman"/>
          <w:szCs w:val="24"/>
        </w:rPr>
        <w:lastRenderedPageBreak/>
        <w:t xml:space="preserve">θαλάσσιων και εναέριων υποδομών που χρειάζονται για να αξιοποιήσει η χώρα στο έπακρο τη δυναμική της ως προορισμός πρώτης γραμμής για κρουαζιέρα. </w:t>
      </w:r>
    </w:p>
    <w:p w14:paraId="663F668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Η αξιοποίηση </w:t>
      </w:r>
      <w:r>
        <w:rPr>
          <w:rFonts w:eastAsia="Times New Roman" w:cs="Times New Roman"/>
          <w:szCs w:val="24"/>
        </w:rPr>
        <w:t xml:space="preserve">και η ανάπτυξη της κρουαζιέρας έχει μεγάλη προοπτική, καθώς η Μεσόγειος είναι ο δεύτερος μεγάλος προορισμός. Η χώρα μας έχει πολλά συγκριτικά πλεονεκτήματα σε σχέση με άλλες ευρωπαϊκές χώρες, όπως η πλούσια σε έκταση ακτογραμμή μας. </w:t>
      </w:r>
    </w:p>
    <w:p w14:paraId="663F668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το </w:t>
      </w:r>
      <w:r>
        <w:rPr>
          <w:rFonts w:eastAsia="Times New Roman" w:cs="Times New Roman"/>
          <w:szCs w:val="24"/>
        </w:rPr>
        <w:t xml:space="preserve">στοίχημα είναι να εκμεταλλευτούμε το ότι η </w:t>
      </w:r>
      <w:r>
        <w:rPr>
          <w:rFonts w:eastAsia="Times New Roman" w:cs="Times New Roman"/>
          <w:szCs w:val="24"/>
        </w:rPr>
        <w:t>Λ</w:t>
      </w:r>
      <w:r>
        <w:rPr>
          <w:rFonts w:eastAsia="Times New Roman" w:cs="Times New Roman"/>
          <w:szCs w:val="24"/>
        </w:rPr>
        <w:t xml:space="preserve">εκάνη της Μεσογείου παραμένει σταθερά ελκυστική για τις εταιρείες κρουαζιέρας, με συνεχώς υψηλότερη δραστηριότητα κάθε χρόνο, κάτι που αποδεικνύεται και από τις προβλέψεις, καθώς 25,3 εκατομμύρια πολίτες σε όλον </w:t>
      </w:r>
      <w:r>
        <w:rPr>
          <w:rFonts w:eastAsia="Times New Roman" w:cs="Times New Roman"/>
          <w:szCs w:val="24"/>
        </w:rPr>
        <w:t>τον κόσμο αναμένεται να πραγματοποιήσουν μία κρουαζιέρα μέσα στο 2017, σχεδόν 4% περισσότεροι από το 2016. Πρόκειται για μια βιομηχανία μοναδική, η οποία κινείται ανοδικά κάθε έτος για τρεις δεκαετίες και με συνολική αύξηση κατά 62% τη δεκαετία 2007-2016.</w:t>
      </w:r>
    </w:p>
    <w:p w14:paraId="663F668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63F669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την ανοχή σας για ένα λεπτό, κύριε Πρόεδρε. </w:t>
      </w:r>
    </w:p>
    <w:p w14:paraId="663F669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2015 είχαμε ρεκόρ 26 εκατομμυρίων διεθνών αφίξεων και το 2016 είχαμε νέο ρεκόρ 28</w:t>
      </w:r>
      <w:r>
        <w:rPr>
          <w:rFonts w:eastAsia="Times New Roman" w:cs="Times New Roman"/>
          <w:szCs w:val="24"/>
        </w:rPr>
        <w:t xml:space="preserve"> εκατομμυρίων. Ο ελληνικός τουρισμός κατέγραψε ρυθμούς ανάπτυξης 7% ετησίως, διπλάσιους του μέσου όρου του παγκόσμιου τουρισμού, που είναι 3%.</w:t>
      </w:r>
    </w:p>
    <w:p w14:paraId="663F6692"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Παρά, όμως, την αύξηση ρεκόρ του εισερχόμενου τουρισμού, φέτος αναμένεται σύμφωνα με διάφορους κύκλους κάμψη στις</w:t>
      </w:r>
      <w:r>
        <w:rPr>
          <w:rFonts w:eastAsia="Times New Roman" w:cs="Times New Roman"/>
          <w:szCs w:val="24"/>
        </w:rPr>
        <w:t xml:space="preserve"> επισκέψεις ξένων κρουαζιερόπλοιων λόγω της γεωπολιτικής κατάστασης στην Ανατολική Μεσόγειο, για παράδειγμα τα πρόσφατα γεγονότα στην Τουρκία που επηρεάζουν την περιοχή.</w:t>
      </w:r>
    </w:p>
    <w:p w14:paraId="663F6693"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γεγονός αυτό. Από πού, όμως, πηγάζει το νούμερο αυτό και τι είναι αυτό που ενισχ</w:t>
      </w:r>
      <w:r>
        <w:rPr>
          <w:rFonts w:eastAsia="Times New Roman" w:cs="Times New Roman"/>
          <w:szCs w:val="24"/>
        </w:rPr>
        <w:t xml:space="preserve">ύει τη ρητορική αυτή; Ενισχύεται φυσικά από την απόφαση των κορυφαίων παικτών της παγκόσμιας αγοράς κρουαζιέρας να αποτραβηχτούν σε αυτή τη φάση δυτικότερα στη Μεσόγειο, με την αναμενόμενη μείωση προγραμματισμένων προσεγγίσεων να επηρεάζει και τα δικά μας </w:t>
      </w:r>
      <w:r>
        <w:rPr>
          <w:rFonts w:eastAsia="Times New Roman" w:cs="Times New Roman"/>
          <w:szCs w:val="24"/>
        </w:rPr>
        <w:t xml:space="preserve">λιμάνια. «Ορθό» θα απαντήσει κάποιος συνυπολογίζοντας όλες αυτές τις παραμέτρους. </w:t>
      </w:r>
    </w:p>
    <w:p w14:paraId="663F6694"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Οι λιγότερες αφίξεις κρουαζιερόπλοιων, ωστόσο, δεν πρέπει να μεταφράζονται αυτομάτως σε ανάλογη μείωση του αριθμού επιβατών, καθώς τα κρουαζιερόπλοια που καταπλέουν είναι με</w:t>
      </w:r>
      <w:r>
        <w:rPr>
          <w:rFonts w:eastAsia="Times New Roman" w:cs="Times New Roman"/>
          <w:szCs w:val="24"/>
        </w:rPr>
        <w:t>γαλύτερα και αυτό είναι κάτι που πρέπει να συνυπολογίσουμε.</w:t>
      </w:r>
    </w:p>
    <w:p w14:paraId="663F6695"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αυτό το δεδομένο, παράγοντες της αγοράς επιμένουν πως τα τελικά μεγέθη της φετινής χρονιάς θα εξαρτηθούν σε μεγάλο βαθμό από τ</w:t>
      </w:r>
      <w:r>
        <w:rPr>
          <w:rFonts w:eastAsia="Times New Roman" w:cs="Times New Roman"/>
          <w:szCs w:val="24"/>
        </w:rPr>
        <w:t>ην</w:t>
      </w:r>
      <w:r>
        <w:rPr>
          <w:rFonts w:eastAsia="Times New Roman" w:cs="Times New Roman"/>
          <w:szCs w:val="24"/>
        </w:rPr>
        <w:t xml:space="preserve"> πληρότητ</w:t>
      </w:r>
      <w:r>
        <w:rPr>
          <w:rFonts w:eastAsia="Times New Roman" w:cs="Times New Roman"/>
          <w:szCs w:val="24"/>
        </w:rPr>
        <w:t>α</w:t>
      </w:r>
      <w:r>
        <w:rPr>
          <w:rFonts w:eastAsia="Times New Roman" w:cs="Times New Roman"/>
          <w:szCs w:val="24"/>
        </w:rPr>
        <w:t xml:space="preserve"> αυτών των πλοίων, αλλά και τη συμμετοχή σε κρουαζιέρες</w:t>
      </w:r>
      <w:r>
        <w:rPr>
          <w:rFonts w:eastAsia="Times New Roman" w:cs="Times New Roman"/>
          <w:szCs w:val="24"/>
        </w:rPr>
        <w:t xml:space="preserve"> που αναχωρούν και τερματίζουν το δρομολόγιό τους στην Ελλάδα. </w:t>
      </w:r>
    </w:p>
    <w:p w14:paraId="663F6696"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color w:val="000000" w:themeColor="text1"/>
          <w:szCs w:val="24"/>
        </w:rPr>
      </w:pPr>
      <w:r w:rsidRPr="00610F2B">
        <w:rPr>
          <w:rFonts w:eastAsia="Times New Roman" w:cs="Times New Roman"/>
          <w:color w:val="000000" w:themeColor="text1"/>
          <w:szCs w:val="24"/>
        </w:rPr>
        <w:t xml:space="preserve">Οι ενθαρρυντικές ενδείξεις προκύπτουν </w:t>
      </w:r>
      <w:r w:rsidRPr="00610F2B">
        <w:rPr>
          <w:rFonts w:eastAsia="Times New Roman" w:cs="Times New Roman"/>
          <w:color w:val="000000" w:themeColor="text1"/>
          <w:szCs w:val="24"/>
        </w:rPr>
        <w:t>-</w:t>
      </w:r>
      <w:r w:rsidRPr="00610F2B">
        <w:rPr>
          <w:rFonts w:eastAsia="Times New Roman" w:cs="Times New Roman"/>
          <w:color w:val="000000" w:themeColor="text1"/>
          <w:szCs w:val="24"/>
        </w:rPr>
        <w:t xml:space="preserve">πέραν όσων </w:t>
      </w:r>
      <w:proofErr w:type="spellStart"/>
      <w:r w:rsidRPr="00610F2B">
        <w:rPr>
          <w:rFonts w:eastAsia="Times New Roman" w:cs="Times New Roman"/>
          <w:color w:val="000000" w:themeColor="text1"/>
          <w:szCs w:val="24"/>
        </w:rPr>
        <w:t>προείπαμε</w:t>
      </w:r>
      <w:proofErr w:type="spellEnd"/>
      <w:r w:rsidRPr="00610F2B">
        <w:rPr>
          <w:rFonts w:eastAsia="Times New Roman" w:cs="Times New Roman"/>
          <w:color w:val="000000" w:themeColor="text1"/>
          <w:szCs w:val="24"/>
        </w:rPr>
        <w:t>-</w:t>
      </w:r>
      <w:r w:rsidRPr="00610F2B">
        <w:rPr>
          <w:rFonts w:eastAsia="Times New Roman" w:cs="Times New Roman"/>
          <w:color w:val="000000" w:themeColor="text1"/>
          <w:szCs w:val="24"/>
        </w:rPr>
        <w:t xml:space="preserve"> και από τα στοιχεία που παρουσίασε ο Γενικός Διευθυντής του Διεθνούς Αερολιμένα Αθηνών κατά τη διάρκεια των εργασιών του </w:t>
      </w:r>
      <w:r w:rsidRPr="00610F2B">
        <w:rPr>
          <w:rFonts w:eastAsia="Times New Roman" w:cs="Times New Roman"/>
          <w:color w:val="000000" w:themeColor="text1"/>
          <w:szCs w:val="24"/>
        </w:rPr>
        <w:t>Δ</w:t>
      </w:r>
      <w:r w:rsidRPr="00610F2B">
        <w:rPr>
          <w:rFonts w:eastAsia="Times New Roman" w:cs="Times New Roman"/>
          <w:color w:val="000000" w:themeColor="text1"/>
          <w:szCs w:val="24"/>
        </w:rPr>
        <w:t xml:space="preserve">ιεθνούς </w:t>
      </w:r>
      <w:r w:rsidRPr="00610F2B">
        <w:rPr>
          <w:rFonts w:eastAsia="Times New Roman" w:cs="Times New Roman"/>
          <w:color w:val="000000" w:themeColor="text1"/>
          <w:szCs w:val="24"/>
        </w:rPr>
        <w:t>Σ</w:t>
      </w:r>
      <w:r w:rsidRPr="00610F2B">
        <w:rPr>
          <w:rFonts w:eastAsia="Times New Roman" w:cs="Times New Roman"/>
          <w:color w:val="000000" w:themeColor="text1"/>
          <w:szCs w:val="24"/>
        </w:rPr>
        <w:t xml:space="preserve">υνεδρίου για τον </w:t>
      </w:r>
      <w:r w:rsidRPr="00610F2B">
        <w:rPr>
          <w:rFonts w:eastAsia="Times New Roman" w:cs="Times New Roman"/>
          <w:color w:val="000000" w:themeColor="text1"/>
          <w:szCs w:val="24"/>
        </w:rPr>
        <w:t>Θ</w:t>
      </w:r>
      <w:r w:rsidRPr="00610F2B">
        <w:rPr>
          <w:rFonts w:eastAsia="Times New Roman" w:cs="Times New Roman"/>
          <w:color w:val="000000" w:themeColor="text1"/>
          <w:szCs w:val="24"/>
        </w:rPr>
        <w:t xml:space="preserve">αλάσσιο </w:t>
      </w:r>
      <w:r w:rsidRPr="00610F2B">
        <w:rPr>
          <w:rFonts w:eastAsia="Times New Roman" w:cs="Times New Roman"/>
          <w:color w:val="000000" w:themeColor="text1"/>
          <w:szCs w:val="24"/>
        </w:rPr>
        <w:t>Τ</w:t>
      </w:r>
      <w:r w:rsidRPr="00610F2B">
        <w:rPr>
          <w:rFonts w:eastAsia="Times New Roman" w:cs="Times New Roman"/>
          <w:color w:val="000000" w:themeColor="text1"/>
          <w:szCs w:val="24"/>
        </w:rPr>
        <w:t xml:space="preserve">ουρισμό «Ποσειδώνια», που οργανώθηκε πρόσφατα στην Αθήνα. </w:t>
      </w:r>
    </w:p>
    <w:p w14:paraId="663F6697"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Σύμφωνα με αυτά, στο διάστημα Ιανουαρίου-Απριλίου 2017, οι επιβάτες που έφτασαν με κάποια πτήση στην Αθήνα</w:t>
      </w:r>
      <w:r>
        <w:rPr>
          <w:rFonts w:eastAsia="Times New Roman" w:cs="Times New Roman"/>
          <w:szCs w:val="24"/>
        </w:rPr>
        <w:t>,</w:t>
      </w:r>
      <w:r>
        <w:rPr>
          <w:rFonts w:eastAsia="Times New Roman" w:cs="Times New Roman"/>
          <w:szCs w:val="24"/>
        </w:rPr>
        <w:t xml:space="preserve"> προκειμένου να ξεκινήσουν την κρουαζιέρα </w:t>
      </w:r>
      <w:r>
        <w:rPr>
          <w:rFonts w:eastAsia="Times New Roman" w:cs="Times New Roman"/>
          <w:szCs w:val="24"/>
        </w:rPr>
        <w:t>τους,</w:t>
      </w:r>
      <w:r>
        <w:rPr>
          <w:rFonts w:eastAsia="Times New Roman" w:cs="Times New Roman"/>
          <w:szCs w:val="24"/>
        </w:rPr>
        <w:t xml:space="preserve"> έφτασαν τις είκ</w:t>
      </w:r>
      <w:r>
        <w:rPr>
          <w:rFonts w:eastAsia="Times New Roman" w:cs="Times New Roman"/>
          <w:szCs w:val="24"/>
        </w:rPr>
        <w:t>οσι χιλιάδες, καταγράφοντας αύξηση 113% σε σύγκριση με το αντίστοιχο διάστημα του 2016.</w:t>
      </w:r>
    </w:p>
    <w:p w14:paraId="663F6698"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Κλείστε με αυτό, σας παρακαλώ, κύριε Λαζαρίδη.</w:t>
      </w:r>
    </w:p>
    <w:p w14:paraId="663F6699"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Κλείνω, κύριε Πρόεδρε, σε λιγότερο από μισό λεπτό.</w:t>
      </w:r>
    </w:p>
    <w:p w14:paraId="663F669A"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με μεθοδικότητα, συνέπεια και σκληρή δουλειά το αρμόδιο Υπουργείο, </w:t>
      </w:r>
      <w:proofErr w:type="spellStart"/>
      <w:r>
        <w:rPr>
          <w:rFonts w:eastAsia="Times New Roman" w:cs="Times New Roman"/>
          <w:szCs w:val="24"/>
        </w:rPr>
        <w:t>προεξαρχούσης</w:t>
      </w:r>
      <w:proofErr w:type="spellEnd"/>
      <w:r>
        <w:rPr>
          <w:rFonts w:eastAsia="Times New Roman" w:cs="Times New Roman"/>
          <w:szCs w:val="24"/>
        </w:rPr>
        <w:t xml:space="preserve"> της κυρίας Υπουργού, έχει φέρει εκπληκτικά αποτελέσματα στον τομέα του και προσδοκούμε στο τέλος του έτους να δούμε να περιορίζονται οι όποιες επιπτώσεις στο</w:t>
      </w:r>
      <w:r>
        <w:rPr>
          <w:rFonts w:eastAsia="Times New Roman" w:cs="Times New Roman"/>
          <w:szCs w:val="24"/>
        </w:rPr>
        <w:t>ν</w:t>
      </w:r>
      <w:r>
        <w:rPr>
          <w:rFonts w:eastAsia="Times New Roman" w:cs="Times New Roman"/>
          <w:szCs w:val="24"/>
        </w:rPr>
        <w:t xml:space="preserve"> συγκεκριμένο </w:t>
      </w:r>
      <w:r>
        <w:rPr>
          <w:rFonts w:eastAsia="Times New Roman" w:cs="Times New Roman"/>
          <w:szCs w:val="24"/>
        </w:rPr>
        <w:t>κλάδο από την κατάσταση που έχει διαμορφωθεί στη γειτονιά μας.</w:t>
      </w:r>
    </w:p>
    <w:p w14:paraId="663F669B"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αισιοδοξία αυτή δεν είναι φυσικά </w:t>
      </w:r>
      <w:r>
        <w:rPr>
          <w:rFonts w:eastAsia="Times New Roman" w:cs="Times New Roman"/>
          <w:szCs w:val="24"/>
        </w:rPr>
        <w:t>μετέωρη</w:t>
      </w:r>
      <w:r>
        <w:rPr>
          <w:rFonts w:eastAsia="Times New Roman" w:cs="Times New Roman"/>
          <w:szCs w:val="24"/>
        </w:rPr>
        <w:t xml:space="preserve">, αλλά στηρίζεται στο εξής: Για πρώτη φορά υπάρχει ένα στρατηγικό σχέδιο για την ανάπτυξή της στο πλαίσιο μιας εθνικής τουριστικής πολιτικής, ένα </w:t>
      </w:r>
      <w:r>
        <w:rPr>
          <w:rFonts w:eastAsia="Times New Roman" w:cs="Times New Roman"/>
          <w:szCs w:val="24"/>
        </w:rPr>
        <w:t>ισχυρό πλαίσιο με προϋποθέσεις για να μπορέσουν να δραστηριοποιηθούν οι ιδιώτες που επιθυμούν με προτεραιότητα στην ενίσχυση των υποδομών σε μαρίνες και λιμάνια και στις απευθείας αεροπορικές συνδέσεις, κάτι που αποδεικνύεται συνεχώς από τα στοιχεία.</w:t>
      </w:r>
    </w:p>
    <w:p w14:paraId="663F669C"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20</w:t>
      </w:r>
      <w:r>
        <w:rPr>
          <w:rFonts w:eastAsia="Times New Roman" w:cs="Times New Roman"/>
          <w:szCs w:val="24"/>
        </w:rPr>
        <w:t xml:space="preserve">16 οι αφίξεις των τουριστών ξεπέρασαν τα 3,3 εκατομμύρια, ενώ για το 2017 αποδεικνύεται σχεδόν καθημερινά η </w:t>
      </w:r>
      <w:r>
        <w:rPr>
          <w:rFonts w:eastAsia="Times New Roman" w:cs="Times New Roman"/>
          <w:szCs w:val="24"/>
        </w:rPr>
        <w:lastRenderedPageBreak/>
        <w:t xml:space="preserve">ισχυρή βούληση των διεθνών ομίλων για ανάπτυξη των συνεργασιών τους με την Ελλάδα. Για πρώτη φορά πολιτεία και κυβέρνηση έχει σχέδιο και στρατηγική </w:t>
      </w:r>
      <w:r>
        <w:rPr>
          <w:rFonts w:eastAsia="Times New Roman" w:cs="Times New Roman"/>
          <w:szCs w:val="24"/>
        </w:rPr>
        <w:t xml:space="preserve">που μας κάνει να αισιοδοξούμε. </w:t>
      </w:r>
    </w:p>
    <w:p w14:paraId="663F669D"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3F669E"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w:t>
      </w:r>
    </w:p>
    <w:p w14:paraId="663F669F"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για έξι λεπτά.</w:t>
      </w:r>
    </w:p>
    <w:p w14:paraId="663F66A0"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63F66A1"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Υπουργέ, κυρίες και κύριοι συνάδελφοι, θα σας μεταφέρω και εγώ την άποψη της Ένωσης Κεντρώων γι’ αυτό το πολύ σημαντικό και κρίσιμο θέμα, το θέμα της κρουαζιέρας. </w:t>
      </w:r>
    </w:p>
    <w:p w14:paraId="663F66A2"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Πριν από λίγες ημέρες έγινε γνωστό πως εν</w:t>
      </w:r>
      <w:r>
        <w:rPr>
          <w:rFonts w:eastAsia="Times New Roman" w:cs="Times New Roman"/>
          <w:szCs w:val="24"/>
        </w:rPr>
        <w:t xml:space="preserve"> </w:t>
      </w:r>
      <w:r>
        <w:rPr>
          <w:rFonts w:eastAsia="Times New Roman" w:cs="Times New Roman"/>
          <w:szCs w:val="24"/>
        </w:rPr>
        <w:t>όψει των επικείμενων κρίσιμων συναντήσεων μεταξύ τ</w:t>
      </w:r>
      <w:r>
        <w:rPr>
          <w:rFonts w:eastAsia="Times New Roman" w:cs="Times New Roman"/>
          <w:szCs w:val="24"/>
        </w:rPr>
        <w:t>ης αμερικανικής και κινεζικής κυβέρνησης έγινε ειδική ενημέρωση στους επιτελείς</w:t>
      </w:r>
      <w:r>
        <w:rPr>
          <w:rFonts w:eastAsia="Times New Roman" w:cs="Times New Roman"/>
          <w:szCs w:val="24"/>
        </w:rPr>
        <w:t>,</w:t>
      </w:r>
      <w:r>
        <w:rPr>
          <w:rFonts w:eastAsia="Times New Roman" w:cs="Times New Roman"/>
          <w:szCs w:val="24"/>
        </w:rPr>
        <w:t xml:space="preserve"> οι οποίοι θα συμμετείχαν σε αυτές τις συζητήσεις. Το θέμα της ειδικής αυτής ενημέρωσης ήταν οι συσχετισμοί δυνάμεων, οι γεωπολιτικές ισορροπίες και, φυσικά, η δυναμική η οποία αναπτύσσεται ανάμεσα σε μια κραταιά και ηγέτιδα δύναμη, όπως είναι οι </w:t>
      </w:r>
      <w:r>
        <w:rPr>
          <w:rFonts w:eastAsia="Times New Roman" w:cs="Times New Roman"/>
          <w:szCs w:val="24"/>
        </w:rPr>
        <w:lastRenderedPageBreak/>
        <w:t xml:space="preserve">Ηνωμένες </w:t>
      </w:r>
      <w:r>
        <w:rPr>
          <w:rFonts w:eastAsia="Times New Roman" w:cs="Times New Roman"/>
          <w:szCs w:val="24"/>
        </w:rPr>
        <w:t xml:space="preserve">Πολιτείες Αμερικής και σε μια γρήγορα αναπτυσσόμενη δύναμη, όπως είναι η Λαϊκή Δημοκρατία της Κίνας. </w:t>
      </w:r>
    </w:p>
    <w:p w14:paraId="663F66A3"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να κατανοήσουν τι ακριβώς συμβαίνει, για να μπορέσουν δηλαδή να αντιληφθούν πώς έχουν τα πράγματα και να προσπαθήσουν να κάνουν μια εκτίμηση για το μέ</w:t>
      </w:r>
      <w:r>
        <w:rPr>
          <w:rFonts w:eastAsia="Times New Roman" w:cs="Times New Roman"/>
          <w:szCs w:val="24"/>
        </w:rPr>
        <w:t xml:space="preserve">λλον, αναγκάστηκαν να καταφύγουν στον Θουκυδίδη. </w:t>
      </w:r>
    </w:p>
    <w:p w14:paraId="663F66A4" w14:textId="77777777" w:rsidR="00923458" w:rsidRDefault="00A03D36">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Φώναξαν, λοιπόν, έναν καθηγητή του </w:t>
      </w:r>
      <w:r>
        <w:rPr>
          <w:rFonts w:eastAsia="Times New Roman" w:cs="Times New Roman"/>
          <w:szCs w:val="24"/>
        </w:rPr>
        <w:t>π</w:t>
      </w:r>
      <w:r>
        <w:rPr>
          <w:rFonts w:eastAsia="Times New Roman" w:cs="Times New Roman"/>
          <w:szCs w:val="24"/>
        </w:rPr>
        <w:t xml:space="preserve">ανεπιστημίου, ο οποίος έγραψε ένα βιβλίο το οποίο ονόμασε «Η παγίδα του Θουκυδίδη», </w:t>
      </w:r>
      <w:r>
        <w:rPr>
          <w:rFonts w:eastAsia="Times New Roman" w:cs="Times New Roman"/>
          <w:szCs w:val="24"/>
        </w:rPr>
        <w:t>στο οποίο</w:t>
      </w:r>
      <w:r>
        <w:rPr>
          <w:rFonts w:eastAsia="Times New Roman" w:cs="Times New Roman"/>
          <w:szCs w:val="24"/>
        </w:rPr>
        <w:t xml:space="preserve"> εξηγεί επαρκώς τα όσα βλέπουμε να συμβαίνουν σήμερα διεθνώς, εφαρμόζοντας απ</w:t>
      </w:r>
      <w:r>
        <w:rPr>
          <w:rFonts w:eastAsia="Times New Roman" w:cs="Times New Roman"/>
          <w:szCs w:val="24"/>
        </w:rPr>
        <w:t>λά και στο σήμερα τα συμπεράσματα που έβγαλε ο Θουκυδίδης καταγράφοντας τον περίφημο Πελοποννησιακό Πόλεμο.</w:t>
      </w:r>
    </w:p>
    <w:p w14:paraId="663F66A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Μόνο εμείς εδώ στην Ελλάδα, αγαπητοί κυρίες και κύριοι συνάδελφοι, μοιάζουμε να μη θέλουμε να μάθουμε από τους προγόνους μας.</w:t>
      </w:r>
    </w:p>
    <w:p w14:paraId="663F66A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Στην Αλβανία, λοιπόν, </w:t>
      </w:r>
      <w:r>
        <w:rPr>
          <w:rFonts w:eastAsia="Times New Roman" w:cs="Times New Roman"/>
          <w:szCs w:val="24"/>
        </w:rPr>
        <w:t xml:space="preserve">όπου οι Έλληνες ομογενείς τελούν υπό διωγμό, είχαν εκλογές εχθές και ανεξαρτήτως του αποτελέσματος ο κ. </w:t>
      </w:r>
      <w:proofErr w:type="spellStart"/>
      <w:r>
        <w:rPr>
          <w:rFonts w:eastAsia="Times New Roman" w:cs="Times New Roman"/>
          <w:szCs w:val="24"/>
        </w:rPr>
        <w:t>Ερντογάν</w:t>
      </w:r>
      <w:proofErr w:type="spellEnd"/>
      <w:r>
        <w:rPr>
          <w:rFonts w:eastAsia="Times New Roman" w:cs="Times New Roman"/>
          <w:szCs w:val="24"/>
        </w:rPr>
        <w:t xml:space="preserve"> υποσχέθηκε την αγάπη του σε όποιο κόμμα, λέει, έβγαινε πρώτο στις εκλογές της Αλβανίας, εφόσον του γύριζε αλυσοδεμένους τους </w:t>
      </w:r>
      <w:proofErr w:type="spellStart"/>
      <w:r>
        <w:rPr>
          <w:rFonts w:eastAsia="Times New Roman" w:cs="Times New Roman"/>
          <w:szCs w:val="24"/>
        </w:rPr>
        <w:t>γκιουλενιστές</w:t>
      </w:r>
      <w:proofErr w:type="spellEnd"/>
      <w:r>
        <w:rPr>
          <w:rFonts w:eastAsia="Times New Roman" w:cs="Times New Roman"/>
          <w:szCs w:val="24"/>
        </w:rPr>
        <w:t>.</w:t>
      </w:r>
    </w:p>
    <w:p w14:paraId="663F66A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w:t>
      </w:r>
      <w:r>
        <w:rPr>
          <w:rFonts w:eastAsia="Times New Roman" w:cs="Times New Roman"/>
          <w:szCs w:val="24"/>
        </w:rPr>
        <w:t xml:space="preserve">τουρκικές μυστικές υπηρεσίες, χρησιμοποιώντας τα χρήματα από το </w:t>
      </w:r>
      <w:r>
        <w:rPr>
          <w:rFonts w:eastAsia="Times New Roman" w:cs="Times New Roman"/>
          <w:szCs w:val="24"/>
        </w:rPr>
        <w:t xml:space="preserve">κάθε είδους </w:t>
      </w:r>
      <w:r>
        <w:rPr>
          <w:rFonts w:eastAsia="Times New Roman" w:cs="Times New Roman"/>
          <w:szCs w:val="24"/>
        </w:rPr>
        <w:t>λαθρεμπόριο</w:t>
      </w:r>
      <w:r>
        <w:rPr>
          <w:rFonts w:eastAsia="Times New Roman" w:cs="Times New Roman"/>
          <w:szCs w:val="24"/>
        </w:rPr>
        <w:t>,</w:t>
      </w:r>
      <w:r>
        <w:rPr>
          <w:rFonts w:eastAsia="Times New Roman" w:cs="Times New Roman"/>
          <w:szCs w:val="24"/>
        </w:rPr>
        <w:t xml:space="preserve"> που επιτρέπει η πολιτική ηγεσία της </w:t>
      </w:r>
      <w:proofErr w:type="spellStart"/>
      <w:r>
        <w:rPr>
          <w:rFonts w:eastAsia="Times New Roman" w:cs="Times New Roman"/>
          <w:szCs w:val="24"/>
        </w:rPr>
        <w:t>γείτονος</w:t>
      </w:r>
      <w:proofErr w:type="spellEnd"/>
      <w:r>
        <w:rPr>
          <w:rFonts w:eastAsia="Times New Roman" w:cs="Times New Roman"/>
          <w:szCs w:val="24"/>
        </w:rPr>
        <w:t xml:space="preserve"> χώρας να γίνεται στα εδάφη της, κάνουν ό,τι μπορούν για να αποσταθεροποιήσουν τα Βαλκάνια. </w:t>
      </w:r>
    </w:p>
    <w:p w14:paraId="663F66A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Στα Σκόπια όλα κρέμονται σε μί</w:t>
      </w:r>
      <w:r>
        <w:rPr>
          <w:rFonts w:eastAsia="Times New Roman" w:cs="Times New Roman"/>
          <w:szCs w:val="24"/>
        </w:rPr>
        <w:t>α κλωστή. Η έξαρση του εθνικισμού στα Βαλκάνια δεν είναι ούτε πρωτοφανές φαινόμενο αλλά</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ούτε είναι και</w:t>
      </w:r>
      <w:r>
        <w:rPr>
          <w:rFonts w:eastAsia="Times New Roman" w:cs="Times New Roman"/>
          <w:szCs w:val="24"/>
        </w:rPr>
        <w:t xml:space="preserve"> τυχαίο που επαναλαμβάνεται στις μέρες μας στην περίοδο που διανύουμε.</w:t>
      </w:r>
    </w:p>
    <w:p w14:paraId="663F66A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Κυπριακό αντιμετωπίζει, πέραν της φανερής πια σε όλους υπονομευτικής στ</w:t>
      </w:r>
      <w:r>
        <w:rPr>
          <w:rFonts w:eastAsia="Times New Roman" w:cs="Times New Roman"/>
          <w:szCs w:val="24"/>
        </w:rPr>
        <w:t xml:space="preserve">άσης των Τούρκων, και τον </w:t>
      </w:r>
      <w:proofErr w:type="spellStart"/>
      <w:r>
        <w:rPr>
          <w:rFonts w:eastAsia="Times New Roman" w:cs="Times New Roman"/>
          <w:szCs w:val="24"/>
        </w:rPr>
        <w:t>φιλοτουρκισμό</w:t>
      </w:r>
      <w:proofErr w:type="spellEnd"/>
      <w:r>
        <w:rPr>
          <w:rFonts w:eastAsia="Times New Roman" w:cs="Times New Roman"/>
          <w:szCs w:val="24"/>
        </w:rPr>
        <w:t xml:space="preserve"> των Άγγλων, οι οποίοι να σας θυμίσω πως προχώρησαν πρόσφατα σε συμπαραγωγή πολεμικών αεροσκαφών με τους Τούρκους σε εργοστάσια μέσα στην Τουρκία.</w:t>
      </w:r>
    </w:p>
    <w:p w14:paraId="663F66A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Φτάνω στα του Αιγαίου. Οι κρουαζιέρες μειώθηκαν από τέσσερις χιλιάδες </w:t>
      </w:r>
      <w:r>
        <w:rPr>
          <w:rFonts w:eastAsia="Times New Roman" w:cs="Times New Roman"/>
          <w:szCs w:val="24"/>
        </w:rPr>
        <w:t>διακόσιες ενενήντα το 2016 σε τρεις χιλιάδες τριακόσιες δεκαέξι το 2017. Αυτό λένε τα στοιχεία. Αυτά τα χίλια κρουαζιερόπλοια έκαναν πιο ήρεμα τα νερά του Αιγαίου, όχι πιο ασφαλή. Πιο ασφαλή τα έκαναν οι γυναίκες και οι άνδρες του Πολεμικού Ναυτικού. Πιο ή</w:t>
      </w:r>
      <w:r>
        <w:rPr>
          <w:rFonts w:eastAsia="Times New Roman" w:cs="Times New Roman"/>
          <w:szCs w:val="24"/>
        </w:rPr>
        <w:t>ρεμα τα έκαναν. Όμως, θα μπορούσαν να είναι ακόμα πιο ήρεμα, αν η Κυβέρνηση είχε φροντίσει</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lastRenderedPageBreak/>
        <w:t>μόνο να τα κρατήσει αλλά και να τα αυξήσει. Αντ’ αυτών ασχολούμαστε με το ποιον συνάντησε, με ποιον μίλησε και τι είπε ο Υπουργός Εθνικής Άμυνας, με το αν ο Σκο</w:t>
      </w:r>
      <w:r>
        <w:rPr>
          <w:rFonts w:eastAsia="Times New Roman" w:cs="Times New Roman"/>
          <w:szCs w:val="24"/>
        </w:rPr>
        <w:t xml:space="preserve">υρλέτης κλείνει ραντεβού με τους εργαζόμενους από τα </w:t>
      </w:r>
      <w:proofErr w:type="spellStart"/>
      <w:r>
        <w:rPr>
          <w:rFonts w:eastAsia="Times New Roman" w:cs="Times New Roman"/>
          <w:szCs w:val="24"/>
        </w:rPr>
        <w:t>τηλεπαράθυρα</w:t>
      </w:r>
      <w:proofErr w:type="spellEnd"/>
      <w:r>
        <w:rPr>
          <w:rFonts w:eastAsia="Times New Roman" w:cs="Times New Roman"/>
          <w:szCs w:val="24"/>
        </w:rPr>
        <w:t xml:space="preserve"> και με το αν ο </w:t>
      </w:r>
      <w:proofErr w:type="spellStart"/>
      <w:r>
        <w:rPr>
          <w:rFonts w:eastAsia="Times New Roman" w:cs="Times New Roman"/>
          <w:szCs w:val="24"/>
        </w:rPr>
        <w:t>Πολάκης</w:t>
      </w:r>
      <w:proofErr w:type="spellEnd"/>
      <w:r>
        <w:rPr>
          <w:rFonts w:eastAsia="Times New Roman" w:cs="Times New Roman"/>
          <w:szCs w:val="24"/>
        </w:rPr>
        <w:t xml:space="preserve"> χειρούργησε ή πυροβόλησε και πάει λέγοντας.</w:t>
      </w:r>
    </w:p>
    <w:p w14:paraId="663F66A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κρουαζιέρα στο Αιγαίο δεν είναι απλό θέμα</w:t>
      </w:r>
      <w:r>
        <w:rPr>
          <w:rFonts w:eastAsia="Times New Roman" w:cs="Times New Roman"/>
          <w:szCs w:val="24"/>
        </w:rPr>
        <w:t>. ΄</w:t>
      </w:r>
      <w:proofErr w:type="spellStart"/>
      <w:r>
        <w:rPr>
          <w:rFonts w:eastAsia="Times New Roman" w:cs="Times New Roman"/>
          <w:szCs w:val="24"/>
        </w:rPr>
        <w:t>Ο</w:t>
      </w:r>
      <w:r>
        <w:rPr>
          <w:rFonts w:eastAsia="Times New Roman" w:cs="Times New Roman"/>
          <w:szCs w:val="24"/>
        </w:rPr>
        <w:t>πως</w:t>
      </w:r>
      <w:proofErr w:type="spellEnd"/>
      <w:r>
        <w:rPr>
          <w:rFonts w:eastAsia="Times New Roman" w:cs="Times New Roman"/>
          <w:szCs w:val="24"/>
        </w:rPr>
        <w:t xml:space="preserve"> </w:t>
      </w:r>
      <w:r>
        <w:rPr>
          <w:rFonts w:eastAsia="Times New Roman" w:cs="Times New Roman"/>
          <w:szCs w:val="24"/>
        </w:rPr>
        <w:t xml:space="preserve">και η </w:t>
      </w:r>
      <w:proofErr w:type="spellStart"/>
      <w:r>
        <w:rPr>
          <w:rFonts w:eastAsia="Times New Roman" w:cs="Times New Roman"/>
          <w:szCs w:val="24"/>
        </w:rPr>
        <w:t>νησιωτικότητα</w:t>
      </w:r>
      <w:proofErr w:type="spellEnd"/>
      <w:r>
        <w:rPr>
          <w:rFonts w:eastAsia="Times New Roman" w:cs="Times New Roman"/>
          <w:szCs w:val="24"/>
        </w:rPr>
        <w:t xml:space="preserve"> δεν είναι απλό θέμα, μια έννοια που η Κυβέρνηση ΣΥΡΙ</w:t>
      </w:r>
      <w:r>
        <w:rPr>
          <w:rFonts w:eastAsia="Times New Roman" w:cs="Times New Roman"/>
          <w:szCs w:val="24"/>
        </w:rPr>
        <w:t>ΖΑ αγνοεί τη σημασία της και δεν είναι καθόλου μια απλή υπόθεση. Η κρουαζιέρα στο Αιγαίο για την Ένωση Κεντρώων είναι ένα εθνικό θέμα. Η ανάπτυξη της κρουαζιέρας, η οποία αποτελεί μια πολλά υποσχόμενη αγορά για την ελληνική οικονομία, πρέπει να αποτελεί κα</w:t>
      </w:r>
      <w:r>
        <w:rPr>
          <w:rFonts w:eastAsia="Times New Roman" w:cs="Times New Roman"/>
          <w:szCs w:val="24"/>
        </w:rPr>
        <w:t xml:space="preserve">ι εθνική επιλογή κυρίως για εθνικούς λόγους. </w:t>
      </w:r>
    </w:p>
    <w:p w14:paraId="663F66A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Μας λυπεί εμάς στην Ένωση Κεντρώων το γεγονός ότι η κρουαζιέρα στην Ελλάδα δεν κερδίζει. Μας λυπεί ότι η πορεία της κρουαζιέρας είναι πτωτική, ότι η μείωση υπολογίζεται περίπου στο 20% την ίδια στιγμή που σε δι</w:t>
      </w:r>
      <w:r>
        <w:rPr>
          <w:rFonts w:eastAsia="Times New Roman" w:cs="Times New Roman"/>
          <w:szCs w:val="24"/>
        </w:rPr>
        <w:t>εθνές επίπεδο υπολογίζεται ότι έχουν αυξηθεί κατά ένα εκατομμύριο περίπου οι τουρίστες στην κρουαζιέρα.</w:t>
      </w:r>
    </w:p>
    <w:p w14:paraId="663F66A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υπάρχει δικαιολογία. Καμμιά γεωπολιτική αστάθεια δεν αποτελεί δικαιολογία, γιατί καμμία γεωπολιτική αστάθεια δεν υπάρχει αυτή τη στιγμή στην Ελλάδα.</w:t>
      </w:r>
    </w:p>
    <w:p w14:paraId="663F66A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έχουμε την πολυτέλεια να αγνοούμε μονάδες από το ΑΕΠ, όταν την ίδια στιγμή ψάχνουμε να βρούμε πώς θα περισώσουμε συντάξεις, πώς θα σώσουμε τα ταμεία, γιατί μέσα από την κρουαζιέρα </w:t>
      </w:r>
      <w:r>
        <w:rPr>
          <w:rFonts w:eastAsia="Times New Roman" w:cs="Times New Roman"/>
          <w:szCs w:val="24"/>
        </w:rPr>
        <w:t xml:space="preserve">προσθέτουμε </w:t>
      </w:r>
      <w:r>
        <w:rPr>
          <w:rFonts w:eastAsia="Times New Roman" w:cs="Times New Roman"/>
          <w:szCs w:val="24"/>
        </w:rPr>
        <w:t>μονάδες στο ΑΕΠ. Τα περιβόητα ισοδύναμα</w:t>
      </w:r>
      <w:r>
        <w:rPr>
          <w:rFonts w:eastAsia="Times New Roman" w:cs="Times New Roman"/>
          <w:szCs w:val="24"/>
        </w:rPr>
        <w:t>,</w:t>
      </w:r>
      <w:r>
        <w:rPr>
          <w:rFonts w:eastAsia="Times New Roman" w:cs="Times New Roman"/>
          <w:szCs w:val="24"/>
        </w:rPr>
        <w:t xml:space="preserve"> που ψάχνουμε</w:t>
      </w:r>
      <w:r>
        <w:rPr>
          <w:rFonts w:eastAsia="Times New Roman" w:cs="Times New Roman"/>
          <w:szCs w:val="24"/>
        </w:rPr>
        <w:t>,</w:t>
      </w:r>
      <w:r>
        <w:rPr>
          <w:rFonts w:eastAsia="Times New Roman" w:cs="Times New Roman"/>
          <w:szCs w:val="24"/>
        </w:rPr>
        <w:t xml:space="preserve"> είνα</w:t>
      </w:r>
      <w:r>
        <w:rPr>
          <w:rFonts w:eastAsia="Times New Roman" w:cs="Times New Roman"/>
          <w:szCs w:val="24"/>
        </w:rPr>
        <w:t>ι ένα κομμάτι τους και μέσα στην κρουαζιέρα.</w:t>
      </w:r>
    </w:p>
    <w:p w14:paraId="663F66A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να μην αφήσουμε, όμως, τις ευκαιρίες να εξελιχθούν σε χαμένες ευκαιρίες απαιτείται η έμπρακτη ενίσχυση του κλάδου της κρουαζιέρας</w:t>
      </w:r>
      <w:r>
        <w:rPr>
          <w:rFonts w:eastAsia="Times New Roman" w:cs="Times New Roman"/>
          <w:szCs w:val="24"/>
        </w:rPr>
        <w:t>,</w:t>
      </w:r>
      <w:r>
        <w:rPr>
          <w:rFonts w:eastAsia="Times New Roman" w:cs="Times New Roman"/>
          <w:szCs w:val="24"/>
        </w:rPr>
        <w:t xml:space="preserve"> τόσο σε επίπεδο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από ελληνικά κρουαζιερόπλοια όσο και σε επίπεδο</w:t>
      </w:r>
      <w:r>
        <w:rPr>
          <w:rFonts w:eastAsia="Times New Roman" w:cs="Times New Roman"/>
          <w:szCs w:val="24"/>
        </w:rPr>
        <w:t xml:space="preserve"> κλήσεων από κρουαζιερόπλοια μεγάλων εταιρειών του εξωτερικού.</w:t>
      </w:r>
    </w:p>
    <w:p w14:paraId="663F66B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Ανύπαρκτες είναι οι υποδομές στα περισσότερα λιμάνια της χώρας. Αυτό δεν το αμφισβητεί κανείς. Ανύπαρκτη είναι και η σύνδεση με τα επίγεια δίκτυα. Ούτε και αυτό το αμφισβητεί κανείς.</w:t>
      </w:r>
    </w:p>
    <w:p w14:paraId="663F66B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Επαναλαμβά</w:t>
      </w:r>
      <w:r>
        <w:rPr>
          <w:rFonts w:eastAsia="Times New Roman" w:cs="Times New Roman"/>
          <w:szCs w:val="24"/>
        </w:rPr>
        <w:t>νω και κλείνω με τη θέση της Ένωσης Κεντρώων για την κρουαζιέρα.</w:t>
      </w:r>
    </w:p>
    <w:p w14:paraId="663F66B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Άργησε, αγαπητέ συνάδελφε</w:t>
      </w:r>
      <w:r>
        <w:rPr>
          <w:rFonts w:eastAsia="Times New Roman" w:cs="Times New Roman"/>
          <w:szCs w:val="24"/>
        </w:rPr>
        <w:t>,</w:t>
      </w:r>
      <w:r>
        <w:rPr>
          <w:rFonts w:eastAsia="Times New Roman" w:cs="Times New Roman"/>
          <w:szCs w:val="24"/>
        </w:rPr>
        <w:t xml:space="preserve"> Μάνο, η ερώτηση να κατατεθεί. Τέλος Ιουνίου έχουμε. Έπρεπε να είχε κατατεθεί δύο </w:t>
      </w:r>
      <w:r>
        <w:rPr>
          <w:rFonts w:eastAsia="Times New Roman" w:cs="Times New Roman"/>
          <w:szCs w:val="24"/>
        </w:rPr>
        <w:t xml:space="preserve">ή και </w:t>
      </w:r>
      <w:r>
        <w:rPr>
          <w:rFonts w:eastAsia="Times New Roman" w:cs="Times New Roman"/>
          <w:szCs w:val="24"/>
        </w:rPr>
        <w:t>τρεις μήνες πιο πριν.</w:t>
      </w:r>
    </w:p>
    <w:p w14:paraId="663F66B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Τότε κατατέθηκε, στις 8 Μαΐου.</w:t>
      </w:r>
    </w:p>
    <w:p w14:paraId="663F66B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Η κρουαζιέρα </w:t>
      </w:r>
      <w:r>
        <w:rPr>
          <w:rFonts w:eastAsia="Times New Roman" w:cs="Times New Roman"/>
          <w:szCs w:val="24"/>
        </w:rPr>
        <w:t xml:space="preserve">στο </w:t>
      </w:r>
      <w:r>
        <w:rPr>
          <w:rFonts w:eastAsia="Times New Roman" w:cs="Times New Roman"/>
          <w:szCs w:val="24"/>
        </w:rPr>
        <w:t>Αιγαίο μας, στο Κρητικό μας, στο Ιόνιό μας, στα πελάγη μας, στα νησιά μας, στη χώρα μας είναι εθνικό θέμα.</w:t>
      </w:r>
    </w:p>
    <w:p w14:paraId="663F66B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63F66B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663F66B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κρίνεται η Κυβέρνηση από τις προθέσεις της. Δεν φτάνουν οι προθέσεις της. Κρίνεται από τα αποτελέσματά της, κρίνεται από αυτά τα οποία έχει ανάγκη η χώρα.</w:t>
      </w:r>
    </w:p>
    <w:p w14:paraId="663F66B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Σήμερα τα έχει ανάγκη η χώρα τα αποτελέσματα της Κυβέρνησης, όχι το 2060. Δεν είστε Αντιπολίτευση, εί</w:t>
      </w:r>
      <w:r>
        <w:rPr>
          <w:rFonts w:eastAsia="Times New Roman" w:cs="Times New Roman"/>
          <w:szCs w:val="24"/>
        </w:rPr>
        <w:t>στε στην Κυβέρνηση και πρέπει κάποια στιγμή να το καταλάβετε. Ευχαριστώ πολύ.</w:t>
      </w:r>
    </w:p>
    <w:p w14:paraId="663F66B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663F66B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τελευταίος από τους Κοινοβουλευτικούς Εκπροσώπους, ο Κοινοβουλευτικός Εκπρόσωπος από το Ποτάμι κ. Σ</w:t>
      </w:r>
      <w:r>
        <w:rPr>
          <w:rFonts w:eastAsia="Times New Roman" w:cs="Times New Roman"/>
          <w:szCs w:val="24"/>
        </w:rPr>
        <w:t xml:space="preserve">πυρίδων </w:t>
      </w:r>
      <w:proofErr w:type="spellStart"/>
      <w:r>
        <w:rPr>
          <w:rFonts w:eastAsia="Times New Roman" w:cs="Times New Roman"/>
          <w:szCs w:val="24"/>
        </w:rPr>
        <w:t>Δανέλλης</w:t>
      </w:r>
      <w:proofErr w:type="spellEnd"/>
      <w:r>
        <w:rPr>
          <w:rFonts w:eastAsia="Times New Roman" w:cs="Times New Roman"/>
          <w:szCs w:val="24"/>
        </w:rPr>
        <w:t xml:space="preserve">, για έξι λεπτά. </w:t>
      </w:r>
    </w:p>
    <w:p w14:paraId="663F66B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663F66B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ανέφερα πριν από περίπου ένα μήνα από αυτό εδώ το Βήμα, ως Κοινοβουλευτικός Εκπρόσωπος, πως δεν είναι δυνατόν να περιμένει κρουαζιερόπλοιο προγραμ</w:t>
      </w:r>
      <w:r>
        <w:rPr>
          <w:rFonts w:eastAsia="Times New Roman" w:cs="Times New Roman"/>
          <w:szCs w:val="24"/>
        </w:rPr>
        <w:t xml:space="preserve">ματισμένης επίσκεψης στον Πειραιά δύο ώρες </w:t>
      </w:r>
      <w:proofErr w:type="spellStart"/>
      <w:r>
        <w:rPr>
          <w:rFonts w:eastAsia="Times New Roman" w:cs="Times New Roman"/>
          <w:szCs w:val="24"/>
        </w:rPr>
        <w:t>αρόδο</w:t>
      </w:r>
      <w:proofErr w:type="spellEnd"/>
      <w:r>
        <w:rPr>
          <w:rFonts w:eastAsia="Times New Roman" w:cs="Times New Roman"/>
          <w:szCs w:val="24"/>
        </w:rPr>
        <w:t xml:space="preserve">, μέχρι να φτάσουν τα ρυμουλκά και ο πλοηγός. </w:t>
      </w:r>
    </w:p>
    <w:p w14:paraId="663F66B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Πρόσθεσα δε ότι δεν μπορούμε να αναμένουμε αύξηση των εσόδων μας από την κρουαζιέρα, όταν τα κρουαζιερόπλοια περιμένουν δύο ώρες για να δέσουν στον Πειραιά, την </w:t>
      </w:r>
      <w:r>
        <w:rPr>
          <w:rFonts w:eastAsia="Times New Roman" w:cs="Times New Roman"/>
          <w:szCs w:val="24"/>
        </w:rPr>
        <w:t xml:space="preserve">ώρα μάλιστα που ο Πειραιάς προβάλλει ως ένα από τα βασικά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της Μεσογείου και ότι δεν έχουμε την πολυτέλεια, ιδιαιτέρως σήμερα, να μη διαμορφώνουμε ένα </w:t>
      </w:r>
      <w:proofErr w:type="spellStart"/>
      <w:r>
        <w:rPr>
          <w:rFonts w:eastAsia="Times New Roman" w:cs="Times New Roman"/>
          <w:szCs w:val="24"/>
        </w:rPr>
        <w:t>φιλοεπενδυτικό</w:t>
      </w:r>
      <w:proofErr w:type="spellEnd"/>
      <w:r>
        <w:rPr>
          <w:rFonts w:eastAsia="Times New Roman" w:cs="Times New Roman"/>
          <w:szCs w:val="24"/>
        </w:rPr>
        <w:t xml:space="preserve"> κλίμα.</w:t>
      </w:r>
    </w:p>
    <w:p w14:paraId="663F66B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εν λόγω τοποθέτησή μου προκάλεσε την άμεση αντίδραση του αρμοδίου Υπουρ</w:t>
      </w:r>
      <w:r>
        <w:rPr>
          <w:rFonts w:eastAsia="Times New Roman" w:cs="Times New Roman"/>
          <w:szCs w:val="24"/>
        </w:rPr>
        <w:t xml:space="preserve">γού Ναυτιλίας, που έσπευσε να χαρακτηρίσει τη δήλωσή μου ως ατυχή, εκδίδοντας μάλιστα σχετικό δελτίο Τύπου, το οποίο επικεντρωνόταν στη διαχρονική αδιαφορία διαδοχικών κυβερνήσεων σε σχέση με την κρουαζιέρα και </w:t>
      </w:r>
      <w:r>
        <w:rPr>
          <w:rFonts w:eastAsia="Times New Roman" w:cs="Times New Roman"/>
          <w:szCs w:val="24"/>
        </w:rPr>
        <w:lastRenderedPageBreak/>
        <w:t>συγκεκριμένα στα ζητήματα στελέχωσης της Πλοη</w:t>
      </w:r>
      <w:r>
        <w:rPr>
          <w:rFonts w:eastAsia="Times New Roman" w:cs="Times New Roman"/>
          <w:szCs w:val="24"/>
        </w:rPr>
        <w:t xml:space="preserve">γικής Υπηρεσίας. </w:t>
      </w:r>
    </w:p>
    <w:p w14:paraId="663F66B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αμεσότητα απάντησης λίγες ώρες μετά την ομιλία μου στην Ολομέλεια αποτέλεσε, βεβαίως, μία θετικότατη έκπληξη. Επί της ουσίας, επιβεβαίωνε το συμβάν. Η αδυναμία ορθού προγραμματισμού εξυπηρέτησης των σκαφών, ακόμη μάλιστα πριν να αρχίσει</w:t>
      </w:r>
      <w:r>
        <w:rPr>
          <w:rFonts w:eastAsia="Times New Roman" w:cs="Times New Roman"/>
          <w:szCs w:val="24"/>
        </w:rPr>
        <w:t xml:space="preserve"> ο φόρτος της καλοκαιρινής περιόδου, υποσκάπτει την ανάπτυξη μίας μορφής τουρισμού, για την οποία τα τελευταία χρόνια καταβάλλονται πολλές προσπάθειες και βεβαίως όλοι αναγνωρίζουν τη σπουδαιότητά του. </w:t>
      </w:r>
    </w:p>
    <w:p w14:paraId="663F66C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 ιστορικό διαχρονικής αδιαφορίας για την Πλοηγική Υ</w:t>
      </w:r>
      <w:r>
        <w:rPr>
          <w:rFonts w:eastAsia="Times New Roman" w:cs="Times New Roman"/>
          <w:szCs w:val="24"/>
        </w:rPr>
        <w:t xml:space="preserve">πηρεσία μπορεί να ερμηνεύει αλλά δεν δικαιολογεί τη σημερινή αδυναμία να ανταποκριθεί στις αυξημένες ανάγκες του πρώτου λιμένα της χώρας. </w:t>
      </w:r>
    </w:p>
    <w:p w14:paraId="663F66C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σπατάλη χρόνου από την ούτως ή άλλως ολιγόωρη παραμονή του κρουαζιερόπλοιου στο λιμάνι δημιουργεί δυσφορία στους επ</w:t>
      </w:r>
      <w:r>
        <w:rPr>
          <w:rFonts w:eastAsia="Times New Roman" w:cs="Times New Roman"/>
          <w:szCs w:val="24"/>
        </w:rPr>
        <w:t xml:space="preserve">ισκέπτες και αποστερεί την τοπική αγορά από την παρουσία τους. </w:t>
      </w:r>
    </w:p>
    <w:p w14:paraId="663F66C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Κυβερνώντας ήδη δυόμισι χρόνια θα έπρεπε να έχει καταλάβει ο κύριος Υπουργός, όπως και όλοι οι Υπουργοί, πως η ανάπτυξη δεν επιτυγχάνεται ούτε με αναφορές στο παρελθόν ούτε με ευχές και καλές </w:t>
      </w:r>
      <w:r>
        <w:rPr>
          <w:rFonts w:eastAsia="Times New Roman" w:cs="Times New Roman"/>
          <w:szCs w:val="24"/>
        </w:rPr>
        <w:t>προθέσεις αλλά με συγκεκριμένες, σχεδιασμένες και ιεραρχημένες δράσεις. Και επειδή το γραφείο του κυρίου Υπουργού, δηλαδή ο ίδιος ο κύριος Υπουργός, που δυστυχώς δεν είναι σήμερα εδώ, με καλούσε με ιδιαίτερα επιθετικό τόνο να επανέλθω στο ζήτημα με επίκαιρ</w:t>
      </w:r>
      <w:r>
        <w:rPr>
          <w:rFonts w:eastAsia="Times New Roman" w:cs="Times New Roman"/>
          <w:szCs w:val="24"/>
        </w:rPr>
        <w:t>η ερώτηση για περαιτέρω διευκρινίσεις από την πλευρά του, μου δόθηκε σήμερα η ευκαιρία να πω αυτά που είπα.</w:t>
      </w:r>
    </w:p>
    <w:p w14:paraId="663F66C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κρουαζιέρα, πέραν όλων των άλλων, είναι ένα σημαντικό μέσο προβολής της Ελλάδας, αφού το 22-25% των επιβατών κρουαζι</w:t>
      </w:r>
      <w:r>
        <w:rPr>
          <w:rFonts w:eastAsia="Times New Roman" w:cs="Times New Roman"/>
          <w:szCs w:val="24"/>
        </w:rPr>
        <w:t xml:space="preserve">έρας ξαναέρχεται στη συνέχεια στην Ελλάδα για διακοπές. </w:t>
      </w:r>
    </w:p>
    <w:p w14:paraId="663F66C4" w14:textId="77777777" w:rsidR="00923458" w:rsidRDefault="00A03D36">
      <w:pPr>
        <w:spacing w:line="600" w:lineRule="auto"/>
        <w:contextualSpacing/>
        <w:jc w:val="both"/>
        <w:rPr>
          <w:rFonts w:eastAsia="Times New Roman" w:cs="Times New Roman"/>
          <w:szCs w:val="24"/>
        </w:rPr>
      </w:pPr>
      <w:r>
        <w:rPr>
          <w:rFonts w:eastAsia="Times New Roman" w:cs="Times New Roman"/>
          <w:szCs w:val="24"/>
        </w:rPr>
        <w:t>Η κρουαζιέρα στη χώρα μας ήταν αναμενόμενο και λογικό να επηρεαστεί από τη νέα κατάσταση που έχει διαμορφωθεί τα τελευταία χρόνια στην περιοχή της Ανατολικής Μεσογείου, καθώς για δεύτερη σεζόν η Τουρ</w:t>
      </w:r>
      <w:r>
        <w:rPr>
          <w:rFonts w:eastAsia="Times New Roman" w:cs="Times New Roman"/>
          <w:szCs w:val="24"/>
        </w:rPr>
        <w:t xml:space="preserve">κία βρίσκεται εκτός προγραμματισμένων δρομολογίων πολλών εταιρειών, μετά τις πρόσφατες πολιτικές αναταραχές και βεβαίως τις εκδηλώσεις της τρομοκρατίας, ενώ </w:t>
      </w:r>
      <w:r>
        <w:rPr>
          <w:rFonts w:eastAsia="Times New Roman" w:cs="Times New Roman"/>
          <w:szCs w:val="24"/>
        </w:rPr>
        <w:lastRenderedPageBreak/>
        <w:t xml:space="preserve">ούτε η Αίγυπτος ούτε η Τυνησία συμπεριλαμβάνονται στα πακέτα κρουαζιέρας. </w:t>
      </w:r>
    </w:p>
    <w:p w14:paraId="663F66C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Δεν είναι τυχαίο, λοιπόν</w:t>
      </w:r>
      <w:r>
        <w:rPr>
          <w:rFonts w:eastAsia="Times New Roman" w:cs="Times New Roman"/>
          <w:szCs w:val="24"/>
        </w:rPr>
        <w:t>, πως μέσα σε αυτή τη δύσκολη γεωπολιτική πραγματικότητα η κρουαζιέρα στην Ελλάδα έχει επηρεαστεί αρνητικά. Η ριζική αναδιαμόρφωση των πακέτων κρουαζιέρας κατά την περσινή περίοδο, με τις εταιρείες να βάζουν στο πρόγραμμα περισσότερα ελληνικά λιμάνια, ήταν</w:t>
      </w:r>
      <w:r>
        <w:rPr>
          <w:rFonts w:eastAsia="Times New Roman" w:cs="Times New Roman"/>
          <w:szCs w:val="24"/>
        </w:rPr>
        <w:t xml:space="preserve"> μία λύση έκτακτης ανάγκης, που δεν μπορεί βεβαίως να πάει μακριά, δεδομένου ότι, παρά το γεγονός πως η Ελλάδα έχει να προσφέρει επιλογές προορισμών και βεβαίως μία πολύ μεγάλη ποικιλομορφία, η απουσία κατάλληλων υποδομών στα περισσότερα νησιά καθιστά αδύν</w:t>
      </w:r>
      <w:r>
        <w:rPr>
          <w:rFonts w:eastAsia="Times New Roman" w:cs="Times New Roman"/>
          <w:szCs w:val="24"/>
        </w:rPr>
        <w:t xml:space="preserve">ατη την προσέγγιση των νέων μεγαλύτερων πλοίων. </w:t>
      </w:r>
    </w:p>
    <w:p w14:paraId="663F66C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Αυτός είναι και ο βασικός λόγος που τα πακέτα προς την Ελλάδα, που μέχρι τώρα γίνονταν συνδυαστικά με την Τουρκία, γίνονται όλο και λιγότερα. Και βέβαια η δικτύωση λιμένων-προορισμών είναι αυτή που προσδιορί</w:t>
      </w:r>
      <w:r>
        <w:rPr>
          <w:rFonts w:eastAsia="Times New Roman" w:cs="Times New Roman"/>
          <w:szCs w:val="24"/>
        </w:rPr>
        <w:t xml:space="preserve">ζει την ποιότητα και άρα την ανταγωνιστικότητα σε ένα πακέτο κρουαζιέρας. </w:t>
      </w:r>
    </w:p>
    <w:p w14:paraId="663F66C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μεγάλο ζητούμενο και στοίχημα είναι η Ελλάδα να καταφέρει να μετατρέψει την κρίση αυτή σε μία ευκαιρία για μεγαλύτερη ανάπτυξη της κρουαζιέρας σε ό,τι την αφορά. </w:t>
      </w:r>
    </w:p>
    <w:p w14:paraId="663F66C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η Ελλάδα έχει πολλές ευκαιρίες να αυξήσει τις δυνατότητες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porting</w:t>
      </w:r>
      <w:r>
        <w:rPr>
          <w:rFonts w:eastAsia="Times New Roman" w:cs="Times New Roman"/>
          <w:szCs w:val="24"/>
        </w:rPr>
        <w:t xml:space="preserve"> και τους όγκους των επισκεπτών κρουαζιέρας. Δεν είναι, βεβαίως, δυνατόν όλα τα λιμάνια να είναι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για λόγους αντικειμενικούς. Δεν σημαίνει, επίσης, πως οι ενδιάμ</w:t>
      </w:r>
      <w:r>
        <w:rPr>
          <w:rFonts w:eastAsia="Times New Roman" w:cs="Times New Roman"/>
          <w:szCs w:val="24"/>
        </w:rPr>
        <w:t>εσοι προορισμοί δεν είναι δυνατόν να αποκομίσουν οφέλη, αν προβάλλουν και αξιοποιήσουν καταλλήλως τις μοναδικές εμπειρίες που μπορούν να προσφέρουν στους επισκέπτες τους. Αυτό απαιτεί, βεβαίως, έναν ολοκληρωμένο σχεδιασμό και οργανικές συνέργειες όλων όσοι</w:t>
      </w:r>
      <w:r>
        <w:rPr>
          <w:rFonts w:eastAsia="Times New Roman" w:cs="Times New Roman"/>
          <w:szCs w:val="24"/>
        </w:rPr>
        <w:t xml:space="preserve"> εμπλέκονται στην υπόθεση της κρουαζιέρας. </w:t>
      </w:r>
    </w:p>
    <w:p w14:paraId="663F66C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Ελλάδα είναι σε θέση να αντιμετωπίσει τις μελλοντικές προκλήσεις και εξελίξεις στην αγορά. Πρέπει να παραμείνει μέσα στο παιχνίδι τις επόμενες χρονιές. Αυτό επιτυγχάνεται μόνο με ένα σταθερό και αξιόπιστο νομικ</w:t>
      </w:r>
      <w:r>
        <w:rPr>
          <w:rFonts w:eastAsia="Times New Roman" w:cs="Times New Roman"/>
          <w:szCs w:val="24"/>
        </w:rPr>
        <w:t xml:space="preserve">ό και οικονομικό πλαίσιο λειτουργίας των εταιρειών που δραστηριοποιούνται στον τομέα της κρουαζιέρας ή επιδιώκουν να δραστηριοποιηθούν στην Ελλάδα. </w:t>
      </w:r>
      <w:r>
        <w:rPr>
          <w:rFonts w:eastAsia="Times New Roman" w:cs="Times New Roman"/>
          <w:szCs w:val="24"/>
        </w:rPr>
        <w:lastRenderedPageBreak/>
        <w:t>Οφείλει να χαράξει μια ολοκληρωμένη κεντρική στρατηγική ανάπτυξη</w:t>
      </w:r>
      <w:r>
        <w:rPr>
          <w:rFonts w:eastAsia="Times New Roman" w:cs="Times New Roman"/>
          <w:szCs w:val="24"/>
        </w:rPr>
        <w:t>ς</w:t>
      </w:r>
      <w:r>
        <w:rPr>
          <w:rFonts w:eastAsia="Times New Roman" w:cs="Times New Roman"/>
          <w:szCs w:val="24"/>
        </w:rPr>
        <w:t xml:space="preserve"> στον τομέα της κρουαζιέρας, που μεταξύ άλλ</w:t>
      </w:r>
      <w:r>
        <w:rPr>
          <w:rFonts w:eastAsia="Times New Roman" w:cs="Times New Roman"/>
          <w:szCs w:val="24"/>
        </w:rPr>
        <w:t xml:space="preserve">ων θα περιλαμβάνει μελέτες για την ανάπτυξη των υποδομών, κυρίως σε περιφερειακά λιμάνια και πρόβλεψη για ορθότερη κατανομή των κονδυλίων. </w:t>
      </w:r>
    </w:p>
    <w:p w14:paraId="663F66C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Λείπει ο κύριος Υπουργός, δεν είστε η κατάλληλη Υπουργός εσείς, κυρία Υπουργέ Τουρισμού. Είναι άλλοι Υπουργοί. </w:t>
      </w:r>
    </w:p>
    <w:p w14:paraId="663F66C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υπάρχουν ζεστοί κοινοτικοί πόροι στο Ειδικό Ταμείο </w:t>
      </w:r>
      <w:r>
        <w:rPr>
          <w:rFonts w:eastAsia="Times New Roman" w:cs="Times New Roman"/>
          <w:szCs w:val="24"/>
          <w:lang w:val="en-US"/>
        </w:rPr>
        <w:t>CEF</w:t>
      </w:r>
      <w:r>
        <w:rPr>
          <w:rFonts w:eastAsia="Times New Roman" w:cs="Times New Roman"/>
          <w:szCs w:val="24"/>
        </w:rPr>
        <w:t xml:space="preserve">, το </w:t>
      </w:r>
      <w:r>
        <w:rPr>
          <w:rFonts w:eastAsia="Times New Roman" w:cs="Times New Roman"/>
          <w:szCs w:val="24"/>
          <w:lang w:val="en-US"/>
        </w:rPr>
        <w:t>Connecting</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xml:space="preserve">, στο πλαίσιο των </w:t>
      </w:r>
      <w:r>
        <w:rPr>
          <w:rFonts w:eastAsia="Times New Roman" w:cs="Times New Roman"/>
          <w:szCs w:val="24"/>
          <w:lang w:val="en-US"/>
        </w:rPr>
        <w:t>TEN</w:t>
      </w:r>
      <w:r>
        <w:rPr>
          <w:rFonts w:eastAsia="Times New Roman" w:cs="Times New Roman"/>
          <w:szCs w:val="24"/>
        </w:rPr>
        <w:t>-</w:t>
      </w:r>
      <w:r>
        <w:rPr>
          <w:rFonts w:eastAsia="Times New Roman" w:cs="Times New Roman"/>
          <w:szCs w:val="24"/>
          <w:lang w:val="en-US"/>
        </w:rPr>
        <w:t>T</w:t>
      </w:r>
      <w:r>
        <w:rPr>
          <w:rFonts w:eastAsia="Times New Roman" w:cs="Times New Roman"/>
          <w:szCs w:val="24"/>
        </w:rPr>
        <w:t>, των Διευρωπαϊκών Δικτύων Μεταφορών για έργα ή προμήθειες οι οποίες θα αναβαθμίσουν τις εγκαταστάσεις των λιμένων και των αεροδρομίων, σε ό,τ</w:t>
      </w:r>
      <w:r>
        <w:rPr>
          <w:rFonts w:eastAsia="Times New Roman" w:cs="Times New Roman"/>
          <w:szCs w:val="24"/>
        </w:rPr>
        <w:t xml:space="preserve">ι αφορά την Ελλάδα, των λιμένων και αεροδρομίων Πειραιώς, Αθηνών και Ηρακλείου, γιατί είναι οι πόλεις που έχουν ενταχθεί στο κεντρικό δίκτυο των </w:t>
      </w:r>
      <w:r>
        <w:rPr>
          <w:rFonts w:eastAsia="Times New Roman" w:cs="Times New Roman"/>
          <w:szCs w:val="24"/>
          <w:lang w:val="en-US"/>
        </w:rPr>
        <w:t>TEN</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 των Διευρωπαϊκών Δικτύων Μεταφορών. </w:t>
      </w:r>
    </w:p>
    <w:p w14:paraId="663F66C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w:t>
      </w:r>
      <w:r>
        <w:rPr>
          <w:rFonts w:eastAsia="Times New Roman" w:cs="Times New Roman"/>
          <w:szCs w:val="24"/>
        </w:rPr>
        <w:t>κυρίου Βουλευτή)</w:t>
      </w:r>
    </w:p>
    <w:p w14:paraId="663F66C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Παρακαλώ</w:t>
      </w:r>
      <w:r>
        <w:rPr>
          <w:rFonts w:eastAsia="Times New Roman" w:cs="Times New Roman"/>
          <w:szCs w:val="24"/>
        </w:rPr>
        <w:t>,</w:t>
      </w:r>
      <w:r>
        <w:rPr>
          <w:rFonts w:eastAsia="Times New Roman" w:cs="Times New Roman"/>
          <w:szCs w:val="24"/>
        </w:rPr>
        <w:t xml:space="preserve"> την ανοχή σας, κύριε Πρόεδρε, για ένα, ενάμισι λεπτό, όχι περισσότερο. </w:t>
      </w:r>
    </w:p>
    <w:p w14:paraId="663F66C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Αυτοί οι πόροι είναι εκεί, δεν θα περιμένουν εσαεί και</w:t>
      </w:r>
      <w:r>
        <w:rPr>
          <w:rFonts w:eastAsia="Times New Roman" w:cs="Times New Roman"/>
          <w:szCs w:val="24"/>
        </w:rPr>
        <w:t>,</w:t>
      </w:r>
      <w:r>
        <w:rPr>
          <w:rFonts w:eastAsia="Times New Roman" w:cs="Times New Roman"/>
          <w:szCs w:val="24"/>
        </w:rPr>
        <w:t xml:space="preserve"> βεβαίως, από τη χώρα μας δεν έχει γίνει τίποτα, δεν έχει ασχοληθεί κανείς με την αξιοποίησή τους. Και</w:t>
      </w:r>
      <w:r>
        <w:rPr>
          <w:rFonts w:eastAsia="Times New Roman" w:cs="Times New Roman"/>
          <w:szCs w:val="24"/>
        </w:rPr>
        <w:t xml:space="preserve"> δεν είναι μόνο αυτοί. </w:t>
      </w:r>
    </w:p>
    <w:p w14:paraId="663F66C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πρέπει, βεβαίως, να συνεργαστεί η Κυβέρνηση –και εν προκειμένω και εσείς προσωπικά, κυρία Υπουργέ- με μεγάλες αεροπορικές εταιρείες, προκειμένου να υπάρξουν απευθείας αεροπορικές συνδέσεις με αγορές-στόχους, όπως είναι η Σεούλ, τ</w:t>
      </w:r>
      <w:r>
        <w:rPr>
          <w:rFonts w:eastAsia="Times New Roman" w:cs="Times New Roman"/>
          <w:szCs w:val="24"/>
        </w:rPr>
        <w:t xml:space="preserve">ο Πεκίνο, η Σιγκαπούρη –γιατί όχι;- και η </w:t>
      </w:r>
      <w:proofErr w:type="spellStart"/>
      <w:r>
        <w:rPr>
          <w:rFonts w:eastAsia="Times New Roman" w:cs="Times New Roman"/>
          <w:szCs w:val="24"/>
        </w:rPr>
        <w:t>Ταϊβάν</w:t>
      </w:r>
      <w:proofErr w:type="spellEnd"/>
      <w:r>
        <w:rPr>
          <w:rFonts w:eastAsia="Times New Roman" w:cs="Times New Roman"/>
          <w:szCs w:val="24"/>
        </w:rPr>
        <w:t xml:space="preserve">, η σύνδεση με την οποία έχει καταντήσει ένα ανέκδοτο. </w:t>
      </w:r>
    </w:p>
    <w:p w14:paraId="663F66D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Τέλος, η οργανική διασύνδεση όλων των εμπλεκόμενων από τον δημόσιο και τον ιδιωτικό τομέα αποτελεί αναγκαία συνθήκη για την ανάπτυξη της κρουαζιέρας και</w:t>
      </w:r>
      <w:r>
        <w:rPr>
          <w:rFonts w:eastAsia="Times New Roman" w:cs="Times New Roman"/>
          <w:szCs w:val="24"/>
        </w:rPr>
        <w:t xml:space="preserve"> όχι, βεβαίως, μονάχα της κρουαζιέρας. </w:t>
      </w:r>
    </w:p>
    <w:p w14:paraId="663F66D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Πρέπει να πάψουμε, επιτέλους, να επαναπαυόμαστε στην ιδέα του καλού οικοπέδου και να δούμε πώς αυτό μπορεί να αναπτυχθεί, όχι περισσότερο κατ’ ανάγκη, αλλά αποδοτικότερα, ορθολογικότερα και κυρίως με τρόπο βιώσιμο, ώ</w:t>
      </w:r>
      <w:r>
        <w:rPr>
          <w:rFonts w:eastAsia="Times New Roman" w:cs="Times New Roman"/>
          <w:szCs w:val="24"/>
        </w:rPr>
        <w:t xml:space="preserve">στε να διαφυλαχθεί η </w:t>
      </w:r>
      <w:proofErr w:type="spellStart"/>
      <w:r>
        <w:rPr>
          <w:rFonts w:eastAsia="Times New Roman" w:cs="Times New Roman"/>
          <w:szCs w:val="24"/>
        </w:rPr>
        <w:t>αειφορία</w:t>
      </w:r>
      <w:proofErr w:type="spellEnd"/>
      <w:r>
        <w:rPr>
          <w:rFonts w:eastAsia="Times New Roman" w:cs="Times New Roman"/>
          <w:szCs w:val="24"/>
        </w:rPr>
        <w:t xml:space="preserve">. </w:t>
      </w:r>
    </w:p>
    <w:p w14:paraId="663F66D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3F66D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Κοινοβουλευτικό Εκπρόσωπο από το Ποτάμι</w:t>
      </w:r>
      <w:r>
        <w:rPr>
          <w:rFonts w:eastAsia="Times New Roman" w:cs="Times New Roman"/>
          <w:szCs w:val="24"/>
        </w:rPr>
        <w:t xml:space="preserve"> </w:t>
      </w:r>
      <w:r>
        <w:rPr>
          <w:rFonts w:eastAsia="Times New Roman" w:cs="Times New Roman"/>
          <w:szCs w:val="24"/>
        </w:rPr>
        <w:t xml:space="preserve">κ. Σπυρίδωνα </w:t>
      </w:r>
      <w:proofErr w:type="spellStart"/>
      <w:r>
        <w:rPr>
          <w:rFonts w:eastAsia="Times New Roman" w:cs="Times New Roman"/>
          <w:szCs w:val="24"/>
        </w:rPr>
        <w:t>Δανέλλη</w:t>
      </w:r>
      <w:proofErr w:type="spellEnd"/>
      <w:r>
        <w:rPr>
          <w:rFonts w:eastAsia="Times New Roman" w:cs="Times New Roman"/>
          <w:szCs w:val="24"/>
        </w:rPr>
        <w:t xml:space="preserve">. </w:t>
      </w:r>
    </w:p>
    <w:p w14:paraId="663F66D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θέλετε τώρα να μιλήσετε ή αφού δευτερολογήσουν –αν υπάρχουν δευτερολογίες- οι σ</w:t>
      </w:r>
      <w:r>
        <w:rPr>
          <w:rFonts w:eastAsia="Times New Roman" w:cs="Times New Roman"/>
          <w:szCs w:val="24"/>
        </w:rPr>
        <w:t>υνάδελφοι;</w:t>
      </w:r>
    </w:p>
    <w:p w14:paraId="663F66D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xml:space="preserve">, τι λέτε; </w:t>
      </w:r>
    </w:p>
    <w:p w14:paraId="663F66D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Ό,τι θέλει η κυρία Υπουργός. </w:t>
      </w:r>
    </w:p>
    <w:p w14:paraId="663F66D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Κύριε Πρόεδρε, να τελειώσουν πρώτα όλοι οι συνάδελφοι. </w:t>
      </w:r>
    </w:p>
    <w:p w14:paraId="663F66D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Πολύ ωραία. Να δούμε αν υπάρχουν δευτερολο</w:t>
      </w:r>
      <w:r>
        <w:rPr>
          <w:rFonts w:eastAsia="Times New Roman" w:cs="Times New Roman"/>
          <w:szCs w:val="24"/>
        </w:rPr>
        <w:t xml:space="preserve">γίες. Βλέπω ότι δεν έχουν όλοι δευτερολογίες. Έχουν καλύψει οι περισσότεροι τον χρόνο της δευτερολογίας τους. Ο κ. </w:t>
      </w:r>
      <w:proofErr w:type="spellStart"/>
      <w:r>
        <w:rPr>
          <w:rFonts w:eastAsia="Times New Roman" w:cs="Times New Roman"/>
          <w:szCs w:val="24"/>
        </w:rPr>
        <w:t>Κόνσολας</w:t>
      </w:r>
      <w:proofErr w:type="spellEnd"/>
      <w:r>
        <w:rPr>
          <w:rFonts w:eastAsia="Times New Roman" w:cs="Times New Roman"/>
          <w:szCs w:val="24"/>
        </w:rPr>
        <w:t xml:space="preserve"> έχει δευτερολογία. </w:t>
      </w:r>
    </w:p>
    <w:p w14:paraId="663F66D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Κόνσολα</w:t>
      </w:r>
      <w:proofErr w:type="spellEnd"/>
      <w:r>
        <w:rPr>
          <w:rFonts w:eastAsia="Times New Roman" w:cs="Times New Roman"/>
          <w:szCs w:val="24"/>
        </w:rPr>
        <w:t xml:space="preserve">, έχετε υπόλοιπο τέσσερα λεπτά με μια μικρή ανοχή. </w:t>
      </w:r>
    </w:p>
    <w:p w14:paraId="663F66D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w:t>
      </w:r>
      <w:r>
        <w:rPr>
          <w:rFonts w:eastAsia="Times New Roman" w:cs="Times New Roman"/>
          <w:szCs w:val="24"/>
        </w:rPr>
        <w:t xml:space="preserve">όεδρε. </w:t>
      </w:r>
    </w:p>
    <w:p w14:paraId="663F66D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κυρία Υπουργέ, κυρίες και κύριοι συνάδελφοι, άκουσα τον εκπρόσωπο της Κυβέρνησης, τον κ. </w:t>
      </w:r>
      <w:proofErr w:type="spellStart"/>
      <w:r>
        <w:rPr>
          <w:rFonts w:eastAsia="Times New Roman" w:cs="Times New Roman"/>
          <w:szCs w:val="24"/>
        </w:rPr>
        <w:t>Κουρουμπλή</w:t>
      </w:r>
      <w:proofErr w:type="spellEnd"/>
      <w:r>
        <w:rPr>
          <w:rFonts w:eastAsia="Times New Roman" w:cs="Times New Roman"/>
          <w:szCs w:val="24"/>
        </w:rPr>
        <w:t xml:space="preserve">. Δεν άκουσα την κ. Κουντουρά. Επιφυλασσόμαστε διά του </w:t>
      </w:r>
      <w:r>
        <w:rPr>
          <w:rFonts w:eastAsia="Times New Roman" w:cs="Times New Roman"/>
          <w:szCs w:val="24"/>
        </w:rPr>
        <w:lastRenderedPageBreak/>
        <w:t xml:space="preserve">Κοινοβουλευτικού Εκπροσώπου να επισημάνουμε κάποια στοιχεία, όταν μιλήσει η κ. </w:t>
      </w:r>
      <w:r>
        <w:rPr>
          <w:rFonts w:eastAsia="Times New Roman" w:cs="Times New Roman"/>
          <w:szCs w:val="24"/>
        </w:rPr>
        <w:t xml:space="preserve">Κουντουρά. </w:t>
      </w:r>
    </w:p>
    <w:p w14:paraId="663F66D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σχολιάσω, κύριε Πρόεδρε, ότι η Κυβέρνηση φαίνεται να μην καταλαβαίνει ότι κυβερνά δυόμισι χρόνια. Και ειλικρινά, επικαλείται στοιχεία –και συνεχίζει να εμμένει σε αυτά- του 2016, την περίοδο, μάλιστα, που υπήρχε μια διόρ</w:t>
      </w:r>
      <w:r>
        <w:rPr>
          <w:rFonts w:eastAsia="Times New Roman" w:cs="Times New Roman"/>
          <w:szCs w:val="24"/>
        </w:rPr>
        <w:t>θωση σε αυτά τα θετικά νούμερα μετά και την κατάσταση που επικρατεί στην Ανατολική Μεσόγειο. Και</w:t>
      </w:r>
      <w:r>
        <w:rPr>
          <w:rFonts w:eastAsia="Times New Roman" w:cs="Times New Roman"/>
          <w:szCs w:val="24"/>
        </w:rPr>
        <w:t>,</w:t>
      </w:r>
      <w:r>
        <w:rPr>
          <w:rFonts w:eastAsia="Times New Roman" w:cs="Times New Roman"/>
          <w:szCs w:val="24"/>
        </w:rPr>
        <w:t xml:space="preserve"> μάλιστα, αυτό είναι κοινό μυστικό, αφού και οι άνθρωποι της αγοράς και του τουρισμού, καθώς, επίσης και ο ημερήσιος Τύπος, που αποτυπώνει τις αγωνίες των πολι</w:t>
      </w:r>
      <w:r>
        <w:rPr>
          <w:rFonts w:eastAsia="Times New Roman" w:cs="Times New Roman"/>
          <w:szCs w:val="24"/>
        </w:rPr>
        <w:t>τών, αυτά αναφέρ</w:t>
      </w:r>
      <w:r>
        <w:rPr>
          <w:rFonts w:eastAsia="Times New Roman" w:cs="Times New Roman"/>
          <w:szCs w:val="24"/>
        </w:rPr>
        <w:t>ουν</w:t>
      </w:r>
      <w:r>
        <w:rPr>
          <w:rFonts w:eastAsia="Times New Roman" w:cs="Times New Roman"/>
          <w:szCs w:val="24"/>
        </w:rPr>
        <w:t>.</w:t>
      </w:r>
    </w:p>
    <w:p w14:paraId="663F66D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καταθέσω σε αυτή την εισαγωγή ένα δημοσίευμα της κ. </w:t>
      </w:r>
      <w:proofErr w:type="spellStart"/>
      <w:r>
        <w:rPr>
          <w:rFonts w:eastAsia="Times New Roman" w:cs="Times New Roman"/>
          <w:szCs w:val="24"/>
        </w:rPr>
        <w:t>Παναγιωταρέα</w:t>
      </w:r>
      <w:proofErr w:type="spellEnd"/>
      <w:r>
        <w:rPr>
          <w:rFonts w:eastAsia="Times New Roman" w:cs="Times New Roman"/>
          <w:szCs w:val="24"/>
        </w:rPr>
        <w:t xml:space="preserve"> από τον «</w:t>
      </w:r>
      <w:r>
        <w:rPr>
          <w:rFonts w:eastAsia="Times New Roman" w:cs="Times New Roman"/>
          <w:szCs w:val="24"/>
        </w:rPr>
        <w:t>ΕΛΕΥΘΕΡΟ ΤΥΠΟ</w:t>
      </w:r>
      <w:r>
        <w:rPr>
          <w:rFonts w:eastAsia="Times New Roman" w:cs="Times New Roman"/>
          <w:szCs w:val="24"/>
        </w:rPr>
        <w:t xml:space="preserve">», με τίτλο «Για τα… πανηγύρια». </w:t>
      </w:r>
    </w:p>
    <w:p w14:paraId="663F66DE" w14:textId="77777777" w:rsidR="00923458" w:rsidRDefault="00A03D36">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Εμμανουήλ </w:t>
      </w:r>
      <w:proofErr w:type="spellStart"/>
      <w:r>
        <w:rPr>
          <w:rFonts w:eastAsia="Times New Roman" w:cs="Times New Roman"/>
        </w:rPr>
        <w:t>Κόνσολας</w:t>
      </w:r>
      <w:proofErr w:type="spellEnd"/>
      <w:r>
        <w:rPr>
          <w:rFonts w:eastAsia="Times New Roman" w:cs="Times New Roman"/>
        </w:rPr>
        <w:t xml:space="preserve"> καταθέτει για τα Πρακτικά το προαναφερθέν </w:t>
      </w:r>
      <w:r>
        <w:rPr>
          <w:rFonts w:eastAsia="Times New Roman" w:cs="Times New Roman"/>
        </w:rPr>
        <w:t>δημοσίευμα, το οποίο βρίσκεται στο αρχείο του Τμήματος Γραμματείας της Διεύθυνσης Στενογραφίας και Πρακτικών της Βουλής)</w:t>
      </w:r>
    </w:p>
    <w:p w14:paraId="663F66D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Εκεί προβληματίζεται η αρθρογράφος, πράγμα που είναι και προβληματισμός της ίδιας της κοινωνίας, τι θα συμβεί μετά τη </w:t>
      </w:r>
      <w:r>
        <w:rPr>
          <w:rFonts w:eastAsia="Times New Roman" w:cs="Times New Roman"/>
          <w:szCs w:val="24"/>
        </w:rPr>
        <w:lastRenderedPageBreak/>
        <w:t>σταθεροποίηση στη</w:t>
      </w:r>
      <w:r>
        <w:rPr>
          <w:rFonts w:eastAsia="Times New Roman" w:cs="Times New Roman"/>
          <w:szCs w:val="24"/>
        </w:rPr>
        <w:t xml:space="preserve">ν ευρύτερη περιοχή της Ανατολικής Μεσογείου, με τα νούμερα που έφερε η Κυβέρνηση. </w:t>
      </w:r>
    </w:p>
    <w:p w14:paraId="663F66E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θα πανηγυρίσουμε, λοιπόν, και δεν θα λέμε ότι είμαστε για τα πανηγύρια, αν υπάρχει μια κατάθεση ενός μακρόπνοου στρατηγικού σχεδίου, με το οποίο να αποδεικνύει η Κυβέρ</w:t>
      </w:r>
      <w:r>
        <w:rPr>
          <w:rFonts w:eastAsia="Times New Roman" w:cs="Times New Roman"/>
          <w:szCs w:val="24"/>
        </w:rPr>
        <w:t>νηση ότι έχει ένα</w:t>
      </w:r>
      <w:r>
        <w:rPr>
          <w:rFonts w:eastAsia="Times New Roman" w:cs="Times New Roman"/>
          <w:szCs w:val="24"/>
        </w:rPr>
        <w:t>ν</w:t>
      </w:r>
      <w:r>
        <w:rPr>
          <w:rFonts w:eastAsia="Times New Roman" w:cs="Times New Roman"/>
          <w:szCs w:val="24"/>
        </w:rPr>
        <w:t xml:space="preserve"> σχεδιασμό για την επόμενη ημέρα. Δεν μας έχει πείσει ότι υπάρχει σχέδιο. </w:t>
      </w:r>
    </w:p>
    <w:p w14:paraId="663F66E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να λύσουμε αυτή την απορία, αυτή η ερώτηση κατατέθηκε από τις 8 Μαΐου και η οποία συζητήθηκε και στην Επιτροπή Περιφερειών. Εμείς χαιρόμαστε κάθε φορά που υπάρ</w:t>
      </w:r>
      <w:r>
        <w:rPr>
          <w:rFonts w:eastAsia="Times New Roman" w:cs="Times New Roman"/>
          <w:szCs w:val="24"/>
        </w:rPr>
        <w:t xml:space="preserve">χει τέτοιο ζήτημα δημόσιας συζήτησης στην Εθνική Αντιπροσωπεία. Εδώ βέβαια έρχεται να συζητηθεί αρκετό διάστημα μετά. Σε κάθε περίπτωση, όμως, εμείς χαιρόμαστε με αυτή τη συζήτηση. </w:t>
      </w:r>
    </w:p>
    <w:p w14:paraId="663F66E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Και ας γυρίσουμε στο σημερινό ζήτημα. Η Ελλάδα είναι ασφαλής χώρα, αλλά πρ</w:t>
      </w:r>
      <w:r>
        <w:rPr>
          <w:rFonts w:eastAsia="Times New Roman" w:cs="Times New Roman"/>
          <w:szCs w:val="24"/>
        </w:rPr>
        <w:t xml:space="preserve">έπει να κεφαλαιοποιήσουμε αυτό το πλεονέκτημα και έτσι πρέπει να συμφωνήσουμε ότι χρειάζεται ένα στρατηγικό βιώσιμο σχέδιο για την κρουαζιέρα, κάτι το οποίο επισήμανε και ο κ. Καραμανλής, ο κ. </w:t>
      </w:r>
      <w:proofErr w:type="spellStart"/>
      <w:r>
        <w:rPr>
          <w:rFonts w:eastAsia="Times New Roman" w:cs="Times New Roman"/>
          <w:szCs w:val="24"/>
        </w:rPr>
        <w:t>Πλακιωτάκης</w:t>
      </w:r>
      <w:proofErr w:type="spellEnd"/>
      <w:r>
        <w:rPr>
          <w:rFonts w:eastAsia="Times New Roman" w:cs="Times New Roman"/>
          <w:szCs w:val="24"/>
        </w:rPr>
        <w:t xml:space="preserve"> και ο Κοινοβουλευτικός μας Εκπρόσωπος. Όσο αυτό δεν</w:t>
      </w:r>
      <w:r>
        <w:rPr>
          <w:rFonts w:eastAsia="Times New Roman" w:cs="Times New Roman"/>
          <w:szCs w:val="24"/>
        </w:rPr>
        <w:t xml:space="preserve"> γίνεται κατανοητό, θα </w:t>
      </w:r>
      <w:r>
        <w:rPr>
          <w:rFonts w:eastAsia="Times New Roman" w:cs="Times New Roman"/>
          <w:szCs w:val="24"/>
        </w:rPr>
        <w:lastRenderedPageBreak/>
        <w:t xml:space="preserve">υπάρχουν πάντα μεταβλητές αποσταθεροποίησης και κενά στη συζήτηση αυτή που γίνεται δημόσια. </w:t>
      </w:r>
    </w:p>
    <w:p w14:paraId="663F66E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πιτρέψτε μας πολύ συνοπτικά να αναφέρουμε τη δική μας θέση σε ό,τι αφορά τα στοιχεία της στρατηγικής για την κρουαζιέρα, που είναι αναγκαία</w:t>
      </w:r>
      <w:r>
        <w:rPr>
          <w:rFonts w:eastAsia="Times New Roman" w:cs="Times New Roman"/>
          <w:szCs w:val="24"/>
        </w:rPr>
        <w:t xml:space="preserve"> για τη χώρα όσο ποτέ άλλοτε, αφού η Ελλάδα για άλλη μια φορά επισημαίνουμε ότι πρέπει να γίνει το </w:t>
      </w:r>
      <w:r>
        <w:rPr>
          <w:rFonts w:eastAsia="Times New Roman" w:cs="Times New Roman"/>
          <w:szCs w:val="24"/>
          <w:lang w:val="en-US"/>
        </w:rPr>
        <w:t>hub</w:t>
      </w:r>
      <w:r>
        <w:rPr>
          <w:rFonts w:eastAsia="Times New Roman" w:cs="Times New Roman"/>
          <w:szCs w:val="24"/>
        </w:rPr>
        <w:t xml:space="preserve"> της Ανατολικής Μεσογείου και μάλιστα με μεγάλα λιμάνια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Είναι ένα σκεπτικό που κατέθεσε ο κ. Καραμανλής για τη </w:t>
      </w:r>
      <w:r>
        <w:rPr>
          <w:rFonts w:eastAsia="Times New Roman" w:cs="Times New Roman"/>
          <w:szCs w:val="24"/>
        </w:rPr>
        <w:t>β</w:t>
      </w:r>
      <w:r>
        <w:rPr>
          <w:rFonts w:eastAsia="Times New Roman" w:cs="Times New Roman"/>
          <w:szCs w:val="24"/>
        </w:rPr>
        <w:t>όρεια Ελλάδα σε σχέση με την Κ</w:t>
      </w:r>
      <w:r>
        <w:rPr>
          <w:rFonts w:eastAsia="Times New Roman" w:cs="Times New Roman"/>
          <w:szCs w:val="24"/>
        </w:rPr>
        <w:t xml:space="preserve">ωνσταντινούπολη. </w:t>
      </w:r>
    </w:p>
    <w:p w14:paraId="663F66E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καταθέσει στην </w:t>
      </w:r>
      <w:r>
        <w:rPr>
          <w:rFonts w:eastAsia="Times New Roman" w:cs="Times New Roman"/>
          <w:szCs w:val="24"/>
        </w:rPr>
        <w:t>ε</w:t>
      </w:r>
      <w:r>
        <w:rPr>
          <w:rFonts w:eastAsia="Times New Roman" w:cs="Times New Roman"/>
          <w:szCs w:val="24"/>
        </w:rPr>
        <w:t xml:space="preserve">πιτροπή αλλά και δημόσια για τα υπόλοιπα λιμάνια. Νομίζω ότι και με τα κριτήρια που κατέθεσε ο κ. Κεφαλογιάννης μπορεί να ανοίξει ένας διάλογος για το ποια από αυτά τα λιμάνια μπορούν να μετατραπούν σε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ports</w:t>
      </w:r>
      <w:r>
        <w:rPr>
          <w:rFonts w:eastAsia="Times New Roman" w:cs="Times New Roman"/>
          <w:szCs w:val="24"/>
        </w:rPr>
        <w:t xml:space="preserve">. </w:t>
      </w:r>
    </w:p>
    <w:p w14:paraId="663F66E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Παράλληλα η αναβάθμιση του δικτύου των αερομεταφορών στη χώρα μας είναι προϋπόθεση, όταν μάλιστα βλέπουμε την ανταγωνίστρια Τουρκία να έχει υπερατλαντικές συνδέσεις στις αερομεταφορές της, κάτι που δεν μπορούμε να έχουμε εμείς αυτή την ώρα, τη δυνατότητα δ</w:t>
      </w:r>
      <w:r>
        <w:rPr>
          <w:rFonts w:eastAsia="Times New Roman" w:cs="Times New Roman"/>
          <w:szCs w:val="24"/>
        </w:rPr>
        <w:t xml:space="preserve">ηλαδή να συνδέσουμε ηπείρους για την κρουαζιέρα στη Μεσόγειο και μάλιστα σε μια περίοδο που </w:t>
      </w:r>
      <w:r>
        <w:rPr>
          <w:rFonts w:eastAsia="Times New Roman" w:cs="Times New Roman"/>
          <w:szCs w:val="24"/>
        </w:rPr>
        <w:lastRenderedPageBreak/>
        <w:t xml:space="preserve">είχε την αδυναμία η Κυβέρνηση να προχωρήσει γρήγορα τις συμβάσεις με 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Υπήρξαν δ</w:t>
      </w:r>
      <w:r>
        <w:rPr>
          <w:rFonts w:eastAsia="Times New Roman" w:cs="Times New Roman"/>
          <w:szCs w:val="24"/>
        </w:rPr>
        <w:t>ύ</w:t>
      </w:r>
      <w:r>
        <w:rPr>
          <w:rFonts w:eastAsia="Times New Roman" w:cs="Times New Roman"/>
          <w:szCs w:val="24"/>
        </w:rPr>
        <w:t>ο χρόνια καθυστέρησης με συνεπακόλουθα προβλήματα.</w:t>
      </w:r>
    </w:p>
    <w:p w14:paraId="663F66E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άρση των αντικινήτ</w:t>
      </w:r>
      <w:r>
        <w:rPr>
          <w:rFonts w:eastAsia="Times New Roman" w:cs="Times New Roman"/>
          <w:szCs w:val="24"/>
        </w:rPr>
        <w:t xml:space="preserve">ρων για την κρουαζιέρα είναι ένα άλλο ζήτημα που θα πρέπει να συζητήσουμε το επόμενο διάστημα, σε ό,τι αφορά τα καύσιμα αλλά και την τροφοδοσία. Ο κ. </w:t>
      </w:r>
      <w:proofErr w:type="spellStart"/>
      <w:r>
        <w:rPr>
          <w:rFonts w:eastAsia="Times New Roman" w:cs="Times New Roman"/>
          <w:szCs w:val="24"/>
        </w:rPr>
        <w:t>Κουρουμπλής</w:t>
      </w:r>
      <w:proofErr w:type="spellEnd"/>
      <w:r>
        <w:rPr>
          <w:rFonts w:eastAsia="Times New Roman" w:cs="Times New Roman"/>
          <w:szCs w:val="24"/>
        </w:rPr>
        <w:t xml:space="preserve"> μίλησε για τα καύσιμα. Δεν μας απάντησε, όμως, για την τροφοδοσία, όπως συμβαίνει στην Ιταλία </w:t>
      </w:r>
      <w:r>
        <w:rPr>
          <w:rFonts w:eastAsia="Times New Roman" w:cs="Times New Roman"/>
          <w:szCs w:val="24"/>
        </w:rPr>
        <w:t>και στην Ισπανία, που είναι μάλιστα ένα ζήτημα άμεσης ανάγκης, όταν η Μάλτα και η Κύπρος</w:t>
      </w:r>
      <w:r>
        <w:rPr>
          <w:rFonts w:eastAsia="Times New Roman" w:cs="Times New Roman"/>
          <w:szCs w:val="24"/>
        </w:rPr>
        <w:t>,</w:t>
      </w:r>
      <w:r>
        <w:rPr>
          <w:rFonts w:eastAsia="Times New Roman" w:cs="Times New Roman"/>
          <w:szCs w:val="24"/>
        </w:rPr>
        <w:t xml:space="preserve"> που είναι και χώρες της Ευρωπαϊκής Ένωσης</w:t>
      </w:r>
      <w:r>
        <w:rPr>
          <w:rFonts w:eastAsia="Times New Roman" w:cs="Times New Roman"/>
          <w:szCs w:val="24"/>
        </w:rPr>
        <w:t>,</w:t>
      </w:r>
      <w:r>
        <w:rPr>
          <w:rFonts w:eastAsia="Times New Roman" w:cs="Times New Roman"/>
          <w:szCs w:val="24"/>
        </w:rPr>
        <w:t xml:space="preserve"> αυτή την ώρα έχουν λύσει αυτά τα προβλήματα. </w:t>
      </w:r>
    </w:p>
    <w:p w14:paraId="663F66E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Ένα άλλο σημείο το οποίο πρέπει να καταθέσουμε είναι η παραχώρηση λιμενικών ε</w:t>
      </w:r>
      <w:r>
        <w:rPr>
          <w:rFonts w:eastAsia="Times New Roman" w:cs="Times New Roman"/>
          <w:szCs w:val="24"/>
        </w:rPr>
        <w:t>γκαταστάσεων με μακροχρόνιες συμβάσεις σε εταιρείες κρουαζιέρας, για να αναβαθμιστούν οι υποδομές αλλά και οι υπηρεσίες της κρουαζιέρας.</w:t>
      </w:r>
    </w:p>
    <w:p w14:paraId="663F66E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Άλλο σημείο είναι η ενίσχυση του προσωπικού των ηλεκτρονικών υποδομών των προξενείων μας στις χώρες εκτός </w:t>
      </w:r>
      <w:proofErr w:type="spellStart"/>
      <w:r>
        <w:rPr>
          <w:rFonts w:eastAsia="Times New Roman" w:cs="Times New Roman"/>
          <w:szCs w:val="24"/>
        </w:rPr>
        <w:t>Σένγκεν</w:t>
      </w:r>
      <w:proofErr w:type="spellEnd"/>
      <w:r>
        <w:rPr>
          <w:rFonts w:eastAsia="Times New Roman" w:cs="Times New Roman"/>
          <w:szCs w:val="24"/>
        </w:rPr>
        <w:t>, ιδια</w:t>
      </w:r>
      <w:r>
        <w:rPr>
          <w:rFonts w:eastAsia="Times New Roman" w:cs="Times New Roman"/>
          <w:szCs w:val="24"/>
        </w:rPr>
        <w:t xml:space="preserve">ίτερα στην Τουρκία, στη Ρωσία και στην Κίνα. Επίσης η αναβάθμιση του ρόλου της Εθνικής Συντονιστικής Επιτροπής </w:t>
      </w:r>
      <w:r>
        <w:rPr>
          <w:rFonts w:eastAsia="Times New Roman" w:cs="Times New Roman"/>
          <w:szCs w:val="24"/>
        </w:rPr>
        <w:t>Κ</w:t>
      </w:r>
      <w:r>
        <w:rPr>
          <w:rFonts w:eastAsia="Times New Roman" w:cs="Times New Roman"/>
          <w:szCs w:val="24"/>
        </w:rPr>
        <w:t xml:space="preserve">ρουαζιέρας, κάτι που καταθέτουν και οι τουριστικοί φορείς, είναι </w:t>
      </w:r>
      <w:r>
        <w:rPr>
          <w:rFonts w:eastAsia="Times New Roman" w:cs="Times New Roman"/>
          <w:szCs w:val="24"/>
        </w:rPr>
        <w:lastRenderedPageBreak/>
        <w:t>σημαντικό σημείο, όπως και η δημιουργία ενός σύγχρονου φορέα προβολής και διαφή</w:t>
      </w:r>
      <w:r>
        <w:rPr>
          <w:rFonts w:eastAsia="Times New Roman" w:cs="Times New Roman"/>
          <w:szCs w:val="24"/>
        </w:rPr>
        <w:t xml:space="preserve">μισης σε συνεργασία με το ΣΕΠΕ. </w:t>
      </w:r>
    </w:p>
    <w:p w14:paraId="663F66E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Άλλο σημείο είναι η αναβάθμιση του επιπέδου υπηρεσιών τελωνείων, λιμενικού, αστυνομίας, ώστε να εξυπηρετούνται άμεσα και γρήγορα και χωρίς ταλαιπωρία οι επισκέπτες των κρουαζιερόπλοιων, όπως επίσης η δημιουργία νέων τουριστ</w:t>
      </w:r>
      <w:r>
        <w:rPr>
          <w:rFonts w:eastAsia="Times New Roman" w:cs="Times New Roman"/>
          <w:szCs w:val="24"/>
        </w:rPr>
        <w:t>ικών προϊόντων</w:t>
      </w:r>
      <w:r>
        <w:rPr>
          <w:rFonts w:eastAsia="Times New Roman" w:cs="Times New Roman"/>
          <w:szCs w:val="24"/>
        </w:rPr>
        <w:t>,</w:t>
      </w:r>
      <w:r>
        <w:rPr>
          <w:rFonts w:eastAsia="Times New Roman" w:cs="Times New Roman"/>
          <w:szCs w:val="24"/>
        </w:rPr>
        <w:t xml:space="preserve"> που συνδέονται με την κρουαζιέρα,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663F66E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ήθελα επίσης, κύριε Πρόεδρε, κλείνοντας να πούμε ότι προϋπόθεση για τη βιώσιμη ανάπτυξη ενός στρατηγικού σχεδίου για την κρουαζιέρα</w:t>
      </w:r>
      <w:r>
        <w:rPr>
          <w:rFonts w:eastAsia="Times New Roman" w:cs="Times New Roman"/>
          <w:szCs w:val="24"/>
        </w:rPr>
        <w:t>,</w:t>
      </w:r>
      <w:r>
        <w:rPr>
          <w:rFonts w:eastAsia="Times New Roman" w:cs="Times New Roman"/>
          <w:szCs w:val="24"/>
        </w:rPr>
        <w:t xml:space="preserve"> σε ό,τι αφορά τη χώρα </w:t>
      </w:r>
      <w:r>
        <w:rPr>
          <w:rFonts w:eastAsia="Times New Roman" w:cs="Times New Roman"/>
          <w:szCs w:val="24"/>
        </w:rPr>
        <w:t>μας,</w:t>
      </w:r>
      <w:r>
        <w:rPr>
          <w:rFonts w:eastAsia="Times New Roman" w:cs="Times New Roman"/>
          <w:szCs w:val="24"/>
        </w:rPr>
        <w:t xml:space="preserve"> είναι οι νέες αγορές, όπως η κινεζική αγορά και μάλιστα τώρα με την παρουσία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λ</w:t>
      </w:r>
      <w:r>
        <w:rPr>
          <w:rFonts w:eastAsia="Times New Roman" w:cs="Times New Roman"/>
          <w:szCs w:val="24"/>
        </w:rPr>
        <w:t>ιμάνι του Πειραιά</w:t>
      </w:r>
      <w:r>
        <w:rPr>
          <w:rFonts w:eastAsia="Times New Roman" w:cs="Times New Roman"/>
          <w:szCs w:val="24"/>
        </w:rPr>
        <w:t>,</w:t>
      </w:r>
      <w:r>
        <w:rPr>
          <w:rFonts w:eastAsia="Times New Roman" w:cs="Times New Roman"/>
          <w:szCs w:val="24"/>
        </w:rPr>
        <w:t xml:space="preserve"> κάτι που ανέφερε ο κ. Καραμανλής προηγουμένως. </w:t>
      </w:r>
    </w:p>
    <w:p w14:paraId="663F66E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Όσα στοιχεία κατέθεσε ο κ. </w:t>
      </w:r>
      <w:proofErr w:type="spellStart"/>
      <w:r>
        <w:rPr>
          <w:rFonts w:eastAsia="Times New Roman" w:cs="Times New Roman"/>
          <w:szCs w:val="24"/>
        </w:rPr>
        <w:t>Κουρουμπλή</w:t>
      </w:r>
      <w:r>
        <w:rPr>
          <w:rFonts w:eastAsia="Times New Roman" w:cs="Times New Roman"/>
          <w:szCs w:val="24"/>
        </w:rPr>
        <w:t>ς</w:t>
      </w:r>
      <w:proofErr w:type="spellEnd"/>
      <w:r>
        <w:rPr>
          <w:rFonts w:eastAsia="Times New Roman" w:cs="Times New Roman"/>
          <w:szCs w:val="24"/>
        </w:rPr>
        <w:t xml:space="preserve"> αλλά και οι εκπρόσωποι του ΣΥΡΙΖΑ και των ΑΝΕΛ, δεν είν</w:t>
      </w:r>
      <w:r>
        <w:rPr>
          <w:rFonts w:eastAsia="Times New Roman" w:cs="Times New Roman"/>
          <w:szCs w:val="24"/>
        </w:rPr>
        <w:t>αι τα μοναδικά, τα μόνα που μπορούμε να επισημάνουμε. Η Μυτιλήνη το 2014 είχε πενήντα τρεις αφίξεις, ενώ το 2017 μόλις μ</w:t>
      </w:r>
      <w:r>
        <w:rPr>
          <w:rFonts w:eastAsia="Times New Roman" w:cs="Times New Roman"/>
          <w:szCs w:val="24"/>
        </w:rPr>
        <w:t>ί</w:t>
      </w:r>
      <w:r>
        <w:rPr>
          <w:rFonts w:eastAsia="Times New Roman" w:cs="Times New Roman"/>
          <w:szCs w:val="24"/>
        </w:rPr>
        <w:t>α. Η Χίος το 2014 είχε τριάντα έξι αφίξεις και το 2017 μόνο μ</w:t>
      </w:r>
      <w:r>
        <w:rPr>
          <w:rFonts w:eastAsia="Times New Roman" w:cs="Times New Roman"/>
          <w:szCs w:val="24"/>
        </w:rPr>
        <w:t>ί</w:t>
      </w:r>
      <w:r>
        <w:rPr>
          <w:rFonts w:eastAsia="Times New Roman" w:cs="Times New Roman"/>
          <w:szCs w:val="24"/>
        </w:rPr>
        <w:t>α. Η Κως το 2014 είχε εβδομήντα εννέα αφίξεις και το 2017 μόνο δ</w:t>
      </w:r>
      <w:r>
        <w:rPr>
          <w:rFonts w:eastAsia="Times New Roman" w:cs="Times New Roman"/>
          <w:szCs w:val="24"/>
        </w:rPr>
        <w:t>εκα</w:t>
      </w:r>
      <w:r>
        <w:rPr>
          <w:rFonts w:eastAsia="Times New Roman" w:cs="Times New Roman"/>
          <w:szCs w:val="24"/>
        </w:rPr>
        <w:t>εννέα.</w:t>
      </w:r>
      <w:r>
        <w:rPr>
          <w:rFonts w:eastAsia="Times New Roman" w:cs="Times New Roman"/>
          <w:szCs w:val="24"/>
        </w:rPr>
        <w:t xml:space="preserve"> </w:t>
      </w:r>
    </w:p>
    <w:p w14:paraId="663F66EC"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Αυτά τα νησιά, λοιπόν, που έχουν πληγεί από το προσφυγικό, είναι νησιά για τα οποία δεν έχει δώσει απάντηση η Κυβέρνηση ποια είναι τα κίνητρα στα οποία πρέπει να επενδύσει προκειμένου να άρει αυτές τις μικρές σε αριθμό αφίξεις κρουαζιερόπλοιων.</w:t>
      </w:r>
    </w:p>
    <w:p w14:paraId="663F66ED"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w:t>
      </w:r>
      <w:r>
        <w:rPr>
          <w:rFonts w:eastAsia="Times New Roman"/>
          <w:b/>
          <w:szCs w:val="24"/>
        </w:rPr>
        <w:t>Ν (Αναστάσιος Κουράκης):</w:t>
      </w:r>
      <w:r>
        <w:rPr>
          <w:rFonts w:eastAsia="Times New Roman"/>
          <w:szCs w:val="24"/>
        </w:rPr>
        <w:t xml:space="preserve"> Ολοκληρώστε, παρακαλώ, κύριε </w:t>
      </w:r>
      <w:proofErr w:type="spellStart"/>
      <w:r>
        <w:rPr>
          <w:rFonts w:eastAsia="Times New Roman"/>
          <w:szCs w:val="24"/>
        </w:rPr>
        <w:t>Κόνσολα</w:t>
      </w:r>
      <w:proofErr w:type="spellEnd"/>
      <w:r>
        <w:rPr>
          <w:rFonts w:eastAsia="Times New Roman"/>
          <w:szCs w:val="24"/>
        </w:rPr>
        <w:t>.</w:t>
      </w:r>
    </w:p>
    <w:p w14:paraId="663F66EE" w14:textId="77777777" w:rsidR="00923458" w:rsidRDefault="00A03D36">
      <w:pPr>
        <w:spacing w:line="600" w:lineRule="auto"/>
        <w:ind w:firstLine="720"/>
        <w:contextualSpacing/>
        <w:jc w:val="both"/>
        <w:rPr>
          <w:rFonts w:eastAsia="Times New Roman"/>
          <w:szCs w:val="24"/>
        </w:rPr>
      </w:pPr>
      <w:r>
        <w:rPr>
          <w:rFonts w:eastAsia="Times New Roman"/>
          <w:b/>
          <w:szCs w:val="24"/>
        </w:rPr>
        <w:t>ΕΜΜΑΝΟΥΗΛ ΚΟΝΣΟΛΑΣ:</w:t>
      </w:r>
      <w:r>
        <w:rPr>
          <w:rFonts w:eastAsia="Times New Roman"/>
          <w:szCs w:val="24"/>
        </w:rPr>
        <w:t xml:space="preserve"> Ολοκληρώνω, κύριε Πρόεδρε.</w:t>
      </w:r>
    </w:p>
    <w:p w14:paraId="663F66EF" w14:textId="77777777" w:rsidR="00923458" w:rsidRDefault="00A03D36">
      <w:pPr>
        <w:spacing w:line="600" w:lineRule="auto"/>
        <w:ind w:firstLine="720"/>
        <w:contextualSpacing/>
        <w:jc w:val="both"/>
        <w:rPr>
          <w:rFonts w:eastAsia="Times New Roman"/>
          <w:szCs w:val="24"/>
        </w:rPr>
      </w:pPr>
      <w:r>
        <w:rPr>
          <w:rFonts w:eastAsia="Times New Roman"/>
          <w:szCs w:val="24"/>
        </w:rPr>
        <w:t>Εμείς δεν έχουμε ιδεοληψίες. Έχουμε μία κουλτούρα συνεννόησης και συνύπαρξης. Σε αυτή την Αίθουσα όλοι οι συνάδελφοι από τη Νέα Δημοκρατία έχουν κ</w:t>
      </w:r>
      <w:r>
        <w:rPr>
          <w:rFonts w:eastAsia="Times New Roman"/>
          <w:szCs w:val="24"/>
        </w:rPr>
        <w:t>αταθέσει στο ίδιο πνεύμα τις προτάσεις τους. Η ανάπτυξη της κρουαζιέρας προϋποθέτει σταθερή πορεία και ανοιχτές θάλασσες. Σε αυτή την κατεύθυνση θα συμμετάσχουμε σε όποιας μορφής συνεργασία θελήσετε το επόμενο διάστημα.</w:t>
      </w:r>
    </w:p>
    <w:p w14:paraId="663F66F0" w14:textId="77777777" w:rsidR="00923458" w:rsidRDefault="00A03D36">
      <w:pPr>
        <w:spacing w:line="600" w:lineRule="auto"/>
        <w:ind w:firstLine="720"/>
        <w:contextualSpacing/>
        <w:jc w:val="both"/>
        <w:rPr>
          <w:rFonts w:eastAsia="Times New Roman"/>
          <w:szCs w:val="24"/>
        </w:rPr>
      </w:pPr>
      <w:r>
        <w:rPr>
          <w:rFonts w:eastAsia="Times New Roman"/>
          <w:szCs w:val="24"/>
        </w:rPr>
        <w:t>Ευχαριστώ, κύριε Πρόεδρε.</w:t>
      </w:r>
    </w:p>
    <w:p w14:paraId="663F66F1" w14:textId="77777777" w:rsidR="00923458" w:rsidRDefault="00A03D36">
      <w:pPr>
        <w:spacing w:line="600" w:lineRule="auto"/>
        <w:ind w:firstLine="720"/>
        <w:contextualSpacing/>
        <w:jc w:val="center"/>
        <w:rPr>
          <w:rFonts w:eastAsia="Times New Roman"/>
          <w:szCs w:val="24"/>
        </w:rPr>
      </w:pPr>
      <w:r>
        <w:rPr>
          <w:rFonts w:eastAsia="Times New Roman"/>
          <w:szCs w:val="24"/>
        </w:rPr>
        <w:t>(Χειροκροτ</w:t>
      </w:r>
      <w:r>
        <w:rPr>
          <w:rFonts w:eastAsia="Times New Roman"/>
          <w:szCs w:val="24"/>
        </w:rPr>
        <w:t>ήματα από την πτέρυγα της Νέας Δημοκρατίας)</w:t>
      </w:r>
    </w:p>
    <w:p w14:paraId="663F66F2" w14:textId="77777777" w:rsidR="00923458" w:rsidRDefault="00A03D36">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κύριε </w:t>
      </w:r>
      <w:proofErr w:type="spellStart"/>
      <w:r>
        <w:rPr>
          <w:rFonts w:eastAsia="Times New Roman"/>
          <w:szCs w:val="24"/>
        </w:rPr>
        <w:t>Κόνσολα</w:t>
      </w:r>
      <w:proofErr w:type="spellEnd"/>
      <w:r>
        <w:rPr>
          <w:rFonts w:eastAsia="Times New Roman"/>
          <w:szCs w:val="24"/>
        </w:rPr>
        <w:t>.</w:t>
      </w:r>
    </w:p>
    <w:p w14:paraId="663F66F3"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Πλακιωτάκη</w:t>
      </w:r>
      <w:proofErr w:type="spellEnd"/>
      <w:r>
        <w:rPr>
          <w:rFonts w:eastAsia="Times New Roman"/>
          <w:szCs w:val="24"/>
        </w:rPr>
        <w:t>, έχετε υπόλοιπο δύο λεπτά, αν θέλετε να μιλήσετε.</w:t>
      </w:r>
    </w:p>
    <w:p w14:paraId="663F66F4" w14:textId="77777777" w:rsidR="00923458" w:rsidRDefault="00A03D36">
      <w:pPr>
        <w:spacing w:line="600" w:lineRule="auto"/>
        <w:ind w:firstLine="720"/>
        <w:contextualSpacing/>
        <w:jc w:val="both"/>
        <w:rPr>
          <w:rFonts w:eastAsia="Times New Roman"/>
          <w:szCs w:val="24"/>
        </w:rPr>
      </w:pPr>
      <w:r>
        <w:rPr>
          <w:rFonts w:eastAsia="Times New Roman"/>
          <w:b/>
          <w:szCs w:val="24"/>
        </w:rPr>
        <w:t>ΙΩΑΝΝΗΣ ΠΛΑΚΙΩΤΑΚΗΣ:</w:t>
      </w:r>
      <w:r>
        <w:rPr>
          <w:rFonts w:eastAsia="Times New Roman"/>
          <w:szCs w:val="24"/>
        </w:rPr>
        <w:t xml:space="preserve"> Ναι, θα ήθελα τον λόγο, κύριε Πρόεδρε.</w:t>
      </w:r>
    </w:p>
    <w:p w14:paraId="663F66F5"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(Αναστάσιος</w:t>
      </w:r>
      <w:r>
        <w:rPr>
          <w:rFonts w:eastAsia="Times New Roman"/>
          <w:b/>
          <w:szCs w:val="24"/>
        </w:rPr>
        <w:t xml:space="preserve"> Κουράκης):</w:t>
      </w:r>
      <w:r>
        <w:rPr>
          <w:rFonts w:eastAsia="Times New Roman"/>
          <w:szCs w:val="24"/>
        </w:rPr>
        <w:t xml:space="preserve"> Ορίστε.</w:t>
      </w:r>
    </w:p>
    <w:p w14:paraId="663F66F6" w14:textId="77777777" w:rsidR="00923458" w:rsidRDefault="00A03D36">
      <w:pPr>
        <w:spacing w:line="600" w:lineRule="auto"/>
        <w:ind w:firstLine="720"/>
        <w:contextualSpacing/>
        <w:jc w:val="both"/>
        <w:rPr>
          <w:rFonts w:eastAsia="Times New Roman"/>
          <w:szCs w:val="24"/>
        </w:rPr>
      </w:pPr>
      <w:r>
        <w:rPr>
          <w:rFonts w:eastAsia="Times New Roman"/>
          <w:b/>
          <w:szCs w:val="24"/>
        </w:rPr>
        <w:t>ΙΩΑΝΝΗΣ ΠΛΑΚΙΩΤΑΚΗΣ:</w:t>
      </w:r>
      <w:r>
        <w:rPr>
          <w:rFonts w:eastAsia="Times New Roman"/>
          <w:szCs w:val="24"/>
        </w:rPr>
        <w:t xml:space="preserve"> Ευχαριστώ πολύ, κύριε Πρόεδρε.</w:t>
      </w:r>
    </w:p>
    <w:p w14:paraId="663F66F7"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Δεν είναι εδώ ο κ. </w:t>
      </w:r>
      <w:proofErr w:type="spellStart"/>
      <w:r>
        <w:rPr>
          <w:rFonts w:eastAsia="Times New Roman"/>
          <w:szCs w:val="24"/>
        </w:rPr>
        <w:t>Κουρουμπλής</w:t>
      </w:r>
      <w:proofErr w:type="spellEnd"/>
      <w:r>
        <w:rPr>
          <w:rFonts w:eastAsia="Times New Roman"/>
          <w:szCs w:val="24"/>
        </w:rPr>
        <w:t>. Δυστυχώς επιβεβαιώθηκα. Μετά τα ευχολόγια και τα αφηγήματά του, δεν υπήρξε κα</w:t>
      </w:r>
      <w:r>
        <w:rPr>
          <w:rFonts w:eastAsia="Times New Roman"/>
          <w:szCs w:val="24"/>
        </w:rPr>
        <w:t>μ</w:t>
      </w:r>
      <w:r>
        <w:rPr>
          <w:rFonts w:eastAsia="Times New Roman"/>
          <w:szCs w:val="24"/>
        </w:rPr>
        <w:t>μία ρεαλιστική πρόταση, κανένα απολύτως σχέδιο, ιδιαίτερα όσον αφορά το κο</w:t>
      </w:r>
      <w:r>
        <w:rPr>
          <w:rFonts w:eastAsia="Times New Roman"/>
          <w:szCs w:val="24"/>
        </w:rPr>
        <w:t xml:space="preserve">μμάτι της αξιοποίησης των λιμενικών υποδομών. </w:t>
      </w:r>
    </w:p>
    <w:p w14:paraId="663F66F8"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Εδώ τα πράγματα είναι πιο απλά και πρέπει να τα βλέπουμε πρακτικά. Για παράδειγμα, πρέπει να μελετήσουμε –τουλάχιστον στρατηγικά- ποια είναι τα λιμάνια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και ποια λιμάνια μπορούν να ικανοποιήσουν τα</w:t>
      </w:r>
      <w:r>
        <w:rPr>
          <w:rFonts w:eastAsia="Times New Roman"/>
          <w:szCs w:val="24"/>
        </w:rPr>
        <w:t xml:space="preserve"> κριτήρια που οι παγκόσμιοι </w:t>
      </w:r>
      <w:proofErr w:type="spellStart"/>
      <w:r>
        <w:rPr>
          <w:rFonts w:eastAsia="Times New Roman"/>
          <w:szCs w:val="24"/>
        </w:rPr>
        <w:t>πάροχοι</w:t>
      </w:r>
      <w:proofErr w:type="spellEnd"/>
      <w:r>
        <w:rPr>
          <w:rFonts w:eastAsia="Times New Roman"/>
          <w:szCs w:val="24"/>
        </w:rPr>
        <w:t xml:space="preserve"> της κρουαζιέρας έχουν θέσει, έτσι ώστε τα λιμάνια μας να είναι ελκυστικά. </w:t>
      </w:r>
    </w:p>
    <w:p w14:paraId="663F66F9"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Καταθέτω στα Πρακτικά τη μελέτη του Πανεπιστημίου Αιγαίου που θέτει μια σειρά από κριτήρια, έτσι ώστε τα λιμάνια μας να καταστούν ελκυστικοί προο</w:t>
      </w:r>
      <w:r>
        <w:rPr>
          <w:rFonts w:eastAsia="Times New Roman"/>
          <w:szCs w:val="24"/>
        </w:rPr>
        <w:t xml:space="preserve">ρισμοί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κρουαζιέρας. Αυτό είναι το σημαντικό, αν θέλει κ</w:t>
      </w:r>
      <w:r>
        <w:rPr>
          <w:rFonts w:eastAsia="Times New Roman"/>
          <w:szCs w:val="24"/>
        </w:rPr>
        <w:t xml:space="preserve">άποιος </w:t>
      </w:r>
      <w:r>
        <w:rPr>
          <w:rFonts w:eastAsia="Times New Roman"/>
          <w:szCs w:val="24"/>
        </w:rPr>
        <w:t>να αυξήσει τα έσοδά του στον συγκεκριμένο τομέα. Αυτό είναι κρίσιμο και σημαντικό.</w:t>
      </w:r>
    </w:p>
    <w:p w14:paraId="663F66FA" w14:textId="77777777" w:rsidR="00923458" w:rsidRDefault="00A03D36">
      <w:pPr>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καταθέτει για τα Πρακτικά την προαναφερθείσα μελέτη,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63F66FB" w14:textId="77777777" w:rsidR="00923458" w:rsidRDefault="00A03D36">
      <w:pPr>
        <w:spacing w:line="600" w:lineRule="auto"/>
        <w:ind w:firstLine="720"/>
        <w:contextualSpacing/>
        <w:jc w:val="both"/>
        <w:rPr>
          <w:rFonts w:eastAsia="Times New Roman"/>
          <w:szCs w:val="24"/>
        </w:rPr>
      </w:pPr>
      <w:r>
        <w:rPr>
          <w:rFonts w:eastAsia="Times New Roman"/>
          <w:szCs w:val="24"/>
        </w:rPr>
        <w:t>Ένα άλλο ζήτημα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που θα ήθελα να θ</w:t>
      </w:r>
      <w:r>
        <w:rPr>
          <w:rFonts w:eastAsia="Times New Roman"/>
          <w:szCs w:val="24"/>
        </w:rPr>
        <w:t xml:space="preserve">έσω, με αφορμή τους παγκόσμιους </w:t>
      </w:r>
      <w:proofErr w:type="spellStart"/>
      <w:r>
        <w:rPr>
          <w:rFonts w:eastAsia="Times New Roman"/>
          <w:szCs w:val="24"/>
        </w:rPr>
        <w:t>παρόχους</w:t>
      </w:r>
      <w:proofErr w:type="spellEnd"/>
      <w:r>
        <w:rPr>
          <w:rFonts w:eastAsia="Times New Roman"/>
          <w:szCs w:val="24"/>
        </w:rPr>
        <w:t xml:space="preserve"> στον τομέα της κρουαζιέρας -επειδή και ο κύριος Υπουργός μάς είπε περί ελληνικής σημαίας- είναι ότι πέντε είναι αυτοί που ουσιαστικά είναι οι παγκόσμιοι παίκτες στον χώρο της κρουαζιέρας και όλοι αυτοί είναι υπό ξέν</w:t>
      </w:r>
      <w:r>
        <w:rPr>
          <w:rFonts w:eastAsia="Times New Roman"/>
          <w:szCs w:val="24"/>
        </w:rPr>
        <w:t xml:space="preserve">η σημαία. </w:t>
      </w:r>
    </w:p>
    <w:p w14:paraId="663F66FC"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Άρα ποιο είναι το μυστικό; Το μυστικό είναι να δημιουργήσουμε προϋποθέσεις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στη χώρα μας. Στη Βαρκελώνη, για παράδειγμα, τα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είναι πολύ περισσότερα απ’ ό,τι τα </w:t>
      </w:r>
      <w:r>
        <w:rPr>
          <w:rFonts w:eastAsia="Times New Roman"/>
          <w:szCs w:val="24"/>
          <w:lang w:val="en-US"/>
        </w:rPr>
        <w:t>transit</w:t>
      </w:r>
      <w:r>
        <w:rPr>
          <w:rFonts w:eastAsia="Times New Roman"/>
          <w:szCs w:val="24"/>
        </w:rPr>
        <w:t>. Στον Πειραιά από το ένα εκατομμύριο οι τριακόσιες χι</w:t>
      </w:r>
      <w:r>
        <w:rPr>
          <w:rFonts w:eastAsia="Times New Roman"/>
          <w:szCs w:val="24"/>
        </w:rPr>
        <w:t xml:space="preserve">λιάδες είναι </w:t>
      </w:r>
      <w:r>
        <w:rPr>
          <w:rFonts w:eastAsia="Times New Roman"/>
          <w:szCs w:val="24"/>
          <w:lang w:val="en-US"/>
        </w:rPr>
        <w:t>home</w:t>
      </w:r>
      <w:r>
        <w:rPr>
          <w:rFonts w:eastAsia="Times New Roman"/>
          <w:szCs w:val="24"/>
        </w:rPr>
        <w:t xml:space="preserve"> </w:t>
      </w:r>
      <w:r>
        <w:rPr>
          <w:rFonts w:eastAsia="Times New Roman"/>
          <w:szCs w:val="24"/>
          <w:lang w:val="en-US"/>
        </w:rPr>
        <w:t>porting</w:t>
      </w:r>
      <w:r>
        <w:rPr>
          <w:rFonts w:eastAsia="Times New Roman"/>
          <w:szCs w:val="24"/>
        </w:rPr>
        <w:t xml:space="preserve"> και επτακόσιες χιλιάδες </w:t>
      </w:r>
      <w:r>
        <w:rPr>
          <w:rFonts w:eastAsia="Times New Roman"/>
          <w:szCs w:val="24"/>
          <w:lang w:val="en-US"/>
        </w:rPr>
        <w:lastRenderedPageBreak/>
        <w:t>transit</w:t>
      </w:r>
      <w:r>
        <w:rPr>
          <w:rFonts w:eastAsia="Times New Roman"/>
          <w:szCs w:val="24"/>
        </w:rPr>
        <w:t>. Αντιλαμβάνεστε ότι εδώ κρύβεται η λύση του συγκεκριμένου ζητήματος, όπως βεβαίως και όσον αφορά τα λιμάνια χρειάζεται σύγχρονο μάνατζμεντ από ανθρώπους έμπειρους, ικανούς, μέσα σε ένα διεθνοποιημέν</w:t>
      </w:r>
      <w:r>
        <w:rPr>
          <w:rFonts w:eastAsia="Times New Roman"/>
          <w:szCs w:val="24"/>
        </w:rPr>
        <w:t xml:space="preserve">ο ανταγωνιστικό περιβάλλον. Πρέπει να αφήσουμε κατά μέρος τους αποτυχημένους πολιτευτές ή αυτούς που εξυπηρετούν πολιτικές ή κομματικές σκοπιμότητες και να πάμε σε μία σύγχρονη διοίκηση, που απαιτεί το διεθνοποιημένο περιβάλλον. </w:t>
      </w:r>
    </w:p>
    <w:p w14:paraId="663F66FD"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Τέλος, ρώτησα τον κ. </w:t>
      </w:r>
      <w:proofErr w:type="spellStart"/>
      <w:r>
        <w:rPr>
          <w:rFonts w:eastAsia="Times New Roman"/>
          <w:szCs w:val="24"/>
        </w:rPr>
        <w:t>Κουρο</w:t>
      </w:r>
      <w:r>
        <w:rPr>
          <w:rFonts w:eastAsia="Times New Roman"/>
          <w:szCs w:val="24"/>
        </w:rPr>
        <w:t>υμπλή</w:t>
      </w:r>
      <w:proofErr w:type="spellEnd"/>
      <w:r>
        <w:rPr>
          <w:rFonts w:eastAsia="Times New Roman"/>
          <w:szCs w:val="24"/>
        </w:rPr>
        <w:t xml:space="preserve"> για την άρση του αντικινήτρου όσον αφορά το αφορολόγητο στην τροφοδοσία των κρουαζιερόπλοιων. Δεν πήραμε κα</w:t>
      </w:r>
      <w:r>
        <w:rPr>
          <w:rFonts w:eastAsia="Times New Roman"/>
          <w:szCs w:val="24"/>
        </w:rPr>
        <w:t>μ</w:t>
      </w:r>
      <w:r>
        <w:rPr>
          <w:rFonts w:eastAsia="Times New Roman"/>
          <w:szCs w:val="24"/>
        </w:rPr>
        <w:t>μία απάντηση περί του συγκεκριμένου ζητήματος. Ό,τι ισχύει στις ανταγωνίστριες χώρες, ό,τι ίσχυσε στο παρελθόν και στην Ιταλία και στην Ισπανί</w:t>
      </w:r>
      <w:r>
        <w:rPr>
          <w:rFonts w:eastAsia="Times New Roman"/>
          <w:szCs w:val="24"/>
        </w:rPr>
        <w:t xml:space="preserve">α, το ίδιο να ισχύει και στην πατρίδα μας. </w:t>
      </w:r>
    </w:p>
    <w:p w14:paraId="663F66FE" w14:textId="77777777" w:rsidR="00923458" w:rsidRDefault="00A03D36">
      <w:pPr>
        <w:spacing w:line="600" w:lineRule="auto"/>
        <w:ind w:firstLine="720"/>
        <w:contextualSpacing/>
        <w:jc w:val="both"/>
        <w:rPr>
          <w:rFonts w:eastAsia="Times New Roman"/>
          <w:szCs w:val="24"/>
        </w:rPr>
      </w:pPr>
      <w:r>
        <w:rPr>
          <w:rFonts w:eastAsia="Times New Roman"/>
          <w:szCs w:val="24"/>
        </w:rPr>
        <w:t>Άρα εμείς, εν κατακλείδι –και ευχαριστώ για την ανοχή σας, κύριε Πρόεδρε- εμείς είμαστε θετικοί ώστε να υπάρξει συνεννόηση στον κρίσιμο και ευαίσθητο τομέα της κρουαζιέρας, αρκεί να υπάρχει βεβαίως κάποιο σχέδιο.</w:t>
      </w:r>
      <w:r>
        <w:rPr>
          <w:rFonts w:eastAsia="Times New Roman"/>
          <w:szCs w:val="24"/>
        </w:rPr>
        <w:t xml:space="preserve"> </w:t>
      </w:r>
    </w:p>
    <w:p w14:paraId="663F66FF"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Περιμένουμε και από την Υπουργό να καταθέσει τις απόψεις της και από τον κύριο Υπουργό Ναυτιλίας να καταθέσει το </w:t>
      </w:r>
      <w:r>
        <w:rPr>
          <w:rFonts w:eastAsia="Times New Roman"/>
          <w:szCs w:val="24"/>
        </w:rPr>
        <w:lastRenderedPageBreak/>
        <w:t xml:space="preserve">νομοσχέδιό του γιατί μέχρι τώρα μόνο αφηγήματα ακούμε και ευχολόγια. Θα πάει αύριο στο Λονδίνο. Ας λύσει πρώτα το πρόβλημα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γιατί το ναυτιλιακό συνάλλαγμα έχει συρρικνωθεί. Από 14 δισεκατομμύρια έχει συρρικνωθεί στα 7 δισεκατομμύρια. Να τον βοηθήσουμε να αυξηθούν και τα ποντοπόρα πλοία με ελληνική σημαία, να συνδράμουμε σε αυτή την περίπτωση, αλλά αντιλαμβάνεστε ότι γ</w:t>
      </w:r>
      <w:r>
        <w:rPr>
          <w:rFonts w:eastAsia="Times New Roman"/>
          <w:szCs w:val="24"/>
        </w:rPr>
        <w:t>ια όλα αυτά χρειάζονται ρεαλιστικές και πρακτικές απόψεις, διότι στα ευχολόγια και στα αφηγήματα η Κυβέρνηση του κ. Τσίπρα και οι Υπουργοί του τα πάνε καλά, στην πράξη χωλαίνουν</w:t>
      </w:r>
      <w:r>
        <w:rPr>
          <w:rFonts w:eastAsia="Times New Roman"/>
          <w:szCs w:val="24"/>
        </w:rPr>
        <w:t>!</w:t>
      </w:r>
    </w:p>
    <w:p w14:paraId="663F6700" w14:textId="77777777" w:rsidR="00923458" w:rsidRDefault="00A03D36">
      <w:pPr>
        <w:spacing w:line="600" w:lineRule="auto"/>
        <w:ind w:firstLine="720"/>
        <w:contextualSpacing/>
        <w:jc w:val="both"/>
        <w:rPr>
          <w:rFonts w:eastAsia="Times New Roman"/>
          <w:szCs w:val="24"/>
        </w:rPr>
      </w:pPr>
      <w:r>
        <w:rPr>
          <w:rFonts w:eastAsia="Times New Roman"/>
          <w:szCs w:val="24"/>
        </w:rPr>
        <w:t>Ευχαριστώ πολύ.</w:t>
      </w:r>
    </w:p>
    <w:p w14:paraId="663F6701" w14:textId="77777777" w:rsidR="00923458" w:rsidRDefault="00A03D3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663F6702"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w:t>
      </w:r>
      <w:r>
        <w:rPr>
          <w:rFonts w:eastAsia="Times New Roman"/>
          <w:b/>
          <w:szCs w:val="24"/>
        </w:rPr>
        <w:t xml:space="preserve">ΥΩΝ (Αναστάσιος Κουράκης): </w:t>
      </w:r>
      <w:r>
        <w:rPr>
          <w:rFonts w:eastAsia="Times New Roman"/>
          <w:szCs w:val="24"/>
        </w:rPr>
        <w:t>Ευχαριστούμε.</w:t>
      </w:r>
    </w:p>
    <w:p w14:paraId="663F6703" w14:textId="77777777" w:rsidR="00923458" w:rsidRDefault="00A03D36">
      <w:pPr>
        <w:spacing w:line="600" w:lineRule="auto"/>
        <w:ind w:firstLine="720"/>
        <w:contextualSpacing/>
        <w:jc w:val="both"/>
        <w:rPr>
          <w:rFonts w:eastAsia="Times New Roman"/>
          <w:szCs w:val="24"/>
        </w:rPr>
      </w:pPr>
      <w:r>
        <w:rPr>
          <w:rFonts w:eastAsia="Times New Roman"/>
          <w:b/>
          <w:szCs w:val="24"/>
        </w:rPr>
        <w:t xml:space="preserve">ΧΑΡΑΛΑΜΠΟΣ ΑΘΑΝΑΣΙΟΥ: </w:t>
      </w:r>
      <w:r>
        <w:rPr>
          <w:rFonts w:eastAsia="Times New Roman"/>
          <w:szCs w:val="24"/>
        </w:rPr>
        <w:t>Κύριε Πρόεδρε…</w:t>
      </w:r>
    </w:p>
    <w:p w14:paraId="663F6704" w14:textId="77777777" w:rsidR="00923458" w:rsidRDefault="00A03D36">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Αθανασίου, έχετε καλύψει και τον χρόνο της δευτερολογίας σας απ’ ό,τι βλέπω.</w:t>
      </w:r>
    </w:p>
    <w:p w14:paraId="663F6705" w14:textId="77777777" w:rsidR="00923458" w:rsidRDefault="00A03D36">
      <w:pPr>
        <w:spacing w:line="600" w:lineRule="auto"/>
        <w:ind w:firstLine="720"/>
        <w:contextualSpacing/>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Ένα λεπτό, κύριε Πρόεδρε.</w:t>
      </w:r>
    </w:p>
    <w:p w14:paraId="663F6706"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szCs w:val="24"/>
        </w:rPr>
        <w:t>Έχετε τον λόγο για ένα λεπτό.</w:t>
      </w:r>
    </w:p>
    <w:p w14:paraId="663F670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663F670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Κουρουμπλής</w:t>
      </w:r>
      <w:proofErr w:type="spellEnd"/>
      <w:r>
        <w:rPr>
          <w:rFonts w:eastAsia="Times New Roman" w:cs="Times New Roman"/>
          <w:szCs w:val="24"/>
        </w:rPr>
        <w:t xml:space="preserve"> </w:t>
      </w:r>
      <w:r>
        <w:rPr>
          <w:rFonts w:eastAsia="Times New Roman" w:cs="Times New Roman"/>
          <w:szCs w:val="24"/>
        </w:rPr>
        <w:t>ρώτησ</w:t>
      </w:r>
      <w:r>
        <w:rPr>
          <w:rFonts w:eastAsia="Times New Roman" w:cs="Times New Roman"/>
          <w:szCs w:val="24"/>
        </w:rPr>
        <w:t>ε αν υπάρχουν αφελείς στην Αίθουσα αυτή</w:t>
      </w:r>
      <w:r>
        <w:rPr>
          <w:rFonts w:eastAsia="Times New Roman" w:cs="Times New Roman"/>
          <w:szCs w:val="24"/>
        </w:rPr>
        <w:t>,</w:t>
      </w:r>
      <w:r>
        <w:rPr>
          <w:rFonts w:eastAsia="Times New Roman" w:cs="Times New Roman"/>
          <w:szCs w:val="24"/>
        </w:rPr>
        <w:t xml:space="preserve"> που να πιστεύουν ότι η αιτία της μείωσης των αφίξεων στα κρουαζιερόπλοια οφείλεται στο μεταναστευτικό.</w:t>
      </w:r>
    </w:p>
    <w:p w14:paraId="663F670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να πω του κυρίου Υπουργού για να μας πει, πράγματι, για την πατρίδα μου τη Μυτιλήνη, που είναι το νησί που επλήγη περισσότερο από κάθε άλλη περιοχή</w:t>
      </w:r>
      <w:r>
        <w:rPr>
          <w:rFonts w:eastAsia="Times New Roman" w:cs="Times New Roman"/>
          <w:szCs w:val="24"/>
        </w:rPr>
        <w:t xml:space="preserve"> της Ελλάδος από το μεταναστευτικό, πώς εξηγεί ότι το 2014 είχαμε πενήντα τρεις αφίξεις, το 2015 πενήντα τρεις αφίξεις κρουαζιερόπλοιων, το 2016 μειώνονται περίπου στις μισές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στις 29 </w:t>
      </w:r>
      <w:r>
        <w:rPr>
          <w:rFonts w:eastAsia="Times New Roman" w:cs="Times New Roman"/>
          <w:szCs w:val="24"/>
        </w:rPr>
        <w:t>-σε έξαρση το μεταναστευτικ</w:t>
      </w:r>
      <w:r>
        <w:rPr>
          <w:rFonts w:eastAsia="Times New Roman" w:cs="Times New Roman"/>
          <w:szCs w:val="24"/>
        </w:rPr>
        <w:t>ό</w:t>
      </w:r>
      <w:r>
        <w:rPr>
          <w:rFonts w:eastAsia="Times New Roman" w:cs="Times New Roman"/>
          <w:szCs w:val="24"/>
        </w:rPr>
        <w:t>- και ήδη μέχρι τώρα προβλέπεται μια αύξηση.</w:t>
      </w:r>
      <w:r>
        <w:rPr>
          <w:rFonts w:eastAsia="Times New Roman" w:cs="Times New Roman"/>
          <w:szCs w:val="24"/>
        </w:rPr>
        <w:t xml:space="preserve"> Τα ίδια για τη Χίο. Τα αντίστοιχα νούμερα για τη Χίο έχουν: Σαράντα τρεις για το 2014 και σήμερα προβλέπονται μόνο οκτώ.</w:t>
      </w:r>
    </w:p>
    <w:p w14:paraId="663F670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εδώ ο κύριος Υπουργός εδώ για να μας απαντήσει, παρεκτός του ότι είχαμε και θεαματική μείωση των πτήσεων </w:t>
      </w:r>
      <w:r>
        <w:rPr>
          <w:rFonts w:eastAsia="Times New Roman" w:cs="Times New Roman"/>
          <w:szCs w:val="24"/>
          <w:lang w:val="en-US"/>
        </w:rPr>
        <w:t>charter</w:t>
      </w:r>
      <w:r>
        <w:rPr>
          <w:rFonts w:eastAsia="Times New Roman" w:cs="Times New Roman"/>
          <w:szCs w:val="24"/>
        </w:rPr>
        <w:t>.</w:t>
      </w:r>
    </w:p>
    <w:p w14:paraId="663F670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Ενώ στη Λέ</w:t>
      </w:r>
      <w:r>
        <w:rPr>
          <w:rFonts w:eastAsia="Times New Roman" w:cs="Times New Roman"/>
          <w:szCs w:val="24"/>
        </w:rPr>
        <w:t xml:space="preserve">σβο έρχονταν την εβδομάδα, κύριε Πρόεδρε και κυρίες και κύριοι συνάδελφοι, έξι με οκτώ πτήσεις </w:t>
      </w:r>
      <w:r>
        <w:rPr>
          <w:rFonts w:eastAsia="Times New Roman" w:cs="Times New Roman"/>
          <w:szCs w:val="24"/>
          <w:lang w:val="en-US"/>
        </w:rPr>
        <w:t>charter</w:t>
      </w:r>
      <w:r>
        <w:rPr>
          <w:rFonts w:eastAsia="Times New Roman" w:cs="Times New Roman"/>
          <w:szCs w:val="24"/>
        </w:rPr>
        <w:t xml:space="preserve"> την εβδομάδα, πέρσι όλη την περίοδο δεν ξεπέρασαν τις οκτώ. Κάτι λέει αυτό. Άρα να γιατί και το μεταναστευτικό με την αλλοπρόσαλλη πολιτική έφερε αυτά τα</w:t>
      </w:r>
      <w:r>
        <w:rPr>
          <w:rFonts w:eastAsia="Times New Roman" w:cs="Times New Roman"/>
          <w:szCs w:val="24"/>
        </w:rPr>
        <w:t xml:space="preserve"> ζητήματα.</w:t>
      </w:r>
    </w:p>
    <w:p w14:paraId="663F670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θέμα είναι το εξής. Επειδή μίλησε και ο κ. Λαζαρίδης για στρατηγικό σχέδιο που υπάρχει από πλευράς της Κυβέρνησης, θέλω να πω το εξής: Ποιο στρατηγικό σχέδιο, κύριε Λαζαρίδη; Στις πρεσβείες μας και στα προξενεία σε χώρες όπως η Κίνα, η </w:t>
      </w:r>
      <w:r>
        <w:rPr>
          <w:rFonts w:eastAsia="Times New Roman" w:cs="Times New Roman"/>
          <w:szCs w:val="24"/>
        </w:rPr>
        <w:t>Ρωσία, η Τουρκία στοιβάζονται αιτήσεις για βίζες και</w:t>
      </w:r>
      <w:r>
        <w:rPr>
          <w:rFonts w:eastAsia="Times New Roman" w:cs="Times New Roman"/>
          <w:szCs w:val="24"/>
        </w:rPr>
        <w:t>,</w:t>
      </w:r>
      <w:r>
        <w:rPr>
          <w:rFonts w:eastAsia="Times New Roman" w:cs="Times New Roman"/>
          <w:szCs w:val="24"/>
        </w:rPr>
        <w:t xml:space="preserve"> δυστυχώς, δεν υπάρχει προσωπικό να τις επεξεργαστεί. Επιθυμούν οι άνθρωποι να έλθουν στην Ελλάδα να αφήσουν τα χρήματά τους και δεν μπορούν να έλθουν, διότι δεν δίνουν βίζες. Δεν μιλώ για το ζήτημα που </w:t>
      </w:r>
      <w:r>
        <w:rPr>
          <w:rFonts w:eastAsia="Times New Roman" w:cs="Times New Roman"/>
          <w:szCs w:val="24"/>
        </w:rPr>
        <w:t>έχουμε με την Τουρκία για να μπει στο καθεστώς της ελεύθερης βίζας, αλλά μιλάω για χώρες που προανέφερα.</w:t>
      </w:r>
    </w:p>
    <w:p w14:paraId="663F670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δεν υπάρχει στρατηγικό σχέδιο, κύριε Πρόεδρε</w:t>
      </w:r>
      <w:r>
        <w:rPr>
          <w:rFonts w:eastAsia="Times New Roman" w:cs="Times New Roman"/>
          <w:szCs w:val="24"/>
        </w:rPr>
        <w:t>,</w:t>
      </w:r>
      <w:r>
        <w:rPr>
          <w:rFonts w:eastAsia="Times New Roman" w:cs="Times New Roman"/>
          <w:szCs w:val="24"/>
        </w:rPr>
        <w:t xml:space="preserve"> και αυτό είναι ένα από τα ζητήματα τα οποία πρέπει να τα δει η Κυβέρνηση με μεγαλύτερη προσοχή.</w:t>
      </w:r>
    </w:p>
    <w:p w14:paraId="663F670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663F670F"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Ευχαριστώ.</w:t>
      </w:r>
    </w:p>
    <w:p w14:paraId="663F671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 τον λόγο για λίγο.</w:t>
      </w:r>
    </w:p>
    <w:p w14:paraId="663F6711"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Λαζαρίδη, δεν είπε τίποτα.</w:t>
      </w:r>
    </w:p>
    <w:p w14:paraId="663F671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Ούτε μισό λεπτό. Μόνο στο θέμα της βίζας.</w:t>
      </w:r>
    </w:p>
    <w:p w14:paraId="663F6713"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w:t>
      </w:r>
      <w:r>
        <w:rPr>
          <w:rFonts w:eastAsia="Times New Roman"/>
          <w:b/>
          <w:bCs/>
        </w:rPr>
        <w:t>Ν (Αναστάσιος Κουράκης):</w:t>
      </w:r>
      <w:r>
        <w:rPr>
          <w:rFonts w:eastAsia="Times New Roman"/>
          <w:bCs/>
        </w:rPr>
        <w:t xml:space="preserve"> </w:t>
      </w:r>
      <w:r>
        <w:rPr>
          <w:rFonts w:eastAsia="Times New Roman" w:cs="Times New Roman"/>
          <w:szCs w:val="24"/>
        </w:rPr>
        <w:t>Δεν γίνεται, όμως. Δεν είπε κάτι, απλώς έδωσε μία…</w:t>
      </w:r>
    </w:p>
    <w:p w14:paraId="663F671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Λιγότερο από μισό λεπτό. Τώρα θα είχα τελειώσει, κύριε Πρόεδρε.</w:t>
      </w:r>
    </w:p>
    <w:p w14:paraId="663F6715"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Πείτε.</w:t>
      </w:r>
    </w:p>
    <w:p w14:paraId="663F671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πολύ.</w:t>
      </w:r>
    </w:p>
    <w:p w14:paraId="663F671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w:t>
      </w:r>
      <w:r>
        <w:rPr>
          <w:rFonts w:eastAsia="Times New Roman" w:cs="Times New Roman"/>
          <w:szCs w:val="24"/>
        </w:rPr>
        <w:t xml:space="preserve">ότι για το θέμα της βίζας υπάρχει πράγματι έλλειψη προσωπικού, αλλά είναι συγκεκριμένη η διαδικασία που επιβάλλει η Ευρωπαϊκή Ένωση και οι χρόνοι που πρέπει να </w:t>
      </w:r>
      <w:r>
        <w:rPr>
          <w:rFonts w:eastAsia="Times New Roman" w:cs="Times New Roman"/>
          <w:szCs w:val="24"/>
        </w:rPr>
        <w:lastRenderedPageBreak/>
        <w:t>τηρούνται για την έκδοση της βίζας. Επομένως το μεγαλύτερο εμπόδιο είναι αυτό και εκεί οφείλοντα</w:t>
      </w:r>
      <w:r>
        <w:rPr>
          <w:rFonts w:eastAsia="Times New Roman" w:cs="Times New Roman"/>
          <w:szCs w:val="24"/>
        </w:rPr>
        <w:t>ι οι καθυστερήσεις για την έκδοση της βίζας.</w:t>
      </w:r>
    </w:p>
    <w:p w14:paraId="663F671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63F671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αναφέρθηκα σε ευρωπαϊκές χώρες. Στη Ρωσία και στην Κίνα αναφέρθηκα.</w:t>
      </w:r>
    </w:p>
    <w:p w14:paraId="663F671A"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Τον λόγο έχει η Υπουργός Τουρισμού κ. Έλενα Κουντουρά.</w:t>
      </w:r>
    </w:p>
    <w:p w14:paraId="663F671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Πόσο χρόνο θα χρειαστείτε, κυρία Υπουργέ;</w:t>
      </w:r>
    </w:p>
    <w:p w14:paraId="663F671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Τι να σας πω; Τουλάχιστον είκοσι λεπτά.</w:t>
      </w:r>
    </w:p>
    <w:p w14:paraId="663F671D" w14:textId="77777777" w:rsidR="00923458" w:rsidRDefault="00A03D36">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Είκοσι λεπτά. Τόσο σας αντιστοιχεί, άλλωστε.</w:t>
      </w:r>
    </w:p>
    <w:p w14:paraId="663F671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Επειδή ακούστηκαν π</w:t>
      </w:r>
      <w:r>
        <w:rPr>
          <w:rFonts w:eastAsia="Times New Roman" w:cs="Times New Roman"/>
          <w:szCs w:val="24"/>
        </w:rPr>
        <w:t>άρα-πάρα πολλά και είναι και πολύ αργά, θα είμαι πάρα πολύ γρήγορη, αλλά θα φροντίσω να απαντήσω στα πάντα. Απ’ ό,τι βλέπουμε, μόνο η Αξιωματική Αντιπολίτευση και κάποια άλλα κόμματα της Αντιπολίτευσης βλέπουν μια πλήρη κατάρρευση στον τουρισμό, στην κρουα</w:t>
      </w:r>
      <w:r>
        <w:rPr>
          <w:rFonts w:eastAsia="Times New Roman" w:cs="Times New Roman"/>
          <w:szCs w:val="24"/>
        </w:rPr>
        <w:t xml:space="preserve">ζιέρα, πράγμα που δεν το </w:t>
      </w:r>
      <w:r>
        <w:rPr>
          <w:rFonts w:eastAsia="Times New Roman" w:cs="Times New Roman"/>
          <w:szCs w:val="24"/>
        </w:rPr>
        <w:lastRenderedPageBreak/>
        <w:t>βλέπουν ούτε οι φορείς ούτε οι παράγοντες ούτε οι επαγγελματίες ούτε όλοι όσοι βρίσκονται και εργάζονται στον τουρισμό, αλλά και πάνω απ’ όλα, οι τοπικές κοινωνίες που βλέπουν να έχει πλημμυρίσει η Ελλάδα από τουρίστες τα δύο τελευ</w:t>
      </w:r>
      <w:r>
        <w:rPr>
          <w:rFonts w:eastAsia="Times New Roman" w:cs="Times New Roman"/>
          <w:szCs w:val="24"/>
        </w:rPr>
        <w:t>ταία χρόνια.</w:t>
      </w:r>
    </w:p>
    <w:p w14:paraId="663F671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Η στρατηγική την οποία έχουμε κάνει βασίζεται σε πέντε άξονες</w:t>
      </w:r>
      <w:r>
        <w:rPr>
          <w:rFonts w:eastAsia="Times New Roman" w:cs="Times New Roman"/>
          <w:szCs w:val="24"/>
        </w:rPr>
        <w:t xml:space="preserve"> και</w:t>
      </w:r>
      <w:r>
        <w:rPr>
          <w:rFonts w:eastAsia="Times New Roman" w:cs="Times New Roman"/>
          <w:szCs w:val="24"/>
        </w:rPr>
        <w:t xml:space="preserve"> τη σχεδιάσαμε τον Ιανουάριο του 2015 με το που αναλάβαμε. Την υλοποιήσαμε άμεσα και είχαμε εξαιρετικά αποτελέσματα -θεαματικά, θα έλεγα- και το 2015</w:t>
      </w:r>
      <w:r>
        <w:rPr>
          <w:rFonts w:eastAsia="Times New Roman" w:cs="Times New Roman"/>
          <w:szCs w:val="24"/>
        </w:rPr>
        <w:t>,</w:t>
      </w:r>
      <w:r>
        <w:rPr>
          <w:rFonts w:eastAsia="Times New Roman" w:cs="Times New Roman"/>
          <w:szCs w:val="24"/>
        </w:rPr>
        <w:t xml:space="preserve"> που ήταν μια πάρα πολύ δύσκ</w:t>
      </w:r>
      <w:r>
        <w:rPr>
          <w:rFonts w:eastAsia="Times New Roman" w:cs="Times New Roman"/>
          <w:szCs w:val="24"/>
        </w:rPr>
        <w:t xml:space="preserve">ολη χρονιά με την απειλή του </w:t>
      </w:r>
      <w:proofErr w:type="spellStart"/>
      <w:r>
        <w:rPr>
          <w:rFonts w:eastAsia="Times New Roman" w:cs="Times New Roman"/>
          <w:szCs w:val="24"/>
          <w:lang w:val="en-US"/>
        </w:rPr>
        <w:t>Grexit</w:t>
      </w:r>
      <w:proofErr w:type="spellEnd"/>
      <w:r>
        <w:rPr>
          <w:rFonts w:eastAsia="Times New Roman" w:cs="Times New Roman"/>
          <w:szCs w:val="24"/>
        </w:rPr>
        <w:t>, με πολιτικές διαπραγματεύσεις, με δύο εκλογικές αναμετρήσεις, με οικονομική ασφυξία, με το δημοψήφισμα.</w:t>
      </w:r>
    </w:p>
    <w:p w14:paraId="663F672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Καταφέραμε, λοιπόν, να έχουμε ρεκόρ τουρισμού και ρεκόρ εσόδων.</w:t>
      </w:r>
    </w:p>
    <w:p w14:paraId="663F672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2016, μια πολύ δύσκολη χρονιά, με εξωγενείς και </w:t>
      </w:r>
      <w:r>
        <w:rPr>
          <w:rFonts w:eastAsia="Times New Roman" w:cs="Times New Roman"/>
          <w:szCs w:val="24"/>
        </w:rPr>
        <w:t>αστάθμητους παράγοντες, με τη γεωπολιτική αυτή αστάθεια στην περιοχή μας, καταφέραμε</w:t>
      </w:r>
      <w:r>
        <w:rPr>
          <w:rFonts w:eastAsia="Times New Roman" w:cs="Times New Roman"/>
          <w:szCs w:val="24"/>
        </w:rPr>
        <w:t>,</w:t>
      </w:r>
      <w:r>
        <w:rPr>
          <w:rFonts w:eastAsia="Times New Roman" w:cs="Times New Roman"/>
          <w:szCs w:val="24"/>
        </w:rPr>
        <w:t xml:space="preserve"> επειδή ακριβώς η στρατηγική μας ήταν πολύ </w:t>
      </w:r>
      <w:proofErr w:type="spellStart"/>
      <w:r>
        <w:rPr>
          <w:rFonts w:eastAsia="Times New Roman" w:cs="Times New Roman"/>
          <w:szCs w:val="24"/>
        </w:rPr>
        <w:t>στοχευμένη</w:t>
      </w:r>
      <w:proofErr w:type="spellEnd"/>
      <w:r>
        <w:rPr>
          <w:rFonts w:eastAsia="Times New Roman" w:cs="Times New Roman"/>
          <w:szCs w:val="24"/>
        </w:rPr>
        <w:t>, να φέρουμε πάλι αύξηση του τουρισμού μετά από μια χρονιά ρεκόρ το 2015.</w:t>
      </w:r>
    </w:p>
    <w:p w14:paraId="663F672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την τρίτη αυτή χρονιά, το 2017, φαίν</w:t>
      </w:r>
      <w:r>
        <w:rPr>
          <w:rFonts w:eastAsia="Times New Roman" w:cs="Times New Roman"/>
          <w:szCs w:val="24"/>
        </w:rPr>
        <w:t xml:space="preserve">ονται πλέον τα πραγματικά αποτελέσματα, με θεαματικά νούμερα σε </w:t>
      </w:r>
      <w:proofErr w:type="spellStart"/>
      <w:r>
        <w:rPr>
          <w:rFonts w:eastAsia="Times New Roman" w:cs="Times New Roman"/>
          <w:szCs w:val="24"/>
        </w:rPr>
        <w:t>προκρατήσεις</w:t>
      </w:r>
      <w:proofErr w:type="spellEnd"/>
      <w:r>
        <w:rPr>
          <w:rFonts w:eastAsia="Times New Roman" w:cs="Times New Roman"/>
          <w:szCs w:val="24"/>
        </w:rPr>
        <w:t xml:space="preserve">, σε </w:t>
      </w:r>
      <w:proofErr w:type="spellStart"/>
      <w:r>
        <w:rPr>
          <w:rFonts w:eastAsia="Times New Roman" w:cs="Times New Roman"/>
          <w:szCs w:val="24"/>
        </w:rPr>
        <w:t>πληρότητες</w:t>
      </w:r>
      <w:proofErr w:type="spellEnd"/>
      <w:r>
        <w:rPr>
          <w:rFonts w:eastAsia="Times New Roman" w:cs="Times New Roman"/>
          <w:szCs w:val="24"/>
        </w:rPr>
        <w:t xml:space="preserve"> ξενοδοχείων σε όλη την Ελλάδα, που φτάνουν ήδη το 95%.</w:t>
      </w:r>
    </w:p>
    <w:p w14:paraId="663F672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Όλοι οι επαγγελματίες είναι πάρα πολύ ευχαριστημένοι, δεδομένου ότι η Ελλάδα μέσα σε όλη αυτή τη δυσκολία και</w:t>
      </w:r>
      <w:r>
        <w:rPr>
          <w:rFonts w:eastAsia="Times New Roman" w:cs="Times New Roman"/>
          <w:szCs w:val="24"/>
        </w:rPr>
        <w:t xml:space="preserve"> την κρίση έχει τουλάχιστον τον τουρισμό να δίνει μία ανάσα στην εθνική οικονομία.</w:t>
      </w:r>
    </w:p>
    <w:p w14:paraId="663F672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τουρισμός στο παρελθόν ήταν στον αυτόματο πιλότο, κύριοι συνάδελφοι. Όσο και εάν προσπαθήσετε να διαστρεβλώσετε την πραγματικότητα, δεν θα το καταφέρετε, γιατί πραγματικά </w:t>
      </w:r>
      <w:r>
        <w:rPr>
          <w:rFonts w:eastAsia="Times New Roman" w:cs="Times New Roman"/>
          <w:szCs w:val="24"/>
        </w:rPr>
        <w:t xml:space="preserve">οι παράγοντες της αγοράς, οι επαγγελματίες, είναι αυτοί οι οποίοι σας διαψεύδουν. </w:t>
      </w:r>
    </w:p>
    <w:p w14:paraId="663F672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Το χωροταξικό, όντως, είναι ένα πρόβλημα. Δυστυχώς το κάνατε πρόχειρο και κατέπεσε στο Συμβούλιο της Επικρατείας. </w:t>
      </w:r>
    </w:p>
    <w:p w14:paraId="663F672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Όσον αφορά τις επενδύσεις, ψεύδεστε. Έχουμε έκρηξη επενδύσ</w:t>
      </w:r>
      <w:r>
        <w:rPr>
          <w:rFonts w:eastAsia="Times New Roman" w:cs="Times New Roman"/>
          <w:szCs w:val="24"/>
        </w:rPr>
        <w:t xml:space="preserve">εων. Μόνο το 2016 είχαμε </w:t>
      </w:r>
      <w:proofErr w:type="spellStart"/>
      <w:r>
        <w:rPr>
          <w:rFonts w:eastAsia="Times New Roman" w:cs="Times New Roman"/>
          <w:szCs w:val="24"/>
        </w:rPr>
        <w:t>εκατόν</w:t>
      </w:r>
      <w:proofErr w:type="spellEnd"/>
      <w:r>
        <w:rPr>
          <w:rFonts w:eastAsia="Times New Roman" w:cs="Times New Roman"/>
          <w:szCs w:val="24"/>
        </w:rPr>
        <w:t xml:space="preserve"> σαράντα δύο προτάσεις σε </w:t>
      </w:r>
      <w:proofErr w:type="spellStart"/>
      <w:r>
        <w:rPr>
          <w:rFonts w:eastAsia="Times New Roman" w:cs="Times New Roman"/>
          <w:szCs w:val="24"/>
        </w:rPr>
        <w:t>τετράστερα</w:t>
      </w:r>
      <w:proofErr w:type="spellEnd"/>
      <w:r>
        <w:rPr>
          <w:rFonts w:eastAsia="Times New Roman" w:cs="Times New Roman"/>
          <w:szCs w:val="24"/>
        </w:rPr>
        <w:t xml:space="preserve"> και </w:t>
      </w:r>
      <w:proofErr w:type="spellStart"/>
      <w:r>
        <w:rPr>
          <w:rFonts w:eastAsia="Times New Roman" w:cs="Times New Roman"/>
          <w:szCs w:val="24"/>
        </w:rPr>
        <w:t>πεντάστερα</w:t>
      </w:r>
      <w:proofErr w:type="spellEnd"/>
      <w:r>
        <w:rPr>
          <w:rFonts w:eastAsia="Times New Roman" w:cs="Times New Roman"/>
          <w:szCs w:val="24"/>
        </w:rPr>
        <w:t xml:space="preserve"> και ο αναπτυξιακός νόμος στο 50% είναι επιχειρήσεις τουριστικές. </w:t>
      </w:r>
    </w:p>
    <w:p w14:paraId="663F672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θυμίσω ότι οι πέντε άξονες της τουριστικής μας πολιτικής –για πρώτη φορά υπάρχει μία πραγματική τουρ</w:t>
      </w:r>
      <w:r>
        <w:rPr>
          <w:rFonts w:eastAsia="Times New Roman" w:cs="Times New Roman"/>
          <w:szCs w:val="24"/>
        </w:rPr>
        <w:t>ιστική πολιτική και στρατηγική- είχαν την επιμήκυνση της περιόδου. Το ξεκινήσαμε το 2015 και είχαμε μία μικρή επιμήκυνση δέκα ημερών την άνοιξη κι άλλες δέκα ημέρες περίπου το φθινόπωρο. Όμως, το 2016 πετύχαμε να έχουμε τη μεγαλύτερη επιμήκυνση όλων των επ</w:t>
      </w:r>
      <w:r>
        <w:rPr>
          <w:rFonts w:eastAsia="Times New Roman" w:cs="Times New Roman"/>
          <w:szCs w:val="24"/>
        </w:rPr>
        <w:t xml:space="preserve">οχών, δηλαδή να ξεκινάει η περίοδος τον Απρίλιο, να τελειώνει τον Νοέμβριο και να έχουμε τον Σεπτέμβριο, τον Οκτώβριο και τον Νοέμβριο τους καλύτερους μήνες όλων των εποχών. </w:t>
      </w:r>
    </w:p>
    <w:p w14:paraId="663F672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επειδή στόχος μας είναι ο τουρισμός και τις τριακόσιες εξήντα πέντε μέρες τ</w:t>
      </w:r>
      <w:r>
        <w:rPr>
          <w:rFonts w:eastAsia="Times New Roman" w:cs="Times New Roman"/>
          <w:szCs w:val="24"/>
        </w:rPr>
        <w:t xml:space="preserve">ον χρόνο, καταφέραμε ο Δεκέμβριος του 2016 να έχει διψήφια αύξηση, αλλά πάνω απ’ όλα ο Ιανουάριος, ο Φεβρουάριος, ο Μάρτιος, ο Απρίλιος και ο Μάιος του 2017 να έχουν πρωτόγνωρα νούμερα. </w:t>
      </w:r>
    </w:p>
    <w:p w14:paraId="663F672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ανακοίνωσε πριν από μία εβδομάδα ότι υπάρχει ρεκόρ σε θέσε</w:t>
      </w:r>
      <w:r>
        <w:rPr>
          <w:rFonts w:eastAsia="Times New Roman" w:cs="Times New Roman"/>
          <w:szCs w:val="24"/>
        </w:rPr>
        <w:t xml:space="preserve">ις πλήρους απασχόλησης, δηλαδή διακόσιες τριάντα χιλιάδες στο πεντάμηνο, ρεκόρ από το 2001 προ κρίσης. Αυτό μας κάνει πολύ χαρούμενους, γιατί μεγάλο μέρος των θέσεων εργασίας οφείλεται στην επιμήκυνση της περιόδου. </w:t>
      </w:r>
    </w:p>
    <w:p w14:paraId="663F672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όμως, επιμηκύναμε την περίοδο; Όσον</w:t>
      </w:r>
      <w:r>
        <w:rPr>
          <w:rFonts w:eastAsia="Times New Roman" w:cs="Times New Roman"/>
          <w:szCs w:val="24"/>
        </w:rPr>
        <w:t xml:space="preserve"> αφορά τον θεματικό τουρισμό που ήταν ένα ανεκμετάλλευτο κεφάλαιο στο παρελθόν, καταφέραμε να ενώσουμε τον θρησκευτικό τουρισμό κάνοντας τις τρεις εκκλησίες, την </w:t>
      </w:r>
      <w:r>
        <w:rPr>
          <w:rFonts w:eastAsia="Times New Roman" w:cs="Times New Roman"/>
          <w:szCs w:val="24"/>
        </w:rPr>
        <w:t>ε</w:t>
      </w:r>
      <w:r>
        <w:rPr>
          <w:rFonts w:eastAsia="Times New Roman" w:cs="Times New Roman"/>
          <w:szCs w:val="24"/>
        </w:rPr>
        <w:t xml:space="preserve">πιτροπή η οποία είχε στο παρελθόν φτιαχτεί στα χαρτιά και ουδέποτε ενεργοποιήθηκε. </w:t>
      </w:r>
    </w:p>
    <w:p w14:paraId="663F672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Κάναμε τη</w:t>
      </w:r>
      <w:r>
        <w:rPr>
          <w:rFonts w:eastAsia="Times New Roman" w:cs="Times New Roman"/>
          <w:szCs w:val="24"/>
        </w:rPr>
        <w:t>ν Επιτροπή Ιαματικών Πηγών με μία νομοθεσία που μας πήρε πάρα πολύ χρόνο γιατί, δυστυχώς, οι παθογένειες του παρελθόντος, παθογένειες σαράντα ετών, ήταν πολύ δύσκολο μέσα σε ενάμισι-δύο χρόνια να λυθούν. Όμως, καταφέραμε, επιτέλους, να λύσουμε αυτό το σοβα</w:t>
      </w:r>
      <w:r>
        <w:rPr>
          <w:rFonts w:eastAsia="Times New Roman" w:cs="Times New Roman"/>
          <w:szCs w:val="24"/>
        </w:rPr>
        <w:t xml:space="preserve">ρό πρόβλημα των ιαματικών πηγών, καθώς τα θεωρούσαν λύματα και απόβλητα. Αυτό ήταν για περίπου τριάντα χρόνια ένα τεράστιο εμπόδιο στην αξιοποίηση των ιαματικών πηγών. </w:t>
      </w:r>
    </w:p>
    <w:p w14:paraId="663F672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Όσον αφορά την περιφέρεια, ποτέ δεν υπήρχε ένα εθνικό περιφερειακό σχέδιο. Εμείς, λοιπό</w:t>
      </w:r>
      <w:r>
        <w:rPr>
          <w:rFonts w:eastAsia="Times New Roman" w:cs="Times New Roman"/>
          <w:szCs w:val="24"/>
        </w:rPr>
        <w:t xml:space="preserve">ν, τα δύο τελευταία χρόνια έχουμε κάνει πάνω από έξι-επτά συναντήσεις με τις περιφέρειες. Εκπονήσαμε ένα συγκεκριμένο εθνικό περιφερειακό σχέδιο, έτσι ώστε να στηρίξουμε τις κοινωνίες οικονομικά και να προωθήσουμε νέους ελληνικούς προορισμούς που δεν ήταν </w:t>
      </w:r>
      <w:r>
        <w:rPr>
          <w:rFonts w:eastAsia="Times New Roman" w:cs="Times New Roman"/>
          <w:szCs w:val="24"/>
        </w:rPr>
        <w:t xml:space="preserve">δημοφιλείς, </w:t>
      </w:r>
      <w:r>
        <w:rPr>
          <w:rFonts w:eastAsia="Times New Roman" w:cs="Times New Roman"/>
          <w:szCs w:val="24"/>
        </w:rPr>
        <w:lastRenderedPageBreak/>
        <w:t>προκειμένου να μπορέσουν να έχουν οικονομικό όφελος όλες οι περιοχές στην Ελλάδα.</w:t>
      </w:r>
    </w:p>
    <w:p w14:paraId="663F672D" w14:textId="77777777" w:rsidR="00923458" w:rsidRDefault="00A03D36">
      <w:pPr>
        <w:spacing w:line="600" w:lineRule="auto"/>
        <w:ind w:firstLine="720"/>
        <w:contextualSpacing/>
        <w:jc w:val="both"/>
        <w:rPr>
          <w:rFonts w:eastAsia="Times New Roman" w:cs="Times New Roman"/>
          <w:b/>
          <w:szCs w:val="24"/>
        </w:rPr>
      </w:pPr>
      <w:r>
        <w:rPr>
          <w:rFonts w:eastAsia="Times New Roman" w:cs="Times New Roman"/>
          <w:szCs w:val="24"/>
        </w:rPr>
        <w:t>Πολύ σημαντικό είναι το γεγονός ότι ανοίξαμε νέες αγορές, όπως είναι η Ινδία, η Κίνα, η Μέση Ανατολή και είχαμε τεράστια αύξηση το 2017, δεδομένου ότι τα πολύ έγκ</w:t>
      </w:r>
      <w:r>
        <w:rPr>
          <w:rFonts w:eastAsia="Times New Roman" w:cs="Times New Roman"/>
          <w:szCs w:val="24"/>
        </w:rPr>
        <w:t>υρα στοιχεία έδειξαν ότι υπήρχε αύξηση της τάξης του 10% στον τουρισμό πολυτελείας.</w:t>
      </w:r>
    </w:p>
    <w:p w14:paraId="663F672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Όσον αφορά, λοιπόν, τα θέματα τα οποία αφορούν γενικά τη στρατηγική μας στον τουρισμό, δεν καταλαβαίνω γιατί συνεχίζετε να προσπαθείτε να υπονομεύσετε, να μηδενίσετε, να με</w:t>
      </w:r>
      <w:r>
        <w:rPr>
          <w:rFonts w:eastAsia="Times New Roman" w:cs="Times New Roman"/>
          <w:szCs w:val="24"/>
        </w:rPr>
        <w:t xml:space="preserve">ιώσετε αυτή την επιτυχία και δεν χαίρεστε με την επιτυχία της Ελλάδας. Είναι σαν να κάνετε μνημόσυνο που ο τουρισμός πάει καλά. </w:t>
      </w:r>
    </w:p>
    <w:p w14:paraId="663F672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οι παράγοντες με τους οποίους συνομιλώ, είναι έκπληκτοι γιατί, αντί να βλέπουν τη στήριξη και τη χαρά ότι ο </w:t>
      </w:r>
      <w:r>
        <w:rPr>
          <w:rFonts w:eastAsia="Times New Roman" w:cs="Times New Roman"/>
          <w:szCs w:val="24"/>
        </w:rPr>
        <w:t>τουρισμός πάει πάρα πολύ καλά και στηρίζει την εθνική οικονομία, βλέπουν από την Αντιπολίτευση μια μιζέρια, μια υπονόμευση, έναν μηδενισμό και να λέει, παραδείγματος χάρ</w:t>
      </w:r>
      <w:r>
        <w:rPr>
          <w:rFonts w:eastAsia="Times New Roman" w:cs="Times New Roman"/>
          <w:szCs w:val="24"/>
        </w:rPr>
        <w:t>ιν</w:t>
      </w:r>
      <w:r>
        <w:rPr>
          <w:rFonts w:eastAsia="Times New Roman" w:cs="Times New Roman"/>
          <w:szCs w:val="24"/>
        </w:rPr>
        <w:t xml:space="preserve">, «ακόμα μια χρονιά να χάνεται». Το ακούσαμε πριν από τον συνάδελφο. Σε τι χάνεται η </w:t>
      </w:r>
      <w:r>
        <w:rPr>
          <w:rFonts w:eastAsia="Times New Roman" w:cs="Times New Roman"/>
          <w:szCs w:val="24"/>
        </w:rPr>
        <w:t xml:space="preserve">χρονιά; Ποια χρονιά χάνεται; Έχουμε ιστορικά ρεκόρ σε όλα τα μεγέθη. Ακούμε: «Σημειώνεται μείωση στις αφίξεις». Σε </w:t>
      </w:r>
      <w:r>
        <w:rPr>
          <w:rFonts w:eastAsia="Times New Roman" w:cs="Times New Roman"/>
          <w:szCs w:val="24"/>
        </w:rPr>
        <w:lastRenderedPageBreak/>
        <w:t xml:space="preserve">ποιους τα λέτε αυτά; Στον κόσμο; Στους Έλληνες πολίτες; Στους επαγγελματίες; </w:t>
      </w:r>
    </w:p>
    <w:p w14:paraId="663F673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Κάποιος είπε για το Καστέλι και για το πώς μπορεί να αυξηθεί η </w:t>
      </w:r>
      <w:r>
        <w:rPr>
          <w:rFonts w:eastAsia="Times New Roman" w:cs="Times New Roman"/>
          <w:szCs w:val="24"/>
        </w:rPr>
        <w:t xml:space="preserve">κρουαζιέρα αν ενισχύσουμε το Καστέλι. Μα, το Καστέλι είναι ετών εξαγγελίες δικές σας. </w:t>
      </w:r>
    </w:p>
    <w:p w14:paraId="663F673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ανέφερε τους Δορυφόρους Λογαριασμούς. Ναι, έχετε δίκιο, με τους Δορυφόρους Λογαριασμούς, που ήταν εξαγγελίες ετών, βεβαίως θα έχουμε αξιόπιστα στοιχεία. Εμ</w:t>
      </w:r>
      <w:r>
        <w:rPr>
          <w:rFonts w:eastAsia="Times New Roman" w:cs="Times New Roman"/>
          <w:szCs w:val="24"/>
        </w:rPr>
        <w:t xml:space="preserve">είς το ολοκληρώσαμε. Είναι έτοιμοι οι </w:t>
      </w:r>
      <w:r w:rsidRPr="000E431F">
        <w:rPr>
          <w:rFonts w:eastAsia="Times New Roman" w:cs="Times New Roman"/>
          <w:color w:val="000000" w:themeColor="text1"/>
          <w:szCs w:val="24"/>
        </w:rPr>
        <w:t xml:space="preserve">Δορυφόροι Λογαριασμοί. Καταφέραμε και έχουμε έτοιμο και το πιλοτικό πρόγραμμα, μαζί με την ΕΛΣΤΑΤ, με την Τράπεζα της Ελλάδος, με τον Παγκόσμιο Οργανισμό Τουρισμού, με την </w:t>
      </w:r>
      <w:r w:rsidRPr="000E431F">
        <w:rPr>
          <w:rFonts w:eastAsia="Times New Roman" w:cs="Times New Roman"/>
          <w:color w:val="000000" w:themeColor="text1"/>
          <w:szCs w:val="24"/>
          <w:lang w:val="en-US"/>
        </w:rPr>
        <w:t>SRS</w:t>
      </w:r>
      <w:r w:rsidRPr="000E431F">
        <w:rPr>
          <w:rFonts w:eastAsia="Times New Roman" w:cs="Times New Roman"/>
          <w:color w:val="000000" w:themeColor="text1"/>
          <w:szCs w:val="24"/>
        </w:rPr>
        <w:t xml:space="preserve"> που είναι η εταιρεία της Ευρωπαϊκής </w:t>
      </w:r>
      <w:r w:rsidRPr="000E431F">
        <w:rPr>
          <w:rFonts w:eastAsia="Times New Roman" w:cs="Times New Roman"/>
          <w:color w:val="000000" w:themeColor="text1"/>
          <w:szCs w:val="24"/>
        </w:rPr>
        <w:t>Επιτρο</w:t>
      </w:r>
      <w:r w:rsidRPr="000E431F">
        <w:rPr>
          <w:rFonts w:eastAsia="Times New Roman" w:cs="Times New Roman"/>
          <w:color w:val="000000" w:themeColor="text1"/>
          <w:szCs w:val="24"/>
        </w:rPr>
        <w:t>πής</w:t>
      </w:r>
      <w:r w:rsidRPr="000E431F">
        <w:rPr>
          <w:rFonts w:eastAsia="Times New Roman" w:cs="Times New Roman"/>
          <w:color w:val="000000" w:themeColor="text1"/>
          <w:szCs w:val="24"/>
        </w:rPr>
        <w:t xml:space="preserve">. Και καταφέραμε και το ολοκληρώσαμε. </w:t>
      </w:r>
    </w:p>
    <w:p w14:paraId="663F6732" w14:textId="77777777" w:rsidR="00923458" w:rsidRDefault="00A03D36">
      <w:pPr>
        <w:spacing w:line="600" w:lineRule="auto"/>
        <w:ind w:firstLine="720"/>
        <w:contextualSpacing/>
        <w:jc w:val="both"/>
        <w:rPr>
          <w:rFonts w:eastAsia="Times New Roman" w:cs="Times New Roman"/>
          <w:szCs w:val="24"/>
        </w:rPr>
      </w:pPr>
      <w:r w:rsidRPr="00D30EDD">
        <w:rPr>
          <w:rFonts w:eastAsia="Times New Roman" w:cs="Times New Roman"/>
          <w:szCs w:val="24"/>
        </w:rPr>
        <w:t>Η μεγαλύτερη μεταρρύθμιση ήταν η κωδικοποίηση της τουριστικής νομοθεσίας. Πήραμε νομοθεσία εκατό ετών και την κάναμε ένα ολοκληρωμένο ψηφιακό</w:t>
      </w:r>
      <w:r w:rsidRPr="00D30EDD">
        <w:rPr>
          <w:rFonts w:eastAsia="Times New Roman" w:cs="Times New Roman"/>
          <w:szCs w:val="24"/>
        </w:rPr>
        <w:t xml:space="preserve"> κείμενο</w:t>
      </w:r>
      <w:r w:rsidRPr="00D30EDD">
        <w:rPr>
          <w:rFonts w:eastAsia="Times New Roman" w:cs="Times New Roman"/>
          <w:szCs w:val="24"/>
        </w:rPr>
        <w:t>, το οποίο φυσικά θα το βελτιώνουμε, γιατί θα φέρουμε και τη νομο</w:t>
      </w:r>
      <w:r w:rsidRPr="00D30EDD">
        <w:rPr>
          <w:rFonts w:eastAsia="Times New Roman" w:cs="Times New Roman"/>
          <w:szCs w:val="24"/>
        </w:rPr>
        <w:t xml:space="preserve">θετική ρύθμιση για την τουριστική εκπαίδευση. </w:t>
      </w:r>
    </w:p>
    <w:p w14:paraId="663F673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Την τουριστική εκπαίδευση τη</w:t>
      </w:r>
      <w:r>
        <w:rPr>
          <w:rFonts w:eastAsia="Times New Roman" w:cs="Times New Roman"/>
          <w:szCs w:val="24"/>
        </w:rPr>
        <w:t>ν</w:t>
      </w:r>
      <w:r>
        <w:rPr>
          <w:rFonts w:eastAsia="Times New Roman" w:cs="Times New Roman"/>
          <w:szCs w:val="24"/>
        </w:rPr>
        <w:t xml:space="preserve"> εγκαταλείψαμε. Κλείσατε τον ΟΤΕΚ. Κλείσατε την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Ξ</w:t>
      </w:r>
      <w:r>
        <w:rPr>
          <w:rFonts w:eastAsia="Times New Roman" w:cs="Times New Roman"/>
          <w:szCs w:val="24"/>
        </w:rPr>
        <w:t xml:space="preserve">εναγών. Κλείσατε τα ΕΠΑΣ. Την </w:t>
      </w:r>
      <w:r>
        <w:rPr>
          <w:rFonts w:eastAsia="Times New Roman" w:cs="Times New Roman"/>
          <w:szCs w:val="24"/>
        </w:rPr>
        <w:lastRenderedPageBreak/>
        <w:t xml:space="preserve">αφήσατε και κατέρρευσε </w:t>
      </w:r>
      <w:r>
        <w:rPr>
          <w:rFonts w:eastAsia="Times New Roman" w:cs="Times New Roman"/>
          <w:szCs w:val="24"/>
        </w:rPr>
        <w:t>κ</w:t>
      </w:r>
      <w:r>
        <w:rPr>
          <w:rFonts w:eastAsia="Times New Roman" w:cs="Times New Roman"/>
          <w:szCs w:val="24"/>
        </w:rPr>
        <w:t>αι έρχεστε και μας εγκαλείτε</w:t>
      </w:r>
      <w:r>
        <w:rPr>
          <w:rFonts w:eastAsia="Times New Roman" w:cs="Times New Roman"/>
          <w:szCs w:val="24"/>
        </w:rPr>
        <w:t>,</w:t>
      </w:r>
      <w:r>
        <w:rPr>
          <w:rFonts w:eastAsia="Times New Roman" w:cs="Times New Roman"/>
          <w:szCs w:val="24"/>
        </w:rPr>
        <w:t xml:space="preserve"> που σε ενάμιση χρόνο δεν προλάβαμε να διο</w:t>
      </w:r>
      <w:r>
        <w:rPr>
          <w:rFonts w:eastAsia="Times New Roman" w:cs="Times New Roman"/>
          <w:szCs w:val="24"/>
        </w:rPr>
        <w:t xml:space="preserve">ρθώσουμε όλη την καταστροφή την οποία κάνατε; </w:t>
      </w:r>
    </w:p>
    <w:p w14:paraId="663F673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Να μιλήσουμε για τις στρατηγικές πολιτικής της κρουαζιέρας. Πότε είχατε εσείς στρατηγική στην κρουαζιέρα; Όταν εμείς αναλάβαμε, το 2015, δεν υπήρχε κρουαζιέρα. Για εσάς δεν υπήρχε καν ένα σχέδιο, μια στρατηγικ</w:t>
      </w:r>
      <w:r>
        <w:rPr>
          <w:rFonts w:eastAsia="Times New Roman" w:cs="Times New Roman"/>
          <w:szCs w:val="24"/>
        </w:rPr>
        <w:t>ή επικοινωνίας, προβολής. Δεν είχατε πάει ποτέ παρά μόνο μία φορά, νομίζω, πριν από πέντε χρόνια στη μεγαλύτερη έκθεση κρουαζιέρας στο Μαϊάμι</w:t>
      </w:r>
      <w:r>
        <w:rPr>
          <w:rFonts w:eastAsia="Times New Roman" w:cs="Times New Roman"/>
          <w:szCs w:val="24"/>
        </w:rPr>
        <w:t>,</w:t>
      </w:r>
      <w:r>
        <w:rPr>
          <w:rFonts w:eastAsia="Times New Roman" w:cs="Times New Roman"/>
          <w:szCs w:val="24"/>
        </w:rPr>
        <w:t xml:space="preserve"> για να συνομιλήσετε με τους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να κλείσετε προγράμματα, να κάνετε προβολή, να έχετε δυνατή </w:t>
      </w:r>
      <w:r>
        <w:rPr>
          <w:rFonts w:eastAsia="Times New Roman" w:cs="Times New Roman"/>
          <w:szCs w:val="24"/>
        </w:rPr>
        <w:t xml:space="preserve">παρουσία. Δεν κάνατε ποτέ τίποτα. Και μιλάτε εσείς για την κρουαζιέρα; </w:t>
      </w:r>
    </w:p>
    <w:p w14:paraId="663F673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Πήγαμε στο </w:t>
      </w:r>
      <w:r>
        <w:rPr>
          <w:rFonts w:eastAsia="Times New Roman" w:cs="Times New Roman"/>
          <w:szCs w:val="24"/>
          <w:lang w:val="en-US"/>
        </w:rPr>
        <w:t>sea</w:t>
      </w:r>
      <w:r>
        <w:rPr>
          <w:rFonts w:eastAsia="Times New Roman" w:cs="Times New Roman"/>
          <w:szCs w:val="24"/>
        </w:rPr>
        <w:t xml:space="preserve"> </w:t>
      </w:r>
      <w:r>
        <w:rPr>
          <w:rFonts w:eastAsia="Times New Roman" w:cs="Times New Roman"/>
          <w:szCs w:val="24"/>
          <w:lang w:val="en-US"/>
        </w:rPr>
        <w:t>trade</w:t>
      </w:r>
      <w:r>
        <w:rPr>
          <w:rFonts w:eastAsia="Times New Roman" w:cs="Times New Roman"/>
          <w:szCs w:val="24"/>
        </w:rPr>
        <w:t xml:space="preserve"> και είδαμε τον </w:t>
      </w:r>
      <w:r>
        <w:rPr>
          <w:rFonts w:eastAsia="Times New Roman" w:cs="Times New Roman"/>
          <w:szCs w:val="24"/>
        </w:rPr>
        <w:t>Α</w:t>
      </w:r>
      <w:r>
        <w:rPr>
          <w:rFonts w:eastAsia="Times New Roman" w:cs="Times New Roman"/>
          <w:szCs w:val="24"/>
        </w:rPr>
        <w:t xml:space="preserve">ντιπρόεδρο Τσαρλς </w:t>
      </w:r>
      <w:proofErr w:type="spellStart"/>
      <w:r>
        <w:rPr>
          <w:rFonts w:eastAsia="Times New Roman" w:cs="Times New Roman"/>
          <w:szCs w:val="24"/>
        </w:rPr>
        <w:t>Μπαντ</w:t>
      </w:r>
      <w:proofErr w:type="spellEnd"/>
      <w:r>
        <w:rPr>
          <w:rFonts w:eastAsia="Times New Roman" w:cs="Times New Roman"/>
          <w:szCs w:val="24"/>
        </w:rPr>
        <w:t xml:space="preserve"> </w:t>
      </w:r>
      <w:proofErr w:type="spellStart"/>
      <w:r>
        <w:rPr>
          <w:rFonts w:eastAsia="Times New Roman" w:cs="Times New Roman"/>
          <w:szCs w:val="24"/>
        </w:rPr>
        <w:t>Νταρ</w:t>
      </w:r>
      <w:proofErr w:type="spellEnd"/>
      <w:r>
        <w:rPr>
          <w:rFonts w:eastAsia="Times New Roman" w:cs="Times New Roman"/>
          <w:szCs w:val="24"/>
        </w:rPr>
        <w:t xml:space="preserve"> της </w:t>
      </w:r>
      <w:r>
        <w:rPr>
          <w:rFonts w:eastAsia="Times New Roman" w:cs="Times New Roman"/>
          <w:szCs w:val="24"/>
          <w:lang w:val="en-US"/>
        </w:rPr>
        <w:t>CLIA</w:t>
      </w:r>
      <w:r>
        <w:rPr>
          <w:rFonts w:eastAsia="Times New Roman" w:cs="Times New Roman"/>
          <w:szCs w:val="24"/>
        </w:rPr>
        <w:t xml:space="preserve">, τον Γενικό Γραμματέα κ. Τομ </w:t>
      </w:r>
      <w:proofErr w:type="spellStart"/>
      <w:r>
        <w:rPr>
          <w:rFonts w:eastAsia="Times New Roman" w:cs="Times New Roman"/>
          <w:szCs w:val="24"/>
        </w:rPr>
        <w:t>Φεκ</w:t>
      </w:r>
      <w:proofErr w:type="spellEnd"/>
      <w:r>
        <w:rPr>
          <w:rFonts w:eastAsia="Times New Roman" w:cs="Times New Roman"/>
          <w:szCs w:val="24"/>
        </w:rPr>
        <w:t xml:space="preserve">, Πρόεδρο της </w:t>
      </w:r>
      <w:r>
        <w:rPr>
          <w:rFonts w:eastAsia="Times New Roman" w:cs="Times New Roman"/>
          <w:szCs w:val="24"/>
          <w:lang w:val="en-US"/>
        </w:rPr>
        <w:t>CLIA</w:t>
      </w:r>
      <w:r>
        <w:rPr>
          <w:rFonts w:eastAsia="Times New Roman" w:cs="Times New Roman"/>
          <w:szCs w:val="24"/>
        </w:rPr>
        <w:t xml:space="preserve">. Είδαμε τον Κυριάκο τον Αναστασιάδη, ο οποίος είναι Έλληνας και είναι ο Πρόεδρος στην </w:t>
      </w:r>
      <w:r>
        <w:rPr>
          <w:rFonts w:eastAsia="Times New Roman" w:cs="Times New Roman"/>
          <w:szCs w:val="24"/>
          <w:lang w:val="en-US"/>
        </w:rPr>
        <w:t>CLIA</w:t>
      </w:r>
      <w:r>
        <w:rPr>
          <w:rFonts w:eastAsia="Times New Roman" w:cs="Times New Roman"/>
          <w:szCs w:val="24"/>
        </w:rPr>
        <w:t xml:space="preserve"> Ευρώπης. </w:t>
      </w:r>
    </w:p>
    <w:p w14:paraId="663F673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Συναντήσαμε όλους τους μεγάλους διευθύνοντας συμβούλους, όπως είναι η Έντι </w:t>
      </w:r>
      <w:proofErr w:type="spellStart"/>
      <w:r>
        <w:rPr>
          <w:rFonts w:eastAsia="Times New Roman" w:cs="Times New Roman"/>
          <w:szCs w:val="24"/>
        </w:rPr>
        <w:t>Ροντρίγκεζ</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CRYSTAL</w:t>
      </w:r>
      <w:r>
        <w:rPr>
          <w:rFonts w:eastAsia="Times New Roman" w:cs="Times New Roman"/>
          <w:szCs w:val="24"/>
        </w:rPr>
        <w:t xml:space="preserve"> </w:t>
      </w:r>
      <w:r>
        <w:rPr>
          <w:rFonts w:eastAsia="Times New Roman" w:cs="Times New Roman"/>
          <w:szCs w:val="24"/>
          <w:lang w:val="en-US"/>
        </w:rPr>
        <w:t>CRUISES</w:t>
      </w:r>
      <w:r>
        <w:rPr>
          <w:rFonts w:eastAsia="Times New Roman" w:cs="Times New Roman"/>
          <w:szCs w:val="24"/>
        </w:rPr>
        <w:t>»</w:t>
      </w:r>
      <w:r>
        <w:rPr>
          <w:rFonts w:eastAsia="Times New Roman" w:cs="Times New Roman"/>
          <w:szCs w:val="24"/>
        </w:rPr>
        <w:t xml:space="preserve">, ο Άρνολντ της </w:t>
      </w:r>
      <w:r>
        <w:rPr>
          <w:rFonts w:eastAsia="Times New Roman" w:cs="Times New Roman"/>
          <w:szCs w:val="24"/>
        </w:rPr>
        <w:t>«</w:t>
      </w:r>
      <w:r>
        <w:rPr>
          <w:rFonts w:eastAsia="Times New Roman" w:cs="Times New Roman"/>
          <w:szCs w:val="24"/>
          <w:lang w:val="en-US"/>
        </w:rPr>
        <w:t>CARNIVAL</w:t>
      </w:r>
      <w:r>
        <w:rPr>
          <w:rFonts w:eastAsia="Times New Roman" w:cs="Times New Roman"/>
          <w:szCs w:val="24"/>
        </w:rPr>
        <w:t xml:space="preserve"> </w:t>
      </w:r>
      <w:r>
        <w:rPr>
          <w:rFonts w:eastAsia="Times New Roman" w:cs="Times New Roman"/>
          <w:szCs w:val="24"/>
          <w:lang w:val="en-US"/>
        </w:rPr>
        <w:t>CRUISES</w:t>
      </w:r>
      <w:r>
        <w:rPr>
          <w:rFonts w:eastAsia="Times New Roman" w:cs="Times New Roman"/>
          <w:szCs w:val="24"/>
        </w:rPr>
        <w:t>»</w:t>
      </w:r>
      <w:r>
        <w:rPr>
          <w:rFonts w:eastAsia="Times New Roman" w:cs="Times New Roman"/>
          <w:szCs w:val="24"/>
        </w:rPr>
        <w:t xml:space="preserve">, ο Μπρους </w:t>
      </w:r>
      <w:proofErr w:type="spellStart"/>
      <w:r>
        <w:rPr>
          <w:rFonts w:eastAsia="Times New Roman" w:cs="Times New Roman"/>
          <w:szCs w:val="24"/>
        </w:rPr>
        <w:t>Κράμριν</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PRINCESS</w:t>
      </w:r>
      <w:r>
        <w:rPr>
          <w:rFonts w:eastAsia="Times New Roman" w:cs="Times New Roman"/>
          <w:szCs w:val="24"/>
        </w:rPr>
        <w:t>»</w:t>
      </w:r>
      <w:r>
        <w:rPr>
          <w:rFonts w:eastAsia="Times New Roman" w:cs="Times New Roman"/>
          <w:szCs w:val="24"/>
        </w:rPr>
        <w:t xml:space="preserve">, ο Μαρκ </w:t>
      </w:r>
      <w:proofErr w:type="spellStart"/>
      <w:r>
        <w:rPr>
          <w:rFonts w:eastAsia="Times New Roman" w:cs="Times New Roman"/>
          <w:szCs w:val="24"/>
        </w:rPr>
        <w:t>Κονρόι</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AMERICAS</w:t>
      </w:r>
      <w:r>
        <w:rPr>
          <w:rFonts w:eastAsia="Times New Roman" w:cs="Times New Roman"/>
          <w:szCs w:val="24"/>
        </w:rPr>
        <w:t xml:space="preserve"> </w:t>
      </w:r>
      <w:r>
        <w:rPr>
          <w:rFonts w:eastAsia="Times New Roman" w:cs="Times New Roman"/>
          <w:szCs w:val="24"/>
          <w:lang w:val="en-US"/>
        </w:rPr>
        <w:lastRenderedPageBreak/>
        <w:t>SILVERSEA</w:t>
      </w:r>
      <w:r>
        <w:rPr>
          <w:rFonts w:eastAsia="Times New Roman" w:cs="Times New Roman"/>
          <w:szCs w:val="24"/>
        </w:rPr>
        <w:t xml:space="preserve"> </w:t>
      </w:r>
      <w:r>
        <w:rPr>
          <w:rFonts w:eastAsia="Times New Roman" w:cs="Times New Roman"/>
          <w:szCs w:val="24"/>
          <w:lang w:val="en-US"/>
        </w:rPr>
        <w:t>CRUISES</w:t>
      </w:r>
      <w:r>
        <w:rPr>
          <w:rFonts w:eastAsia="Times New Roman" w:cs="Times New Roman"/>
          <w:szCs w:val="24"/>
        </w:rPr>
        <w:t>»</w:t>
      </w:r>
      <w:r>
        <w:rPr>
          <w:rFonts w:eastAsia="Times New Roman" w:cs="Times New Roman"/>
          <w:szCs w:val="24"/>
        </w:rPr>
        <w:t xml:space="preserve">. Και φυσικά ό,τι έχει να κάνει με </w:t>
      </w:r>
      <w:r>
        <w:rPr>
          <w:rFonts w:eastAsia="Times New Roman" w:cs="Times New Roman"/>
          <w:szCs w:val="24"/>
        </w:rPr>
        <w:t>«PONANT CRUISES AMERICAS»</w:t>
      </w:r>
      <w:r>
        <w:rPr>
          <w:rFonts w:eastAsia="Times New Roman" w:cs="Times New Roman"/>
          <w:szCs w:val="24"/>
        </w:rPr>
        <w:t xml:space="preserve"> συναντήσαμε τον </w:t>
      </w:r>
      <w:proofErr w:type="spellStart"/>
      <w:r>
        <w:rPr>
          <w:rFonts w:eastAsia="Times New Roman" w:cs="Times New Roman"/>
          <w:szCs w:val="24"/>
        </w:rPr>
        <w:t>Νάβιν</w:t>
      </w:r>
      <w:proofErr w:type="spellEnd"/>
      <w:r>
        <w:rPr>
          <w:rFonts w:eastAsia="Times New Roman" w:cs="Times New Roman"/>
          <w:szCs w:val="24"/>
        </w:rPr>
        <w:t xml:space="preserve"> </w:t>
      </w:r>
      <w:proofErr w:type="spellStart"/>
      <w:r>
        <w:rPr>
          <w:rFonts w:eastAsia="Times New Roman" w:cs="Times New Roman"/>
          <w:szCs w:val="24"/>
        </w:rPr>
        <w:t>Σόνευ</w:t>
      </w:r>
      <w:proofErr w:type="spellEnd"/>
      <w:r>
        <w:rPr>
          <w:rFonts w:eastAsia="Times New Roman" w:cs="Times New Roman"/>
          <w:szCs w:val="24"/>
        </w:rPr>
        <w:t xml:space="preserve">. Από την </w:t>
      </w:r>
      <w:r>
        <w:rPr>
          <w:rFonts w:eastAsia="Times New Roman" w:cs="Times New Roman"/>
          <w:szCs w:val="24"/>
          <w:lang w:val="en-US"/>
        </w:rPr>
        <w:t>NLC</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συναντήσαμε την Πρόεδρο, την Φρανκ Ντελ Ρίο, από την </w:t>
      </w:r>
      <w:r>
        <w:rPr>
          <w:rFonts w:eastAsia="Times New Roman" w:cs="Times New Roman"/>
          <w:szCs w:val="24"/>
        </w:rPr>
        <w:t>«</w:t>
      </w:r>
      <w:r>
        <w:rPr>
          <w:rFonts w:eastAsia="Times New Roman" w:cs="Times New Roman"/>
          <w:szCs w:val="24"/>
          <w:lang w:val="en-US"/>
        </w:rPr>
        <w:t>AZAMARA</w:t>
      </w:r>
      <w:r>
        <w:rPr>
          <w:rFonts w:eastAsia="Times New Roman" w:cs="Times New Roman"/>
          <w:szCs w:val="24"/>
        </w:rPr>
        <w:t>»</w:t>
      </w:r>
      <w:r>
        <w:rPr>
          <w:rFonts w:eastAsia="Times New Roman" w:cs="Times New Roman"/>
          <w:szCs w:val="24"/>
        </w:rPr>
        <w:t xml:space="preserve"> τον </w:t>
      </w:r>
      <w:proofErr w:type="spellStart"/>
      <w:r>
        <w:rPr>
          <w:rFonts w:eastAsia="Times New Roman" w:cs="Times New Roman"/>
          <w:szCs w:val="24"/>
        </w:rPr>
        <w:t>Λάρυ</w:t>
      </w:r>
      <w:proofErr w:type="spellEnd"/>
      <w:r>
        <w:rPr>
          <w:rFonts w:eastAsia="Times New Roman" w:cs="Times New Roman"/>
          <w:szCs w:val="24"/>
        </w:rPr>
        <w:t xml:space="preserve"> </w:t>
      </w:r>
      <w:proofErr w:type="spellStart"/>
      <w:r>
        <w:rPr>
          <w:rFonts w:eastAsia="Times New Roman" w:cs="Times New Roman"/>
          <w:szCs w:val="24"/>
        </w:rPr>
        <w:t>Πιμεντέλ</w:t>
      </w:r>
      <w:proofErr w:type="spellEnd"/>
      <w:r>
        <w:rPr>
          <w:rFonts w:eastAsia="Times New Roman" w:cs="Times New Roman"/>
          <w:szCs w:val="24"/>
        </w:rPr>
        <w:t xml:space="preserve">. Είχαμε εξαιρετική συνεργασία με τους Έλληνες εκπροσώπους, όπως τον κ. </w:t>
      </w:r>
      <w:proofErr w:type="spellStart"/>
      <w:r>
        <w:rPr>
          <w:rFonts w:eastAsia="Times New Roman" w:cs="Times New Roman"/>
          <w:szCs w:val="24"/>
        </w:rPr>
        <w:t>Στυλιανόπουλο</w:t>
      </w:r>
      <w:proofErr w:type="spellEnd"/>
      <w:r>
        <w:rPr>
          <w:rFonts w:eastAsia="Times New Roman" w:cs="Times New Roman"/>
          <w:szCs w:val="24"/>
        </w:rPr>
        <w:t xml:space="preserve"> και από την </w:t>
      </w:r>
      <w:r>
        <w:rPr>
          <w:rFonts w:eastAsia="Times New Roman" w:cs="Times New Roman"/>
          <w:szCs w:val="24"/>
        </w:rPr>
        <w:t>«</w:t>
      </w:r>
      <w:r>
        <w:rPr>
          <w:rFonts w:eastAsia="Times New Roman" w:cs="Times New Roman"/>
          <w:szCs w:val="24"/>
          <w:lang w:val="en-US"/>
        </w:rPr>
        <w:t>ZANKA</w:t>
      </w:r>
      <w:r>
        <w:rPr>
          <w:rFonts w:eastAsia="Times New Roman" w:cs="Times New Roman"/>
          <w:szCs w:val="24"/>
        </w:rPr>
        <w:t>»</w:t>
      </w:r>
      <w:r>
        <w:rPr>
          <w:rFonts w:eastAsia="Times New Roman" w:cs="Times New Roman"/>
          <w:szCs w:val="24"/>
        </w:rPr>
        <w:t xml:space="preserve"> τον κ. Δημήτριο Κάπαρη. </w:t>
      </w:r>
    </w:p>
    <w:p w14:paraId="663F673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Αυτοί οι άνθρωποι ξέρετε τι μας είπαν; Μας είπαν ότι δεν υπήρχε ποτέ κανένα ενδιαφέρον από την Ελλάδα και ότι όσ</w:t>
      </w:r>
      <w:r>
        <w:rPr>
          <w:rFonts w:eastAsia="Times New Roman" w:cs="Times New Roman"/>
          <w:szCs w:val="24"/>
        </w:rPr>
        <w:t xml:space="preserve">ες φορές προσπαθούσαν να προσεγγίσουν ή να κάνουν ραντεβού με την πολιτική ηγεσία, για να υπάρξει μια συνεργασία, ουδέποτε έγινε. </w:t>
      </w:r>
    </w:p>
    <w:p w14:paraId="663F673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Αυτά είναι πολύ σοβαρά πράγματα</w:t>
      </w:r>
      <w:r>
        <w:rPr>
          <w:rFonts w:eastAsia="Times New Roman" w:cs="Times New Roman"/>
          <w:szCs w:val="24"/>
        </w:rPr>
        <w:t>,</w:t>
      </w:r>
      <w:r>
        <w:rPr>
          <w:rFonts w:eastAsia="Times New Roman" w:cs="Times New Roman"/>
          <w:szCs w:val="24"/>
        </w:rPr>
        <w:t xml:space="preserve"> να τα καταγγέλλουν τόσο σοβαροί άνθρωποι, </w:t>
      </w:r>
      <w:r>
        <w:rPr>
          <w:rFonts w:eastAsia="Times New Roman"/>
          <w:szCs w:val="24"/>
        </w:rPr>
        <w:t>οι οποίοι</w:t>
      </w:r>
      <w:r>
        <w:rPr>
          <w:rFonts w:eastAsia="Times New Roman" w:cs="Times New Roman"/>
          <w:szCs w:val="24"/>
        </w:rPr>
        <w:t xml:space="preserve"> είναι μεγιστάνες της κρουαζιέρας. Έχετε,</w:t>
      </w:r>
      <w:r>
        <w:rPr>
          <w:rFonts w:eastAsia="Times New Roman" w:cs="Times New Roman"/>
          <w:szCs w:val="24"/>
        </w:rPr>
        <w:t xml:space="preserve"> επίσης, ένα νέο αφήγημα</w:t>
      </w:r>
      <w:r>
        <w:rPr>
          <w:rFonts w:eastAsia="Times New Roman" w:cs="Times New Roman"/>
          <w:szCs w:val="24"/>
        </w:rPr>
        <w:t>,</w:t>
      </w:r>
      <w:r>
        <w:rPr>
          <w:rFonts w:eastAsia="Times New Roman" w:cs="Times New Roman"/>
          <w:szCs w:val="24"/>
        </w:rPr>
        <w:t xml:space="preserve"> που λέτε ότι τώρα πια θα ενωθεί ο πολιτισμός με τον τουρισμό και ότι θα πρέπει ο ΕΟΤ να συνεργαστεί με τον ιδιωτικό τομέα, τον ΣΕΤΕ.</w:t>
      </w:r>
    </w:p>
    <w:p w14:paraId="663F673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ότι αυτό ήταν ένα μοντέλο</w:t>
      </w:r>
      <w:r>
        <w:rPr>
          <w:rFonts w:eastAsia="Times New Roman" w:cs="Times New Roman"/>
          <w:szCs w:val="24"/>
        </w:rPr>
        <w:t>,</w:t>
      </w:r>
      <w:r>
        <w:rPr>
          <w:rFonts w:eastAsia="Times New Roman" w:cs="Times New Roman"/>
          <w:szCs w:val="24"/>
        </w:rPr>
        <w:t xml:space="preserve"> το οποίο απέτυχε παταγωδώς. </w:t>
      </w:r>
      <w:r>
        <w:rPr>
          <w:rFonts w:eastAsia="Times New Roman" w:cs="Times New Roman"/>
          <w:szCs w:val="24"/>
        </w:rPr>
        <w:t>΄</w:t>
      </w:r>
      <w:proofErr w:type="spellStart"/>
      <w:r>
        <w:rPr>
          <w:rFonts w:eastAsia="Times New Roman" w:cs="Times New Roman"/>
          <w:szCs w:val="24"/>
        </w:rPr>
        <w:t>Η</w:t>
      </w:r>
      <w:r>
        <w:rPr>
          <w:rFonts w:eastAsia="Times New Roman" w:cs="Times New Roman"/>
          <w:szCs w:val="24"/>
        </w:rPr>
        <w:t>ταν</w:t>
      </w:r>
      <w:proofErr w:type="spellEnd"/>
      <w:r>
        <w:rPr>
          <w:rFonts w:eastAsia="Times New Roman" w:cs="Times New Roman"/>
          <w:szCs w:val="24"/>
        </w:rPr>
        <w:t xml:space="preserve"> λογικό να αποτύχε</w:t>
      </w:r>
      <w:r>
        <w:rPr>
          <w:rFonts w:eastAsia="Times New Roman" w:cs="Times New Roman"/>
          <w:szCs w:val="24"/>
        </w:rPr>
        <w:t>ι</w:t>
      </w:r>
      <w:r>
        <w:rPr>
          <w:rFonts w:eastAsia="Times New Roman" w:cs="Times New Roman"/>
          <w:szCs w:val="24"/>
        </w:rPr>
        <w:t>,</w:t>
      </w:r>
      <w:r>
        <w:rPr>
          <w:rFonts w:eastAsia="Times New Roman" w:cs="Times New Roman"/>
          <w:szCs w:val="24"/>
        </w:rPr>
        <w:t xml:space="preserve"> γιατί το Υπουργείο Τουρισμού είναι άκρως παραγωγικό Υπουργείο, συνεργά</w:t>
      </w:r>
      <w:r>
        <w:rPr>
          <w:rFonts w:eastAsia="Times New Roman" w:cs="Times New Roman"/>
          <w:szCs w:val="24"/>
        </w:rPr>
        <w:lastRenderedPageBreak/>
        <w:t>ζεται με όλα τα συναρμόδια Υπουργεία και έχω την τύχη να βρίσκομαι σε μια Κυβέρνηση</w:t>
      </w:r>
      <w:r>
        <w:rPr>
          <w:rFonts w:eastAsia="Times New Roman" w:cs="Times New Roman"/>
          <w:szCs w:val="24"/>
        </w:rPr>
        <w:t>,</w:t>
      </w:r>
      <w:r>
        <w:rPr>
          <w:rFonts w:eastAsia="Times New Roman" w:cs="Times New Roman"/>
          <w:szCs w:val="24"/>
        </w:rPr>
        <w:t xml:space="preserve"> που όλοι οι συναρμόδιοι Υπουργοί στηρίζουν με όλες τους τις δυνάμεις τον τουρισμό για έναν και μόν</w:t>
      </w:r>
      <w:r>
        <w:rPr>
          <w:rFonts w:eastAsia="Times New Roman" w:cs="Times New Roman"/>
          <w:szCs w:val="24"/>
        </w:rPr>
        <w:t xml:space="preserve">ο λόγο, γιατί είναι προτεραιότητα της Κυβέρνησής μας και το έχουμε αποδείξει. </w:t>
      </w:r>
    </w:p>
    <w:p w14:paraId="663F673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Αυτές οι επιτυχίες, κύριοι συνάδελφοι, στον τουρισμό, με αυτά τα εξαιρετικά μεγέθη, ειδικά το 2017, που πλέον έχ</w:t>
      </w:r>
      <w:r>
        <w:rPr>
          <w:rFonts w:eastAsia="Times New Roman" w:cs="Times New Roman"/>
          <w:szCs w:val="24"/>
        </w:rPr>
        <w:t>ουν</w:t>
      </w:r>
      <w:r>
        <w:rPr>
          <w:rFonts w:eastAsia="Times New Roman" w:cs="Times New Roman"/>
          <w:szCs w:val="24"/>
        </w:rPr>
        <w:t xml:space="preserve"> ξεπεράσει όλες μας τις προσδοκίες –και να ευχόμαστε να πάνε ό</w:t>
      </w:r>
      <w:r>
        <w:rPr>
          <w:rFonts w:eastAsia="Times New Roman" w:cs="Times New Roman"/>
          <w:szCs w:val="24"/>
        </w:rPr>
        <w:t>λα καλά- για να έχουμε πραγματική αύξηση και -εάν θέλετε- να μη συμβεί κάτι, το οποίο θα μας φέρει σε δύσκολη θέση. Γιατί και ασφαλής χώρα είμαστε και φιλική χώρα είμαστε προς όλους τους τουρίστες είτε είναι μόνοι τους είτε έρχονται για γαμήλια ταξίδια είτ</w:t>
      </w:r>
      <w:r>
        <w:rPr>
          <w:rFonts w:eastAsia="Times New Roman" w:cs="Times New Roman"/>
          <w:szCs w:val="24"/>
        </w:rPr>
        <w:t xml:space="preserve">ε έρχονται οργανωμένα </w:t>
      </w:r>
      <w:r>
        <w:rPr>
          <w:rFonts w:eastAsia="Times New Roman" w:cs="Times New Roman"/>
          <w:szCs w:val="24"/>
          <w:lang w:val="en-US"/>
        </w:rPr>
        <w:t>groups</w:t>
      </w:r>
      <w:r>
        <w:rPr>
          <w:rFonts w:eastAsia="Times New Roman" w:cs="Times New Roman"/>
          <w:szCs w:val="24"/>
        </w:rPr>
        <w:t xml:space="preserve"> είτε έρχονται ηλικιωμένοι που ταξιδεύουν και όλο τον χρόνο είτε οικογένειες. Έχουμε καταφέρει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χτίσουμε τόσο δυνατές σχέσεις με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που με θλίβει το γεγονός</w:t>
      </w:r>
      <w:r>
        <w:rPr>
          <w:rFonts w:eastAsia="Times New Roman" w:cs="Times New Roman"/>
          <w:szCs w:val="24"/>
        </w:rPr>
        <w:t>,</w:t>
      </w:r>
      <w:r>
        <w:rPr>
          <w:rFonts w:eastAsia="Times New Roman" w:cs="Times New Roman"/>
          <w:szCs w:val="24"/>
        </w:rPr>
        <w:t xml:space="preserve"> όταν ακούω να ενοχλούνται κάποιοι από την Αξιωματική Αντιπολίτευση και να λένε: Τα Υπουργεία γιατί μας λένε ότι φέρνουν τουρίστες και ότι συνεργάζονται με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Δεν είναι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Κάνετε λάθος! Αυτή η στενή επαφή, αυτή η δυναμική που έχου</w:t>
      </w:r>
      <w:r>
        <w:rPr>
          <w:rFonts w:eastAsia="Times New Roman" w:cs="Times New Roman"/>
          <w:szCs w:val="24"/>
        </w:rPr>
        <w:t xml:space="preserve">με αναπτύξει, μας </w:t>
      </w:r>
      <w:r>
        <w:rPr>
          <w:rFonts w:eastAsia="Times New Roman" w:cs="Times New Roman"/>
          <w:szCs w:val="24"/>
        </w:rPr>
        <w:lastRenderedPageBreak/>
        <w:t>δίνει τη δυνατότητα να κάνουμε συμφωνίες</w:t>
      </w:r>
      <w:r>
        <w:rPr>
          <w:rFonts w:eastAsia="Times New Roman" w:cs="Times New Roman"/>
          <w:szCs w:val="24"/>
        </w:rPr>
        <w:t>,</w:t>
      </w:r>
      <w:r>
        <w:rPr>
          <w:rFonts w:eastAsia="Times New Roman" w:cs="Times New Roman"/>
          <w:szCs w:val="24"/>
        </w:rPr>
        <w:t xml:space="preserve"> έτσι ώστε με τους μεγάλους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που είναι παγκόσμιοι παίκτες, όπως είναι η </w:t>
      </w:r>
      <w:r>
        <w:rPr>
          <w:rFonts w:eastAsia="Times New Roman" w:cs="Times New Roman"/>
          <w:szCs w:val="24"/>
        </w:rPr>
        <w:t>«</w:t>
      </w:r>
      <w:r>
        <w:rPr>
          <w:rFonts w:eastAsia="Times New Roman" w:cs="Times New Roman"/>
          <w:szCs w:val="24"/>
          <w:lang w:val="en-US"/>
        </w:rPr>
        <w:t>TUI</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T</w:t>
      </w:r>
      <w:r>
        <w:rPr>
          <w:rFonts w:eastAsia="Times New Roman" w:cs="Times New Roman"/>
          <w:szCs w:val="24"/>
          <w:lang w:val="en-US"/>
        </w:rPr>
        <w:t>H</w:t>
      </w:r>
      <w:r>
        <w:rPr>
          <w:rFonts w:eastAsia="Times New Roman" w:cs="Times New Roman"/>
          <w:szCs w:val="24"/>
        </w:rPr>
        <w:t>OMAS COOK</w:t>
      </w:r>
      <w:r>
        <w:rPr>
          <w:rFonts w:eastAsia="Times New Roman" w:cs="Times New Roman"/>
          <w:szCs w:val="24"/>
        </w:rPr>
        <w:t>»</w:t>
      </w:r>
      <w:r>
        <w:rPr>
          <w:rFonts w:eastAsia="Times New Roman" w:cs="Times New Roman"/>
          <w:szCs w:val="24"/>
        </w:rPr>
        <w:t xml:space="preserve"> είτε είναι τοπικοί πολύ μεγάλοι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να κλείνουμε συμφωνίες</w:t>
      </w:r>
      <w:r>
        <w:rPr>
          <w:rFonts w:eastAsia="Times New Roman" w:cs="Times New Roman"/>
          <w:szCs w:val="24"/>
        </w:rPr>
        <w:t>,</w:t>
      </w:r>
      <w:r>
        <w:rPr>
          <w:rFonts w:eastAsia="Times New Roman" w:cs="Times New Roman"/>
          <w:szCs w:val="24"/>
        </w:rPr>
        <w:t xml:space="preserve"> για να φέρουμε μ</w:t>
      </w:r>
      <w:r>
        <w:rPr>
          <w:rFonts w:eastAsia="Times New Roman" w:cs="Times New Roman"/>
          <w:szCs w:val="24"/>
        </w:rPr>
        <w:t>εγαλύτερο μερίδιο και το έχουμε πετύχει</w:t>
      </w:r>
      <w:r>
        <w:rPr>
          <w:rFonts w:eastAsia="Times New Roman" w:cs="Times New Roman"/>
          <w:szCs w:val="24"/>
        </w:rPr>
        <w:t>,</w:t>
      </w:r>
      <w:r>
        <w:rPr>
          <w:rFonts w:eastAsia="Times New Roman" w:cs="Times New Roman"/>
          <w:szCs w:val="24"/>
        </w:rPr>
        <w:t xml:space="preserve"> γιατί μας εμπιστεύονται και έχουν δει ότι είμαστε συνεπείς και έχουμε πραγματικά ένα σχέδιο. </w:t>
      </w:r>
    </w:p>
    <w:p w14:paraId="663F673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Επίσης αεροπορικές εταιρείες. Δεν είναι τυχαίο που έχουμε φέρει έξι χιλιάδες νέες πτήσεις το 2017. Έχουμε διαπραγματευθεί</w:t>
      </w:r>
      <w:r>
        <w:rPr>
          <w:rFonts w:eastAsia="Times New Roman" w:cs="Times New Roman"/>
          <w:szCs w:val="24"/>
        </w:rPr>
        <w:t xml:space="preserve"> και έχουμε δει όλες τις μεγάλες εταιρείες, όλες τις </w:t>
      </w:r>
      <w:r>
        <w:rPr>
          <w:rFonts w:eastAsia="Times New Roman" w:cs="Times New Roman"/>
          <w:szCs w:val="24"/>
          <w:lang w:val="en-US"/>
        </w:rPr>
        <w:t>low</w:t>
      </w:r>
      <w:r>
        <w:rPr>
          <w:rFonts w:eastAsia="Times New Roman" w:cs="Times New Roman"/>
          <w:szCs w:val="24"/>
        </w:rPr>
        <w:t xml:space="preserve"> </w:t>
      </w:r>
      <w:r>
        <w:rPr>
          <w:rFonts w:eastAsia="Times New Roman" w:cs="Times New Roman"/>
          <w:szCs w:val="24"/>
          <w:lang w:val="en-US"/>
        </w:rPr>
        <w:t>cost</w:t>
      </w:r>
      <w:r>
        <w:rPr>
          <w:rFonts w:eastAsia="Times New Roman" w:cs="Times New Roman"/>
          <w:szCs w:val="24"/>
        </w:rPr>
        <w:t xml:space="preserve"> εταιρείες και όλους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οι οποίοι έχουν </w:t>
      </w:r>
      <w:r>
        <w:rPr>
          <w:rFonts w:eastAsia="Times New Roman" w:cs="Times New Roman"/>
          <w:szCs w:val="24"/>
          <w:lang w:val="en-US"/>
        </w:rPr>
        <w:t>charter</w:t>
      </w:r>
      <w:r>
        <w:rPr>
          <w:rFonts w:eastAsia="Times New Roman" w:cs="Times New Roman"/>
          <w:szCs w:val="24"/>
        </w:rPr>
        <w:t xml:space="preserve"> και δικά τους, όπως είναι ο Μουζενίδης από την Ρωσία, όπως είναι μεγάλοι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από την Κίνα </w:t>
      </w:r>
      <w:r>
        <w:rPr>
          <w:rFonts w:eastAsia="Times New Roman" w:cs="Times New Roman"/>
          <w:szCs w:val="24"/>
        </w:rPr>
        <w:t>κ</w:t>
      </w:r>
      <w:r>
        <w:rPr>
          <w:rFonts w:eastAsia="Times New Roman" w:cs="Times New Roman"/>
          <w:szCs w:val="24"/>
        </w:rPr>
        <w:t xml:space="preserve">αι επειδή αυτή η Κυβέρνηση </w:t>
      </w:r>
      <w:r>
        <w:rPr>
          <w:rFonts w:eastAsia="Times New Roman" w:cs="Times New Roman"/>
          <w:szCs w:val="24"/>
        </w:rPr>
        <w:t>δουλεύει ομαδικά και πάμε πάρα πολύ γρήγορα, μέσα από τις διμερείς σχέσεις</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που δημιουργούμε και ανοίγει ο Πρωθυπουργός μας τον δρόμο στην Κίνα, οι αρμόδιοι Υπουργοί μιλάνε για την προσβασιμότητα, κλείνουν συμφωνίες</w:t>
      </w:r>
      <w:r>
        <w:rPr>
          <w:rFonts w:eastAsia="Times New Roman" w:cs="Times New Roman"/>
          <w:szCs w:val="24"/>
        </w:rPr>
        <w:t>,</w:t>
      </w:r>
      <w:r>
        <w:rPr>
          <w:rFonts w:eastAsia="Times New Roman" w:cs="Times New Roman"/>
          <w:szCs w:val="24"/>
        </w:rPr>
        <w:t xml:space="preserve"> για να φέρουμε περ</w:t>
      </w:r>
      <w:r>
        <w:rPr>
          <w:rFonts w:eastAsia="Times New Roman" w:cs="Times New Roman"/>
          <w:szCs w:val="24"/>
        </w:rPr>
        <w:t xml:space="preserve">ισσότερες πτήσεις και εταιρείες, όπως τώρα από την Κίνα που θα έχουμε από Σεπτέμβριο </w:t>
      </w:r>
      <w:r>
        <w:rPr>
          <w:rFonts w:eastAsia="Times New Roman" w:cs="Times New Roman"/>
          <w:szCs w:val="24"/>
        </w:rPr>
        <w:lastRenderedPageBreak/>
        <w:t>πτήσεις από το Πεκίνο και πτήσεις από τη Σαγκάη. Ήδη βρίσκονται σε διαπραγματεύσεις με την Ινδία, για να έχουμε και εκεί απευθείας πτήσεις.</w:t>
      </w:r>
    </w:p>
    <w:p w14:paraId="663F673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την </w:t>
      </w:r>
      <w:r>
        <w:rPr>
          <w:rFonts w:eastAsia="Times New Roman" w:cs="Times New Roman"/>
          <w:szCs w:val="24"/>
        </w:rPr>
        <w:t>«</w:t>
      </w:r>
      <w:r>
        <w:rPr>
          <w:rFonts w:eastAsia="Times New Roman" w:cs="Times New Roman"/>
          <w:szCs w:val="24"/>
          <w:lang w:val="en-US"/>
        </w:rPr>
        <w:t>EMIRATES</w:t>
      </w:r>
      <w:r>
        <w:rPr>
          <w:rFonts w:eastAsia="Times New Roman" w:cs="Times New Roman"/>
          <w:szCs w:val="24"/>
        </w:rPr>
        <w:t>»</w:t>
      </w:r>
      <w:r>
        <w:rPr>
          <w:rFonts w:eastAsia="Times New Roman" w:cs="Times New Roman"/>
          <w:szCs w:val="24"/>
        </w:rPr>
        <w:t>. Π</w:t>
      </w:r>
      <w:r>
        <w:rPr>
          <w:rFonts w:eastAsia="Times New Roman" w:cs="Times New Roman"/>
          <w:szCs w:val="24"/>
        </w:rPr>
        <w:t xml:space="preserve">ήγαμε τέσσερις φορές στο </w:t>
      </w:r>
      <w:proofErr w:type="spellStart"/>
      <w:r>
        <w:rPr>
          <w:rFonts w:eastAsia="Times New Roman" w:cs="Times New Roman"/>
          <w:szCs w:val="24"/>
        </w:rPr>
        <w:t>Ντουμπάι</w:t>
      </w:r>
      <w:proofErr w:type="spellEnd"/>
      <w:r>
        <w:rPr>
          <w:rFonts w:eastAsia="Times New Roman" w:cs="Times New Roman"/>
          <w:szCs w:val="24"/>
        </w:rPr>
        <w:t xml:space="preserve"> για να κλείσουμε αυτή τη καταπληκτική συμφωνία</w:t>
      </w:r>
      <w:r>
        <w:rPr>
          <w:rFonts w:eastAsia="Times New Roman" w:cs="Times New Roman"/>
          <w:szCs w:val="24"/>
        </w:rPr>
        <w:t>,</w:t>
      </w:r>
      <w:r>
        <w:rPr>
          <w:rFonts w:eastAsia="Times New Roman" w:cs="Times New Roman"/>
          <w:szCs w:val="24"/>
        </w:rPr>
        <w:t xml:space="preserve"> που η </w:t>
      </w:r>
      <w:r>
        <w:rPr>
          <w:rFonts w:eastAsia="Times New Roman" w:cs="Times New Roman"/>
          <w:szCs w:val="24"/>
        </w:rPr>
        <w:t>«</w:t>
      </w:r>
      <w:r>
        <w:rPr>
          <w:rFonts w:eastAsia="Times New Roman" w:cs="Times New Roman"/>
          <w:szCs w:val="24"/>
          <w:lang w:val="en-US"/>
        </w:rPr>
        <w:t>EMIRATES</w:t>
      </w:r>
      <w:r>
        <w:rPr>
          <w:rFonts w:eastAsia="Times New Roman" w:cs="Times New Roman"/>
          <w:szCs w:val="24"/>
        </w:rPr>
        <w:t>»</w:t>
      </w:r>
      <w:r>
        <w:rPr>
          <w:rFonts w:eastAsia="Times New Roman" w:cs="Times New Roman"/>
          <w:szCs w:val="24"/>
        </w:rPr>
        <w:t xml:space="preserve"> πετάει </w:t>
      </w:r>
      <w:proofErr w:type="spellStart"/>
      <w:r>
        <w:rPr>
          <w:rFonts w:eastAsia="Times New Roman" w:cs="Times New Roman"/>
          <w:szCs w:val="24"/>
        </w:rPr>
        <w:t>Ντουμπάι</w:t>
      </w:r>
      <w:proofErr w:type="spellEnd"/>
      <w:r>
        <w:rPr>
          <w:rFonts w:eastAsia="Times New Roman" w:cs="Times New Roman"/>
          <w:szCs w:val="24"/>
        </w:rPr>
        <w:t xml:space="preserve">-Αθήνα-Νέα Υόρκη όλο τον χρόνο. Συνδέσαμε την Αμερική και την </w:t>
      </w:r>
      <w:r>
        <w:rPr>
          <w:rFonts w:eastAsia="Times New Roman" w:cs="Times New Roman"/>
          <w:szCs w:val="24"/>
        </w:rPr>
        <w:t>Ο</w:t>
      </w:r>
      <w:r>
        <w:rPr>
          <w:rFonts w:eastAsia="Times New Roman" w:cs="Times New Roman"/>
          <w:szCs w:val="24"/>
        </w:rPr>
        <w:t>μογένεια όλο τον χρόνο με την Ελλάδα. Επίσης</w:t>
      </w:r>
      <w:r>
        <w:rPr>
          <w:rFonts w:eastAsia="Times New Roman" w:cs="Times New Roman"/>
          <w:szCs w:val="24"/>
        </w:rPr>
        <w:t xml:space="preserve"> θα σας θυμίσω ότι το 2015 από την Αμερική πετούσε μόνο μία εταιρεία, η </w:t>
      </w:r>
      <w:r>
        <w:rPr>
          <w:rFonts w:eastAsia="Times New Roman" w:cs="Times New Roman"/>
          <w:szCs w:val="24"/>
        </w:rPr>
        <w:t>«</w:t>
      </w:r>
      <w:r>
        <w:rPr>
          <w:rFonts w:eastAsia="Times New Roman" w:cs="Times New Roman"/>
          <w:szCs w:val="24"/>
          <w:lang w:val="en-US"/>
        </w:rPr>
        <w:t>DELTA</w:t>
      </w:r>
      <w:r>
        <w:rPr>
          <w:rFonts w:eastAsia="Times New Roman" w:cs="Times New Roman"/>
          <w:szCs w:val="24"/>
        </w:rPr>
        <w:t>»</w:t>
      </w:r>
      <w:r>
        <w:rPr>
          <w:rFonts w:eastAsia="Times New Roman" w:cs="Times New Roman"/>
          <w:szCs w:val="24"/>
        </w:rPr>
        <w:t xml:space="preserve">. Εμείς καταφέραμε με τη βοήθεια της Εκκλησίας, με τη βοήθεια της Ομογένειας, όλοι μαζί οργανωμένα πολύ </w:t>
      </w:r>
      <w:proofErr w:type="spellStart"/>
      <w:r>
        <w:rPr>
          <w:rFonts w:eastAsia="Times New Roman" w:cs="Times New Roman"/>
          <w:szCs w:val="24"/>
        </w:rPr>
        <w:t>στοχευμένα</w:t>
      </w:r>
      <w:proofErr w:type="spellEnd"/>
      <w:r>
        <w:rPr>
          <w:rFonts w:eastAsia="Times New Roman" w:cs="Times New Roman"/>
          <w:szCs w:val="24"/>
        </w:rPr>
        <w:t xml:space="preserve">, να φέρουμε το 2016 και την </w:t>
      </w:r>
      <w:r>
        <w:rPr>
          <w:rFonts w:eastAsia="Times New Roman" w:cs="Times New Roman"/>
          <w:szCs w:val="24"/>
        </w:rPr>
        <w:t>«</w:t>
      </w:r>
      <w:r>
        <w:rPr>
          <w:rFonts w:eastAsia="Times New Roman" w:cs="Times New Roman"/>
          <w:szCs w:val="24"/>
          <w:lang w:val="en-US"/>
        </w:rPr>
        <w:t>AMERICAN</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UNITE</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w:t>
      </w:r>
    </w:p>
    <w:p w14:paraId="663F673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Γιατί η αγορά της Αμερικής ήταν μια αγορά που δεν είχε δουλευτεί ποτέ. Είχαμε και έχουμε ένα γραφείο μόνο στη Νέα Υόρκη. Ουδέποτε είχε γίνει κάποια επαφή με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και επενδυτές από το </w:t>
      </w:r>
      <w:proofErr w:type="spellStart"/>
      <w:r>
        <w:rPr>
          <w:rFonts w:eastAsia="Times New Roman" w:cs="Times New Roman"/>
          <w:szCs w:val="24"/>
        </w:rPr>
        <w:t>Λος</w:t>
      </w:r>
      <w:proofErr w:type="spellEnd"/>
      <w:r>
        <w:rPr>
          <w:rFonts w:eastAsia="Times New Roman" w:cs="Times New Roman"/>
          <w:szCs w:val="24"/>
        </w:rPr>
        <w:t xml:space="preserve"> </w:t>
      </w:r>
      <w:proofErr w:type="spellStart"/>
      <w:r>
        <w:rPr>
          <w:rFonts w:eastAsia="Times New Roman" w:cs="Times New Roman"/>
          <w:szCs w:val="24"/>
        </w:rPr>
        <w:t>Άντζελες</w:t>
      </w:r>
      <w:proofErr w:type="spellEnd"/>
      <w:r>
        <w:rPr>
          <w:rFonts w:eastAsia="Times New Roman" w:cs="Times New Roman"/>
          <w:szCs w:val="24"/>
        </w:rPr>
        <w:t>. Ουδέποτε, όπως σ</w:t>
      </w:r>
      <w:r>
        <w:rPr>
          <w:rFonts w:eastAsia="Times New Roman" w:cs="Times New Roman"/>
          <w:szCs w:val="24"/>
        </w:rPr>
        <w:t>ας είπα, είχατε πάει στο Μαϊάμι</w:t>
      </w:r>
      <w:r>
        <w:rPr>
          <w:rFonts w:eastAsia="Times New Roman" w:cs="Times New Roman"/>
          <w:szCs w:val="24"/>
        </w:rPr>
        <w:t>,</w:t>
      </w:r>
      <w:r>
        <w:rPr>
          <w:rFonts w:eastAsia="Times New Roman" w:cs="Times New Roman"/>
          <w:szCs w:val="24"/>
        </w:rPr>
        <w:t xml:space="preserve"> που είναι η μεγαλύτερη έκθεση για κρουαζιέρα, που και εκεί είδαμε επενδυτές και φυσικά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lastRenderedPageBreak/>
        <w:t>operators</w:t>
      </w:r>
      <w:r>
        <w:rPr>
          <w:rFonts w:eastAsia="Times New Roman" w:cs="Times New Roman"/>
          <w:szCs w:val="24"/>
        </w:rPr>
        <w:t xml:space="preserve"> και όλους τους ηγέτες, θα έλεγα, της κρουαζιέρας. Επίσης πολύ σημαντικό είναι ότι πήγαμε στο Τορόντο και στο Σικάγο. </w:t>
      </w:r>
    </w:p>
    <w:p w14:paraId="663F673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αφέραμε, λοιπόν, να κλείσουμε πολύ σημαντικές συμφωνίες και είχαμε μια αρκετά μεγάλη αύξηση από την Αμερική το 2016. Αλλά, φυσικά, όπως ξέρετε, μια προετοιμασία θέλει λίγο χρόνο. Το 2017 έχουμε έκρηξη αφίξεων από την Αμερική. Έχουμε ξεπεράσει, απ’ ό,τι λέν</w:t>
      </w:r>
      <w:r>
        <w:rPr>
          <w:rFonts w:eastAsia="Times New Roman" w:cs="Times New Roman"/>
          <w:szCs w:val="24"/>
        </w:rPr>
        <w:t xml:space="preserve">ε τα στοιχεία, το 40% νέων αφίξεων. </w:t>
      </w:r>
    </w:p>
    <w:p w14:paraId="663F673F"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Θέλω να αναφερθώ σε τρία μικρά </w:t>
      </w:r>
      <w:proofErr w:type="spellStart"/>
      <w:r>
        <w:rPr>
          <w:rFonts w:eastAsia="Times New Roman" w:cs="Times New Roman"/>
          <w:bCs/>
          <w:shd w:val="clear" w:color="auto" w:fill="FFFFFF"/>
        </w:rPr>
        <w:t>θεματάκια</w:t>
      </w:r>
      <w:proofErr w:type="spellEnd"/>
      <w:r>
        <w:rPr>
          <w:rFonts w:eastAsia="Times New Roman" w:cs="Times New Roman"/>
          <w:bCs/>
          <w:shd w:val="clear" w:color="auto" w:fill="FFFFFF"/>
        </w:rPr>
        <w:t xml:space="preserve">, που είχατε στην ερώτησή σας και δεν πρόλαβε να απαντήσει ο κ. </w:t>
      </w:r>
      <w:proofErr w:type="spellStart"/>
      <w:r>
        <w:rPr>
          <w:rFonts w:eastAsia="Times New Roman" w:cs="Times New Roman"/>
          <w:bCs/>
          <w:shd w:val="clear" w:color="auto" w:fill="FFFFFF"/>
        </w:rPr>
        <w:t>Κουρουμπλής</w:t>
      </w:r>
      <w:proofErr w:type="spellEnd"/>
      <w:r>
        <w:rPr>
          <w:rFonts w:eastAsia="Times New Roman" w:cs="Times New Roman"/>
          <w:bCs/>
          <w:shd w:val="clear" w:color="auto" w:fill="FFFFFF"/>
        </w:rPr>
        <w:t>. Είπατε για έμπειρους και ικανούς στα λιμάνια και όχι κομματικούς. Μα είχατε όλον τον καιρό να βάλετε ε</w:t>
      </w:r>
      <w:r>
        <w:rPr>
          <w:rFonts w:eastAsia="Times New Roman" w:cs="Times New Roman"/>
          <w:bCs/>
          <w:shd w:val="clear" w:color="auto" w:fill="FFFFFF"/>
        </w:rPr>
        <w:t xml:space="preserve">σείς έμπειρους και ικανούς στα λιμάνια και δεν το κάνατε. Βάλατε μόνο κομματικούς. </w:t>
      </w:r>
    </w:p>
    <w:p w14:paraId="663F6740"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πρόβλημα με τα ναύδετα το λύσαμε. Ήταν κάτι</w:t>
      </w:r>
      <w:r>
        <w:rPr>
          <w:rFonts w:eastAsia="Times New Roman" w:cs="Times New Roman"/>
          <w:bCs/>
          <w:shd w:val="clear" w:color="auto" w:fill="FFFFFF"/>
        </w:rPr>
        <w:t>,</w:t>
      </w:r>
      <w:r>
        <w:rPr>
          <w:rFonts w:eastAsia="Times New Roman" w:cs="Times New Roman"/>
          <w:bCs/>
          <w:shd w:val="clear" w:color="auto" w:fill="FFFFFF"/>
        </w:rPr>
        <w:t xml:space="preserve"> το οποίο όντως ήταν ένα πρόβλημα. Λύθηκε. Υπήρχε νομοθεσία, απλά δεν υπήρχε ο φορέας υλοποίησης. </w:t>
      </w:r>
    </w:p>
    <w:p w14:paraId="663F6741"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Στο Παλαιό Φάληρο, το </w:t>
      </w:r>
      <w:r>
        <w:rPr>
          <w:rFonts w:eastAsia="Times New Roman" w:cs="Times New Roman"/>
          <w:bCs/>
          <w:shd w:val="clear" w:color="auto" w:fill="FFFFFF"/>
        </w:rPr>
        <w:t>φ</w:t>
      </w:r>
      <w:r>
        <w:rPr>
          <w:rFonts w:eastAsia="Times New Roman" w:cs="Times New Roman"/>
          <w:bCs/>
          <w:shd w:val="clear" w:color="auto" w:fill="FFFFFF"/>
        </w:rPr>
        <w:t>αλη</w:t>
      </w:r>
      <w:r>
        <w:rPr>
          <w:rFonts w:eastAsia="Times New Roman" w:cs="Times New Roman"/>
          <w:bCs/>
          <w:shd w:val="clear" w:color="auto" w:fill="FFFFFF"/>
        </w:rPr>
        <w:t xml:space="preserve">ρικό Δέλτα, γιατί δεν το κάνατε; Γιατί δεν το προχωρήσατε; </w:t>
      </w:r>
    </w:p>
    <w:p w14:paraId="663F6742"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Σε ό,τι αφορά τα θέματα των αρχαιολογικών χώρων, πάντα όλα τα χρόνια, υπήρχε η διπλή βάρδια και το καλοκαίρι ήταν από τις 8 το πρωί έως τις 8</w:t>
      </w:r>
      <w:r>
        <w:rPr>
          <w:rFonts w:eastAsia="Times New Roman" w:cs="Times New Roman"/>
          <w:bCs/>
          <w:shd w:val="clear" w:color="auto" w:fill="FFFFFF"/>
        </w:rPr>
        <w:t xml:space="preserve"> </w:t>
      </w:r>
      <w:r>
        <w:rPr>
          <w:rFonts w:eastAsia="Times New Roman" w:cs="Times New Roman"/>
          <w:bCs/>
          <w:shd w:val="clear" w:color="auto" w:fill="FFFFFF"/>
        </w:rPr>
        <w:t xml:space="preserve">το βράδυ. </w:t>
      </w:r>
    </w:p>
    <w:p w14:paraId="663F6743"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Γνωρίζετε πολύ καλά ότι τότε που είχατε τη </w:t>
      </w:r>
      <w:r>
        <w:rPr>
          <w:rFonts w:eastAsia="Times New Roman" w:cs="Times New Roman"/>
          <w:bCs/>
          <w:shd w:val="clear" w:color="auto" w:fill="FFFFFF"/>
        </w:rPr>
        <w:t xml:space="preserve">δυνατότητα να κάνετε πολύ πιο σπουδαία πράγματα, δεν τα κάνατε. Όταν ήρθε μετά η κρίση, μας περιόρισαν λόγω του δημοσιονομικού ελέγχου και έτσι ήταν αδύνατον να προχωρήσουμε. </w:t>
      </w:r>
    </w:p>
    <w:p w14:paraId="663F6744"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Τα λιμάνια, τις υποδομές, τα αεροδρόμια τα εγκαταλείψατε. Εσείς ήσασταν αυτοί πο</w:t>
      </w:r>
      <w:r>
        <w:rPr>
          <w:rFonts w:eastAsia="Times New Roman" w:cs="Times New Roman"/>
          <w:bCs/>
          <w:shd w:val="clear" w:color="auto" w:fill="FFFFFF"/>
        </w:rPr>
        <w:t xml:space="preserve">υ τα εγκαταλείψατε </w:t>
      </w:r>
      <w:r>
        <w:rPr>
          <w:rFonts w:eastAsia="Times New Roman" w:cs="Times New Roman"/>
          <w:bCs/>
          <w:shd w:val="clear" w:color="auto" w:fill="FFFFFF"/>
        </w:rPr>
        <w:t>κ</w:t>
      </w:r>
      <w:r>
        <w:rPr>
          <w:rFonts w:eastAsia="Times New Roman" w:cs="Times New Roman"/>
          <w:bCs/>
          <w:shd w:val="clear" w:color="auto" w:fill="FFFFFF"/>
        </w:rPr>
        <w:t>αι με μια προχειρότητα, αν θέλετε, με μία υποκρισία έρχεστε σήμερα εδώ και εγκαλείτε εμάς</w:t>
      </w:r>
      <w:r>
        <w:rPr>
          <w:rFonts w:eastAsia="Times New Roman" w:cs="Times New Roman"/>
          <w:bCs/>
          <w:shd w:val="clear" w:color="auto" w:fill="FFFFFF"/>
        </w:rPr>
        <w:t>,</w:t>
      </w:r>
      <w:r>
        <w:rPr>
          <w:rFonts w:eastAsia="Times New Roman" w:cs="Times New Roman"/>
          <w:bCs/>
          <w:shd w:val="clear" w:color="auto" w:fill="FFFFFF"/>
        </w:rPr>
        <w:t xml:space="preserve"> γιατί δεν προλάβαμε σε δύο χρόνια</w:t>
      </w:r>
      <w:r>
        <w:rPr>
          <w:rFonts w:eastAsia="Times New Roman" w:cs="Times New Roman"/>
          <w:bCs/>
          <w:shd w:val="clear" w:color="auto" w:fill="FFFFFF"/>
        </w:rPr>
        <w:t>,</w:t>
      </w:r>
      <w:r>
        <w:rPr>
          <w:rFonts w:eastAsia="Times New Roman" w:cs="Times New Roman"/>
          <w:bCs/>
          <w:shd w:val="clear" w:color="auto" w:fill="FFFFFF"/>
        </w:rPr>
        <w:t xml:space="preserve"> να φτιάξουμε όλα αυτά που εσείς επί χρόνια εγκαταλείψατε. </w:t>
      </w:r>
    </w:p>
    <w:p w14:paraId="663F6745"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Κλείνοντας, την μικρή αναφορά σε αυτό, θα πω το </w:t>
      </w:r>
      <w:r>
        <w:rPr>
          <w:rFonts w:eastAsia="Times New Roman" w:cs="Times New Roman"/>
          <w:bCs/>
          <w:shd w:val="clear" w:color="auto" w:fill="FFFFFF"/>
        </w:rPr>
        <w:t xml:space="preserve">εξής: O κ. </w:t>
      </w:r>
      <w:proofErr w:type="spellStart"/>
      <w:r>
        <w:rPr>
          <w:rFonts w:eastAsia="Times New Roman" w:cs="Times New Roman"/>
          <w:bCs/>
          <w:shd w:val="clear" w:color="auto" w:fill="FFFFFF"/>
        </w:rPr>
        <w:t>Ριφάι</w:t>
      </w:r>
      <w:proofErr w:type="spellEnd"/>
      <w:r>
        <w:rPr>
          <w:rFonts w:eastAsia="Times New Roman" w:cs="Times New Roman"/>
          <w:bCs/>
          <w:shd w:val="clear" w:color="auto" w:fill="FFFFFF"/>
        </w:rPr>
        <w:t xml:space="preserve">, ο Γενικός Γραμματέας του Παγκόσμιου Οργανισμού Τουρισμού, ο οποίος γνωρίζει για χρόνια τι έκανε η Ελλάδα όπως και εγώ, υποστηρίξαμε ότι ο τουρισμός ακόμα και στα δύσκολα χρόνια κράτησε την Ελλάδα και είχε μια μικρή αυξητική πορεία από το </w:t>
      </w:r>
      <w:r>
        <w:rPr>
          <w:rFonts w:eastAsia="Times New Roman" w:cs="Times New Roman"/>
          <w:bCs/>
          <w:shd w:val="clear" w:color="auto" w:fill="FFFFFF"/>
        </w:rPr>
        <w:t xml:space="preserve">2012 και μετά. Αυτή </w:t>
      </w:r>
      <w:r>
        <w:rPr>
          <w:rFonts w:eastAsia="Times New Roman"/>
          <w:bCs/>
          <w:shd w:val="clear" w:color="auto" w:fill="FFFFFF"/>
        </w:rPr>
        <w:t>είναι</w:t>
      </w:r>
      <w:r>
        <w:rPr>
          <w:rFonts w:eastAsia="Times New Roman" w:cs="Times New Roman"/>
          <w:bCs/>
          <w:shd w:val="clear" w:color="auto" w:fill="FFFFFF"/>
        </w:rPr>
        <w:t xml:space="preserve"> η αλήθεια. Ό,τι καλό βρήκαμε εμείς το συνεχίσαμε. Απλά οι παθογένειες του παρελθόντος ήταν </w:t>
      </w:r>
      <w:r>
        <w:rPr>
          <w:rFonts w:eastAsia="Times New Roman" w:cs="Times New Roman"/>
          <w:bCs/>
          <w:shd w:val="clear" w:color="auto" w:fill="FFFFFF"/>
        </w:rPr>
        <w:lastRenderedPageBreak/>
        <w:t xml:space="preserve">τόσο πολλές και τόσο μεγάλες, που ήταν αδύνατον να τα διορθώσουμε όλα. </w:t>
      </w:r>
    </w:p>
    <w:p w14:paraId="663F6746"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lang w:val="en-US"/>
        </w:rPr>
        <w:t>CLIA</w:t>
      </w:r>
      <w:r>
        <w:rPr>
          <w:rFonts w:eastAsia="Times New Roman" w:cs="Times New Roman"/>
          <w:bCs/>
          <w:shd w:val="clear" w:color="auto" w:fill="FFFFFF"/>
        </w:rPr>
        <w:t xml:space="preserve">. </w:t>
      </w:r>
      <w:r>
        <w:rPr>
          <w:rFonts w:eastAsia="Times New Roman" w:cs="Times New Roman"/>
          <w:bCs/>
          <w:shd w:val="clear" w:color="auto" w:fill="FFFFFF"/>
        </w:rPr>
        <w:t>Αύξηση 52% στους επιβάτες της κρουαζιέρας το 2016 και 113% αύ</w:t>
      </w:r>
      <w:r>
        <w:rPr>
          <w:rFonts w:eastAsia="Times New Roman" w:cs="Times New Roman"/>
          <w:bCs/>
          <w:shd w:val="clear" w:color="auto" w:fill="FFFFFF"/>
        </w:rPr>
        <w:t xml:space="preserve">ξηση το </w:t>
      </w:r>
      <w:r>
        <w:rPr>
          <w:rFonts w:eastAsia="Times New Roman" w:cs="Times New Roman"/>
          <w:bCs/>
          <w:shd w:val="clear" w:color="auto" w:fill="FFFFFF"/>
          <w:lang w:val="en-US"/>
        </w:rPr>
        <w:t>home</w:t>
      </w:r>
      <w:r>
        <w:rPr>
          <w:rFonts w:eastAsia="Times New Roman" w:cs="Times New Roman"/>
          <w:bCs/>
          <w:shd w:val="clear" w:color="auto" w:fill="FFFFFF"/>
        </w:rPr>
        <w:t xml:space="preserve"> </w:t>
      </w:r>
      <w:r>
        <w:rPr>
          <w:rFonts w:eastAsia="Times New Roman" w:cs="Times New Roman"/>
          <w:bCs/>
          <w:shd w:val="clear" w:color="auto" w:fill="FFFFFF"/>
          <w:lang w:val="en-US"/>
        </w:rPr>
        <w:t>porting</w:t>
      </w:r>
      <w:r>
        <w:rPr>
          <w:rFonts w:eastAsia="Times New Roman" w:cs="Times New Roman"/>
          <w:bCs/>
          <w:shd w:val="clear" w:color="auto" w:fill="FFFFFF"/>
        </w:rPr>
        <w:t xml:space="preserve"> στον Πειραιά. Αυτά </w:t>
      </w:r>
      <w:r>
        <w:rPr>
          <w:rFonts w:eastAsia="Times New Roman"/>
          <w:bCs/>
          <w:shd w:val="clear" w:color="auto" w:fill="FFFFFF"/>
        </w:rPr>
        <w:t>είναι</w:t>
      </w:r>
      <w:r>
        <w:rPr>
          <w:rFonts w:eastAsia="Times New Roman" w:cs="Times New Roman"/>
          <w:bCs/>
          <w:shd w:val="clear" w:color="auto" w:fill="FFFFFF"/>
        </w:rPr>
        <w:t xml:space="preserve"> καταγεγραμμένα νούμερα. Στα έφερε όλα στα Ποσειδώνια ο κ. </w:t>
      </w:r>
      <w:proofErr w:type="spellStart"/>
      <w:r>
        <w:rPr>
          <w:rFonts w:eastAsia="Times New Roman" w:cs="Times New Roman"/>
          <w:bCs/>
          <w:shd w:val="clear" w:color="auto" w:fill="FFFFFF"/>
        </w:rPr>
        <w:t>Παράσχης</w:t>
      </w:r>
      <w:proofErr w:type="spellEnd"/>
      <w:r>
        <w:rPr>
          <w:rFonts w:eastAsia="Times New Roman" w:cs="Times New Roman"/>
          <w:bCs/>
          <w:shd w:val="clear" w:color="auto" w:fill="FFFFFF"/>
        </w:rPr>
        <w:t xml:space="preserve">, που αφορά το αεροδρόμιο. </w:t>
      </w:r>
    </w:p>
    <w:p w14:paraId="663F6747"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Ουδέποτε μέχρι σήμερα, λοιπόν, είχατε στρατηγικό σχέδιο στον τομέα του θαλάσσιου τουρισμού και της ελληνικής κρουαζι</w:t>
      </w:r>
      <w:r>
        <w:rPr>
          <w:rFonts w:eastAsia="Times New Roman" w:cs="Times New Roman"/>
          <w:bCs/>
          <w:shd w:val="clear" w:color="auto" w:fill="FFFFFF"/>
        </w:rPr>
        <w:t xml:space="preserve">έρας. Ο θαλάσσιος τουρισμός αποτελείται από την ελληνική κρουαζιέρα, το </w:t>
      </w:r>
      <w:r>
        <w:rPr>
          <w:rFonts w:eastAsia="Times New Roman" w:cs="Times New Roman"/>
          <w:bCs/>
          <w:shd w:val="clear" w:color="auto" w:fill="FFFFFF"/>
          <w:lang w:val="en-US"/>
        </w:rPr>
        <w:t>yachting</w:t>
      </w:r>
      <w:r>
        <w:rPr>
          <w:rFonts w:eastAsia="Times New Roman" w:cs="Times New Roman"/>
          <w:bCs/>
          <w:shd w:val="clear" w:color="auto" w:fill="FFFFFF"/>
        </w:rPr>
        <w:t xml:space="preserve"> και τον καταδυτικό τουρισμό. Και τα τρία εμείς τα έχουμε ξεκινήσει, τα έχουμε υποστηρίξει και η </w:t>
      </w:r>
      <w:r>
        <w:rPr>
          <w:rFonts w:eastAsia="Times New Roman"/>
          <w:bCs/>
          <w:shd w:val="clear" w:color="auto" w:fill="FFFFFF"/>
        </w:rPr>
        <w:t>Κυβέρνηση</w:t>
      </w:r>
      <w:r>
        <w:rPr>
          <w:rFonts w:eastAsia="Times New Roman" w:cs="Times New Roman"/>
          <w:bCs/>
          <w:shd w:val="clear" w:color="auto" w:fill="FFFFFF"/>
        </w:rPr>
        <w:t xml:space="preserve"> μας επειδή τα </w:t>
      </w:r>
      <w:r>
        <w:rPr>
          <w:rFonts w:eastAsia="Times New Roman"/>
          <w:bCs/>
          <w:shd w:val="clear" w:color="auto" w:fill="FFFFFF"/>
        </w:rPr>
        <w:t>έχει</w:t>
      </w:r>
      <w:r>
        <w:rPr>
          <w:rFonts w:eastAsia="Times New Roman" w:cs="Times New Roman"/>
          <w:bCs/>
          <w:shd w:val="clear" w:color="auto" w:fill="FFFFFF"/>
        </w:rPr>
        <w:t xml:space="preserve"> θέσει ως προτεραιότητα, έκανε την προβολή και την </w:t>
      </w:r>
      <w:r>
        <w:rPr>
          <w:rFonts w:eastAsia="Times New Roman" w:cs="Times New Roman"/>
          <w:bCs/>
          <w:shd w:val="clear" w:color="auto" w:fill="FFFFFF"/>
        </w:rPr>
        <w:t xml:space="preserve">προώθηση, έτσι ώστε να συνεκτιμήσουμε όλα τα οφέλη που συνεπάγονται από αυτή την ανάπτυξη στις τοπικές κοινωνίες και να μπορέσουμε φυσικά να τις ενισχύσουμε, όπως είπα πιο πριν. </w:t>
      </w:r>
    </w:p>
    <w:p w14:paraId="663F6748"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Ειδικότερα για την κρουαζιέρα μαζί με το Υπουργείο Ναυτιλίας, όπως είπε και ο</w:t>
      </w:r>
      <w:r>
        <w:rPr>
          <w:rFonts w:eastAsia="Times New Roman" w:cs="Times New Roman"/>
          <w:bCs/>
          <w:shd w:val="clear" w:color="auto" w:fill="FFFFFF"/>
        </w:rPr>
        <w:t xml:space="preserve"> Υπουργός, κάναμε αυτή τη Εθνική Συντονιστική Επιτροπή Κρουαζιέρας. Συμμετέχουν είκοσι οκτώ θεσμι</w:t>
      </w:r>
      <w:r>
        <w:rPr>
          <w:rFonts w:eastAsia="Times New Roman" w:cs="Times New Roman"/>
          <w:bCs/>
          <w:shd w:val="clear" w:color="auto" w:fill="FFFFFF"/>
        </w:rPr>
        <w:lastRenderedPageBreak/>
        <w:t xml:space="preserve">κοί φορείς, οι οποίοι παρεμπιπτόντως </w:t>
      </w:r>
      <w:r>
        <w:rPr>
          <w:rFonts w:eastAsia="Times New Roman"/>
          <w:bCs/>
          <w:shd w:val="clear" w:color="auto" w:fill="FFFFFF"/>
        </w:rPr>
        <w:t>είναι</w:t>
      </w:r>
      <w:r>
        <w:rPr>
          <w:rFonts w:eastAsia="Times New Roman" w:cs="Times New Roman"/>
          <w:bCs/>
          <w:shd w:val="clear" w:color="auto" w:fill="FFFFFF"/>
        </w:rPr>
        <w:t xml:space="preserve"> πάρα πολύ ευχαριστημένοι. </w:t>
      </w:r>
      <w:r>
        <w:rPr>
          <w:rFonts w:eastAsia="Times New Roman" w:cs="Times New Roman"/>
          <w:bCs/>
          <w:shd w:val="clear" w:color="auto" w:fill="FFFFFF"/>
        </w:rPr>
        <w:t>Σ</w:t>
      </w:r>
      <w:r>
        <w:rPr>
          <w:rFonts w:eastAsia="Times New Roman" w:cs="Times New Roman"/>
          <w:bCs/>
          <w:shd w:val="clear" w:color="auto" w:fill="FFFFFF"/>
        </w:rPr>
        <w:t>τενοχωρήθηκα ιδιαίτερα που ακούστηκαν πάλι ανακρίβειες, για να μην πω ψεύδη ότι δεν υπάρχ</w:t>
      </w:r>
      <w:r>
        <w:rPr>
          <w:rFonts w:eastAsia="Times New Roman" w:cs="Times New Roman"/>
          <w:bCs/>
          <w:shd w:val="clear" w:color="auto" w:fill="FFFFFF"/>
        </w:rPr>
        <w:t xml:space="preserve">ει ικανοποίηση. </w:t>
      </w:r>
    </w:p>
    <w:p w14:paraId="663F6749"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η </w:t>
      </w:r>
      <w:r>
        <w:rPr>
          <w:rFonts w:eastAsia="Times New Roman" w:cs="Times New Roman"/>
          <w:bCs/>
          <w:shd w:val="clear" w:color="auto" w:fill="FFFFFF"/>
        </w:rPr>
        <w:t>ε</w:t>
      </w:r>
      <w:r>
        <w:rPr>
          <w:rFonts w:eastAsia="Times New Roman" w:cs="Times New Roman"/>
          <w:bCs/>
          <w:shd w:val="clear" w:color="auto" w:fill="FFFFFF"/>
        </w:rPr>
        <w:t xml:space="preserve">πιτροπή εκτός του ότι συνεδρίασε πάρα πολλές φορές, έκανε και τέσσερις υποεπιτροπές, την ομάδα «Υποδομές, </w:t>
      </w:r>
      <w:proofErr w:type="spellStart"/>
      <w:r>
        <w:rPr>
          <w:rFonts w:eastAsia="Times New Roman" w:cs="Times New Roman"/>
          <w:bCs/>
          <w:shd w:val="clear" w:color="auto" w:fill="FFFFFF"/>
        </w:rPr>
        <w:t>Αναδομές</w:t>
      </w:r>
      <w:proofErr w:type="spellEnd"/>
      <w:r>
        <w:rPr>
          <w:rFonts w:eastAsia="Times New Roman" w:cs="Times New Roman"/>
          <w:bCs/>
          <w:shd w:val="clear" w:color="auto" w:fill="FFFFFF"/>
        </w:rPr>
        <w:t>», την ομάδα «Εμπορικά Θέματα, Πολιτικές Προώθησης και Προβολής», την ομάδα «Διεθνής Ναυτιλιακή Πολιτική, Θεσμοί, Οργ</w:t>
      </w:r>
      <w:r>
        <w:rPr>
          <w:rFonts w:eastAsia="Times New Roman" w:cs="Times New Roman"/>
          <w:bCs/>
          <w:shd w:val="clear" w:color="auto" w:fill="FFFFFF"/>
        </w:rPr>
        <w:t>ανισμοί» και την ομάδα για τις «Υποστηρικτικές Υπηρεσίες», οι οποίες συνεδρίασαν, επίσης, πάρα πολλές φορές. Σ</w:t>
      </w:r>
      <w:r>
        <w:rPr>
          <w:rFonts w:eastAsia="Times New Roman"/>
          <w:bCs/>
          <w:shd w:val="clear" w:color="auto" w:fill="FFFFFF"/>
        </w:rPr>
        <w:t>υγκεκριμένα</w:t>
      </w:r>
      <w:r>
        <w:rPr>
          <w:rFonts w:eastAsia="Times New Roman" w:cs="Times New Roman"/>
          <w:bCs/>
          <w:shd w:val="clear" w:color="auto" w:fill="FFFFFF"/>
        </w:rPr>
        <w:t xml:space="preserve"> προέκυψαν πάρα πολλά πράγματα, γιατί καταγράψαμε όλα τα προβλήματα</w:t>
      </w:r>
      <w:r>
        <w:rPr>
          <w:rFonts w:eastAsia="Times New Roman" w:cs="Times New Roman"/>
          <w:bCs/>
          <w:shd w:val="clear" w:color="auto" w:fill="FFFFFF"/>
        </w:rPr>
        <w:t>,</w:t>
      </w:r>
      <w:r>
        <w:rPr>
          <w:rFonts w:eastAsia="Times New Roman" w:cs="Times New Roman"/>
          <w:bCs/>
          <w:shd w:val="clear" w:color="auto" w:fill="FFFFFF"/>
        </w:rPr>
        <w:t xml:space="preserve"> τα οποία στο παρελθόν δεν είχαν αντιμετωπιστεί. </w:t>
      </w:r>
    </w:p>
    <w:p w14:paraId="663F674A" w14:textId="77777777" w:rsidR="00923458" w:rsidRDefault="00A03D3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Όλοι οι φορείς δε</w:t>
      </w:r>
      <w:r>
        <w:rPr>
          <w:rFonts w:eastAsia="Times New Roman" w:cs="Times New Roman"/>
          <w:bCs/>
          <w:shd w:val="clear" w:color="auto" w:fill="FFFFFF"/>
        </w:rPr>
        <w:t xml:space="preserve">ν σας κρύβω ότι ήταν πολύ ευχαριστημένοι, γιατί είδαν ότι όλες τους οι προτάσεις εισακούστηκαν και ήδη λύθηκαν και νομοθετικά κάποια προβλήματα τα οποία είχαν. Εμείς, ως Υπουργείο Τουρισμού, μαζέψαμε το κομμάτι που μας αφορά. </w:t>
      </w:r>
      <w:r>
        <w:rPr>
          <w:rFonts w:eastAsia="Times New Roman" w:cs="Times New Roman"/>
          <w:bCs/>
          <w:shd w:val="clear" w:color="auto" w:fill="FFFFFF"/>
        </w:rPr>
        <w:t>Γ</w:t>
      </w:r>
      <w:r>
        <w:rPr>
          <w:rFonts w:eastAsia="Times New Roman" w:cs="Times New Roman"/>
          <w:bCs/>
          <w:shd w:val="clear" w:color="auto" w:fill="FFFFFF"/>
        </w:rPr>
        <w:t>ια να διευκρινίσω, εμείς κάνο</w:t>
      </w:r>
      <w:r>
        <w:rPr>
          <w:rFonts w:eastAsia="Times New Roman" w:cs="Times New Roman"/>
          <w:bCs/>
          <w:shd w:val="clear" w:color="auto" w:fill="FFFFFF"/>
        </w:rPr>
        <w:t>υμε, αν θέλετε, την προσωπική πώληση -να το πω έτσι- μέσω του ΕΟΤ, την προβολή και την προώθηση</w:t>
      </w:r>
      <w:r>
        <w:rPr>
          <w:rFonts w:eastAsia="Times New Roman" w:cs="Times New Roman"/>
          <w:bCs/>
          <w:shd w:val="clear" w:color="auto" w:fill="FFFFFF"/>
        </w:rPr>
        <w:t>.</w:t>
      </w:r>
    </w:p>
    <w:p w14:paraId="663F674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για να μην μπερδευόμαστε και για να μην μπερδεύουμε και τους ρόλους μας, το Υπουργείο νομοθετεί, κάνει ελέγχους και δημιουργεί εκείνο το πλαίσιο, έτσι ώ</w:t>
      </w:r>
      <w:r>
        <w:rPr>
          <w:rFonts w:eastAsia="Times New Roman" w:cs="Times New Roman"/>
          <w:szCs w:val="24"/>
        </w:rPr>
        <w:t>στε ιδιώτες να μπορέσουν να κάνουν τις εμπορικές τους συμφωνίες. Συγχρόνως διαπραγματεύεται και κλείνει συμφωνίες</w:t>
      </w:r>
      <w:r>
        <w:rPr>
          <w:rFonts w:eastAsia="Times New Roman" w:cs="Times New Roman"/>
          <w:szCs w:val="24"/>
        </w:rPr>
        <w:t>,</w:t>
      </w:r>
      <w:r>
        <w:rPr>
          <w:rFonts w:eastAsia="Times New Roman" w:cs="Times New Roman"/>
          <w:szCs w:val="24"/>
        </w:rPr>
        <w:t xml:space="preserve"> για να φέρει μεγαλύτερο τουριστικό μερίδιο μέσα από διαφήμιση, μέσα από προώθηση, μέσα από προβολή. </w:t>
      </w:r>
    </w:p>
    <w:p w14:paraId="663F674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w:t>
      </w:r>
      <w:r>
        <w:rPr>
          <w:rFonts w:eastAsia="Times New Roman" w:cs="Times New Roman"/>
          <w:szCs w:val="24"/>
        </w:rPr>
        <w:t>ε</w:t>
      </w:r>
      <w:r>
        <w:rPr>
          <w:rFonts w:eastAsia="Times New Roman" w:cs="Times New Roman"/>
          <w:szCs w:val="24"/>
        </w:rPr>
        <w:t>πιτροπή αυτή είναι βέβα</w:t>
      </w:r>
      <w:r>
        <w:rPr>
          <w:rFonts w:eastAsia="Times New Roman" w:cs="Times New Roman"/>
          <w:szCs w:val="24"/>
        </w:rPr>
        <w:t>ιο ότι θα αξιοποιήσει όλες αυτές τις προτάσεις. Για το 2017 όπως πολύ σωστά ανέφερε και ο κ. Λαζαρίδης και κάποιοι που είναι πιο αντικειμενικοί -όχι όπως η Αντιπολίτευση που ξαφνικά ήρθε και παρουσίασε τη μέρα, νύχτα- καθώς και οι φορείς, μπορεί να υπάρχει</w:t>
      </w:r>
      <w:r>
        <w:rPr>
          <w:rFonts w:eastAsia="Times New Roman" w:cs="Times New Roman"/>
          <w:szCs w:val="24"/>
        </w:rPr>
        <w:t xml:space="preserve"> μια μικρή μείωση στα καράβια, στα κρουαζιερόπλοια τα οποία έρχονται, διότι πραγματικά υπάρχει πολύ σοβαρό πρόβλημα με την Τουρκία -όντως το μόνο πρόβλημα είναι οι προσεγγίσεις της Τουρκίας και τίποτε άλλο, που ανάγκασε κάποια πλοία να αλλάξουν δρομολόγια-</w:t>
      </w:r>
      <w:r>
        <w:rPr>
          <w:rFonts w:eastAsia="Times New Roman" w:cs="Times New Roman"/>
          <w:szCs w:val="24"/>
        </w:rPr>
        <w:t xml:space="preserve"> όμως επειδή η Ελλάδα έχει πάρα πολύ μεγάλη ζήτηση και είναι στρατηγική τους επιλογή, θα έχει τα επόμενα χρόνια πολύ μεγάλη ανάπτυξη. </w:t>
      </w:r>
    </w:p>
    <w:p w14:paraId="663F674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μας ενδιαφέρει</w:t>
      </w:r>
      <w:r>
        <w:rPr>
          <w:rFonts w:eastAsia="Times New Roman" w:cs="Times New Roman"/>
          <w:szCs w:val="24"/>
        </w:rPr>
        <w:t>,</w:t>
      </w:r>
      <w:r>
        <w:rPr>
          <w:rFonts w:eastAsia="Times New Roman" w:cs="Times New Roman"/>
          <w:szCs w:val="24"/>
        </w:rPr>
        <w:t xml:space="preserve"> είναι να έρθουν οι τουρίστες. Αυτό που λένε, αυτό που πιστεύουν και οι ειδικοί της κρουαζιέρας -</w:t>
      </w:r>
      <w:r>
        <w:rPr>
          <w:rFonts w:eastAsia="Times New Roman" w:cs="Times New Roman"/>
          <w:szCs w:val="24"/>
        </w:rPr>
        <w:t xml:space="preserve">σας ανέφερα πριν τα ονόματα- οι διεθνείς όμιλοι </w:t>
      </w:r>
      <w:r>
        <w:rPr>
          <w:rFonts w:eastAsia="Times New Roman" w:cs="Times New Roman"/>
          <w:szCs w:val="24"/>
        </w:rPr>
        <w:t xml:space="preserve">της </w:t>
      </w:r>
      <w:r>
        <w:rPr>
          <w:rFonts w:eastAsia="Times New Roman" w:cs="Times New Roman"/>
          <w:szCs w:val="24"/>
        </w:rPr>
        <w:t>κρουαζιέρας, είναι ότι αν θα υπάρξει μια μικρή απώλεια λόγω της κατάρρευσης της Βορείου Αφρικής, Αιγύπτου και Τουρκίας στην κρουαζιέρα, θα καταφέρουμε να έχουμε περισσότερους, ίσως, τουρίστες</w:t>
      </w:r>
      <w:r>
        <w:rPr>
          <w:rFonts w:eastAsia="Times New Roman" w:cs="Times New Roman"/>
          <w:szCs w:val="24"/>
        </w:rPr>
        <w:t>,</w:t>
      </w:r>
      <w:r>
        <w:rPr>
          <w:rFonts w:eastAsia="Times New Roman" w:cs="Times New Roman"/>
          <w:szCs w:val="24"/>
        </w:rPr>
        <w:t xml:space="preserve"> γιατί τα πλ</w:t>
      </w:r>
      <w:r>
        <w:rPr>
          <w:rFonts w:eastAsia="Times New Roman" w:cs="Times New Roman"/>
          <w:szCs w:val="24"/>
        </w:rPr>
        <w:t xml:space="preserve">οία είναι πολύ μεγαλύτερα. Υπάρχει τεράστια ζήτηση κι έχουμε μεγάλη πληρότητα. </w:t>
      </w:r>
    </w:p>
    <w:p w14:paraId="663F674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Αυτό που είναι πολύ σημαντικό να σας πω</w:t>
      </w:r>
      <w:r>
        <w:rPr>
          <w:rFonts w:eastAsia="Times New Roman" w:cs="Times New Roman"/>
          <w:szCs w:val="24"/>
        </w:rPr>
        <w:t>,</w:t>
      </w:r>
      <w:r>
        <w:rPr>
          <w:rFonts w:eastAsia="Times New Roman" w:cs="Times New Roman"/>
          <w:szCs w:val="24"/>
        </w:rPr>
        <w:t xml:space="preserve"> είναι ότι εμείς δεν επαναπαυθήκαμε στην Αμερική, που είναι μία -αν θέλετε- από τις μεγαλύτερες αγορές, αλλά κοιτάξαμε μέσα στην προσπάθειά </w:t>
      </w:r>
      <w:r>
        <w:rPr>
          <w:rFonts w:eastAsia="Times New Roman" w:cs="Times New Roman"/>
          <w:szCs w:val="24"/>
        </w:rPr>
        <w:t>μας,</w:t>
      </w:r>
      <w:r>
        <w:rPr>
          <w:rFonts w:eastAsia="Times New Roman" w:cs="Times New Roman"/>
          <w:szCs w:val="24"/>
        </w:rPr>
        <w:t xml:space="preserve"> να ενισχύσουμε την κρουαζιέρα, να προσεγγίσουμε και την ευρωπαϊκή κρουαζιέρα. Έτσι</w:t>
      </w:r>
      <w:r>
        <w:rPr>
          <w:rFonts w:eastAsia="Times New Roman" w:cs="Times New Roman"/>
          <w:szCs w:val="24"/>
        </w:rPr>
        <w:t>,</w:t>
      </w:r>
      <w:r>
        <w:rPr>
          <w:rFonts w:eastAsia="Times New Roman" w:cs="Times New Roman"/>
          <w:szCs w:val="24"/>
        </w:rPr>
        <w:t xml:space="preserve"> λοιπόν, η </w:t>
      </w:r>
      <w:r>
        <w:rPr>
          <w:rFonts w:eastAsia="Times New Roman" w:cs="Times New Roman"/>
          <w:szCs w:val="24"/>
        </w:rPr>
        <w:t>«</w:t>
      </w:r>
      <w:r>
        <w:rPr>
          <w:rFonts w:eastAsia="Times New Roman" w:cs="Times New Roman"/>
          <w:szCs w:val="24"/>
          <w:lang w:val="en-US"/>
        </w:rPr>
        <w:t>TUI</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Pr>
          <w:rFonts w:eastAsia="Times New Roman" w:cs="Times New Roman"/>
          <w:szCs w:val="24"/>
        </w:rPr>
        <w:t xml:space="preserve"> δήλωσ</w:t>
      </w:r>
      <w:r>
        <w:rPr>
          <w:rFonts w:eastAsia="Times New Roman" w:cs="Times New Roman"/>
          <w:szCs w:val="24"/>
        </w:rPr>
        <w:t xml:space="preserve">ε ότι θα έχει αύξηση πάνω από 20% η κρουαζιέρα το 2017 όπως επίσης και η </w:t>
      </w:r>
      <w:r>
        <w:rPr>
          <w:rFonts w:eastAsia="Times New Roman" w:cs="Times New Roman"/>
          <w:szCs w:val="24"/>
          <w:lang w:val="en-US"/>
        </w:rPr>
        <w:t>MSC</w:t>
      </w:r>
      <w:r>
        <w:rPr>
          <w:rFonts w:eastAsia="Times New Roman" w:cs="Times New Roman"/>
          <w:szCs w:val="24"/>
        </w:rPr>
        <w:t xml:space="preserve">. </w:t>
      </w:r>
    </w:p>
    <w:p w14:paraId="663F674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Είναι, λοιπόν, πάρα πολύ σημαντικό να σας πω ότι και η</w:t>
      </w:r>
      <w:r w:rsidRPr="00754FE2">
        <w:rPr>
          <w:rFonts w:eastAsia="Times New Roman" w:cs="Times New Roman"/>
          <w:szCs w:val="24"/>
        </w:rPr>
        <w:t xml:space="preserve"> </w:t>
      </w:r>
      <w:r w:rsidRPr="00754FE2">
        <w:rPr>
          <w:rFonts w:eastAsia="Times New Roman" w:cs="Times New Roman"/>
          <w:szCs w:val="24"/>
        </w:rPr>
        <w:t>«</w:t>
      </w:r>
      <w:r w:rsidRPr="00754FE2">
        <w:rPr>
          <w:rFonts w:eastAsia="Times New Roman" w:cs="Times New Roman"/>
          <w:szCs w:val="24"/>
          <w:lang w:val="en-US"/>
        </w:rPr>
        <w:t>CELESTYAL</w:t>
      </w:r>
      <w:r w:rsidRPr="00754FE2">
        <w:rPr>
          <w:rFonts w:eastAsia="Times New Roman" w:cs="Times New Roman"/>
          <w:szCs w:val="24"/>
        </w:rPr>
        <w:t xml:space="preserve"> </w:t>
      </w:r>
      <w:r w:rsidRPr="00754FE2">
        <w:rPr>
          <w:rFonts w:eastAsia="Times New Roman" w:cs="Times New Roman"/>
          <w:szCs w:val="24"/>
          <w:lang w:val="en-US"/>
        </w:rPr>
        <w:t>CRUISES</w:t>
      </w:r>
      <w:r w:rsidRPr="00754FE2">
        <w:rPr>
          <w:rFonts w:eastAsia="Times New Roman" w:cs="Times New Roman"/>
          <w:szCs w:val="24"/>
        </w:rPr>
        <w:t xml:space="preserve">» </w:t>
      </w:r>
      <w:r>
        <w:rPr>
          <w:rFonts w:eastAsia="Times New Roman" w:cs="Times New Roman"/>
          <w:szCs w:val="24"/>
        </w:rPr>
        <w:t xml:space="preserve">έχει αυξήσει τα κρουαζιερόπλοιά της. </w:t>
      </w:r>
    </w:p>
    <w:p w14:paraId="663F675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ήθελα, λοιπόν, πριν κάνετε μνημόσυνο στην κρουαζιέρα, να περι</w:t>
      </w:r>
      <w:r>
        <w:rPr>
          <w:rFonts w:eastAsia="Times New Roman" w:cs="Times New Roman"/>
          <w:szCs w:val="24"/>
        </w:rPr>
        <w:t xml:space="preserve">μένετε, γιατί με τον τρόπο που χειρίζεστε τον τουρισμό, λέγοντας πολύ παραστατικά ότι εδώ δεν χωράνε πολιτικές </w:t>
      </w:r>
      <w:r>
        <w:rPr>
          <w:rFonts w:eastAsia="Times New Roman" w:cs="Times New Roman"/>
          <w:szCs w:val="24"/>
        </w:rPr>
        <w:lastRenderedPageBreak/>
        <w:t>συγκρούσεις και μικροκομματικές διαφορές, αυτό κάνετε, κύριοι συνάδελφο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αυτό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θλιβερό. Αντί να χαίρεστε που ο τουρισμός πά</w:t>
      </w:r>
      <w:r>
        <w:rPr>
          <w:rFonts w:eastAsia="Times New Roman" w:cs="Times New Roman"/>
          <w:szCs w:val="24"/>
        </w:rPr>
        <w:t xml:space="preserve">ει πάρα πολύ καλά και υπάρχει αυτή τη στιγμή ένα σχέδιο, ένα πρόγραμμα σε βάθος τετραετίας που μας έχει φέρει τόσο γρήγορα εξαιρετικά αποτελέσματα, αυτό που κάνετε είναι να διαστρεβλώνετε την πραγματικότητα, να δημιουργείτε λανθασμένες εντυπώσεις. </w:t>
      </w:r>
      <w:r>
        <w:rPr>
          <w:rFonts w:eastAsia="Times New Roman" w:cs="Times New Roman"/>
          <w:szCs w:val="24"/>
        </w:rPr>
        <w:t>Τ</w:t>
      </w:r>
      <w:r>
        <w:rPr>
          <w:rFonts w:eastAsia="Times New Roman" w:cs="Times New Roman"/>
          <w:szCs w:val="24"/>
        </w:rPr>
        <w:t>ο χειρό</w:t>
      </w:r>
      <w:r>
        <w:rPr>
          <w:rFonts w:eastAsia="Times New Roman" w:cs="Times New Roman"/>
          <w:szCs w:val="24"/>
        </w:rPr>
        <w:t>τερ</w:t>
      </w:r>
      <w:r>
        <w:rPr>
          <w:rFonts w:eastAsia="Times New Roman" w:cs="Times New Roman"/>
          <w:szCs w:val="24"/>
        </w:rPr>
        <w:t>ο</w:t>
      </w:r>
      <w:r>
        <w:rPr>
          <w:rFonts w:eastAsia="Times New Roman" w:cs="Times New Roman"/>
          <w:szCs w:val="24"/>
        </w:rPr>
        <w:t xml:space="preserve"> απ’ όλα είναι ότι με αυτή την τακτική όχι μόνο προβληματίζετε και μπερδεύετε τους επαγγελματίες του τουρισμού αλλά και όλους αυτούς οι οποίοι επενδύουν. Διότι τα </w:t>
      </w:r>
      <w:proofErr w:type="spellStart"/>
      <w:r>
        <w:rPr>
          <w:rFonts w:eastAsia="Times New Roman" w:cs="Times New Roman"/>
          <w:szCs w:val="24"/>
        </w:rPr>
        <w:t>εκατόν</w:t>
      </w:r>
      <w:proofErr w:type="spellEnd"/>
      <w:r>
        <w:rPr>
          <w:rFonts w:eastAsia="Times New Roman" w:cs="Times New Roman"/>
          <w:szCs w:val="24"/>
        </w:rPr>
        <w:t xml:space="preserve"> σαράντα δύο </w:t>
      </w:r>
      <w:proofErr w:type="spellStart"/>
      <w:r>
        <w:rPr>
          <w:rFonts w:eastAsia="Times New Roman" w:cs="Times New Roman"/>
          <w:szCs w:val="24"/>
        </w:rPr>
        <w:t>τετράστερα</w:t>
      </w:r>
      <w:proofErr w:type="spellEnd"/>
      <w:r>
        <w:rPr>
          <w:rFonts w:eastAsia="Times New Roman" w:cs="Times New Roman"/>
          <w:szCs w:val="24"/>
        </w:rPr>
        <w:t xml:space="preserve">, </w:t>
      </w:r>
      <w:proofErr w:type="spellStart"/>
      <w:r>
        <w:rPr>
          <w:rFonts w:eastAsia="Times New Roman" w:cs="Times New Roman"/>
          <w:szCs w:val="24"/>
        </w:rPr>
        <w:t>πεντάστερα</w:t>
      </w:r>
      <w:proofErr w:type="spellEnd"/>
      <w:r>
        <w:rPr>
          <w:rFonts w:eastAsia="Times New Roman" w:cs="Times New Roman"/>
          <w:szCs w:val="24"/>
        </w:rPr>
        <w:t xml:space="preserve"> και τα διακόσα πενήντα στον αναπτυξιακό νόμο πο</w:t>
      </w:r>
      <w:r>
        <w:rPr>
          <w:rFonts w:eastAsia="Times New Roman" w:cs="Times New Roman"/>
          <w:szCs w:val="24"/>
        </w:rPr>
        <w:t xml:space="preserve">υ αφορά μόνο τουριστικές επενδύσεις, είναι μία πρωτόγνωρη έξαρση στις επενδύσεις. </w:t>
      </w:r>
    </w:p>
    <w:p w14:paraId="663F675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προσπαθείτε να αποτρέψετε τους επενδυτές. Προσπαθείτε να δημιουργήσετε μια ψεύτικη εικόνα. Αυτό δεν θα το επιτρέψουμε ούτε εμείς που εργαζόμαστε για να </w:t>
      </w:r>
      <w:r>
        <w:rPr>
          <w:rFonts w:eastAsia="Times New Roman" w:cs="Times New Roman"/>
          <w:szCs w:val="24"/>
        </w:rPr>
        <w:t>προβάλλουμε την πατρίδα μας και να τη στηρίξουμε αλλά ούτε και οι επαγγελματίες. Νομίζω ότι έχετε επιλέξει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λάθος τακτική. </w:t>
      </w:r>
    </w:p>
    <w:p w14:paraId="663F675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να χαρείτε με τις επιτυχίες μας, όποιες κι αν είναι αυτές, όπως κι εμείς δεν απαξιώσαμε τη δική σας αναπτυξιακ</w:t>
      </w:r>
      <w:r>
        <w:rPr>
          <w:rFonts w:eastAsia="Times New Roman" w:cs="Times New Roman"/>
          <w:szCs w:val="24"/>
        </w:rPr>
        <w:t xml:space="preserve">ή πολιτική στον τουρισμό. </w:t>
      </w:r>
      <w:r>
        <w:rPr>
          <w:rFonts w:eastAsia="Times New Roman" w:cs="Times New Roman"/>
          <w:szCs w:val="24"/>
        </w:rPr>
        <w:t>Ε</w:t>
      </w:r>
      <w:r>
        <w:rPr>
          <w:rFonts w:eastAsia="Times New Roman" w:cs="Times New Roman"/>
          <w:szCs w:val="24"/>
        </w:rPr>
        <w:t xml:space="preserve">ίναι θλιβερό αυτό που κάνετε. Νομίζω ότι θα σας κρίνουν οι επαγγελματίες και η κοινωνία. </w:t>
      </w:r>
    </w:p>
    <w:p w14:paraId="663F675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63F675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Υπουργέ.</w:t>
      </w:r>
    </w:p>
    <w:p w14:paraId="663F675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Κεφαλογιάννης, Κοινοβουλευτικός Εκπρ</w:t>
      </w:r>
      <w:r>
        <w:rPr>
          <w:rFonts w:eastAsia="Times New Roman" w:cs="Times New Roman"/>
          <w:szCs w:val="24"/>
        </w:rPr>
        <w:t>όσωπος της Νέας Δημοκρατίας, για έξι λεπτά.</w:t>
      </w:r>
    </w:p>
    <w:p w14:paraId="663F675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663F675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απαντήσω στην αγαπητή κυρία Υπουργό, θα μου επιτρέψετε δύο σχόλια. Άκουσα από τον Κοινοβουλευτικό Εκπρόσωπο της Ένωσης Κεντρώων, τον κ. </w:t>
      </w:r>
      <w:proofErr w:type="spellStart"/>
      <w:r>
        <w:rPr>
          <w:rFonts w:eastAsia="Times New Roman" w:cs="Times New Roman"/>
          <w:szCs w:val="24"/>
        </w:rPr>
        <w:t>Σαρίδη</w:t>
      </w:r>
      <w:proofErr w:type="spellEnd"/>
      <w:r>
        <w:rPr>
          <w:rFonts w:eastAsia="Times New Roman" w:cs="Times New Roman"/>
          <w:szCs w:val="24"/>
        </w:rPr>
        <w:t xml:space="preserve">, ότι αργήσαμε να καταθέσουμε την επίκαιρη επερώτηση. Όπως σας είπε και ο </w:t>
      </w:r>
      <w:r>
        <w:rPr>
          <w:rFonts w:eastAsia="Times New Roman" w:cs="Times New Roman"/>
          <w:szCs w:val="24"/>
        </w:rPr>
        <w:t>ε</w:t>
      </w:r>
      <w:r>
        <w:rPr>
          <w:rFonts w:eastAsia="Times New Roman" w:cs="Times New Roman"/>
          <w:szCs w:val="24"/>
        </w:rPr>
        <w:t xml:space="preserve">ισηγητής μας, ο κ. </w:t>
      </w:r>
      <w:proofErr w:type="spellStart"/>
      <w:r>
        <w:rPr>
          <w:rFonts w:eastAsia="Times New Roman" w:cs="Times New Roman"/>
          <w:szCs w:val="24"/>
        </w:rPr>
        <w:t>Κόνσολας</w:t>
      </w:r>
      <w:proofErr w:type="spellEnd"/>
      <w:r>
        <w:rPr>
          <w:rFonts w:eastAsia="Times New Roman" w:cs="Times New Roman"/>
          <w:szCs w:val="24"/>
        </w:rPr>
        <w:t>, κατ</w:t>
      </w:r>
      <w:r>
        <w:rPr>
          <w:rFonts w:eastAsia="Times New Roman" w:cs="Times New Roman"/>
          <w:szCs w:val="24"/>
        </w:rPr>
        <w:t xml:space="preserve">ετέθη αρχές Μαΐου, δηλαδή όταν είχαν αρχίσει να έρχονται κάποια ανησυχητικά μηνύματα από τον χώρο της κρουαζιέρας. </w:t>
      </w:r>
    </w:p>
    <w:p w14:paraId="663F675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εμείς δεν απαξιώνουμε τίποτε. Τα μηνύματα αυτά -γιατί αναφερθήκατε πολλές φορές στους φορείς- τα </w:t>
      </w:r>
      <w:r>
        <w:rPr>
          <w:rFonts w:eastAsia="Times New Roman" w:cs="Times New Roman"/>
          <w:szCs w:val="24"/>
        </w:rPr>
        <w:lastRenderedPageBreak/>
        <w:t>αναφέρουν οι ίδιοι οι φορείς</w:t>
      </w:r>
      <w:r>
        <w:rPr>
          <w:rFonts w:eastAsia="Times New Roman" w:cs="Times New Roman"/>
          <w:szCs w:val="24"/>
        </w:rPr>
        <w:t xml:space="preserve"> που ασχολούνται με την κρουαζιέρα. Σας το κατέθεσε και ο </w:t>
      </w:r>
      <w:r>
        <w:rPr>
          <w:rFonts w:eastAsia="Times New Roman" w:cs="Times New Roman"/>
          <w:szCs w:val="24"/>
        </w:rPr>
        <w:t>ε</w:t>
      </w:r>
      <w:r>
        <w:rPr>
          <w:rFonts w:eastAsia="Times New Roman" w:cs="Times New Roman"/>
          <w:szCs w:val="24"/>
        </w:rPr>
        <w:t>ισηγητής μας. Δεν είναι στοιχεία που τα λέει η Νέα Δημοκρατία. Έχω μπροστά μου τα στοιχεία που αναφέρει η Ένωση Εφοπλιστών Κρουαζιερόπλοιων και Φορέων Ναυτιλίας. Δεν γράφει Νέα Δημοκρατία» το έγγρα</w:t>
      </w:r>
      <w:r>
        <w:rPr>
          <w:rFonts w:eastAsia="Times New Roman" w:cs="Times New Roman"/>
          <w:szCs w:val="24"/>
        </w:rPr>
        <w:t>φο. Λέει, λοιπόν, ότι με βάση, τουλάχιστον, τις προβλέψεις το 2017 θα έχουμε μείωση στις αφίξεις 10% και 20%, περίπου, στα πλοία τα οποία έρχονται στα λιμάνια. Αυτό το λέει η Ένωση των Εφοπλιστών.</w:t>
      </w:r>
    </w:p>
    <w:p w14:paraId="663F675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 διαψευσθεί από τα γεγονότα, μακάρι να διαψευσθεί. Όμως δ</w:t>
      </w:r>
      <w:r>
        <w:rPr>
          <w:rFonts w:eastAsia="Times New Roman" w:cs="Times New Roman"/>
          <w:szCs w:val="24"/>
        </w:rPr>
        <w:t xml:space="preserve">εν το λέει η Νέα Δημοκρατία. Εμείς επικαλούμαστε στοιχεία του επίσημου φορέα. Άρα αν είναι κάποιον να ψέξετε, είναι ο φορέας ο συγκεκριμένος. </w:t>
      </w:r>
    </w:p>
    <w:p w14:paraId="663F675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Να πείτε και το άλλο μισό. Μη λέτε μόνο το πρώτο μισό.</w:t>
      </w:r>
    </w:p>
    <w:p w14:paraId="663F675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w:t>
      </w:r>
      <w:r>
        <w:rPr>
          <w:rFonts w:eastAsia="Times New Roman" w:cs="Times New Roman"/>
          <w:b/>
          <w:szCs w:val="24"/>
        </w:rPr>
        <w:t>Σ:</w:t>
      </w:r>
      <w:r>
        <w:rPr>
          <w:rFonts w:eastAsia="Times New Roman" w:cs="Times New Roman"/>
          <w:szCs w:val="24"/>
        </w:rPr>
        <w:t xml:space="preserve"> Εμείς αναφερόμαστε στις προβλέψεις για το 2017. Σας επαναλαμβάνω, αν μας διαψεύσουν τα γεγονότα ευχάριστα, μακάρι να μας διαψεύσουν και θα είμαστε οι πρώτοι που θα το επικροτήσουμε.</w:t>
      </w:r>
    </w:p>
    <w:p w14:paraId="663F675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Τώρα όσον αφορά αυτό στο οποίο αναφερθήκατε ότι έχει πλημμυρίσει η Ελλά</w:t>
      </w:r>
      <w:r>
        <w:rPr>
          <w:rFonts w:eastAsia="Times New Roman" w:cs="Times New Roman"/>
          <w:szCs w:val="24"/>
        </w:rPr>
        <w:t xml:space="preserve">δα από τουρίστες, πράγματι, όπως σας είπα </w:t>
      </w:r>
      <w:r>
        <w:rPr>
          <w:rFonts w:eastAsia="Times New Roman" w:cs="Times New Roman"/>
          <w:szCs w:val="24"/>
        </w:rPr>
        <w:lastRenderedPageBreak/>
        <w:t xml:space="preserve">και προηγουμένως, είναι και οι συγκυρίες θετικές, πατήσατε και σε ένα θετικό </w:t>
      </w:r>
      <w:r>
        <w:rPr>
          <w:rFonts w:eastAsia="Times New Roman" w:cs="Times New Roman"/>
          <w:szCs w:val="24"/>
          <w:lang w:val="en-US"/>
        </w:rPr>
        <w:t>momentum</w:t>
      </w:r>
      <w:r>
        <w:rPr>
          <w:rFonts w:eastAsia="Times New Roman" w:cs="Times New Roman"/>
          <w:szCs w:val="24"/>
        </w:rPr>
        <w:t xml:space="preserve"> το οποίο έχει δημιουργηθεί από το 2012 και έπειτα, που έκανε ένα ριμπάουντ ο ελληνικός τουρισμός. Εμείς δεν απαξιώνουμε το έργο </w:t>
      </w:r>
      <w:r>
        <w:rPr>
          <w:rFonts w:eastAsia="Times New Roman" w:cs="Times New Roman"/>
          <w:szCs w:val="24"/>
        </w:rPr>
        <w:t xml:space="preserve">κανενός. Όμως να έχετε και εσείς το πολιτικό θάρρος και να πείτε ότι πατήσατε σε ένα πολύ θετικό </w:t>
      </w:r>
      <w:r>
        <w:rPr>
          <w:rFonts w:eastAsia="Times New Roman" w:cs="Times New Roman"/>
          <w:szCs w:val="24"/>
          <w:lang w:val="en-US"/>
        </w:rPr>
        <w:t>momentum</w:t>
      </w:r>
      <w:r>
        <w:rPr>
          <w:rFonts w:eastAsia="Times New Roman" w:cs="Times New Roman"/>
          <w:szCs w:val="24"/>
        </w:rPr>
        <w:t xml:space="preserve"> </w:t>
      </w:r>
      <w:r>
        <w:rPr>
          <w:rFonts w:eastAsia="Times New Roman" w:cs="Times New Roman"/>
          <w:szCs w:val="24"/>
        </w:rPr>
        <w:t xml:space="preserve">ως </w:t>
      </w:r>
      <w:r>
        <w:rPr>
          <w:rFonts w:eastAsia="Times New Roman" w:cs="Times New Roman"/>
          <w:szCs w:val="24"/>
        </w:rPr>
        <w:t xml:space="preserve">Κυβέρνηση και συνεχίστηκε αυτό το ρεύμα. </w:t>
      </w:r>
      <w:r>
        <w:rPr>
          <w:rFonts w:eastAsia="Times New Roman" w:cs="Times New Roman"/>
          <w:szCs w:val="24"/>
        </w:rPr>
        <w:t>Μ</w:t>
      </w:r>
      <w:r>
        <w:rPr>
          <w:rFonts w:eastAsia="Times New Roman" w:cs="Times New Roman"/>
          <w:szCs w:val="24"/>
        </w:rPr>
        <w:t>ακάρι να συνεχιστεί και τα επόμενα χρόνια.</w:t>
      </w:r>
    </w:p>
    <w:p w14:paraId="663F675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ξέρετε, κυρία Υπουργέ, το πρόβλημα δεν είναι η αύξηση των</w:t>
      </w:r>
      <w:r>
        <w:rPr>
          <w:rFonts w:eastAsia="Times New Roman" w:cs="Times New Roman"/>
          <w:szCs w:val="24"/>
        </w:rPr>
        <w:t xml:space="preserve"> αφίξεων. Τουλάχιστον όσοι είμαστε στον τουρισμό, γνωρίζουμε κάποια πράγματα. Το πρόβλημα είναι ο τζίρος. </w:t>
      </w: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ταν</w:t>
      </w:r>
      <w:proofErr w:type="spellEnd"/>
      <w:r>
        <w:rPr>
          <w:rFonts w:eastAsia="Times New Roman" w:cs="Times New Roman"/>
          <w:szCs w:val="24"/>
        </w:rPr>
        <w:t xml:space="preserve"> τα επίσημα στοιχεία αυτή τη στιγμή δείχνουν ότι μειώνεται ο τζίρος για τις τουριστικές επιχειρήσεις -πάλι από τους φορείς, δεν τα λέει η Νέα Δημ</w:t>
      </w:r>
      <w:r>
        <w:rPr>
          <w:rFonts w:eastAsia="Times New Roman" w:cs="Times New Roman"/>
          <w:szCs w:val="24"/>
        </w:rPr>
        <w:t xml:space="preserve">οκρατία αυτά- τότε, βεβαίως, υπάρχουν ανησυχητικά καμπανάκια. </w:t>
      </w:r>
    </w:p>
    <w:p w14:paraId="663F675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w:t>
      </w:r>
      <w:proofErr w:type="spellStart"/>
      <w:r>
        <w:rPr>
          <w:rFonts w:eastAsia="Times New Roman" w:cs="Times New Roman"/>
          <w:szCs w:val="24"/>
        </w:rPr>
        <w:t>υπερφορολόγηση</w:t>
      </w:r>
      <w:proofErr w:type="spellEnd"/>
      <w:r>
        <w:rPr>
          <w:rFonts w:eastAsia="Times New Roman" w:cs="Times New Roman"/>
          <w:szCs w:val="24"/>
        </w:rPr>
        <w:t xml:space="preserve"> του χώρου. </w:t>
      </w:r>
      <w:r>
        <w:rPr>
          <w:rFonts w:eastAsia="Times New Roman" w:cs="Times New Roman"/>
          <w:szCs w:val="24"/>
        </w:rPr>
        <w:t>Ξ</w:t>
      </w:r>
      <w:r>
        <w:rPr>
          <w:rFonts w:eastAsia="Times New Roman" w:cs="Times New Roman"/>
          <w:szCs w:val="24"/>
        </w:rPr>
        <w:t>έρετε πολύ καλά ότι επί δικής σας Κυβέρνησης αυξήθηκε ο ΕΝΦΙΑ στις τουριστικές επιχειρήσεις, αυξήθηκε από 26% στο 29% ο φόρος των επιχειρήσεων, αυξήθηκε από τ</w:t>
      </w:r>
      <w:r>
        <w:rPr>
          <w:rFonts w:eastAsia="Times New Roman" w:cs="Times New Roman"/>
          <w:szCs w:val="24"/>
        </w:rPr>
        <w:t xml:space="preserve">ο 6,5% στο 14% ο ΦΠΑ διανυκτέρευσης, αυξήθηκε από το 14% στο 24% ο ΦΠΑ στην εστίαση, αυξήθηκε ο φόρος μερίσματος από 10% στο 15%. </w:t>
      </w:r>
    </w:p>
    <w:p w14:paraId="663F675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ρώτησα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εξής: Τι θα κάνετε με τον φόρο για το τέλος διανυκτέρευσης; Θα εφαρμοστεί από το 2018; </w:t>
      </w:r>
      <w:r>
        <w:rPr>
          <w:rFonts w:eastAsia="Times New Roman" w:cs="Times New Roman"/>
          <w:szCs w:val="24"/>
        </w:rPr>
        <w:t>Δεν θα εφαρμοστεί; Νομίζω ότι είναι θέματα</w:t>
      </w:r>
      <w:r>
        <w:rPr>
          <w:rFonts w:eastAsia="Times New Roman" w:cs="Times New Roman"/>
          <w:szCs w:val="24"/>
        </w:rPr>
        <w:t>,</w:t>
      </w:r>
      <w:r>
        <w:rPr>
          <w:rFonts w:eastAsia="Times New Roman" w:cs="Times New Roman"/>
          <w:szCs w:val="24"/>
        </w:rPr>
        <w:t xml:space="preserve"> που σας τα θέτουν και οι φορείς του τουρισμού. </w:t>
      </w:r>
      <w:r>
        <w:rPr>
          <w:rFonts w:eastAsia="Times New Roman" w:cs="Times New Roman"/>
          <w:szCs w:val="24"/>
        </w:rPr>
        <w:t>Δ</w:t>
      </w:r>
      <w:r>
        <w:rPr>
          <w:rFonts w:eastAsia="Times New Roman" w:cs="Times New Roman"/>
          <w:szCs w:val="24"/>
        </w:rPr>
        <w:t xml:space="preserve">εν μπορείτε </w:t>
      </w:r>
      <w:r>
        <w:rPr>
          <w:rFonts w:eastAsia="Times New Roman" w:cs="Times New Roman"/>
          <w:szCs w:val="24"/>
        </w:rPr>
        <w:t xml:space="preserve">ως </w:t>
      </w:r>
      <w:r>
        <w:rPr>
          <w:rFonts w:eastAsia="Times New Roman" w:cs="Times New Roman"/>
          <w:szCs w:val="24"/>
        </w:rPr>
        <w:t>Κυβέρνηση -δεν αναφέρομαι σε εσάς προσωπικά- άλλα να λέτε την μία ημέρα άλλα να εφαρμόζονται και άλλα να βγαίνει ο άλλος Υπουργός να τα διαψεύδει. Συ</w:t>
      </w:r>
      <w:r>
        <w:rPr>
          <w:rFonts w:eastAsia="Times New Roman" w:cs="Times New Roman"/>
          <w:szCs w:val="24"/>
        </w:rPr>
        <w:t>γκεκριμένες απαντήσεις.</w:t>
      </w:r>
    </w:p>
    <w:p w14:paraId="663F676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Εγώ σας έθεσα και ένα πολύ συγκεκριμένο ερώτημα</w:t>
      </w:r>
      <w:r>
        <w:rPr>
          <w:rFonts w:eastAsia="Times New Roman" w:cs="Times New Roman"/>
          <w:szCs w:val="24"/>
        </w:rPr>
        <w:t>.</w:t>
      </w:r>
      <w:r>
        <w:rPr>
          <w:rFonts w:eastAsia="Times New Roman" w:cs="Times New Roman"/>
          <w:szCs w:val="24"/>
        </w:rPr>
        <w:t xml:space="preserve"> Μειώθηκε ή όχι το έσοδο ανά διανυκτέρευση το 2016 και το 2017; </w:t>
      </w:r>
    </w:p>
    <w:p w14:paraId="663F676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Όχι. </w:t>
      </w:r>
    </w:p>
    <w:p w14:paraId="663F676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 μας απαντήσετε, να μας δώστε συγκεκριμένα στοιχεί</w:t>
      </w:r>
      <w:r>
        <w:rPr>
          <w:rFonts w:eastAsia="Times New Roman" w:cs="Times New Roman"/>
          <w:szCs w:val="24"/>
        </w:rPr>
        <w:t>α. Τουλάχιστον από τα στοιχεία που έχω εγώ, αυτό αποδεικνύεται.</w:t>
      </w:r>
    </w:p>
    <w:p w14:paraId="663F676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και η μείωση εσόδων</w:t>
      </w:r>
      <w:r>
        <w:rPr>
          <w:rFonts w:eastAsia="Times New Roman" w:cs="Times New Roman"/>
          <w:szCs w:val="24"/>
        </w:rPr>
        <w:t>,</w:t>
      </w:r>
      <w:r>
        <w:rPr>
          <w:rFonts w:eastAsia="Times New Roman" w:cs="Times New Roman"/>
          <w:szCs w:val="24"/>
        </w:rPr>
        <w:t xml:space="preserve"> είναι κάτι το οποίο πρέπει να μας ανησυχήσει όλους. Δεν αρκεί το να αυξάνεται ο αριθμός των εισερχομένων τουριστών. Είναι ένα θετικό στοιχείο</w:t>
      </w:r>
      <w:r>
        <w:rPr>
          <w:rFonts w:eastAsia="Times New Roman" w:cs="Times New Roman"/>
          <w:szCs w:val="24"/>
        </w:rPr>
        <w:t xml:space="preserve"> αλλά στο τέλος-τέλος όταν κάνει ταμείο ο επιχειρηματίας, όταν κάνει ταμείο αυτός ο οποίος έχει την τουριστική επιχείρηση, δεν θα δει πόσοι μπήκαν μέσα αλλά πόσα μπήκαν μέσα. </w:t>
      </w:r>
    </w:p>
    <w:p w14:paraId="663F676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η πολιτική την οποία εφαρμόζετε τα τελευταία δυόμισι χρόνια </w:t>
      </w:r>
      <w:r>
        <w:rPr>
          <w:rFonts w:eastAsia="Times New Roman" w:cs="Times New Roman"/>
          <w:szCs w:val="24"/>
        </w:rPr>
        <w:t xml:space="preserve">ως </w:t>
      </w:r>
      <w:r>
        <w:rPr>
          <w:rFonts w:eastAsia="Times New Roman" w:cs="Times New Roman"/>
          <w:szCs w:val="24"/>
        </w:rPr>
        <w:t>Κυβέρνησ</w:t>
      </w:r>
      <w:r>
        <w:rPr>
          <w:rFonts w:eastAsia="Times New Roman" w:cs="Times New Roman"/>
          <w:szCs w:val="24"/>
        </w:rPr>
        <w:t>η -δεν αναφέρομαι προφανώς σε εσάς προσωπικά- είναι αντιπαραγωγική. Εξαντλείτε τη φοροδοτική ικανότητα των επιχειρήσεων, γιατί προφανώς τους έχετε δει σαν την ιερή αγελάδα που μπορείτε να τους αρμέγετε και είναι η εύκολη λύση -εννοώ ο τουριστικός τομέας- κ</w:t>
      </w:r>
      <w:r>
        <w:rPr>
          <w:rFonts w:eastAsia="Times New Roman" w:cs="Times New Roman"/>
          <w:szCs w:val="24"/>
        </w:rPr>
        <w:t>αι, δυστυχώς, απαξιώνετε ένα προϊόν -τουλάχιστον φοροδοτικά- 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μπορούσε να αποτελέσει την ατμομηχανή της ελληνικής οικονομίας. </w:t>
      </w:r>
    </w:p>
    <w:p w14:paraId="663F676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Αναφερθήκατε και στην τουριστική εκπαίδευση. Εγώ θα σας θέσω ένα πολύ συγκεκριμένο ερώτημα</w:t>
      </w:r>
      <w:r>
        <w:rPr>
          <w:rFonts w:eastAsia="Times New Roman" w:cs="Times New Roman"/>
          <w:szCs w:val="24"/>
        </w:rPr>
        <w:t>.</w:t>
      </w:r>
      <w:r>
        <w:rPr>
          <w:rFonts w:eastAsia="Times New Roman" w:cs="Times New Roman"/>
          <w:szCs w:val="24"/>
        </w:rPr>
        <w:t xml:space="preserve"> Επί προηγούμε</w:t>
      </w:r>
      <w:r>
        <w:rPr>
          <w:rFonts w:eastAsia="Times New Roman" w:cs="Times New Roman"/>
          <w:szCs w:val="24"/>
        </w:rPr>
        <w:t xml:space="preserve">νης κυβέρνησης πέρασαν δύο τμήματα αγγλόφωνα και συγκεκριμένα στο Ρέθυμνο, το οποίο τυχαίνει και γνωρίζω, και στην Ρόδο. Τα υποστηρίζετε αυτά τα τμήματα; Δυστυχώς η ηγεσία του Υπουργείου Παιδείας δεν τα έχει υποστηρίξει μέχρι τώρα. Θα ήθελα στην </w:t>
      </w:r>
      <w:proofErr w:type="spellStart"/>
      <w:r>
        <w:rPr>
          <w:rFonts w:eastAsia="Times New Roman" w:cs="Times New Roman"/>
          <w:szCs w:val="24"/>
        </w:rPr>
        <w:t>τριτολογία</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να αναφερθείτε και σε αυτά τα ζητήματα.</w:t>
      </w:r>
    </w:p>
    <w:p w14:paraId="663F676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υπέρ των αγγλόφωνων τμημάτων; Ξέρετε τα πολύ μεγάλα πλεονεκτήματα που μπορεί να έχουν αυτά τα τμήματα όπως η προσέλκυση σπουδαστών εκτός Ευρωπαϊκής Ένωσης, </w:t>
      </w:r>
      <w:r>
        <w:rPr>
          <w:rFonts w:eastAsia="Times New Roman" w:cs="Times New Roman"/>
          <w:szCs w:val="24"/>
        </w:rPr>
        <w:lastRenderedPageBreak/>
        <w:t>σπουδαστών οι οποίοι θα μπορούν να πληρώνουν αντ</w:t>
      </w:r>
      <w:r>
        <w:rPr>
          <w:rFonts w:eastAsia="Times New Roman" w:cs="Times New Roman"/>
          <w:szCs w:val="24"/>
        </w:rPr>
        <w:t>ίτιμο μεγάλο, κάτι που θα έχει και μεγάλο όφελος στις τοπικές κοινωνίες</w:t>
      </w:r>
      <w:r>
        <w:rPr>
          <w:rFonts w:eastAsia="Times New Roman" w:cs="Times New Roman"/>
          <w:szCs w:val="24"/>
        </w:rPr>
        <w:t>,</w:t>
      </w:r>
      <w:r>
        <w:rPr>
          <w:rFonts w:eastAsia="Times New Roman" w:cs="Times New Roman"/>
          <w:szCs w:val="24"/>
        </w:rPr>
        <w:t xml:space="preserve"> όσον αφορά τα έξοδα τα οποία θα κάνουν, το αντίτιμο το οποίο θα αφήνουν. </w:t>
      </w:r>
    </w:p>
    <w:p w14:paraId="663F676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Δυστυχώς η πολιτική του Υπουργείου Παιδείας διαχρονικά -κυρίως όμως, τα τελευταία δυόμισι χρόνια, μετά την ψή</w:t>
      </w:r>
      <w:r>
        <w:rPr>
          <w:rFonts w:eastAsia="Times New Roman" w:cs="Times New Roman"/>
          <w:szCs w:val="24"/>
        </w:rPr>
        <w:t>φιση του νόμου- είναι προς την αντίθετη κατεύθυνση.</w:t>
      </w:r>
    </w:p>
    <w:p w14:paraId="663F676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ήθελα ως αρμόδια Υπουργός</w:t>
      </w:r>
      <w:r>
        <w:rPr>
          <w:rFonts w:eastAsia="Times New Roman" w:cs="Times New Roman"/>
          <w:szCs w:val="24"/>
        </w:rPr>
        <w:t>,</w:t>
      </w:r>
      <w:r>
        <w:rPr>
          <w:rFonts w:eastAsia="Times New Roman" w:cs="Times New Roman"/>
          <w:szCs w:val="24"/>
        </w:rPr>
        <w:t xml:space="preserve"> να πάρετε μια ξεκάθαρη θέση, γιατί στην ερώτηση που είχα κάνει και στον κ. </w:t>
      </w:r>
      <w:proofErr w:type="spellStart"/>
      <w:r>
        <w:rPr>
          <w:rFonts w:eastAsia="Times New Roman" w:cs="Times New Roman"/>
          <w:szCs w:val="24"/>
        </w:rPr>
        <w:t>Γαβρόγλου</w:t>
      </w:r>
      <w:proofErr w:type="spellEnd"/>
      <w:r>
        <w:rPr>
          <w:rFonts w:eastAsia="Times New Roman" w:cs="Times New Roman"/>
          <w:szCs w:val="24"/>
        </w:rPr>
        <w:t xml:space="preserve"> πριν από μερικούς μήνες, είχε δεσμευθεί -θα μου πείτε, δεν είναι και η πρώτη δέσμευση- ότι μέχρι τέλος Ιουνίου θα είναι έτοιμο το προεδρικό διάταγμα ίδρυσης των δύο τμημά</w:t>
      </w:r>
      <w:r>
        <w:rPr>
          <w:rFonts w:eastAsia="Times New Roman" w:cs="Times New Roman"/>
          <w:szCs w:val="24"/>
        </w:rPr>
        <w:t>των σε Ρέθυμνο και Ρόδο. Ήδη τελειώνει ο Ιούνιος και, δυστυχώς, φαίνεται ότι αυτά τα τμήματα δεν έχουν δημιουργηθεί.</w:t>
      </w:r>
    </w:p>
    <w:p w14:paraId="663F676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ξεκάθαρη απάντηση, γιατί ξέρετε, όπως σας είπα προηγουμένως, είστε πολύ τυχεροί </w:t>
      </w:r>
      <w:r>
        <w:rPr>
          <w:rFonts w:eastAsia="Times New Roman" w:cs="Times New Roman"/>
          <w:szCs w:val="24"/>
        </w:rPr>
        <w:t xml:space="preserve">ως </w:t>
      </w:r>
      <w:r>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γιατί ως Αντιπολίτε</w:t>
      </w:r>
      <w:r>
        <w:rPr>
          <w:rFonts w:eastAsia="Times New Roman" w:cs="Times New Roman"/>
          <w:szCs w:val="24"/>
        </w:rPr>
        <w:t>υση μπορεί πολλές φορές να είμαστε επικριτικοί, αλλά δεν έχουμε φτάσει στο σημείο που φτάνατε εσείς ως αντιπολίτευση -εννοώ οι Ανεξάρτητοι Έλληνες και ο ΣΥ</w:t>
      </w:r>
      <w:r>
        <w:rPr>
          <w:rFonts w:eastAsia="Times New Roman" w:cs="Times New Roman"/>
          <w:szCs w:val="24"/>
        </w:rPr>
        <w:lastRenderedPageBreak/>
        <w:t xml:space="preserve">ΡΙΖΑ- όπου με </w:t>
      </w:r>
      <w:proofErr w:type="spellStart"/>
      <w:r>
        <w:rPr>
          <w:rFonts w:eastAsia="Times New Roman" w:cs="Times New Roman"/>
          <w:szCs w:val="24"/>
        </w:rPr>
        <w:t>απαξιωτικούς</w:t>
      </w:r>
      <w:proofErr w:type="spellEnd"/>
      <w:r>
        <w:rPr>
          <w:rFonts w:eastAsia="Times New Roman" w:cs="Times New Roman"/>
          <w:szCs w:val="24"/>
        </w:rPr>
        <w:t xml:space="preserve"> χαρακτηρισμούς, με απειλές πολλές φορές -πολλοί από εσάς σίγουρα το έχετε </w:t>
      </w:r>
      <w:r>
        <w:rPr>
          <w:rFonts w:eastAsia="Times New Roman" w:cs="Times New Roman"/>
          <w:szCs w:val="24"/>
        </w:rPr>
        <w:t>μετανιώσει- δημιουργούσατε εδώ πέρα ένα κλίμα εκρηκτικό, ένα κλίμα το οποίο σίγουρα δεν βοηθούσε σε μια ήπια συζήτηση. Εμείς σας θέτουμε ερωτήματα και σας είπα πολλές φορές ότι μπορούμε να κάνουμε και λάθος στους υπολογισμούς μας. Κανείς δεν είναι αλάνθαστ</w:t>
      </w:r>
      <w:r>
        <w:rPr>
          <w:rFonts w:eastAsia="Times New Roman" w:cs="Times New Roman"/>
          <w:szCs w:val="24"/>
        </w:rPr>
        <w:t>ος. Όμως γίνεται ένας πολιτισμένος διάλογος, κάτι το οποίο, δυστυχώς, εσείς το στερήσατε από τη χώρα όταν ήσασταν αντιπολίτευση.</w:t>
      </w:r>
    </w:p>
    <w:p w14:paraId="663F676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Εμείς σας θέτουμε, λοιπόν, αυτά τα ερωτήματα και θέλουμε απαντήσεις όχι ως Αντιπολίτευση. Η ελληνική κοινωνία θέλει τις απαντήσ</w:t>
      </w:r>
      <w:r>
        <w:rPr>
          <w:rFonts w:eastAsia="Times New Roman" w:cs="Times New Roman"/>
          <w:szCs w:val="24"/>
        </w:rPr>
        <w:t>εις. Πραγματικά περιμέναμε να τεθούν συγκεκριμένα ζητήματα και από τη δική σας πλευρά και όχι να υπάρχουν γενικόλογες αναφορές</w:t>
      </w:r>
      <w:r>
        <w:rPr>
          <w:rFonts w:eastAsia="Times New Roman" w:cs="Times New Roman"/>
          <w:szCs w:val="24"/>
        </w:rPr>
        <w:t>,</w:t>
      </w:r>
      <w:r>
        <w:rPr>
          <w:rFonts w:eastAsia="Times New Roman" w:cs="Times New Roman"/>
          <w:szCs w:val="24"/>
        </w:rPr>
        <w:t xml:space="preserve"> στο αν πάει καλά ή όχι ο τουρισμός. Μακάρι να συνεχίσει να πηγαίνει καλά. Όμως, δυστυχώς, κάποια νούμερα είναι αδιαμφισβήτητα. Π</w:t>
      </w:r>
      <w:r>
        <w:rPr>
          <w:rFonts w:eastAsia="Times New Roman" w:cs="Times New Roman"/>
          <w:szCs w:val="24"/>
        </w:rPr>
        <w:t>εριμένουμε από εσάς υπεύθυνες απαντήσεις, συγκεκριμένες απαντήσεις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για να κριθούμε και όλοι.</w:t>
      </w:r>
    </w:p>
    <w:p w14:paraId="663F676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3F676C" w14:textId="77777777" w:rsidR="00923458" w:rsidRDefault="00A03D36">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63F676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Κεφαλογιάννη.</w:t>
      </w:r>
    </w:p>
    <w:p w14:paraId="663F676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w:t>
      </w:r>
      <w:r>
        <w:rPr>
          <w:rFonts w:eastAsia="Times New Roman" w:cs="Times New Roman"/>
          <w:szCs w:val="24"/>
        </w:rPr>
        <w:t>έχετε τον λόγο για μια σύντομη απάντηση, αν έχετε την καλοσύνη.</w:t>
      </w:r>
    </w:p>
    <w:p w14:paraId="663F676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w:t>
      </w:r>
      <w:r>
        <w:rPr>
          <w:rFonts w:eastAsia="Times New Roman" w:cs="Times New Roman"/>
          <w:b/>
          <w:szCs w:val="24"/>
        </w:rPr>
        <w:t>(</w:t>
      </w:r>
      <w:r>
        <w:rPr>
          <w:rFonts w:eastAsia="Times New Roman" w:cs="Times New Roman"/>
          <w:b/>
          <w:szCs w:val="24"/>
        </w:rPr>
        <w:t>Υπουργός Τουρισμού):</w:t>
      </w:r>
      <w:r>
        <w:rPr>
          <w:rFonts w:eastAsia="Times New Roman" w:cs="Times New Roman"/>
          <w:szCs w:val="24"/>
        </w:rPr>
        <w:t xml:space="preserve"> Έχετε δίκιο ότι κάποια νούμερα είναι αδιαμφισβήτητα. Αυτά που είναι αδιαμφισβήτητα</w:t>
      </w:r>
      <w:r>
        <w:rPr>
          <w:rFonts w:eastAsia="Times New Roman" w:cs="Times New Roman"/>
          <w:szCs w:val="24"/>
        </w:rPr>
        <w:t>,</w:t>
      </w:r>
      <w:r>
        <w:rPr>
          <w:rFonts w:eastAsia="Times New Roman" w:cs="Times New Roman"/>
          <w:szCs w:val="24"/>
        </w:rPr>
        <w:t xml:space="preserve"> είναι αυτά τα οποία μπορούμε να τα συγκρίνουμε -και είναι και πολλές ο</w:t>
      </w:r>
      <w:r>
        <w:rPr>
          <w:rFonts w:eastAsia="Times New Roman" w:cs="Times New Roman"/>
          <w:szCs w:val="24"/>
        </w:rPr>
        <w:t xml:space="preserve">ι πηγές, οι οποίες έχουν αυτά τα έγκυρα στοιχεία- όπως παραδείγματος χάριν οι αφίξεις. Οι αφίξεις είναι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είναι τα περιφερειακά αεροδρόμια, η ΥΠΑ, η Πολιτική Αεροπορία, το </w:t>
      </w:r>
      <w:r>
        <w:rPr>
          <w:rFonts w:eastAsia="Times New Roman" w:cs="Times New Roman"/>
          <w:szCs w:val="24"/>
        </w:rPr>
        <w:t>«</w:t>
      </w:r>
      <w:r>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 xml:space="preserve"> και, φυσικά, οι πύλες εισόδου. Αυτά είναι αδ</w:t>
      </w:r>
      <w:r>
        <w:rPr>
          <w:rFonts w:eastAsia="Times New Roman" w:cs="Times New Roman"/>
          <w:szCs w:val="24"/>
        </w:rPr>
        <w:t xml:space="preserve">ιαμφισβήτητα. Άρα λίγο-πολύ στα όρια του στατιστικού λάθους μπορεί να βγούμε στις αφίξεις λίγο έξω. Δηλαδή εμείς </w:t>
      </w:r>
      <w:r>
        <w:rPr>
          <w:rFonts w:eastAsia="Times New Roman" w:cs="Times New Roman"/>
          <w:szCs w:val="24"/>
        </w:rPr>
        <w:t xml:space="preserve">ως </w:t>
      </w:r>
      <w:r>
        <w:rPr>
          <w:rFonts w:eastAsia="Times New Roman" w:cs="Times New Roman"/>
          <w:szCs w:val="24"/>
        </w:rPr>
        <w:t>Υπουργείο μετρήσαμε είκοσι οχτώ εκατομμύρια τετρακόσιες χιλιάδες και τα στοιχεία που παρουσιάστηκαν</w:t>
      </w:r>
      <w:r>
        <w:rPr>
          <w:rFonts w:eastAsia="Times New Roman" w:cs="Times New Roman"/>
          <w:szCs w:val="24"/>
        </w:rPr>
        <w:t>,</w:t>
      </w:r>
      <w:r>
        <w:rPr>
          <w:rFonts w:eastAsia="Times New Roman" w:cs="Times New Roman"/>
          <w:szCs w:val="24"/>
        </w:rPr>
        <w:t xml:space="preserve"> ήταν είκοσι οχτώ εκατομμύρια πενήντα χι</w:t>
      </w:r>
      <w:r>
        <w:rPr>
          <w:rFonts w:eastAsia="Times New Roman" w:cs="Times New Roman"/>
          <w:szCs w:val="24"/>
        </w:rPr>
        <w:t>λιάδες. Είναι μικρές διαφορές.</w:t>
      </w:r>
    </w:p>
    <w:p w14:paraId="663F677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αναφέρω κάτι που υπήρξε για πρώτη φορά </w:t>
      </w:r>
      <w:r>
        <w:rPr>
          <w:rFonts w:eastAsia="Times New Roman" w:cs="Times New Roman"/>
          <w:szCs w:val="24"/>
        </w:rPr>
        <w:t>κ</w:t>
      </w:r>
      <w:r>
        <w:rPr>
          <w:rFonts w:eastAsia="Times New Roman" w:cs="Times New Roman"/>
          <w:szCs w:val="24"/>
        </w:rPr>
        <w:t xml:space="preserve">αι αυτό το έχω πει πάρα πολλές φορές, αλλά δεν θέλω να είμαι εγώ αυτή που το λέει. Το λέει τώρα ο Παγκόσμιος Οργανισμός Τουρισμού, το λέει η ΕΛΣΤΑΤ, το λέει η </w:t>
      </w:r>
      <w:r>
        <w:rPr>
          <w:rFonts w:eastAsia="Times New Roman" w:cs="Times New Roman"/>
          <w:szCs w:val="24"/>
          <w:lang w:val="en-US"/>
        </w:rPr>
        <w:t>SRSS</w:t>
      </w:r>
      <w:r>
        <w:rPr>
          <w:rFonts w:eastAsia="Times New Roman" w:cs="Times New Roman"/>
          <w:szCs w:val="24"/>
        </w:rPr>
        <w:t>, η Ευρωπαϊκή Ε</w:t>
      </w:r>
      <w:r>
        <w:rPr>
          <w:rFonts w:eastAsia="Times New Roman" w:cs="Times New Roman"/>
          <w:szCs w:val="24"/>
        </w:rPr>
        <w:t>πιτροπή, οι δορυφόροι λογαριασμοί, τα γραφεία μας του ΕΟΤ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Τι λένε</w:t>
      </w:r>
      <w:r>
        <w:rPr>
          <w:rFonts w:eastAsia="Times New Roman" w:cs="Times New Roman"/>
          <w:szCs w:val="24"/>
        </w:rPr>
        <w:t>,</w:t>
      </w:r>
      <w:r>
        <w:rPr>
          <w:rFonts w:eastAsia="Times New Roman" w:cs="Times New Roman"/>
          <w:szCs w:val="24"/>
        </w:rPr>
        <w:t xml:space="preserve"> λοιπόν; Λένε ότι στα έσοδα για πρώτη φορά το 2016 τα στοιχεία που παρουσιάστηκαν είχαν μια απίστευτη απόκλιση της τάξης του 15%. Αυτό δεν είχε συμβεί ποτέ. Δεν είμαι εγώ αρμόδια να σ</w:t>
      </w:r>
      <w:r>
        <w:rPr>
          <w:rFonts w:eastAsia="Times New Roman" w:cs="Times New Roman"/>
          <w:szCs w:val="24"/>
        </w:rPr>
        <w:t>ας απαντήσω. Άλλοι είναι αρμόδιοι να απαντήσουν</w:t>
      </w:r>
      <w:r>
        <w:rPr>
          <w:rFonts w:eastAsia="Times New Roman" w:cs="Times New Roman"/>
          <w:szCs w:val="24"/>
        </w:rPr>
        <w:t>,</w:t>
      </w:r>
      <w:r>
        <w:rPr>
          <w:rFonts w:eastAsia="Times New Roman" w:cs="Times New Roman"/>
          <w:szCs w:val="24"/>
        </w:rPr>
        <w:t xml:space="preserve"> πώς για πρώτη φορά αυτά τα στοιχεία είχαν τέτοια τεράστια απόκλιση απ’ όλα τα έγκυρα στοιχεία</w:t>
      </w:r>
      <w:r>
        <w:rPr>
          <w:rFonts w:eastAsia="Times New Roman" w:cs="Times New Roman"/>
          <w:szCs w:val="24"/>
        </w:rPr>
        <w:t>,</w:t>
      </w:r>
      <w:r>
        <w:rPr>
          <w:rFonts w:eastAsia="Times New Roman" w:cs="Times New Roman"/>
          <w:szCs w:val="24"/>
        </w:rPr>
        <w:t xml:space="preserve"> που πάντα ήταν πάλι στο 2% με 3%.</w:t>
      </w:r>
    </w:p>
    <w:p w14:paraId="663F677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Τι θέλω, λοιπόν, να πω; Θα σας πω ένα απλό παράδειγμα. Η Γερμανία λέει: Οι Γερ</w:t>
      </w:r>
      <w:r>
        <w:rPr>
          <w:rFonts w:eastAsia="Times New Roman" w:cs="Times New Roman"/>
          <w:szCs w:val="24"/>
        </w:rPr>
        <w:t>μανοί που πήγαν στην Ελλάδα, ξοδέψαν μέσο όρο 1.271 ευρώ. Τα δικά μας στοιχεία λένε ότι οι Γερμανοί που πήγαν στην Ελλάδα</w:t>
      </w:r>
      <w:r>
        <w:rPr>
          <w:rFonts w:eastAsia="Times New Roman" w:cs="Times New Roman"/>
          <w:szCs w:val="24"/>
        </w:rPr>
        <w:t>,</w:t>
      </w:r>
      <w:r>
        <w:rPr>
          <w:rFonts w:eastAsia="Times New Roman" w:cs="Times New Roman"/>
          <w:szCs w:val="24"/>
        </w:rPr>
        <w:t xml:space="preserve"> ξοδέψαν 560 ευρώ. Αυτό δεν μπορεί να συμβαίνει, γιατί ήταν για πρώτη φορά.</w:t>
      </w:r>
    </w:p>
    <w:p w14:paraId="663F6772"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Άρα τι κάνουμε; Γνωρίζουμε ότι είχαμε 10% αύξηση του τουρι</w:t>
      </w:r>
      <w:r>
        <w:rPr>
          <w:rFonts w:eastAsia="Times New Roman" w:cs="Times New Roman"/>
          <w:szCs w:val="24"/>
        </w:rPr>
        <w:t xml:space="preserve">σμού πολυτελείας. Το γνωρίζουμε απ’ όλες τις έγκυρες πλατφόρμες, </w:t>
      </w:r>
      <w:r>
        <w:rPr>
          <w:rFonts w:eastAsia="Times New Roman" w:cs="Times New Roman"/>
          <w:szCs w:val="24"/>
        </w:rPr>
        <w:t>όπως</w:t>
      </w:r>
      <w:r>
        <w:rPr>
          <w:rFonts w:eastAsia="Times New Roman" w:cs="Times New Roman"/>
          <w:szCs w:val="24"/>
        </w:rPr>
        <w:t xml:space="preserve"> ας πούμε </w:t>
      </w:r>
      <w:r>
        <w:rPr>
          <w:rFonts w:eastAsia="Times New Roman" w:cs="Times New Roman"/>
          <w:szCs w:val="24"/>
        </w:rPr>
        <w:t>για</w:t>
      </w:r>
      <w:r>
        <w:rPr>
          <w:rFonts w:eastAsia="Times New Roman" w:cs="Times New Roman"/>
          <w:szCs w:val="24"/>
        </w:rPr>
        <w:t xml:space="preserve"> παράδειγμα, από την έκθεση της </w:t>
      </w:r>
      <w:r>
        <w:rPr>
          <w:rFonts w:eastAsia="Times New Roman" w:cs="Times New Roman"/>
          <w:szCs w:val="24"/>
          <w:lang w:val="en-US"/>
        </w:rPr>
        <w:t>Expedia</w:t>
      </w:r>
      <w:r>
        <w:rPr>
          <w:rFonts w:eastAsia="Times New Roman" w:cs="Times New Roman"/>
          <w:szCs w:val="24"/>
        </w:rPr>
        <w:t xml:space="preserve">, όπου -προσοχή είναι αυτός ο οποίος παίρνει τις </w:t>
      </w:r>
      <w:r>
        <w:rPr>
          <w:rFonts w:eastAsia="Times New Roman" w:cs="Times New Roman"/>
          <w:szCs w:val="24"/>
        </w:rPr>
        <w:lastRenderedPageBreak/>
        <w:t>διανυκτερεύσεις και πληρώνει τα ξενοδοχεία, άρα</w:t>
      </w:r>
      <w:r>
        <w:rPr>
          <w:rFonts w:eastAsia="Times New Roman" w:cs="Times New Roman"/>
          <w:szCs w:val="24"/>
        </w:rPr>
        <w:t xml:space="preserve"> ξέρει ακριβώς τι αύξηση είχε- δηλώνει 28% διανυκτερεύσεις και 35% αύξηση στους τζίρους, όταν τα δικά μας τα γραφεία του ΕΟΤ έχουν όλα τα στοιχεία για αύξηση και στα δωμάτια. Δηλαδή μας λένε ότι πρώτη ήταν η Ιταλία, δεύτερη η Ελλάδα και τρίτη η Ισπανία στο</w:t>
      </w:r>
      <w:r>
        <w:rPr>
          <w:rFonts w:eastAsia="Times New Roman" w:cs="Times New Roman"/>
          <w:szCs w:val="24"/>
        </w:rPr>
        <w:t>ν μέσο όρο της τιμής των δωματίων.</w:t>
      </w:r>
    </w:p>
    <w:p w14:paraId="663F6773"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Όλα τα στοιχεία δείχνουν αυτό που εμείς βλέπουμε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υπήρξε αύξηση του τουρισμού πολυτελείας, όπως για παράδειγμα από τη Μέση Ανατολή κατά 55%, όπου είναι βασιλικά μέλη, είναι άνθρωποι οι οποίοι έρχονται και </w:t>
      </w:r>
      <w:r>
        <w:rPr>
          <w:rFonts w:eastAsia="Times New Roman" w:cs="Times New Roman"/>
          <w:szCs w:val="24"/>
        </w:rPr>
        <w:t xml:space="preserve">ξοδεύουν όχι απλά 1.000 και 2.000 ευρώ κατά μέσο όρο αλλά μπορεί και 10.000 ευρώ κατά μέσο όρο. </w:t>
      </w:r>
    </w:p>
    <w:p w14:paraId="663F6774"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Όταν, λοιπόν, δεν υπάρχουν επαρκή στοιχεία από αυτή τη μεθοδολογία η οποία παρουσιάστηκε, να καταγράψει και έχει και τέτοια απόκλιση, εκεί πρέπει να δούμε τι σ</w:t>
      </w:r>
      <w:r>
        <w:rPr>
          <w:rFonts w:eastAsia="Times New Roman" w:cs="Times New Roman"/>
          <w:szCs w:val="24"/>
        </w:rPr>
        <w:t>υμβαίνει. Όμως το 2017 με κάποιο τρόπο τα έσοδα συγκλίνουν. Άρα και τα δικά μας στοιχεία αλλά και τα στοιχεία που εμφανίζονται το 2017</w:t>
      </w:r>
      <w:r>
        <w:rPr>
          <w:rFonts w:eastAsia="Times New Roman" w:cs="Times New Roman"/>
          <w:szCs w:val="24"/>
        </w:rPr>
        <w:t>,</w:t>
      </w:r>
      <w:r>
        <w:rPr>
          <w:rFonts w:eastAsia="Times New Roman" w:cs="Times New Roman"/>
          <w:szCs w:val="24"/>
        </w:rPr>
        <w:t xml:space="preserve"> συγκλίνουν. </w:t>
      </w:r>
    </w:p>
    <w:p w14:paraId="663F6775"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Για το 2016, λοιπόν, που ήταν μία περίεργη χρονιά, αφήστε τους ειδικούς να βρουν</w:t>
      </w:r>
      <w:r>
        <w:rPr>
          <w:rFonts w:eastAsia="Times New Roman" w:cs="Times New Roman"/>
          <w:szCs w:val="24"/>
        </w:rPr>
        <w:t>,</w:t>
      </w:r>
      <w:r>
        <w:rPr>
          <w:rFonts w:eastAsia="Times New Roman" w:cs="Times New Roman"/>
          <w:szCs w:val="24"/>
        </w:rPr>
        <w:t xml:space="preserve"> γιατί δεν συ</w:t>
      </w:r>
      <w:r>
        <w:rPr>
          <w:rFonts w:eastAsia="Times New Roman" w:cs="Times New Roman"/>
          <w:szCs w:val="24"/>
        </w:rPr>
        <w:t>νέ</w:t>
      </w:r>
      <w:r>
        <w:rPr>
          <w:rFonts w:eastAsia="Times New Roman" w:cs="Times New Roman"/>
          <w:szCs w:val="24"/>
        </w:rPr>
        <w:t>κλ</w:t>
      </w:r>
      <w:r>
        <w:rPr>
          <w:rFonts w:eastAsia="Times New Roman" w:cs="Times New Roman"/>
          <w:szCs w:val="24"/>
        </w:rPr>
        <w:t>ι</w:t>
      </w:r>
      <w:r>
        <w:rPr>
          <w:rFonts w:eastAsia="Times New Roman" w:cs="Times New Roman"/>
          <w:szCs w:val="24"/>
        </w:rPr>
        <w:t>ναν οι α</w:t>
      </w:r>
      <w:r>
        <w:rPr>
          <w:rFonts w:eastAsia="Times New Roman" w:cs="Times New Roman"/>
          <w:szCs w:val="24"/>
        </w:rPr>
        <w:t xml:space="preserve">φίξεις με τα </w:t>
      </w:r>
      <w:r>
        <w:rPr>
          <w:rFonts w:eastAsia="Times New Roman" w:cs="Times New Roman"/>
          <w:szCs w:val="24"/>
        </w:rPr>
        <w:lastRenderedPageBreak/>
        <w:t xml:space="preserve">έσοδα. Ας μην το λέμε εμείς, γιατί μπορεί να υπονοούνται και διάφορα. </w:t>
      </w:r>
    </w:p>
    <w:p w14:paraId="663F6776"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την Ευρωπαϊκή Επιτροπή, την ΕΛΣΤΑΤ, τον Παγκόσμιο Οργανισμό Τουρισμού, να κάνουν αυτή την ημερίδα που έκαναν, να κάνουν αυτή την ομάδα και να δουν τι συνέβη. </w:t>
      </w:r>
    </w:p>
    <w:p w14:paraId="663F6777"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ό,τι αφορά την εκπαίδευση που λέτε, είναι τριτοβάθμια εκπαίδευση. Εγώ </w:t>
      </w:r>
      <w:r>
        <w:rPr>
          <w:rFonts w:eastAsia="Times New Roman" w:cs="Times New Roman"/>
          <w:szCs w:val="24"/>
        </w:rPr>
        <w:t>ως</w:t>
      </w:r>
      <w:r>
        <w:rPr>
          <w:rFonts w:eastAsia="Times New Roman" w:cs="Times New Roman"/>
          <w:szCs w:val="24"/>
        </w:rPr>
        <w:t xml:space="preserve"> Υπουργείο Τουρισμού έχω τα ΙΕΚ, τις ΑΣΤΕ, τα ΕΠΑΣ που κλείσατε, τη Σχολή Ξεναγών που κλείσατε, τον ΟΤΕΚ που κλείσατε. Αυτό προσπαθώ να φτιάξω εγώ. Μάλιστα έχω πει και σε όλα τα κόμμ</w:t>
      </w:r>
      <w:r>
        <w:rPr>
          <w:rFonts w:eastAsia="Times New Roman" w:cs="Times New Roman"/>
          <w:szCs w:val="24"/>
        </w:rPr>
        <w:t>ατα</w:t>
      </w:r>
      <w:r>
        <w:rPr>
          <w:rFonts w:eastAsia="Times New Roman" w:cs="Times New Roman"/>
          <w:szCs w:val="24"/>
        </w:rPr>
        <w:t>,</w:t>
      </w:r>
      <w:r>
        <w:rPr>
          <w:rFonts w:eastAsia="Times New Roman" w:cs="Times New Roman"/>
          <w:szCs w:val="24"/>
        </w:rPr>
        <w:t xml:space="preserve"> να έρθουν με προτάσεις, πράγμα το οποίο δεν έχει συμβεί. Εγώ το ολοκληρώνω. Εγώ είμαι ανοιχτή. </w:t>
      </w:r>
    </w:p>
    <w:p w14:paraId="663F6778"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σας το έχω ξαναπεί, όπως το έχω πει και σε όλα τα άλλα κόμματα</w:t>
      </w:r>
      <w:r>
        <w:rPr>
          <w:rFonts w:eastAsia="Times New Roman" w:cs="Times New Roman"/>
          <w:szCs w:val="24"/>
        </w:rPr>
        <w:t>.</w:t>
      </w:r>
      <w:r>
        <w:rPr>
          <w:rFonts w:eastAsia="Times New Roman" w:cs="Times New Roman"/>
          <w:szCs w:val="24"/>
        </w:rPr>
        <w:t xml:space="preserve"> Ελάτε, φέρτε τις προτάσεις σας να τις συζητήσουμε. Θα γίνει ένα ολοκληρωμένο</w:t>
      </w:r>
      <w:r>
        <w:rPr>
          <w:rFonts w:eastAsia="Times New Roman" w:cs="Times New Roman"/>
          <w:szCs w:val="24"/>
        </w:rPr>
        <w:t xml:space="preserve"> σχέδιο. Να συμφωνήσουμε. Δεν το έχετε κάνει. </w:t>
      </w:r>
    </w:p>
    <w:p w14:paraId="663F6779"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τριτοβάθμια εκπαίδευση, βεβαίως είμαι υπέρ του να γίνει ένα πανεπιστήμιο τουρισμού. </w:t>
      </w:r>
      <w:r>
        <w:rPr>
          <w:rFonts w:eastAsia="Times New Roman" w:cs="Times New Roman"/>
          <w:szCs w:val="24"/>
        </w:rPr>
        <w:t>Ν</w:t>
      </w:r>
      <w:r>
        <w:rPr>
          <w:rFonts w:eastAsia="Times New Roman" w:cs="Times New Roman"/>
          <w:szCs w:val="24"/>
        </w:rPr>
        <w:t>α καθίσουμε να δούμε και αυτό πώς θα γίνει. Όχι, όμως, πρόχειρα και αποσπα</w:t>
      </w:r>
      <w:r>
        <w:rPr>
          <w:rFonts w:eastAsia="Times New Roman" w:cs="Times New Roman"/>
          <w:szCs w:val="24"/>
        </w:rPr>
        <w:lastRenderedPageBreak/>
        <w:t>σματικά. Ο λόγος που βρεθήκαμε εδώ</w:t>
      </w:r>
      <w:r>
        <w:rPr>
          <w:rFonts w:eastAsia="Times New Roman" w:cs="Times New Roman"/>
          <w:szCs w:val="24"/>
        </w:rPr>
        <w:t>,</w:t>
      </w:r>
      <w:r>
        <w:rPr>
          <w:rFonts w:eastAsia="Times New Roman" w:cs="Times New Roman"/>
          <w:szCs w:val="24"/>
        </w:rPr>
        <w:t xml:space="preserve"> είναι ότι δεν είχατε στρατηγική. Μας εγκαλείτε ότι εμείς πάμε τον τουρισμό στον αυτόματο πιλότο. Ξέρετε πολύ καλά ότι ήταν στον αυτόματο πιλότο ο τουρισμός και εμείς φτιάξαμε για πρώτη φορά μία στρατηγική. Αυτή είναι η αλήθεια. Το ότι υπήρχε αύξηση, είναι</w:t>
      </w:r>
      <w:r>
        <w:rPr>
          <w:rFonts w:eastAsia="Times New Roman" w:cs="Times New Roman"/>
          <w:szCs w:val="24"/>
        </w:rPr>
        <w:t xml:space="preserve"> αλήθεια. Εγώ ήμουν η πρώτη που το είπα. </w:t>
      </w:r>
      <w:r>
        <w:rPr>
          <w:rFonts w:eastAsia="Times New Roman" w:cs="Times New Roman"/>
          <w:szCs w:val="24"/>
        </w:rPr>
        <w:t>Ε</w:t>
      </w:r>
      <w:r>
        <w:rPr>
          <w:rFonts w:eastAsia="Times New Roman" w:cs="Times New Roman"/>
          <w:szCs w:val="24"/>
        </w:rPr>
        <w:t xml:space="preserve">ίπα πως ό,τι καλό βρήκα, θα το συνεχίσω. </w:t>
      </w:r>
      <w:r>
        <w:rPr>
          <w:rFonts w:eastAsia="Times New Roman" w:cs="Times New Roman"/>
          <w:szCs w:val="24"/>
        </w:rPr>
        <w:t>Μ</w:t>
      </w:r>
      <w:r>
        <w:rPr>
          <w:rFonts w:eastAsia="Times New Roman" w:cs="Times New Roman"/>
          <w:szCs w:val="24"/>
        </w:rPr>
        <w:t>άλιστα μου έλεγαν</w:t>
      </w:r>
      <w:r>
        <w:rPr>
          <w:rFonts w:eastAsia="Times New Roman" w:cs="Times New Roman"/>
          <w:szCs w:val="24"/>
        </w:rPr>
        <w:t>:</w:t>
      </w:r>
      <w:r>
        <w:rPr>
          <w:rFonts w:eastAsia="Times New Roman" w:cs="Times New Roman"/>
          <w:szCs w:val="24"/>
        </w:rPr>
        <w:t xml:space="preserve"> «Μα καλά όλα καλά τα βρήκες εσύ;». Και είπα</w:t>
      </w:r>
      <w:r>
        <w:rPr>
          <w:rFonts w:eastAsia="Times New Roman" w:cs="Times New Roman"/>
          <w:szCs w:val="24"/>
        </w:rPr>
        <w:t>:</w:t>
      </w:r>
      <w:r>
        <w:rPr>
          <w:rFonts w:eastAsia="Times New Roman" w:cs="Times New Roman"/>
          <w:szCs w:val="24"/>
        </w:rPr>
        <w:t xml:space="preserve"> «Αφού ο τουρισμός πήγαινε καλά, ναι τα βρήκα καλά». </w:t>
      </w:r>
    </w:p>
    <w:p w14:paraId="663F677A"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Όμως βρήκα και άλλα χίλια προβλήματα, παθογένειες που έ</w:t>
      </w:r>
      <w:r>
        <w:rPr>
          <w:rFonts w:eastAsia="Times New Roman" w:cs="Times New Roman"/>
          <w:szCs w:val="24"/>
        </w:rPr>
        <w:t xml:space="preserve">χουν να κάνουν με το νομοθετικό σύστημα, με τον θεματικό τουρισμό, το αναξιοποίητο κεφάλαιο. Να μην τα αναφέρω ξανά. Δεν υπήρχε θαλάσσιος τουρισμός, δεν υπήρχε θρησκευτικός τουρισμός, δεν υπήρχαν ιαματικά. Υπήρχαν ελλείψεις. Αυτή είναι η αλήθεια. </w:t>
      </w:r>
    </w:p>
    <w:p w14:paraId="663F677B"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Ακούσαμε</w:t>
      </w:r>
      <w:r>
        <w:rPr>
          <w:rFonts w:eastAsia="Times New Roman" w:cs="Times New Roman"/>
          <w:szCs w:val="24"/>
        </w:rPr>
        <w:t xml:space="preserve"> για τον ιατρικό τουρισμό. Ναι υπήρχε ένα, ας πούμε, πρωτόλειο, το οποίο, όμως, έχει απίστευτες ελλείψεις. Εάν είναι να φέρουμε και εμείς πρόχειρα και αποσπασματικά, δεν έχει νόημα. </w:t>
      </w:r>
    </w:p>
    <w:p w14:paraId="663F677C"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Άρα αυτό που κάναμε</w:t>
      </w:r>
      <w:r>
        <w:rPr>
          <w:rFonts w:eastAsia="Times New Roman" w:cs="Times New Roman"/>
          <w:szCs w:val="24"/>
        </w:rPr>
        <w:t>,</w:t>
      </w:r>
      <w:r>
        <w:rPr>
          <w:rFonts w:eastAsia="Times New Roman" w:cs="Times New Roman"/>
          <w:szCs w:val="24"/>
        </w:rPr>
        <w:t xml:space="preserve"> ήταν ότι τα μαζέψαμε όλα, κλείσαμε τρύπες, για να μπ</w:t>
      </w:r>
      <w:r>
        <w:rPr>
          <w:rFonts w:eastAsia="Times New Roman" w:cs="Times New Roman"/>
          <w:szCs w:val="24"/>
        </w:rPr>
        <w:t xml:space="preserve">ορούν οι επαγγελματίες να δουλεύουν. Μικρά </w:t>
      </w:r>
      <w:r>
        <w:rPr>
          <w:rFonts w:eastAsia="Times New Roman" w:cs="Times New Roman"/>
          <w:szCs w:val="24"/>
        </w:rPr>
        <w:lastRenderedPageBreak/>
        <w:t>πράγματα. Διευκολύναμε την καθημερινότητα τους, προσπαθήσαμε να μην υπάρχει γραφειοκρατία, κάναμε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w:t>
      </w:r>
    </w:p>
    <w:p w14:paraId="663F677D"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Επίσης επενδύσαμε πολύ στο να φέρουμε επενδύσεις. Αυτό για εμένα ήταν κυρίαρχο, γιατί είμαι παραγ</w:t>
      </w:r>
      <w:r>
        <w:rPr>
          <w:rFonts w:eastAsia="Times New Roman" w:cs="Times New Roman"/>
          <w:szCs w:val="24"/>
        </w:rPr>
        <w:t xml:space="preserve">ωγικό Υπουργείο. </w:t>
      </w:r>
      <w:r>
        <w:rPr>
          <w:rFonts w:eastAsia="Times New Roman" w:cs="Times New Roman"/>
          <w:szCs w:val="24"/>
        </w:rPr>
        <w:t>Ε</w:t>
      </w:r>
      <w:r>
        <w:rPr>
          <w:rFonts w:eastAsia="Times New Roman" w:cs="Times New Roman"/>
          <w:szCs w:val="24"/>
        </w:rPr>
        <w:t xml:space="preserve">ίμαι πολύ υπερήφανη, σε συνεργασία με όλη την Κυβέρνηση, που φέραμε στον τουρισμό όλες αυτές τις απίστευτες επενδύσεις. </w:t>
      </w:r>
      <w:r>
        <w:rPr>
          <w:rFonts w:eastAsia="Times New Roman" w:cs="Times New Roman"/>
          <w:szCs w:val="24"/>
        </w:rPr>
        <w:t>Φ</w:t>
      </w:r>
      <w:r>
        <w:rPr>
          <w:rFonts w:eastAsia="Times New Roman" w:cs="Times New Roman"/>
          <w:szCs w:val="24"/>
        </w:rPr>
        <w:t xml:space="preserve">έραμε 80% ελληνικές επενδύσεις. Μόνο 20% είναι ξένες επενδύσεις. Τώρα προχωράμε για τις ξένες. </w:t>
      </w:r>
    </w:p>
    <w:p w14:paraId="663F677E"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Άρα όλο αυτό το κομμά</w:t>
      </w:r>
      <w:r>
        <w:rPr>
          <w:rFonts w:eastAsia="Times New Roman" w:cs="Times New Roman"/>
          <w:szCs w:val="24"/>
        </w:rPr>
        <w:t xml:space="preserve">τι είναι πάρα πολύ σημαντικό </w:t>
      </w:r>
      <w:r>
        <w:rPr>
          <w:rFonts w:eastAsia="Times New Roman" w:cs="Times New Roman"/>
          <w:szCs w:val="24"/>
        </w:rPr>
        <w:t>κ</w:t>
      </w:r>
      <w:r>
        <w:rPr>
          <w:rFonts w:eastAsia="Times New Roman" w:cs="Times New Roman"/>
          <w:szCs w:val="24"/>
        </w:rPr>
        <w:t>αι σας θέλουμε κοντά μας.</w:t>
      </w:r>
    </w:p>
    <w:p w14:paraId="663F677F"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χτίσουμε αυτές τις σχέσεις, του χρόνου θα πάμε ακόμα καλύτερα. </w:t>
      </w:r>
    </w:p>
    <w:p w14:paraId="663F6780"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πω για τις συγκυρίες. Βεβαίως οι συγκυρίες μας ευνοούν. Ποτέ δεν είπαμε όχι. Για παράδειγμα αυτό το πεντάμηνο </w:t>
      </w:r>
      <w:r>
        <w:rPr>
          <w:rFonts w:eastAsia="Times New Roman" w:cs="Times New Roman"/>
          <w:szCs w:val="24"/>
        </w:rPr>
        <w:t xml:space="preserve">του 2017 ήταν εξαιρετικό, γιατί </w:t>
      </w:r>
      <w:proofErr w:type="spellStart"/>
      <w:r>
        <w:rPr>
          <w:rFonts w:eastAsia="Times New Roman" w:cs="Times New Roman"/>
          <w:szCs w:val="24"/>
        </w:rPr>
        <w:t>συνέπεσε</w:t>
      </w:r>
      <w:proofErr w:type="spellEnd"/>
      <w:r>
        <w:rPr>
          <w:rFonts w:eastAsia="Times New Roman" w:cs="Times New Roman"/>
          <w:szCs w:val="24"/>
        </w:rPr>
        <w:t xml:space="preserve"> το καθολικό Πάσχα με το ορθόδοξο. Βεβαίως ήταν εξαιρετικά ευχάριστη συγκυρία και έχουμε διψήφια νούμερα αφίξεων και θα ξεπεράσουμε τα τριάντα εκατομμύρια. </w:t>
      </w:r>
    </w:p>
    <w:p w14:paraId="663F6781" w14:textId="77777777" w:rsidR="00923458" w:rsidRDefault="00A03D3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εξής, κύριε Πρόεδρε: Πριν διαβάσατε ένα μέρος </w:t>
      </w:r>
      <w:r>
        <w:rPr>
          <w:rFonts w:eastAsia="Times New Roman" w:cs="Times New Roman"/>
          <w:szCs w:val="24"/>
        </w:rPr>
        <w:t xml:space="preserve">μόνο των παραγόντων, που είπαν ότι μάλλον με όλες αυτές </w:t>
      </w:r>
      <w:r>
        <w:rPr>
          <w:rFonts w:eastAsia="Times New Roman" w:cs="Times New Roman"/>
          <w:szCs w:val="24"/>
        </w:rPr>
        <w:lastRenderedPageBreak/>
        <w:t>τις καταστάσεις</w:t>
      </w:r>
      <w:r>
        <w:rPr>
          <w:rFonts w:eastAsia="Times New Roman" w:cs="Times New Roman"/>
          <w:szCs w:val="24"/>
        </w:rPr>
        <w:t>-</w:t>
      </w:r>
      <w:r>
        <w:rPr>
          <w:rFonts w:eastAsia="Times New Roman" w:cs="Times New Roman"/>
          <w:szCs w:val="24"/>
        </w:rPr>
        <w:t xml:space="preserve"> εξαιτίας του ότι η Τουρκία έχει προβλήματα, η Βόρεια Αφρική έχει προβλήματα και κάποια δρομολόγια έφυγαν</w:t>
      </w:r>
      <w:r>
        <w:rPr>
          <w:rFonts w:eastAsia="Times New Roman" w:cs="Times New Roman"/>
          <w:szCs w:val="24"/>
        </w:rPr>
        <w:t>-</w:t>
      </w:r>
      <w:r>
        <w:rPr>
          <w:rFonts w:eastAsia="Times New Roman" w:cs="Times New Roman"/>
          <w:szCs w:val="24"/>
        </w:rPr>
        <w:t xml:space="preserve"> θα έχουμε ίσως κάποια μείωση στα κρουαζιερόπλοια της τάξης του 10%. </w:t>
      </w:r>
    </w:p>
    <w:p w14:paraId="663F678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συμ</w:t>
      </w:r>
      <w:r>
        <w:rPr>
          <w:rFonts w:eastAsia="Times New Roman" w:cs="Times New Roman"/>
          <w:szCs w:val="24"/>
        </w:rPr>
        <w:t xml:space="preserve">πλήρωσαν και είπαν ότι επειδή έρχονται μεγαλύτερα πλοία, είμαστε βέβαιοι έτσι όπως εξελίσσεται ότι στα νούμερα των επιβατών της κρουαζιέρας μπορεί να έχουμε και αύξηση. Άρα εμάς τι μας ενδιαφέρει; Μας ενδιαφέρει να έχουμε αύξηση στους τουρίστες </w:t>
      </w:r>
      <w:r>
        <w:rPr>
          <w:rFonts w:eastAsia="Times New Roman" w:cs="Times New Roman"/>
          <w:szCs w:val="24"/>
        </w:rPr>
        <w:t>κ</w:t>
      </w:r>
      <w:r>
        <w:rPr>
          <w:rFonts w:eastAsia="Times New Roman" w:cs="Times New Roman"/>
          <w:szCs w:val="24"/>
        </w:rPr>
        <w:t xml:space="preserve">αι αν ακόμα δεν έχουμε αύξηση, να σας θυμίσω ότι το 2016 ήταν χρονιά ρεκόρ, φθάσαμε στα 3,3 εκατομμύρια. </w:t>
      </w:r>
    </w:p>
    <w:p w14:paraId="663F678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λοιπόν, ας λέμε «ευχαριστώ» για αυτή την τεράστια προσπάθεια που κάνουμε να κρατήσουμε ισορροπίες, όταν γύρω μας φλέγεται το σύμπαν και να κρατήσ</w:t>
      </w:r>
      <w:r>
        <w:rPr>
          <w:rFonts w:eastAsia="Times New Roman" w:cs="Times New Roman"/>
          <w:szCs w:val="24"/>
        </w:rPr>
        <w:t xml:space="preserve">ουμε μια σταθερότητα και να προσευχόμαστε να πάνε όλα καλά, γιατί είδατε τι γίνεται στην Ευρώπη και του χρόνου βλέπουμε. </w:t>
      </w:r>
    </w:p>
    <w:p w14:paraId="663F678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3F678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κυρία Υπουργέ. </w:t>
      </w:r>
    </w:p>
    <w:p w14:paraId="663F678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κ. Κεφαλογιάννης έχει τον λόγο. </w:t>
      </w:r>
    </w:p>
    <w:p w14:paraId="663F678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Κύριε Πρόεδρε, θα είμαι σύντομος. Δεν θα χρησιμοποιήσω και τα τρία λεπτά της </w:t>
      </w:r>
      <w:proofErr w:type="spellStart"/>
      <w:r>
        <w:rPr>
          <w:rFonts w:eastAsia="Times New Roman" w:cs="Times New Roman"/>
          <w:szCs w:val="24"/>
        </w:rPr>
        <w:t>τριτολογίας</w:t>
      </w:r>
      <w:proofErr w:type="spellEnd"/>
      <w:r>
        <w:rPr>
          <w:rFonts w:eastAsia="Times New Roman" w:cs="Times New Roman"/>
          <w:szCs w:val="24"/>
        </w:rPr>
        <w:t>.</w:t>
      </w:r>
    </w:p>
    <w:p w14:paraId="663F678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Κυρία Υπουργέ, αυτό που σας είπα προηγουμένως</w:t>
      </w:r>
      <w:r>
        <w:rPr>
          <w:rFonts w:eastAsia="Times New Roman" w:cs="Times New Roman"/>
          <w:szCs w:val="24"/>
        </w:rPr>
        <w:t>,</w:t>
      </w:r>
      <w:r>
        <w:rPr>
          <w:rFonts w:eastAsia="Times New Roman" w:cs="Times New Roman"/>
          <w:szCs w:val="24"/>
        </w:rPr>
        <w:t xml:space="preserve"> ίσως δεν θέλετε να το καταλάβετε. Εμείς δεν αμφισβητούμε τα στοιχεία των αφίξεων. Βεβαίως και υπάρχει αύξηση στις αφίξε</w:t>
      </w:r>
      <w:r>
        <w:rPr>
          <w:rFonts w:eastAsia="Times New Roman" w:cs="Times New Roman"/>
          <w:szCs w:val="24"/>
        </w:rPr>
        <w:t>ις αλλά τα έσοδα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τουλάχιστον αμφισβητούμενα, όσον αφορά το 2016. Το παραδεχθήκατε και εσείς. Αφήσατε ένα υπονοούμενο ότι υπάρχουν και σκοπιμότητες. </w:t>
      </w:r>
    </w:p>
    <w:p w14:paraId="663F678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Όχι κανένα υπονοούμενο!</w:t>
      </w:r>
    </w:p>
    <w:p w14:paraId="663F678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Αν κα</w:t>
      </w:r>
      <w:r>
        <w:rPr>
          <w:rFonts w:eastAsia="Times New Roman" w:cs="Times New Roman"/>
          <w:szCs w:val="24"/>
        </w:rPr>
        <w:t xml:space="preserve">τάλαβα καλά. </w:t>
      </w:r>
    </w:p>
    <w:p w14:paraId="663F678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Κανένα υπονοούμενο δεν άφησα! </w:t>
      </w:r>
    </w:p>
    <w:p w14:paraId="663F678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Τι είπατε;</w:t>
      </w:r>
    </w:p>
    <w:p w14:paraId="663F678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Είπα ότι ο Παγκόσμιος Οργανισμός Τουρισμού, η ΕΛΣΤΑΤ… </w:t>
      </w:r>
    </w:p>
    <w:p w14:paraId="663F678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Θα ανατρέξω και θα το κ</w:t>
      </w:r>
      <w:r>
        <w:rPr>
          <w:rFonts w:eastAsia="Times New Roman" w:cs="Times New Roman"/>
          <w:szCs w:val="24"/>
        </w:rPr>
        <w:t>οιτάξω, αλλά καλά κάνετε και το διευκρινίζετε…</w:t>
      </w:r>
    </w:p>
    <w:p w14:paraId="663F678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 xml:space="preserve">…η </w:t>
      </w:r>
      <w:r>
        <w:rPr>
          <w:rFonts w:eastAsia="Times New Roman" w:cs="Times New Roman"/>
          <w:szCs w:val="24"/>
          <w:lang w:val="en-US"/>
        </w:rPr>
        <w:t>SRSS</w:t>
      </w:r>
      <w:r>
        <w:rPr>
          <w:rFonts w:eastAsia="Times New Roman" w:cs="Times New Roman"/>
          <w:szCs w:val="24"/>
        </w:rPr>
        <w:t xml:space="preserve"> είδαν ότι υπάρχει μια μεγάλη απόκλιση και ρώτησαν γιατί. Είπα ότι δεν είμαι αρμόδια να απαντήσω. </w:t>
      </w:r>
    </w:p>
    <w:p w14:paraId="663F679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ΙΩΑΝΝΗΣ ΚΕΦΑΛΟΓΙΑΝΝΗΣ: </w:t>
      </w:r>
      <w:r>
        <w:rPr>
          <w:rFonts w:eastAsia="Times New Roman" w:cs="Times New Roman"/>
          <w:szCs w:val="24"/>
        </w:rPr>
        <w:t>Κυρία Υπουργέ, επειδή σας παρακολούθησα π</w:t>
      </w:r>
      <w:r>
        <w:rPr>
          <w:rFonts w:eastAsia="Times New Roman" w:cs="Times New Roman"/>
          <w:szCs w:val="24"/>
        </w:rPr>
        <w:t>ολύ προσεκτικά, είπατε…</w:t>
      </w:r>
    </w:p>
    <w:p w14:paraId="663F679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Κυρία Υπουργέ, αφήστε να ολοκληρώσει ο κ. Κεφαλογιάννης και μετά τοποθετείστε…</w:t>
      </w:r>
    </w:p>
    <w:p w14:paraId="663F679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Ναι αλλά δεν θέλω να λέγονται πράγματα τα οποία είναι ανακριβή.</w:t>
      </w:r>
    </w:p>
    <w:p w14:paraId="663F679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 xml:space="preserve">άσιος Κουράκης): </w:t>
      </w:r>
      <w:r>
        <w:rPr>
          <w:rFonts w:eastAsia="Times New Roman" w:cs="Times New Roman"/>
          <w:szCs w:val="24"/>
        </w:rPr>
        <w:t xml:space="preserve">Εντάξει, σύμφωνοι. </w:t>
      </w:r>
    </w:p>
    <w:p w14:paraId="663F679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Κυρία Υπουργέ, μπορεί να μην το καταλάβατε αλλά να το δούμε και στα Πρακτικά. Είπατε συγκεκριμένα «μπορεί να υπάρχουν και κάποιες άλλες σκέψεις για την απόκλιση των εσόδων</w:t>
      </w:r>
      <w:r>
        <w:rPr>
          <w:rFonts w:eastAsia="Times New Roman" w:cs="Times New Roman"/>
          <w:szCs w:val="24"/>
        </w:rPr>
        <w:t>,</w:t>
      </w:r>
      <w:r>
        <w:rPr>
          <w:rFonts w:eastAsia="Times New Roman" w:cs="Times New Roman"/>
          <w:szCs w:val="24"/>
        </w:rPr>
        <w:t xml:space="preserve"> που δεν μπορώ να σας πω</w:t>
      </w:r>
      <w:r>
        <w:rPr>
          <w:rFonts w:eastAsia="Times New Roman" w:cs="Times New Roman"/>
          <w:szCs w:val="24"/>
        </w:rPr>
        <w:t xml:space="preserve">». </w:t>
      </w:r>
    </w:p>
    <w:p w14:paraId="663F679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Εγώ; </w:t>
      </w:r>
    </w:p>
    <w:p w14:paraId="663F679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Τέλος πάντων μπορεί να κατάλαβα και λάθος. Δέχομαι αυτό που μου λέτε. Όπως και να </w:t>
      </w:r>
      <w:r>
        <w:rPr>
          <w:rFonts w:eastAsia="Times New Roman" w:cs="Times New Roman"/>
          <w:szCs w:val="24"/>
        </w:rPr>
        <w:lastRenderedPageBreak/>
        <w:t>έχει, είναι δεδομένη αυτή η απόκλιση εσόδων. Το ποια είναι η πραγματικότητα</w:t>
      </w:r>
      <w:r>
        <w:rPr>
          <w:rFonts w:eastAsia="Times New Roman" w:cs="Times New Roman"/>
          <w:szCs w:val="24"/>
        </w:rPr>
        <w:t>,</w:t>
      </w:r>
      <w:r>
        <w:rPr>
          <w:rFonts w:eastAsia="Times New Roman" w:cs="Times New Roman"/>
          <w:szCs w:val="24"/>
        </w:rPr>
        <w:t xml:space="preserve"> είναι κάτι που πρέπει να τ</w:t>
      </w:r>
      <w:r>
        <w:rPr>
          <w:rFonts w:eastAsia="Times New Roman" w:cs="Times New Roman"/>
          <w:szCs w:val="24"/>
        </w:rPr>
        <w:t xml:space="preserve">ο δείτε και εσείς. </w:t>
      </w:r>
    </w:p>
    <w:p w14:paraId="663F679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Θα το δούμε ακριβώς. </w:t>
      </w:r>
    </w:p>
    <w:p w14:paraId="663F679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Όμως είναι στη δική σας αρμοδιότητα ως Κυβέρνηση -γιατί αυτή τη στιγμή η ερώτηση είναι προς την Κυβέρνηση συνολικά και τυχαίνει εσείς και απαντάτε- για π</w:t>
      </w:r>
      <w:r>
        <w:rPr>
          <w:rFonts w:eastAsia="Times New Roman" w:cs="Times New Roman"/>
          <w:szCs w:val="24"/>
        </w:rPr>
        <w:t xml:space="preserve">οιον λόγο έχουμε αυτή την απόκλιση. Μπορεί όντως να είναι τα έσοδα σωστά αλλά μπορεί να είναι και μειωμένα. Άρα αυτό είναι κάτι το οποίο θα πρέπει να το δείτε. </w:t>
      </w:r>
    </w:p>
    <w:p w14:paraId="663F679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Είπατε για την ανάπτυξη, για τις επενδύσεις ότι υπήρξαν προσκλήσεις, υπήρξε ενδιαφέρον. Όμως πρ</w:t>
      </w:r>
      <w:r>
        <w:rPr>
          <w:rFonts w:eastAsia="Times New Roman" w:cs="Times New Roman"/>
          <w:szCs w:val="24"/>
        </w:rPr>
        <w:t xml:space="preserve">έπει να σας ενημερώσω για το εξής: Σήμερα μόλις ο κ. </w:t>
      </w:r>
      <w:proofErr w:type="spellStart"/>
      <w:r>
        <w:rPr>
          <w:rFonts w:eastAsia="Times New Roman" w:cs="Times New Roman"/>
          <w:szCs w:val="24"/>
        </w:rPr>
        <w:t>Χαρίτσης</w:t>
      </w:r>
      <w:proofErr w:type="spellEnd"/>
      <w:r>
        <w:rPr>
          <w:rFonts w:eastAsia="Times New Roman" w:cs="Times New Roman"/>
          <w:szCs w:val="24"/>
        </w:rPr>
        <w:t xml:space="preserve"> κατέθεσε μια τροπολογία, η οποία λέει ότι στα σχέδια τα οποία κατατέθηκαν</w:t>
      </w:r>
      <w:r>
        <w:rPr>
          <w:rFonts w:eastAsia="Times New Roman" w:cs="Times New Roman"/>
          <w:szCs w:val="24"/>
        </w:rPr>
        <w:t>,</w:t>
      </w:r>
      <w:r>
        <w:rPr>
          <w:rFonts w:eastAsia="Times New Roman" w:cs="Times New Roman"/>
          <w:szCs w:val="24"/>
        </w:rPr>
        <w:t xml:space="preserve"> υπάρχουν μειώσεις μέχρι και 25% έως 50% στο φυσικό αντικείμενο. </w:t>
      </w:r>
    </w:p>
    <w:p w14:paraId="663F679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Ξέρετε τι σημαίνει αυτό, κυρία Υπουργέ; Ότι προφανώς δ</w:t>
      </w:r>
      <w:r>
        <w:rPr>
          <w:rFonts w:eastAsia="Times New Roman" w:cs="Times New Roman"/>
          <w:szCs w:val="24"/>
        </w:rPr>
        <w:t>εν είναι τόσο ρόδινα όσο τα παρουσιάζει η Κυβέρνηση. Για να δίνει τη δυνατότητα, λοιπόν, σε αυτά τα κατατεθειμένα σχέδια</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μειώνουν το φυσικό τους αντικείμενο μέχρι και 50%, καταλαβαίνετε ότι η εικόνα στην αγορά δεν είναι τόσο καλή όσο θέλετε να την παρο</w:t>
      </w:r>
      <w:r>
        <w:rPr>
          <w:rFonts w:eastAsia="Times New Roman" w:cs="Times New Roman"/>
          <w:szCs w:val="24"/>
        </w:rPr>
        <w:t>υσιάζετε.</w:t>
      </w:r>
    </w:p>
    <w:p w14:paraId="663F679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Είναι σημερινή τροπολογία -μπορώ να σας τη δώσω κιόλας, αν δεν έχετε λάβει γνώση- όπου ο ίδιος ο Υπουργός παραδέχεται ότι προφανώς οι επιχειρηματίες του κλάδου -και όχι μόνο του τουρισμού, αλλά επειδή αναφερθήκατε πολύ σωστά στο 50%- δεν έχουν πλέον τη δυν</w:t>
      </w:r>
      <w:r>
        <w:rPr>
          <w:rFonts w:eastAsia="Times New Roman" w:cs="Times New Roman"/>
          <w:szCs w:val="24"/>
        </w:rPr>
        <w:t xml:space="preserve">ατότητα να εφαρμόσουν το σχέδιο το οποίο κατέθεσαν. Είτε επειδή υπάρχουν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είτε λόγω φορολογικής πολιτικής, δεν είναι τόσο καλά τα πράγματα</w:t>
      </w:r>
      <w:r>
        <w:rPr>
          <w:rFonts w:eastAsia="Times New Roman" w:cs="Times New Roman"/>
          <w:szCs w:val="24"/>
        </w:rPr>
        <w:t>,</w:t>
      </w:r>
      <w:r>
        <w:rPr>
          <w:rFonts w:eastAsia="Times New Roman" w:cs="Times New Roman"/>
          <w:szCs w:val="24"/>
        </w:rPr>
        <w:t xml:space="preserve"> όσο τουλάχιστον θέλει να τα παρουσιάζει η Κυβέρνηση. Παραδέχεται και ο ίδιος ο Υπουργός πλέον με </w:t>
      </w:r>
      <w:r>
        <w:rPr>
          <w:rFonts w:eastAsia="Times New Roman" w:cs="Times New Roman"/>
          <w:szCs w:val="24"/>
        </w:rPr>
        <w:t>την τροπολογία την οποία κατέθεσε</w:t>
      </w:r>
      <w:r>
        <w:rPr>
          <w:rFonts w:eastAsia="Times New Roman" w:cs="Times New Roman"/>
          <w:szCs w:val="24"/>
        </w:rPr>
        <w:t>,</w:t>
      </w:r>
      <w:r>
        <w:rPr>
          <w:rFonts w:eastAsia="Times New Roman" w:cs="Times New Roman"/>
          <w:szCs w:val="24"/>
        </w:rPr>
        <w:t xml:space="preserve"> αυτή την εικόνα που σας περιγράφω. </w:t>
      </w:r>
      <w:r>
        <w:rPr>
          <w:rFonts w:eastAsia="Times New Roman" w:cs="Times New Roman"/>
          <w:szCs w:val="24"/>
        </w:rPr>
        <w:t>Μ</w:t>
      </w:r>
      <w:r>
        <w:rPr>
          <w:rFonts w:eastAsia="Times New Roman" w:cs="Times New Roman"/>
          <w:szCs w:val="24"/>
        </w:rPr>
        <w:t>πορείτε να αναφερθείτε και σε αυτή.</w:t>
      </w:r>
    </w:p>
    <w:p w14:paraId="663F679C"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63F679D"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ευχαριστώ πολύ, κύριε Κεφαλογιάννη. </w:t>
      </w:r>
    </w:p>
    <w:p w14:paraId="663F679E"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 για την τελευταία</w:t>
      </w:r>
      <w:r>
        <w:rPr>
          <w:rFonts w:eastAsia="Times New Roman" w:cs="Times New Roman"/>
          <w:szCs w:val="24"/>
        </w:rPr>
        <w:t xml:space="preserve"> σας τοποθέτηση και κλείνουμε. </w:t>
      </w:r>
    </w:p>
    <w:p w14:paraId="663F679F"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 xml:space="preserve">Ένα λεπτό θα ήθελα, κύριε Πρόεδρε. </w:t>
      </w:r>
    </w:p>
    <w:p w14:paraId="663F67A0"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λίγο το θέμα των εσόδων. Εγώ ως Υπουργείο έχω τα δικά μου στοιχεία. Τα δικά μου στοιχεία, λοιπόν, από 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από τα </w:t>
      </w:r>
      <w:r>
        <w:rPr>
          <w:rFonts w:eastAsia="Times New Roman" w:cs="Times New Roman"/>
          <w:szCs w:val="24"/>
        </w:rPr>
        <w:t>στοιχεία του Παγκόσμιου Οργανισμού Τουρισμού, από τα γραφεία μου στο εξωτερικό, από το ΙΤΕΠ, όλα τα στοιχεία τα οποία μαζέψαμε</w:t>
      </w:r>
      <w:r>
        <w:rPr>
          <w:rFonts w:eastAsia="Times New Roman" w:cs="Times New Roman"/>
          <w:szCs w:val="24"/>
        </w:rPr>
        <w:t>,</w:t>
      </w:r>
      <w:r>
        <w:rPr>
          <w:rFonts w:eastAsia="Times New Roman" w:cs="Times New Roman"/>
          <w:szCs w:val="24"/>
        </w:rPr>
        <w:t xml:space="preserve"> δεν είχαν αυτή την απόκλιση που παρουσιάστηκε από τα στοιχεία που δείχνουν μείωση. Γι’ αυτό και είπαμε να το δούμε, να το διερευ</w:t>
      </w:r>
      <w:r>
        <w:rPr>
          <w:rFonts w:eastAsia="Times New Roman" w:cs="Times New Roman"/>
          <w:szCs w:val="24"/>
        </w:rPr>
        <w:t xml:space="preserve">νήσουμε. </w:t>
      </w:r>
    </w:p>
    <w:p w14:paraId="663F67A1"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Έγιναν, λοιπόν, συναντήσεις. Δεν είμαι αρμόδια να απαντήσω. Ούτε σκοπιμότητες υπάρχουν. Υπάρχει μια μεθοδολογία, η οποία προφανώς έχει κάποιο πρόβλημα και αυτό θα φανεί.</w:t>
      </w:r>
    </w:p>
    <w:p w14:paraId="663F67A2"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Ποιος θα απαντήσει, κυρία Υπουργέ; </w:t>
      </w:r>
    </w:p>
    <w:p w14:paraId="663F67A3"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b/>
          <w:szCs w:val="24"/>
        </w:rPr>
        <w:t>ΕΛΕΝΑ ΚΟΥΝΤΟΥΡΑ (</w:t>
      </w:r>
      <w:r>
        <w:rPr>
          <w:rFonts w:eastAsia="Times New Roman" w:cs="Times New Roman"/>
          <w:b/>
          <w:szCs w:val="24"/>
        </w:rPr>
        <w:t xml:space="preserve">Υπουργός Τουρισμού): </w:t>
      </w:r>
      <w:r>
        <w:rPr>
          <w:rFonts w:eastAsia="Times New Roman" w:cs="Times New Roman"/>
          <w:szCs w:val="24"/>
        </w:rPr>
        <w:t xml:space="preserve">Αυτή η ομάδα που δημιουργήθηκε. Εγώ θα απαντήσω; Εγώ δεν γνωρίζω από στατιστικά. </w:t>
      </w:r>
    </w:p>
    <w:p w14:paraId="663F67A4"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Το Υπουργείο Οικονομικών θα απαντήσει; </w:t>
      </w:r>
    </w:p>
    <w:p w14:paraId="663F67A5"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ΕΛΕΝΑ ΚΟΥΝΤΟΥΡΑ (Υπουργός Τουρισμού): </w:t>
      </w:r>
      <w:r>
        <w:rPr>
          <w:rFonts w:eastAsia="Times New Roman" w:cs="Times New Roman"/>
          <w:szCs w:val="24"/>
        </w:rPr>
        <w:t>Δεν ξέρω, η ομάδα που δημιουργήθηκε σας είπα. Επαναλ</w:t>
      </w:r>
      <w:r>
        <w:rPr>
          <w:rFonts w:eastAsia="Times New Roman" w:cs="Times New Roman"/>
          <w:szCs w:val="24"/>
        </w:rPr>
        <w:t>αμβάνω ότι είναι η Ευρωπαϊκή Επιτροπή, η ΕΛΣΤΑΤ, ο Παγκόσμιος Οργανισμός Τουρισμού και η Τράπεζα της Ελλάδος. Δεν θα απαντήσω εγώ. Εγώ μπορώ να σας πω με βεβαιότητα ότι έχω άλλα στοιχεία και γι’ αυτό αυτή η απόκλιση έκανε εντύπωση σε όλους. Αυτοί θα απαντή</w:t>
      </w:r>
      <w:r>
        <w:rPr>
          <w:rFonts w:eastAsia="Times New Roman" w:cs="Times New Roman"/>
          <w:szCs w:val="24"/>
        </w:rPr>
        <w:t xml:space="preserve">σουν όχι εγώ. </w:t>
      </w:r>
    </w:p>
    <w:p w14:paraId="663F67A6"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το 2017 δεν υπάρχει απόκλιση. Τα στοιχεία που έχω εγώ</w:t>
      </w:r>
      <w:r>
        <w:rPr>
          <w:rFonts w:eastAsia="Times New Roman" w:cs="Times New Roman"/>
          <w:szCs w:val="24"/>
        </w:rPr>
        <w:t>,</w:t>
      </w:r>
      <w:r>
        <w:rPr>
          <w:rFonts w:eastAsia="Times New Roman" w:cs="Times New Roman"/>
          <w:szCs w:val="24"/>
        </w:rPr>
        <w:t xml:space="preserve"> είναι τα ίδια στοιχεία που δείχνουν μια μεγάλη αύξηση στα έσοδα. </w:t>
      </w:r>
    </w:p>
    <w:p w14:paraId="663F67A7"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το 2013, το 2014, το 2015 δεν είχαμε απόκλιση. Το 2017 δεν έχουμε απόκλιση. Μόνο το 2016 υπήρχε μια απόκλιση. Ν</w:t>
      </w:r>
      <w:r>
        <w:rPr>
          <w:rFonts w:eastAsia="Times New Roman" w:cs="Times New Roman"/>
          <w:szCs w:val="24"/>
        </w:rPr>
        <w:t xml:space="preserve">α δούμε, λοιπόν, τι συνέβη. </w:t>
      </w:r>
    </w:p>
    <w:p w14:paraId="663F67A8"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w:t>
      </w:r>
    </w:p>
    <w:p w14:paraId="663F67A9"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Απαντήθηκε, νομίζω, κυρία Υπουργέ. </w:t>
      </w:r>
    </w:p>
    <w:p w14:paraId="663F67AA"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 xml:space="preserve">Ακριβώς. </w:t>
      </w:r>
    </w:p>
    <w:p w14:paraId="663F67AB" w14:textId="77777777" w:rsidR="00923458" w:rsidRDefault="00A03D3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όμως, το 2017 να μη μείνουμε στο παρελθόν.</w:t>
      </w:r>
    </w:p>
    <w:p w14:paraId="663F67AC" w14:textId="77777777" w:rsidR="00923458" w:rsidRDefault="00A03D36">
      <w:pPr>
        <w:spacing w:line="600" w:lineRule="auto"/>
        <w:ind w:firstLine="720"/>
        <w:contextualSpacing/>
        <w:jc w:val="both"/>
        <w:rPr>
          <w:rFonts w:eastAsia="Times New Roman"/>
          <w:szCs w:val="24"/>
        </w:rPr>
      </w:pPr>
      <w:r>
        <w:rPr>
          <w:rFonts w:eastAsia="Times New Roman"/>
          <w:szCs w:val="24"/>
        </w:rPr>
        <w:lastRenderedPageBreak/>
        <w:t xml:space="preserve">Το 2017 πάμε μπροστά. </w:t>
      </w:r>
      <w:r>
        <w:rPr>
          <w:rFonts w:eastAsia="Times New Roman"/>
          <w:szCs w:val="24"/>
        </w:rPr>
        <w:t>Υπάρχει, λοιπόν, μια μεγάλη αύξηση. Αυτή την αύξηση να την χαιρόμαστε όλοι και να προσπαθήσουμε, να φροντίσουμε όλοι μαζί να την κρατήσουμε και το 2018 να επιτύχουμε ακόμη μεγαλύτερη αύξηση.</w:t>
      </w:r>
    </w:p>
    <w:p w14:paraId="663F67AD"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Όσον δε αφορά τις δικές μου επενδύσεις –τα υπόλοιπα που λέτε για </w:t>
      </w:r>
      <w:r>
        <w:rPr>
          <w:rFonts w:eastAsia="Times New Roman"/>
          <w:szCs w:val="24"/>
        </w:rPr>
        <w:t xml:space="preserve">τον κ. </w:t>
      </w:r>
      <w:proofErr w:type="spellStart"/>
      <w:r>
        <w:rPr>
          <w:rFonts w:eastAsia="Times New Roman"/>
          <w:szCs w:val="24"/>
        </w:rPr>
        <w:t>Χαρίτση</w:t>
      </w:r>
      <w:proofErr w:type="spellEnd"/>
      <w:r>
        <w:rPr>
          <w:rFonts w:eastAsia="Times New Roman"/>
          <w:szCs w:val="24"/>
        </w:rPr>
        <w:t xml:space="preserve"> είναι στον αναπτυξιακό νόμο και δεν ξέρω τι λέει αυτή η τροπολογία, δεν την έχω δει, δεν πρόλαβα, δεν είναι της παρούσης- θέλω να σας πω ότι υπάρχει πολύ μεγάλη διάθεση επενδυτών, γιατί έχουν δει ότι υπάρχουν τεράστιες ευκαιρίες αυτή τη στιγ</w:t>
      </w:r>
      <w:r>
        <w:rPr>
          <w:rFonts w:eastAsia="Times New Roman"/>
          <w:szCs w:val="24"/>
        </w:rPr>
        <w:t>μή στην Ελλάδα και τις αξιοποιούν. Αυτό κάνουν.</w:t>
      </w:r>
    </w:p>
    <w:p w14:paraId="663F67AE" w14:textId="77777777" w:rsidR="00923458" w:rsidRDefault="00A03D36">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Πολύ ωραία. Ευχαριστούμε πολύ.</w:t>
      </w:r>
    </w:p>
    <w:p w14:paraId="663F67AF" w14:textId="77777777" w:rsidR="00923458" w:rsidRDefault="00A03D36">
      <w:pPr>
        <w:spacing w:line="600" w:lineRule="auto"/>
        <w:ind w:firstLine="720"/>
        <w:contextualSpacing/>
        <w:jc w:val="both"/>
        <w:rPr>
          <w:rFonts w:eastAsia="Times New Roman"/>
          <w:szCs w:val="24"/>
        </w:rPr>
      </w:pPr>
      <w:r>
        <w:rPr>
          <w:rFonts w:eastAsia="Times New Roman"/>
          <w:szCs w:val="24"/>
        </w:rPr>
        <w:t xml:space="preserve">Κηρύσσεται περαιωμένη η συζήτηση επί της υπ’ αριθμόν 23/8-5-2017 επερώτησης </w:t>
      </w:r>
      <w:r>
        <w:rPr>
          <w:rFonts w:eastAsia="Times New Roman"/>
          <w:szCs w:val="24"/>
        </w:rPr>
        <w:t>σχετικά με την άμεση ανάγκη νέου στρατηγικού σχεδιασμού για την ανά</w:t>
      </w:r>
      <w:r>
        <w:rPr>
          <w:rFonts w:eastAsia="Times New Roman"/>
          <w:szCs w:val="24"/>
        </w:rPr>
        <w:t>πτυξη της κρουαζιέρας</w:t>
      </w:r>
      <w:r>
        <w:rPr>
          <w:rFonts w:eastAsia="Times New Roman"/>
          <w:szCs w:val="24"/>
        </w:rPr>
        <w:t>.</w:t>
      </w:r>
    </w:p>
    <w:p w14:paraId="663F67B0" w14:textId="77777777" w:rsidR="00923458" w:rsidRDefault="00A03D36">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έχουν διανεμηθεί τα Πρακτικά της Πέμπτης 27 Απριλίου 2017 και της Παρασκευής 28 Απριλίου 2017 και ερωτάται το Σώμα αν τα επικυρώνει.</w:t>
      </w:r>
    </w:p>
    <w:p w14:paraId="663F67B1" w14:textId="77777777" w:rsidR="00923458" w:rsidRDefault="00A03D36">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63F67B2" w14:textId="77777777" w:rsidR="00923458" w:rsidRDefault="00A03D36">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Συνεπώς τα Πρακτικά της Πέμπτης 27 Απριλίου 2017 και της Παρασκευής 28 Απριλίου 2017 επικυρώθηκαν. </w:t>
      </w:r>
    </w:p>
    <w:p w14:paraId="663F67B3" w14:textId="77777777" w:rsidR="00923458" w:rsidRDefault="00A03D36">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663F67B4" w14:textId="77777777" w:rsidR="00923458" w:rsidRDefault="00A03D36">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63F67B5" w14:textId="77777777" w:rsidR="00923458" w:rsidRDefault="00A03D36">
      <w:pPr>
        <w:spacing w:line="600" w:lineRule="auto"/>
        <w:ind w:firstLine="720"/>
        <w:contextualSpacing/>
        <w:jc w:val="both"/>
        <w:rPr>
          <w:rFonts w:eastAsia="Times New Roman"/>
          <w:szCs w:val="24"/>
        </w:rPr>
      </w:pPr>
      <w:r>
        <w:rPr>
          <w:rFonts w:eastAsia="Times New Roman"/>
          <w:b/>
          <w:szCs w:val="24"/>
        </w:rPr>
        <w:t>ΠΡΟΕΔ</w:t>
      </w:r>
      <w:r>
        <w:rPr>
          <w:rFonts w:eastAsia="Times New Roman"/>
          <w:b/>
          <w:szCs w:val="24"/>
        </w:rPr>
        <w:t>ΡΕΥΩΝ (Αναστάσιος Κουράκης):</w:t>
      </w:r>
      <w:r>
        <w:rPr>
          <w:rFonts w:eastAsia="Times New Roman"/>
          <w:szCs w:val="24"/>
        </w:rPr>
        <w:t xml:space="preserve"> Με τη συναίνεση του Σώματος και ώρα 0.12΄ </w:t>
      </w:r>
      <w:proofErr w:type="spellStart"/>
      <w:r>
        <w:rPr>
          <w:rFonts w:eastAsia="Times New Roman"/>
          <w:szCs w:val="24"/>
        </w:rPr>
        <w:t>λύεται</w:t>
      </w:r>
      <w:proofErr w:type="spellEnd"/>
      <w:r>
        <w:rPr>
          <w:rFonts w:eastAsia="Times New Roman"/>
          <w:szCs w:val="24"/>
        </w:rPr>
        <w:t xml:space="preserve"> η συνεδρίαση για σήμερα</w:t>
      </w:r>
      <w:r>
        <w:rPr>
          <w:rFonts w:eastAsia="Times New Roman"/>
          <w:szCs w:val="24"/>
        </w:rPr>
        <w:t>,</w:t>
      </w:r>
      <w:r>
        <w:rPr>
          <w:rFonts w:eastAsia="Times New Roman"/>
          <w:szCs w:val="24"/>
        </w:rPr>
        <w:t xml:space="preserve"> ημέρα Τρίτη 27 Ιουνίου 2017 και ώρα 10.00΄</w:t>
      </w:r>
      <w:r>
        <w:rPr>
          <w:rFonts w:eastAsia="Times New Roman"/>
          <w:szCs w:val="24"/>
        </w:rPr>
        <w:t>,</w:t>
      </w:r>
      <w:r>
        <w:rPr>
          <w:rFonts w:eastAsia="Times New Roman"/>
          <w:szCs w:val="24"/>
        </w:rPr>
        <w:t xml:space="preserve"> με αντικείμενο εργασιών του Σώματος: νομοθετική εργασία</w:t>
      </w:r>
      <w:r>
        <w:rPr>
          <w:rFonts w:eastAsia="Times New Roman"/>
          <w:szCs w:val="24"/>
        </w:rPr>
        <w:t>,</w:t>
      </w:r>
      <w:r>
        <w:rPr>
          <w:rFonts w:eastAsia="Times New Roman"/>
          <w:szCs w:val="24"/>
        </w:rPr>
        <w:t xml:space="preserve"> σύμφωνα με την ημερήσια διάταξη που έχει διανεμηθεί.</w:t>
      </w:r>
    </w:p>
    <w:p w14:paraId="663F67B6" w14:textId="77777777" w:rsidR="00923458" w:rsidRDefault="00A03D36">
      <w:pPr>
        <w:spacing w:line="600" w:lineRule="auto"/>
        <w:contextualSpacing/>
        <w:jc w:val="both"/>
        <w:rPr>
          <w:rFonts w:eastAsia="Times New Roman"/>
          <w:b/>
          <w:szCs w:val="24"/>
        </w:rPr>
      </w:pPr>
      <w:r>
        <w:rPr>
          <w:rFonts w:eastAsia="Times New Roman"/>
          <w:b/>
          <w:szCs w:val="24"/>
        </w:rPr>
        <w:t>Ο ΠΡΟΕΔΡΟΣ</w:t>
      </w:r>
      <w:r>
        <w:rPr>
          <w:rFonts w:eastAsia="Times New Roman"/>
          <w:b/>
          <w:szCs w:val="24"/>
        </w:rPr>
        <w:t xml:space="preserve">                                                                     </w:t>
      </w:r>
      <w:r>
        <w:rPr>
          <w:rFonts w:eastAsia="Times New Roman"/>
          <w:b/>
          <w:szCs w:val="24"/>
        </w:rPr>
        <w:t>ΟΙ ΓΡΑΜΜΑΤΕΙΣ</w:t>
      </w:r>
    </w:p>
    <w:sectPr w:rsidR="009234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L60zPg5OetrWYgnnmoJktcXU2Fs=" w:salt="pkZnKNeWFrHTXCzNAwO20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58"/>
    <w:rsid w:val="00013F91"/>
    <w:rsid w:val="00923458"/>
    <w:rsid w:val="00A03D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61AE"/>
  <w15:docId w15:val="{23889895-5383-4D63-8BEA-6D4100E3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05A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205A1"/>
    <w:rPr>
      <w:rFonts w:ascii="Segoe UI" w:hAnsi="Segoe UI" w:cs="Segoe UI"/>
      <w:sz w:val="18"/>
      <w:szCs w:val="18"/>
    </w:rPr>
  </w:style>
  <w:style w:type="paragraph" w:styleId="a4">
    <w:name w:val="Revision"/>
    <w:hidden/>
    <w:uiPriority w:val="99"/>
    <w:semiHidden/>
    <w:rsid w:val="005662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467</MetadataID>
    <Session xmlns="641f345b-441b-4b81-9152-adc2e73ba5e1">Β´</Session>
    <Date xmlns="641f345b-441b-4b81-9152-adc2e73ba5e1">2017-06-25T21:00:00+00:00</Date>
    <Status xmlns="641f345b-441b-4b81-9152-adc2e73ba5e1">
      <Url>http://srv-sp1/praktika/Lists/Incoming_Metadata/EditForm.aspx?ID=467&amp;Source=/praktika/Recordings_Library/Forms/AllItems.aspx</Url>
      <Description>Δημοσιεύτηκε</Description>
    </Status>
    <Meeting xmlns="641f345b-441b-4b81-9152-adc2e73ba5e1">ΡΜ´</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DB28E3-408F-4B0D-8650-95A4496BD41E}">
  <ds:schemaRefs>
    <ds:schemaRef ds:uri="http://schemas.microsoft.com/office/2006/documentManagement/types"/>
    <ds:schemaRef ds:uri="http://schemas.microsoft.com/office/infopath/2007/PartnerControls"/>
    <ds:schemaRef ds:uri="http://purl.org/dc/terms/"/>
    <ds:schemaRef ds:uri="http://purl.org/dc/elements/1.1/"/>
    <ds:schemaRef ds:uri="641f345b-441b-4b81-9152-adc2e73ba5e1"/>
    <ds:schemaRef ds:uri="http://www.w3.org/XML/1998/namespace"/>
    <ds:schemaRef ds:uri="http://schemas.openxmlformats.org/package/2006/metadata/core-propertie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B67E15F1-4783-444E-BD4F-C4E66D794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3533FD-9795-4B37-982F-BA80082AE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319</Pages>
  <Words>60163</Words>
  <Characters>324885</Characters>
  <Application>Microsoft Office Word</Application>
  <DocSecurity>0</DocSecurity>
  <Lines>2707</Lines>
  <Paragraphs>768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2017-07-03T10:17:00Z</dcterms:created>
  <dcterms:modified xsi:type="dcterms:W3CDTF">2017-07-03T10:17:00Z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