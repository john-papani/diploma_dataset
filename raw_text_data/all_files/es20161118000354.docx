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4403A" w14:textId="77777777" w:rsidR="00F87DB7" w:rsidRPr="00F87DB7" w:rsidRDefault="00F87DB7" w:rsidP="00F87DB7">
      <w:pPr>
        <w:spacing w:after="0" w:line="360" w:lineRule="auto"/>
        <w:rPr>
          <w:ins w:id="0" w:author="Φλούδα Χριστίνα" w:date="2016-11-24T19:41:00Z"/>
          <w:rFonts w:eastAsia="Times New Roman"/>
          <w:szCs w:val="24"/>
          <w:lang w:eastAsia="en-US"/>
        </w:rPr>
      </w:pPr>
      <w:bookmarkStart w:id="1" w:name="_GoBack"/>
      <w:bookmarkEnd w:id="1"/>
      <w:ins w:id="2" w:author="Φλούδα Χριστίνα" w:date="2016-11-24T19:41:00Z">
        <w:r w:rsidRPr="00F87DB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F30B2B5" w14:textId="77777777" w:rsidR="00F87DB7" w:rsidRPr="00F87DB7" w:rsidRDefault="00F87DB7" w:rsidP="00F87DB7">
      <w:pPr>
        <w:spacing w:after="0" w:line="360" w:lineRule="auto"/>
        <w:rPr>
          <w:ins w:id="3" w:author="Φλούδα Χριστίνα" w:date="2016-11-24T19:41:00Z"/>
          <w:rFonts w:eastAsia="Times New Roman"/>
          <w:szCs w:val="24"/>
          <w:lang w:eastAsia="en-US"/>
        </w:rPr>
      </w:pPr>
    </w:p>
    <w:p w14:paraId="7A44A816" w14:textId="77777777" w:rsidR="00F87DB7" w:rsidRPr="00F87DB7" w:rsidRDefault="00F87DB7" w:rsidP="00F87DB7">
      <w:pPr>
        <w:spacing w:after="0" w:line="360" w:lineRule="auto"/>
        <w:rPr>
          <w:ins w:id="4" w:author="Φλούδα Χριστίνα" w:date="2016-11-24T19:41:00Z"/>
          <w:rFonts w:eastAsia="Times New Roman"/>
          <w:szCs w:val="24"/>
          <w:lang w:eastAsia="en-US"/>
        </w:rPr>
      </w:pPr>
      <w:ins w:id="5" w:author="Φλούδα Χριστίνα" w:date="2016-11-24T19:41:00Z">
        <w:r w:rsidRPr="00F87DB7">
          <w:rPr>
            <w:rFonts w:eastAsia="Times New Roman"/>
            <w:szCs w:val="24"/>
            <w:lang w:eastAsia="en-US"/>
          </w:rPr>
          <w:t>ΠΙΝΑΚΑΣ ΠΕΡΙΕΧΟΜΕΝΩΝ</w:t>
        </w:r>
      </w:ins>
    </w:p>
    <w:p w14:paraId="36F14822" w14:textId="77777777" w:rsidR="00F87DB7" w:rsidRPr="00F87DB7" w:rsidRDefault="00F87DB7" w:rsidP="00F87DB7">
      <w:pPr>
        <w:spacing w:after="0" w:line="360" w:lineRule="auto"/>
        <w:rPr>
          <w:ins w:id="6" w:author="Φλούδα Χριστίνα" w:date="2016-11-24T19:41:00Z"/>
          <w:rFonts w:eastAsia="Times New Roman"/>
          <w:szCs w:val="24"/>
          <w:lang w:eastAsia="en-US"/>
        </w:rPr>
      </w:pPr>
      <w:ins w:id="7" w:author="Φλούδα Χριστίνα" w:date="2016-11-24T19:41:00Z">
        <w:r w:rsidRPr="00F87DB7">
          <w:rPr>
            <w:rFonts w:eastAsia="Times New Roman"/>
            <w:szCs w:val="24"/>
            <w:lang w:eastAsia="en-US"/>
          </w:rPr>
          <w:t xml:space="preserve">ΙΖ΄ ΠΕΡΙΟΔΟΣ </w:t>
        </w:r>
      </w:ins>
    </w:p>
    <w:p w14:paraId="616908CE" w14:textId="77777777" w:rsidR="00F87DB7" w:rsidRPr="00F87DB7" w:rsidRDefault="00F87DB7" w:rsidP="00F87DB7">
      <w:pPr>
        <w:spacing w:after="0" w:line="360" w:lineRule="auto"/>
        <w:rPr>
          <w:ins w:id="8" w:author="Φλούδα Χριστίνα" w:date="2016-11-24T19:41:00Z"/>
          <w:rFonts w:eastAsia="Times New Roman"/>
          <w:szCs w:val="24"/>
          <w:lang w:eastAsia="en-US"/>
        </w:rPr>
      </w:pPr>
      <w:ins w:id="9" w:author="Φλούδα Χριστίνα" w:date="2016-11-24T19:41:00Z">
        <w:r w:rsidRPr="00F87DB7">
          <w:rPr>
            <w:rFonts w:eastAsia="Times New Roman"/>
            <w:szCs w:val="24"/>
            <w:lang w:eastAsia="en-US"/>
          </w:rPr>
          <w:t>ΠΡΟΕΔΡΕΥΟΜΕΝΗΣ ΚΟΙΝΟΒΟΥΛΕΥΤΙΚΗΣ ΔΗΜΟΚΡΑΤΙΑΣ</w:t>
        </w:r>
      </w:ins>
    </w:p>
    <w:p w14:paraId="1583B97B" w14:textId="77777777" w:rsidR="00F87DB7" w:rsidRPr="00F87DB7" w:rsidRDefault="00F87DB7" w:rsidP="00F87DB7">
      <w:pPr>
        <w:spacing w:after="0" w:line="360" w:lineRule="auto"/>
        <w:rPr>
          <w:ins w:id="10" w:author="Φλούδα Χριστίνα" w:date="2016-11-24T19:41:00Z"/>
          <w:rFonts w:eastAsia="Times New Roman"/>
          <w:szCs w:val="24"/>
          <w:lang w:eastAsia="en-US"/>
        </w:rPr>
      </w:pPr>
      <w:ins w:id="11" w:author="Φλούδα Χριστίνα" w:date="2016-11-24T19:41:00Z">
        <w:r w:rsidRPr="00F87DB7">
          <w:rPr>
            <w:rFonts w:eastAsia="Times New Roman"/>
            <w:szCs w:val="24"/>
            <w:lang w:eastAsia="en-US"/>
          </w:rPr>
          <w:t>ΣΥΝΟΔΟΣ Β΄</w:t>
        </w:r>
      </w:ins>
    </w:p>
    <w:p w14:paraId="796F53B6" w14:textId="77777777" w:rsidR="00F87DB7" w:rsidRPr="00F87DB7" w:rsidRDefault="00F87DB7" w:rsidP="00F87DB7">
      <w:pPr>
        <w:spacing w:after="0" w:line="360" w:lineRule="auto"/>
        <w:rPr>
          <w:ins w:id="12" w:author="Φλούδα Χριστίνα" w:date="2016-11-24T19:41:00Z"/>
          <w:rFonts w:eastAsia="Times New Roman"/>
          <w:szCs w:val="24"/>
          <w:lang w:eastAsia="en-US"/>
        </w:rPr>
      </w:pPr>
    </w:p>
    <w:p w14:paraId="3EEB5784" w14:textId="77777777" w:rsidR="00F87DB7" w:rsidRPr="00F87DB7" w:rsidRDefault="00F87DB7" w:rsidP="00F87DB7">
      <w:pPr>
        <w:spacing w:after="0" w:line="360" w:lineRule="auto"/>
        <w:rPr>
          <w:ins w:id="13" w:author="Φλούδα Χριστίνα" w:date="2016-11-24T19:41:00Z"/>
          <w:rFonts w:eastAsia="Times New Roman"/>
          <w:szCs w:val="24"/>
          <w:lang w:eastAsia="en-US"/>
        </w:rPr>
      </w:pPr>
      <w:ins w:id="14" w:author="Φλούδα Χριστίνα" w:date="2016-11-24T19:41:00Z">
        <w:r w:rsidRPr="00F87DB7">
          <w:rPr>
            <w:rFonts w:eastAsia="Times New Roman"/>
            <w:szCs w:val="24"/>
            <w:lang w:eastAsia="en-US"/>
          </w:rPr>
          <w:t>ΣΥΝΕΔΡΙΑΣΗ ΚΗ΄</w:t>
        </w:r>
      </w:ins>
    </w:p>
    <w:p w14:paraId="65893A18" w14:textId="77777777" w:rsidR="00F87DB7" w:rsidRPr="00F87DB7" w:rsidRDefault="00F87DB7" w:rsidP="00F87DB7">
      <w:pPr>
        <w:spacing w:after="0" w:line="360" w:lineRule="auto"/>
        <w:rPr>
          <w:ins w:id="15" w:author="Φλούδα Χριστίνα" w:date="2016-11-24T19:41:00Z"/>
          <w:rFonts w:eastAsia="Times New Roman"/>
          <w:szCs w:val="24"/>
          <w:lang w:eastAsia="en-US"/>
        </w:rPr>
      </w:pPr>
      <w:ins w:id="16" w:author="Φλούδα Χριστίνα" w:date="2016-11-24T19:41:00Z">
        <w:r w:rsidRPr="00F87DB7">
          <w:rPr>
            <w:rFonts w:eastAsia="Times New Roman"/>
            <w:szCs w:val="24"/>
            <w:lang w:eastAsia="en-US"/>
          </w:rPr>
          <w:t>Παρασκευή  18 Νοεμβρίου 2016</w:t>
        </w:r>
      </w:ins>
    </w:p>
    <w:p w14:paraId="5C868E12" w14:textId="77777777" w:rsidR="00F87DB7" w:rsidRPr="00F87DB7" w:rsidRDefault="00F87DB7" w:rsidP="00F87DB7">
      <w:pPr>
        <w:spacing w:after="0" w:line="360" w:lineRule="auto"/>
        <w:rPr>
          <w:ins w:id="17" w:author="Φλούδα Χριστίνα" w:date="2016-11-24T19:41:00Z"/>
          <w:rFonts w:eastAsia="Times New Roman"/>
          <w:szCs w:val="24"/>
          <w:lang w:eastAsia="en-US"/>
        </w:rPr>
      </w:pPr>
    </w:p>
    <w:p w14:paraId="31054333" w14:textId="77777777" w:rsidR="00F87DB7" w:rsidRPr="00F87DB7" w:rsidRDefault="00F87DB7" w:rsidP="00F87DB7">
      <w:pPr>
        <w:spacing w:after="0" w:line="360" w:lineRule="auto"/>
        <w:rPr>
          <w:ins w:id="18" w:author="Φλούδα Χριστίνα" w:date="2016-11-24T19:41:00Z"/>
          <w:rFonts w:eastAsia="Times New Roman"/>
          <w:szCs w:val="24"/>
          <w:lang w:eastAsia="en-US"/>
        </w:rPr>
      </w:pPr>
      <w:ins w:id="19" w:author="Φλούδα Χριστίνα" w:date="2016-11-24T19:41:00Z">
        <w:r w:rsidRPr="00F87DB7">
          <w:rPr>
            <w:rFonts w:eastAsia="Times New Roman"/>
            <w:szCs w:val="24"/>
            <w:lang w:eastAsia="en-US"/>
          </w:rPr>
          <w:t>ΘΕΜΑΤΑ</w:t>
        </w:r>
      </w:ins>
    </w:p>
    <w:p w14:paraId="31EFBC44" w14:textId="77777777" w:rsidR="00F87DB7" w:rsidRPr="00F87DB7" w:rsidRDefault="00F87DB7" w:rsidP="00F87DB7">
      <w:pPr>
        <w:spacing w:after="0" w:line="360" w:lineRule="auto"/>
        <w:rPr>
          <w:ins w:id="20" w:author="Φλούδα Χριστίνα" w:date="2016-11-24T19:41:00Z"/>
          <w:rFonts w:eastAsia="Times New Roman"/>
          <w:szCs w:val="24"/>
          <w:lang w:eastAsia="en-US"/>
        </w:rPr>
      </w:pPr>
      <w:ins w:id="21" w:author="Φλούδα Χριστίνα" w:date="2016-11-24T19:41:00Z">
        <w:r w:rsidRPr="00F87DB7">
          <w:rPr>
            <w:rFonts w:eastAsia="Times New Roman"/>
            <w:szCs w:val="24"/>
            <w:lang w:eastAsia="en-US"/>
          </w:rPr>
          <w:t xml:space="preserve"> </w:t>
        </w:r>
        <w:r w:rsidRPr="00F87DB7">
          <w:rPr>
            <w:rFonts w:eastAsia="Times New Roman"/>
            <w:szCs w:val="24"/>
            <w:lang w:eastAsia="en-US"/>
          </w:rPr>
          <w:br/>
          <w:t xml:space="preserve">Α. ΕΙΔΙΚΑ ΘΕΜΑΤΑ </w:t>
        </w:r>
        <w:r w:rsidRPr="00F87DB7">
          <w:rPr>
            <w:rFonts w:eastAsia="Times New Roman"/>
            <w:szCs w:val="24"/>
            <w:lang w:eastAsia="en-US"/>
          </w:rPr>
          <w:br/>
          <w:t xml:space="preserve">1.  Άδεια απουσίας της Βουλευτού κ. Θ. Μπακογιάννη, σελ. </w:t>
        </w:r>
        <w:r w:rsidRPr="00F87DB7">
          <w:rPr>
            <w:rFonts w:eastAsia="Times New Roman"/>
            <w:szCs w:val="24"/>
            <w:lang w:eastAsia="en-US"/>
          </w:rPr>
          <w:br/>
          <w:t xml:space="preserve">2. Ανακοινώνεται ότι τη συνεδρίαση παρακολουθούν μαθητές από το δεκαθέσιο δημοτικό Σχολείο </w:t>
        </w:r>
        <w:proofErr w:type="spellStart"/>
        <w:r w:rsidRPr="00F87DB7">
          <w:rPr>
            <w:rFonts w:eastAsia="Times New Roman"/>
            <w:szCs w:val="24"/>
            <w:lang w:eastAsia="en-US"/>
          </w:rPr>
          <w:t>Μουντουκίου</w:t>
        </w:r>
        <w:proofErr w:type="spellEnd"/>
        <w:r w:rsidRPr="00F87DB7">
          <w:rPr>
            <w:rFonts w:eastAsia="Times New Roman"/>
            <w:szCs w:val="24"/>
            <w:lang w:eastAsia="en-US"/>
          </w:rPr>
          <w:t xml:space="preserve"> Κέρκυρας, σελ. </w:t>
        </w:r>
        <w:r w:rsidRPr="00F87DB7">
          <w:rPr>
            <w:rFonts w:eastAsia="Times New Roman"/>
            <w:szCs w:val="24"/>
            <w:lang w:eastAsia="en-US"/>
          </w:rPr>
          <w:br/>
          <w:t xml:space="preserve">3. Επί διαδικαστικού θέματος, σελ. </w:t>
        </w:r>
        <w:r w:rsidRPr="00F87DB7">
          <w:rPr>
            <w:rFonts w:eastAsia="Times New Roman"/>
            <w:szCs w:val="24"/>
            <w:lang w:eastAsia="en-US"/>
          </w:rPr>
          <w:br/>
          <w:t xml:space="preserve"> </w:t>
        </w:r>
        <w:r w:rsidRPr="00F87DB7">
          <w:rPr>
            <w:rFonts w:eastAsia="Times New Roman"/>
            <w:szCs w:val="24"/>
            <w:lang w:eastAsia="en-US"/>
          </w:rPr>
          <w:br/>
          <w:t xml:space="preserve">Β. ΚΟΙΝΟΒΟΥΛΕΥΤΙΚΟΣ ΕΛΕΓΧΟΣ </w:t>
        </w:r>
        <w:r w:rsidRPr="00F87DB7">
          <w:rPr>
            <w:rFonts w:eastAsia="Times New Roman"/>
            <w:szCs w:val="24"/>
            <w:lang w:eastAsia="en-US"/>
          </w:rPr>
          <w:br/>
          <w:t xml:space="preserve">Συζήτηση επικαίρων ερωτήσεων: </w:t>
        </w:r>
        <w:r w:rsidRPr="00F87DB7">
          <w:rPr>
            <w:rFonts w:eastAsia="Times New Roman"/>
            <w:szCs w:val="24"/>
            <w:lang w:eastAsia="en-US"/>
          </w:rPr>
          <w:br/>
          <w:t xml:space="preserve">   α) Προς τον Υπουργό Εξωτερικών, σχετικά με την προσπάθεια υφαρπαγής της ακίνητης περιουσίας Ελλήνων στη </w:t>
        </w:r>
        <w:proofErr w:type="spellStart"/>
        <w:r w:rsidRPr="00F87DB7">
          <w:rPr>
            <w:rFonts w:eastAsia="Times New Roman"/>
            <w:szCs w:val="24"/>
            <w:lang w:eastAsia="en-US"/>
          </w:rPr>
          <w:t>Χειμάρρα</w:t>
        </w:r>
        <w:proofErr w:type="spellEnd"/>
        <w:r w:rsidRPr="00F87DB7">
          <w:rPr>
            <w:rFonts w:eastAsia="Times New Roman"/>
            <w:szCs w:val="24"/>
            <w:lang w:eastAsia="en-US"/>
          </w:rPr>
          <w:t xml:space="preserve">, που </w:t>
        </w:r>
        <w:proofErr w:type="spellStart"/>
        <w:r w:rsidRPr="00F87DB7">
          <w:rPr>
            <w:rFonts w:eastAsia="Times New Roman"/>
            <w:szCs w:val="24"/>
            <w:lang w:eastAsia="en-US"/>
          </w:rPr>
          <w:t>εξισούται</w:t>
        </w:r>
        <w:proofErr w:type="spellEnd"/>
        <w:r w:rsidRPr="00F87DB7">
          <w:rPr>
            <w:rFonts w:eastAsia="Times New Roman"/>
            <w:szCs w:val="24"/>
            <w:lang w:eastAsia="en-US"/>
          </w:rPr>
          <w:t xml:space="preserve"> με ξεριζωμό, σελ. </w:t>
        </w:r>
        <w:r w:rsidRPr="00F87DB7">
          <w:rPr>
            <w:rFonts w:eastAsia="Times New Roman"/>
            <w:szCs w:val="24"/>
            <w:lang w:eastAsia="en-US"/>
          </w:rPr>
          <w:br/>
          <w:t xml:space="preserve">   β) Προς την Υπουργό Εργασίας, Κοινωνικής Ασφάλισης και Κοινωνικής Αλληλεγγύης, σχετικά με την έκδοση των διευκρινιστικών εγκυκλίων του ν. 4387/2016 «Ενιαίο Σύστημα Κοινωνικής Ασφάλειας-Μεταρρύθμιση ασφαλιστικού-συνταξιοδοτικού συστήματος-Ρυθμίσεις φορολογίας εισοδήματος και τυχερών παιγνίων και άλλες διατάξεις», προκειμένου να χορηγηθούν οι κύριες και επικουρικές συντάξεις στους νέους συνταξιούχους, σελ. </w:t>
        </w:r>
        <w:r w:rsidRPr="00F87DB7">
          <w:rPr>
            <w:rFonts w:eastAsia="Times New Roman"/>
            <w:szCs w:val="24"/>
            <w:lang w:eastAsia="en-US"/>
          </w:rPr>
          <w:br/>
          <w:t xml:space="preserve">   γ) Προς τον Υπουργό Εσωτερικών, σχετικά με τη λήψη άμεσων και μόνιμων μέτρων για την αντιπλημμυρική προστασία της Ιεράς Πόλεως του Μεσολογγίου, σελ. </w:t>
        </w:r>
        <w:r w:rsidRPr="00F87DB7">
          <w:rPr>
            <w:rFonts w:eastAsia="Times New Roman"/>
            <w:szCs w:val="24"/>
            <w:lang w:eastAsia="en-US"/>
          </w:rPr>
          <w:br/>
        </w:r>
      </w:ins>
    </w:p>
    <w:p w14:paraId="55165425" w14:textId="77777777" w:rsidR="00F87DB7" w:rsidRPr="00F87DB7" w:rsidRDefault="00F87DB7" w:rsidP="00F87DB7">
      <w:pPr>
        <w:spacing w:after="0" w:line="360" w:lineRule="auto"/>
        <w:rPr>
          <w:ins w:id="22" w:author="Φλούδα Χριστίνα" w:date="2016-11-24T19:41:00Z"/>
          <w:rFonts w:eastAsia="Times New Roman"/>
          <w:szCs w:val="24"/>
          <w:lang w:eastAsia="en-US"/>
        </w:rPr>
      </w:pPr>
    </w:p>
    <w:p w14:paraId="54A6E84E" w14:textId="77777777" w:rsidR="00F87DB7" w:rsidRPr="00F87DB7" w:rsidRDefault="00F87DB7" w:rsidP="00F87DB7">
      <w:pPr>
        <w:spacing w:after="0" w:line="360" w:lineRule="auto"/>
        <w:rPr>
          <w:ins w:id="23" w:author="Φλούδα Χριστίνα" w:date="2016-11-24T19:41:00Z"/>
          <w:rFonts w:eastAsia="Times New Roman"/>
          <w:szCs w:val="24"/>
          <w:lang w:eastAsia="en-US"/>
        </w:rPr>
      </w:pPr>
      <w:ins w:id="24" w:author="Φλούδα Χριστίνα" w:date="2016-11-24T19:41:00Z">
        <w:r w:rsidRPr="00F87DB7">
          <w:rPr>
            <w:rFonts w:eastAsia="Times New Roman"/>
            <w:szCs w:val="24"/>
            <w:lang w:eastAsia="en-US"/>
          </w:rPr>
          <w:t>ΠΡΟΕΔΡΕΥΩΝ</w:t>
        </w:r>
      </w:ins>
    </w:p>
    <w:p w14:paraId="222AE283" w14:textId="77777777" w:rsidR="00F87DB7" w:rsidRPr="00F87DB7" w:rsidRDefault="00F87DB7" w:rsidP="00F87DB7">
      <w:pPr>
        <w:spacing w:after="0" w:line="360" w:lineRule="auto"/>
        <w:rPr>
          <w:ins w:id="25" w:author="Φλούδα Χριστίνα" w:date="2016-11-24T19:41:00Z"/>
          <w:rFonts w:eastAsia="Times New Roman"/>
          <w:szCs w:val="24"/>
          <w:lang w:eastAsia="en-US"/>
        </w:rPr>
      </w:pPr>
    </w:p>
    <w:p w14:paraId="62407DD3" w14:textId="77777777" w:rsidR="00F87DB7" w:rsidRPr="00F87DB7" w:rsidRDefault="00F87DB7" w:rsidP="00F87DB7">
      <w:pPr>
        <w:spacing w:after="0" w:line="360" w:lineRule="auto"/>
        <w:rPr>
          <w:ins w:id="26" w:author="Φλούδα Χριστίνα" w:date="2016-11-24T19:41:00Z"/>
          <w:rFonts w:eastAsia="Times New Roman"/>
          <w:szCs w:val="24"/>
          <w:lang w:eastAsia="en-US"/>
        </w:rPr>
      </w:pPr>
      <w:ins w:id="27" w:author="Φλούδα Χριστίνα" w:date="2016-11-24T19:41:00Z">
        <w:r w:rsidRPr="00F87DB7">
          <w:rPr>
            <w:rFonts w:eastAsia="Times New Roman"/>
            <w:szCs w:val="24"/>
            <w:lang w:eastAsia="en-US"/>
          </w:rPr>
          <w:t>ΚΡΕΜΑΣΤΙΝΟΣ Δ. , σελ.</w:t>
        </w:r>
        <w:r w:rsidRPr="00F87DB7">
          <w:rPr>
            <w:rFonts w:eastAsia="Times New Roman"/>
            <w:szCs w:val="24"/>
            <w:lang w:eastAsia="en-US"/>
          </w:rPr>
          <w:br/>
        </w:r>
      </w:ins>
    </w:p>
    <w:p w14:paraId="5F27F75E" w14:textId="77777777" w:rsidR="00F87DB7" w:rsidRPr="00F87DB7" w:rsidRDefault="00F87DB7" w:rsidP="00F87DB7">
      <w:pPr>
        <w:spacing w:after="0" w:line="360" w:lineRule="auto"/>
        <w:rPr>
          <w:ins w:id="28" w:author="Φλούδα Χριστίνα" w:date="2016-11-24T19:41:00Z"/>
          <w:rFonts w:eastAsia="Times New Roman"/>
          <w:szCs w:val="24"/>
          <w:lang w:eastAsia="en-US"/>
        </w:rPr>
      </w:pPr>
    </w:p>
    <w:p w14:paraId="1B49CAAF" w14:textId="77777777" w:rsidR="00F87DB7" w:rsidRPr="00F87DB7" w:rsidRDefault="00F87DB7" w:rsidP="00F87DB7">
      <w:pPr>
        <w:spacing w:after="0" w:line="360" w:lineRule="auto"/>
        <w:rPr>
          <w:ins w:id="29" w:author="Φλούδα Χριστίνα" w:date="2016-11-24T19:41:00Z"/>
          <w:rFonts w:eastAsia="Times New Roman"/>
          <w:szCs w:val="24"/>
          <w:lang w:eastAsia="en-US"/>
        </w:rPr>
      </w:pPr>
      <w:ins w:id="30" w:author="Φλούδα Χριστίνα" w:date="2016-11-24T19:41:00Z">
        <w:r w:rsidRPr="00F87DB7">
          <w:rPr>
            <w:rFonts w:eastAsia="Times New Roman"/>
            <w:szCs w:val="24"/>
            <w:lang w:eastAsia="en-US"/>
          </w:rPr>
          <w:t>ΟΜΙΛΗΤΕΣ</w:t>
        </w:r>
      </w:ins>
    </w:p>
    <w:p w14:paraId="18D5DCBC" w14:textId="78F166E0" w:rsidR="00F87DB7" w:rsidRDefault="00F87DB7" w:rsidP="00F87DB7">
      <w:pPr>
        <w:spacing w:line="600" w:lineRule="auto"/>
        <w:ind w:firstLine="720"/>
        <w:contextualSpacing/>
        <w:jc w:val="both"/>
        <w:rPr>
          <w:ins w:id="31" w:author="Φλούδα Χριστίνα" w:date="2016-11-24T19:41:00Z"/>
          <w:rFonts w:eastAsia="Times New Roman"/>
          <w:szCs w:val="24"/>
        </w:rPr>
        <w:pPrChange w:id="32" w:author="Φλούδα Χριστίνα" w:date="2016-11-24T19:41:00Z">
          <w:pPr>
            <w:spacing w:line="600" w:lineRule="auto"/>
            <w:ind w:firstLine="720"/>
            <w:contextualSpacing/>
            <w:jc w:val="center"/>
          </w:pPr>
        </w:pPrChange>
      </w:pPr>
      <w:ins w:id="33" w:author="Φλούδα Χριστίνα" w:date="2016-11-24T19:41:00Z">
        <w:r w:rsidRPr="00F87DB7">
          <w:rPr>
            <w:rFonts w:eastAsia="Times New Roman"/>
            <w:szCs w:val="24"/>
            <w:lang w:eastAsia="en-US"/>
          </w:rPr>
          <w:br/>
          <w:t>Α. Επί διαδικαστικού θέματος:</w:t>
        </w:r>
        <w:r w:rsidRPr="00F87DB7">
          <w:rPr>
            <w:rFonts w:eastAsia="Times New Roman"/>
            <w:szCs w:val="24"/>
            <w:lang w:eastAsia="en-US"/>
          </w:rPr>
          <w:br/>
          <w:t>ΑΜΑΝΑΤΙΔΗΣ Ι. , σελ.</w:t>
        </w:r>
        <w:r w:rsidRPr="00F87DB7">
          <w:rPr>
            <w:rFonts w:eastAsia="Times New Roman"/>
            <w:szCs w:val="24"/>
            <w:lang w:eastAsia="en-US"/>
          </w:rPr>
          <w:br/>
          <w:t>ΑΥΓΕΝΑΚΗΣ Ε. , σελ.</w:t>
        </w:r>
        <w:r w:rsidRPr="00F87DB7">
          <w:rPr>
            <w:rFonts w:eastAsia="Times New Roman"/>
            <w:szCs w:val="24"/>
            <w:lang w:eastAsia="en-US"/>
          </w:rPr>
          <w:br/>
          <w:t>ΚΡΕΜΑΣΤΙΝΟΣ Δ. , σελ.</w:t>
        </w:r>
        <w:r w:rsidRPr="00F87DB7">
          <w:rPr>
            <w:rFonts w:eastAsia="Times New Roman"/>
            <w:szCs w:val="24"/>
            <w:lang w:eastAsia="en-US"/>
          </w:rPr>
          <w:br/>
        </w:r>
        <w:r w:rsidRPr="00F87DB7">
          <w:rPr>
            <w:rFonts w:eastAsia="Times New Roman"/>
            <w:szCs w:val="24"/>
            <w:lang w:eastAsia="en-US"/>
          </w:rPr>
          <w:br/>
          <w:t>Β. Επί των επικαίρων ερωτήσεων:</w:t>
        </w:r>
        <w:r w:rsidRPr="00F87DB7">
          <w:rPr>
            <w:rFonts w:eastAsia="Times New Roman"/>
            <w:szCs w:val="24"/>
            <w:lang w:eastAsia="en-US"/>
          </w:rPr>
          <w:br/>
          <w:t>ΑΜΑΝΑΤΙΔΗΣ Ι. , σελ.</w:t>
        </w:r>
        <w:r w:rsidRPr="00F87DB7">
          <w:rPr>
            <w:rFonts w:eastAsia="Times New Roman"/>
            <w:szCs w:val="24"/>
            <w:lang w:eastAsia="en-US"/>
          </w:rPr>
          <w:br/>
          <w:t>ΑΥΓΕΝΑΚΗΣ Ε. , σελ.</w:t>
        </w:r>
        <w:r w:rsidRPr="00F87DB7">
          <w:rPr>
            <w:rFonts w:eastAsia="Times New Roman"/>
            <w:szCs w:val="24"/>
            <w:lang w:eastAsia="en-US"/>
          </w:rPr>
          <w:br/>
          <w:t>ΜΙΧΟΣ Ν. , σελ.</w:t>
        </w:r>
        <w:r w:rsidRPr="00F87DB7">
          <w:rPr>
            <w:rFonts w:eastAsia="Times New Roman"/>
            <w:szCs w:val="24"/>
            <w:lang w:eastAsia="en-US"/>
          </w:rPr>
          <w:br/>
          <w:t>ΠΕΤΡΟΠΟΥΛΟΣ Α. , σελ.</w:t>
        </w:r>
        <w:r w:rsidRPr="00F87DB7">
          <w:rPr>
            <w:rFonts w:eastAsia="Times New Roman"/>
            <w:szCs w:val="24"/>
            <w:lang w:eastAsia="en-US"/>
          </w:rPr>
          <w:br/>
          <w:t>ΣΑΛΜΑΣ Μ. , σελ.</w:t>
        </w:r>
        <w:r w:rsidRPr="00F87DB7">
          <w:rPr>
            <w:rFonts w:eastAsia="Times New Roman"/>
            <w:szCs w:val="24"/>
            <w:lang w:eastAsia="en-US"/>
          </w:rPr>
          <w:br/>
          <w:t>ΣΚΟΥΡΛΕΤΗΣ Π. , σελ.</w:t>
        </w:r>
      </w:ins>
    </w:p>
    <w:p w14:paraId="3B8BE4D5" w14:textId="77777777" w:rsidR="00D64048" w:rsidRDefault="00F87DB7">
      <w:pPr>
        <w:spacing w:line="600" w:lineRule="auto"/>
        <w:ind w:firstLine="720"/>
        <w:contextualSpacing/>
        <w:jc w:val="center"/>
        <w:rPr>
          <w:rFonts w:eastAsia="Times New Roman"/>
          <w:szCs w:val="24"/>
        </w:rPr>
      </w:pPr>
      <w:r>
        <w:rPr>
          <w:rFonts w:eastAsia="Times New Roman"/>
          <w:szCs w:val="24"/>
        </w:rPr>
        <w:t>ΠΡΑΚΤΙΚΑ ΒΟΥΛΗΣ</w:t>
      </w:r>
    </w:p>
    <w:p w14:paraId="3B8BE4D6" w14:textId="77777777" w:rsidR="00D64048" w:rsidRDefault="00F87DB7">
      <w:pPr>
        <w:spacing w:line="600" w:lineRule="auto"/>
        <w:ind w:firstLine="720"/>
        <w:contextualSpacing/>
        <w:jc w:val="center"/>
        <w:rPr>
          <w:rFonts w:eastAsia="Times New Roman"/>
          <w:szCs w:val="24"/>
        </w:rPr>
      </w:pPr>
      <w:r>
        <w:rPr>
          <w:rFonts w:eastAsia="Times New Roman"/>
          <w:szCs w:val="24"/>
        </w:rPr>
        <w:t xml:space="preserve">ΙΖ΄ ΠΕΡΙΟΔΟΣ </w:t>
      </w:r>
    </w:p>
    <w:p w14:paraId="3B8BE4D7" w14:textId="77777777" w:rsidR="00D64048" w:rsidRDefault="00F87DB7">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B8BE4D8" w14:textId="77777777" w:rsidR="00D64048" w:rsidRDefault="00F87DB7">
      <w:pPr>
        <w:spacing w:line="600" w:lineRule="auto"/>
        <w:ind w:firstLine="720"/>
        <w:contextualSpacing/>
        <w:jc w:val="center"/>
        <w:rPr>
          <w:rFonts w:eastAsia="Times New Roman"/>
          <w:szCs w:val="24"/>
        </w:rPr>
      </w:pPr>
      <w:r>
        <w:rPr>
          <w:rFonts w:eastAsia="Times New Roman"/>
          <w:szCs w:val="24"/>
        </w:rPr>
        <w:t>ΣΥΝΟΔΟΣ Β΄</w:t>
      </w:r>
    </w:p>
    <w:p w14:paraId="3B8BE4D9" w14:textId="77777777" w:rsidR="00D64048" w:rsidRDefault="00F87DB7">
      <w:pPr>
        <w:spacing w:line="600" w:lineRule="auto"/>
        <w:ind w:firstLine="720"/>
        <w:contextualSpacing/>
        <w:jc w:val="center"/>
        <w:rPr>
          <w:rFonts w:eastAsia="Times New Roman"/>
          <w:szCs w:val="24"/>
        </w:rPr>
      </w:pPr>
      <w:r>
        <w:rPr>
          <w:rFonts w:eastAsia="Times New Roman"/>
          <w:szCs w:val="24"/>
        </w:rPr>
        <w:t>ΣΥΝΕΔΡΙΑΣΗ Κ</w:t>
      </w:r>
      <w:r>
        <w:rPr>
          <w:rFonts w:eastAsia="Times New Roman"/>
          <w:szCs w:val="24"/>
        </w:rPr>
        <w:t>Η</w:t>
      </w:r>
      <w:r>
        <w:rPr>
          <w:rFonts w:eastAsia="Times New Roman"/>
          <w:szCs w:val="24"/>
        </w:rPr>
        <w:t>΄</w:t>
      </w:r>
    </w:p>
    <w:p w14:paraId="3B8BE4DA" w14:textId="77777777" w:rsidR="00D64048" w:rsidRDefault="00F87DB7">
      <w:pPr>
        <w:spacing w:line="600" w:lineRule="auto"/>
        <w:ind w:firstLine="720"/>
        <w:contextualSpacing/>
        <w:jc w:val="center"/>
        <w:rPr>
          <w:rFonts w:eastAsia="Times New Roman"/>
          <w:szCs w:val="24"/>
        </w:rPr>
      </w:pPr>
      <w:r>
        <w:rPr>
          <w:rFonts w:eastAsia="Times New Roman"/>
          <w:szCs w:val="24"/>
        </w:rPr>
        <w:t>Παρασκευή 18 Νοεμβρίου 2016</w:t>
      </w:r>
    </w:p>
    <w:p w14:paraId="3B8BE4DB" w14:textId="77777777" w:rsidR="00D64048" w:rsidRDefault="00F87DB7">
      <w:pPr>
        <w:spacing w:line="600" w:lineRule="auto"/>
        <w:ind w:firstLine="720"/>
        <w:contextualSpacing/>
        <w:jc w:val="both"/>
        <w:rPr>
          <w:rFonts w:eastAsia="Times New Roman"/>
          <w:szCs w:val="24"/>
        </w:rPr>
      </w:pPr>
      <w:r>
        <w:rPr>
          <w:rFonts w:eastAsia="Times New Roman"/>
          <w:szCs w:val="24"/>
        </w:rPr>
        <w:t>Αθήνα, σήμερα στις 18 Νοεμβρίου 2016, ημέρα Παρασκευή και ώρα 10.08΄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Ε΄ </w:t>
      </w:r>
      <w:r>
        <w:rPr>
          <w:rFonts w:eastAsia="Times New Roman"/>
          <w:szCs w:val="24"/>
        </w:rPr>
        <w:t xml:space="preserve">Αντιπροέδρου αυτής κ. </w:t>
      </w:r>
      <w:r w:rsidRPr="008879A2">
        <w:rPr>
          <w:rFonts w:eastAsia="Times New Roman"/>
          <w:b/>
          <w:szCs w:val="24"/>
        </w:rPr>
        <w:t>ΔΗΜΗΤΡΙΟΥ ΚΡΕΜΑΣΤΙΝΟΥ</w:t>
      </w:r>
      <w:r>
        <w:rPr>
          <w:rFonts w:eastAsia="Times New Roman"/>
          <w:szCs w:val="24"/>
        </w:rPr>
        <w:t>.</w:t>
      </w:r>
    </w:p>
    <w:p w14:paraId="3B8BE4DC" w14:textId="77777777" w:rsidR="00D64048" w:rsidRDefault="00F87DB7">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3B8BE4DD" w14:textId="77777777" w:rsidR="00D64048" w:rsidRDefault="00F87DB7">
      <w:pPr>
        <w:spacing w:line="600" w:lineRule="auto"/>
        <w:ind w:firstLine="720"/>
        <w:contextualSpacing/>
        <w:jc w:val="both"/>
        <w:rPr>
          <w:rFonts w:eastAsia="Times New Roman"/>
          <w:szCs w:val="24"/>
        </w:rPr>
      </w:pPr>
      <w:r>
        <w:rPr>
          <w:rFonts w:eastAsia="Times New Roman"/>
          <w:szCs w:val="24"/>
        </w:rPr>
        <w:t>Έ</w:t>
      </w:r>
      <w:r>
        <w:rPr>
          <w:rFonts w:eastAsia="Times New Roman"/>
          <w:szCs w:val="24"/>
        </w:rPr>
        <w:t>χω</w:t>
      </w:r>
      <w:r>
        <w:rPr>
          <w:rFonts w:eastAsia="Times New Roman"/>
          <w:szCs w:val="24"/>
        </w:rPr>
        <w:t xml:space="preserve"> την τιμή να ανακοινώσω στο Σώμα το δελτίο επίκαιρων ερωτήσεων της Δευτέρας 21 Νοεμβρίου 2016.</w:t>
      </w:r>
    </w:p>
    <w:p w14:paraId="3B8BE4DE" w14:textId="77777777" w:rsidR="00D64048" w:rsidRDefault="00F87DB7">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Α. </w:t>
      </w:r>
      <w:r>
        <w:rPr>
          <w:rFonts w:eastAsia="Times New Roman" w:cs="Times New Roman"/>
          <w:bCs/>
          <w:szCs w:val="24"/>
        </w:rPr>
        <w:t xml:space="preserve">ΕΠΙΚΑΙΡΕΣ ΕΡΩΤΗΣΕΙΣ Πρώτου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B8BE4D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 Η με αριθμό 212/15-11-2016 επίκαιρη ερώτηση του Βουλευτή Αττικής</w:t>
      </w:r>
      <w:r>
        <w:rPr>
          <w:rFonts w:eastAsia="Times New Roman" w:cs="Times New Roman"/>
          <w:szCs w:val="24"/>
        </w:rPr>
        <w:t xml:space="preserve"> του Συνασπισμού Ριζοσπαστικής Αριστεράς κ. </w:t>
      </w:r>
      <w:r>
        <w:rPr>
          <w:rFonts w:eastAsia="Times New Roman" w:cs="Times New Roman"/>
          <w:bCs/>
          <w:szCs w:val="24"/>
        </w:rPr>
        <w:t xml:space="preserve">Παναγιώτη (Πάνου) </w:t>
      </w:r>
      <w:proofErr w:type="spellStart"/>
      <w:r>
        <w:rPr>
          <w:rFonts w:eastAsia="Times New Roman" w:cs="Times New Roman"/>
          <w:bCs/>
          <w:szCs w:val="24"/>
        </w:rPr>
        <w:t>Σκουρολιάκου</w:t>
      </w:r>
      <w:proofErr w:type="spellEnd"/>
      <w:r>
        <w:rPr>
          <w:rFonts w:eastAsia="Times New Roman" w:cs="Times New Roman"/>
          <w:szCs w:val="24"/>
        </w:rPr>
        <w:t xml:space="preserve"> προς την Υπουργό</w:t>
      </w:r>
      <w:r>
        <w:rPr>
          <w:rFonts w:eastAsia="Times New Roman" w:cs="Times New Roman"/>
          <w:b/>
          <w:bCs/>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σχετικά με την αξιοποίηση του Ολυμπιακού Σκοπευτηρίου στο Μαρκόπουλο Αττικής.</w:t>
      </w:r>
    </w:p>
    <w:p w14:paraId="3B8BE4E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2. Η με αριθμό 207/14-11-2016 επίκαιρη ερώτηση της Βουλευτο</w:t>
      </w:r>
      <w:r>
        <w:rPr>
          <w:rFonts w:eastAsia="Times New Roman" w:cs="Times New Roman"/>
          <w:szCs w:val="24"/>
        </w:rPr>
        <w:t>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 - Σιδηροπούλου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ολοκλήρωση της </w:t>
      </w:r>
      <w:r>
        <w:rPr>
          <w:rFonts w:eastAsia="Times New Roman" w:cs="Times New Roman"/>
          <w:szCs w:val="24"/>
        </w:rPr>
        <w:t>α</w:t>
      </w:r>
      <w:r>
        <w:rPr>
          <w:rFonts w:eastAsia="Times New Roman" w:cs="Times New Roman"/>
          <w:szCs w:val="24"/>
        </w:rPr>
        <w:t>ναβάθμισης των Ανώτατων Τεχνολογικών Εκπαιδευτικών Ιδρυμάτων</w:t>
      </w:r>
      <w:r>
        <w:rPr>
          <w:rFonts w:eastAsia="Times New Roman" w:cs="Times New Roman"/>
          <w:szCs w:val="24"/>
        </w:rPr>
        <w:t xml:space="preserve"> </w:t>
      </w:r>
      <w:r>
        <w:rPr>
          <w:rFonts w:eastAsia="Times New Roman" w:cs="Times New Roman"/>
          <w:szCs w:val="24"/>
        </w:rPr>
        <w:t>(Α.Τ.Ε.Ι.).</w:t>
      </w:r>
    </w:p>
    <w:p w14:paraId="3B8BE4E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w:t>
      </w:r>
      <w:r>
        <w:rPr>
          <w:rFonts w:eastAsia="Times New Roman" w:cs="Times New Roman"/>
          <w:szCs w:val="24"/>
        </w:rPr>
        <w:t xml:space="preserve">195/11-11-2016 επίκαιρη ερώτηση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άρση των εμποδίων για την αξιοποίηση του πρώην αεροδρομίου του Ελληνικού.</w:t>
      </w:r>
    </w:p>
    <w:p w14:paraId="3B8BE4E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w:t>
      </w:r>
      <w:r>
        <w:rPr>
          <w:rFonts w:eastAsia="Times New Roman" w:cs="Times New Roman"/>
          <w:szCs w:val="24"/>
        </w:rPr>
        <w:t xml:space="preserve">ιθμό 220/15-11-2016 επίκαιρη ερώτηση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είσπραξη της συνδεδεμένης ενίσχυσης σε </w:t>
      </w:r>
      <w:proofErr w:type="spellStart"/>
      <w:r>
        <w:rPr>
          <w:rFonts w:eastAsia="Times New Roman" w:cs="Times New Roman"/>
          <w:szCs w:val="24"/>
        </w:rPr>
        <w:t>ριζοπαραγωγούς</w:t>
      </w:r>
      <w:proofErr w:type="spellEnd"/>
      <w:r>
        <w:rPr>
          <w:rFonts w:eastAsia="Times New Roman" w:cs="Times New Roman"/>
          <w:szCs w:val="24"/>
        </w:rPr>
        <w:t xml:space="preserve"> της περιοχής </w:t>
      </w:r>
      <w:r>
        <w:rPr>
          <w:rFonts w:eastAsia="Times New Roman" w:cs="Times New Roman"/>
          <w:szCs w:val="24"/>
        </w:rPr>
        <w:t xml:space="preserve">στην </w:t>
      </w:r>
      <w:proofErr w:type="spellStart"/>
      <w:r>
        <w:rPr>
          <w:rFonts w:eastAsia="Times New Roman" w:cs="Times New Roman"/>
          <w:szCs w:val="24"/>
        </w:rPr>
        <w:t>Ανθήλη</w:t>
      </w:r>
      <w:proofErr w:type="spellEnd"/>
      <w:r>
        <w:rPr>
          <w:rFonts w:eastAsia="Times New Roman" w:cs="Times New Roman"/>
          <w:szCs w:val="24"/>
        </w:rPr>
        <w:t xml:space="preserve"> του Νομού Φθιώτιδας.</w:t>
      </w:r>
    </w:p>
    <w:p w14:paraId="3B8BE4E3" w14:textId="77777777" w:rsidR="00D64048" w:rsidRDefault="00F87DB7">
      <w:pPr>
        <w:spacing w:line="600" w:lineRule="auto"/>
        <w:ind w:firstLine="720"/>
        <w:contextualSpacing/>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 xml:space="preserve">ΕΠΙΚΑΙΡΕΣ ΕΡΩΤΗΣΕΙΣ Δεύτερου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B8BE4E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 Η με αριθμό 213/15-11-2016 επίκαιρη ερώτηση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w:t>
      </w:r>
      <w:r>
        <w:rPr>
          <w:rFonts w:eastAsia="Times New Roman" w:cs="Times New Roman"/>
          <w:bCs/>
          <w:szCs w:val="24"/>
        </w:rPr>
        <w:t xml:space="preserve"> Τριανταφύλλου</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Pr>
          <w:rFonts w:eastAsia="Times New Roman" w:cs="Times New Roman"/>
          <w:bCs/>
          <w:szCs w:val="24"/>
        </w:rPr>
        <w:t>Τουρισμού,</w:t>
      </w:r>
      <w:r>
        <w:rPr>
          <w:rFonts w:eastAsia="Times New Roman" w:cs="Times New Roman"/>
          <w:szCs w:val="24"/>
        </w:rPr>
        <w:t xml:space="preserve">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w:t>
      </w:r>
    </w:p>
    <w:p w14:paraId="3B8BE4E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208/14-11-2016 επίκαιρη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w:t>
      </w:r>
      <w:r>
        <w:rPr>
          <w:rFonts w:eastAsia="Times New Roman" w:cs="Times New Roman"/>
          <w:szCs w:val="24"/>
        </w:rPr>
        <w:t>την απονομή μισθολογικών προαγωγών, διαβαθμίσεων, στα στελέχη των Ενόπλων Δυνάμεων και των Σωμάτων Ασφαλείας.</w:t>
      </w:r>
    </w:p>
    <w:p w14:paraId="3B8BE4E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198/11-11-2016 επίκαιρη ερώτηση του Βουλευτή Αιτωλοακαρνανίας της Δημοκρατικής Συμπαράταξης ΠΑΣΟΚ – ΔΗΜΑΡ κ. </w:t>
      </w:r>
      <w:r>
        <w:rPr>
          <w:rFonts w:eastAsia="Times New Roman" w:cs="Times New Roman"/>
          <w:bCs/>
          <w:szCs w:val="24"/>
        </w:rPr>
        <w:t>Δημητρίου Κωνσταντόπου</w:t>
      </w:r>
      <w:r>
        <w:rPr>
          <w:rFonts w:eastAsia="Times New Roman" w:cs="Times New Roman"/>
          <w:bCs/>
          <w:szCs w:val="24"/>
        </w:rPr>
        <w:t>λου</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ασφαλιστικές διευκολύνσεις επιχειρήσεων, εργοδοτών ή ασφαλισμένων των </w:t>
      </w:r>
      <w:r>
        <w:rPr>
          <w:rFonts w:eastAsia="Times New Roman" w:cs="Times New Roman"/>
          <w:szCs w:val="24"/>
        </w:rPr>
        <w:t>δ</w:t>
      </w:r>
      <w:r>
        <w:rPr>
          <w:rFonts w:eastAsia="Times New Roman" w:cs="Times New Roman"/>
          <w:szCs w:val="24"/>
        </w:rPr>
        <w:t xml:space="preserve">ήμων της Ιεράς Πόλεως Μεσολογγίου και Ναυπακτίας λόγω των φυσικών καταστροφών στις 21 και </w:t>
      </w:r>
      <w:r>
        <w:rPr>
          <w:rFonts w:eastAsia="Times New Roman" w:cs="Times New Roman"/>
          <w:szCs w:val="24"/>
        </w:rPr>
        <w:t>22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w:t>
      </w:r>
    </w:p>
    <w:p w14:paraId="3B8BE4E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4. Η με αριθμό 221/15-11-2016 επίκαιρη ερώτηση του Βουλευτή Αττικής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Γκιόκα</w:t>
      </w:r>
      <w:r>
        <w:rPr>
          <w:rFonts w:eastAsia="Times New Roman" w:cs="Times New Roman"/>
          <w:szCs w:val="24"/>
        </w:rPr>
        <w:t xml:space="preserve"> προς τους Υπουργούς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szCs w:val="24"/>
        </w:rPr>
        <w:t xml:space="preserve"> σχετικά με τις καθυστερήσεις στην καταβολή δεδουλευμένων σε πρώην συμβασιούχους της ΕΡΤ.</w:t>
      </w:r>
    </w:p>
    <w:p w14:paraId="3B8BE4E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180/7-11-2016 επίκαιρη 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τις κωλυ</w:t>
      </w:r>
      <w:r>
        <w:rPr>
          <w:rFonts w:eastAsia="Times New Roman" w:cs="Times New Roman"/>
          <w:szCs w:val="24"/>
        </w:rPr>
        <w:t>σιεργίες στην έναρξη των εργασιών αποκατάστασης του παλαιού Δικαστικού Μεγάρου Άρτας.</w:t>
      </w:r>
    </w:p>
    <w:p w14:paraId="3B8BE4E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6. Η με αριθμό 182/7-11-2016 επίκαιρη 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διαχείριση των</w:t>
      </w:r>
      <w:r>
        <w:rPr>
          <w:rFonts w:eastAsia="Times New Roman" w:cs="Times New Roman"/>
          <w:szCs w:val="24"/>
        </w:rPr>
        <w:t xml:space="preserve"> κόκκινων δανείων της πρώην </w:t>
      </w:r>
      <w:r>
        <w:rPr>
          <w:rFonts w:eastAsia="Times New Roman" w:cs="Times New Roman"/>
          <w:szCs w:val="24"/>
        </w:rPr>
        <w:t>«</w:t>
      </w:r>
      <w:r>
        <w:rPr>
          <w:rFonts w:eastAsia="Times New Roman" w:cs="Times New Roman"/>
          <w:szCs w:val="24"/>
        </w:rPr>
        <w:t>ΑΤΕ</w:t>
      </w:r>
      <w:r>
        <w:rPr>
          <w:rFonts w:eastAsia="Times New Roman" w:cs="Times New Roman"/>
          <w:szCs w:val="24"/>
        </w:rPr>
        <w:t xml:space="preserve"> BANK»</w:t>
      </w:r>
      <w:r>
        <w:rPr>
          <w:rFonts w:eastAsia="Times New Roman" w:cs="Times New Roman"/>
          <w:szCs w:val="24"/>
        </w:rPr>
        <w:t>, κατά άδικο τρόπο για τους οφειλέτες της.</w:t>
      </w:r>
    </w:p>
    <w:p w14:paraId="3B8BE4E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7. Η με αριθμό 164/1-11-2016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τους Υπουργούς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Αγροτική</w:t>
      </w:r>
      <w:r>
        <w:rPr>
          <w:rFonts w:eastAsia="Times New Roman" w:cs="Times New Roman"/>
          <w:bCs/>
          <w:szCs w:val="24"/>
        </w:rPr>
        <w:t>ς Ανάπτυξης και Τροφίμων,</w:t>
      </w:r>
      <w:r>
        <w:rPr>
          <w:rFonts w:eastAsia="Times New Roman" w:cs="Times New Roman"/>
          <w:b/>
          <w:szCs w:val="24"/>
        </w:rPr>
        <w:t xml:space="preserve"> </w:t>
      </w:r>
      <w:r>
        <w:rPr>
          <w:rFonts w:eastAsia="Times New Roman" w:cs="Times New Roman"/>
          <w:szCs w:val="24"/>
        </w:rPr>
        <w:t>σχετικά με την αντιμετώπιση των προβλημάτων από τις έντονες βροχοπτώσεις στο Νομό Αιτωλοακαρνανίας.</w:t>
      </w:r>
    </w:p>
    <w:p w14:paraId="3B8BE4E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8. Η με αριθμό 127/18-10-2016 επίκαιρη ερώτηση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Νικολάου Μωραΐ</w:t>
      </w:r>
      <w:r>
        <w:rPr>
          <w:rFonts w:eastAsia="Times New Roman" w:cs="Times New Roman"/>
          <w:bCs/>
          <w:szCs w:val="24"/>
        </w:rPr>
        <w:t>τη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της στέγασης των σπουδαστών στο ΤΕΙ Ηπείρου.</w:t>
      </w:r>
    </w:p>
    <w:p w14:paraId="3B8BE4E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9. Η με αριθμό 62/10-10-2016 επίκαιρη ερώτηση του Βουλευτή Εύβοιας του Λαϊκού Συνδέσμου – Χρυσή Αυγή κ</w:t>
      </w:r>
      <w:r>
        <w:rPr>
          <w:rFonts w:eastAsia="Times New Roman" w:cs="Times New Roman"/>
          <w:b/>
          <w:szCs w:val="24"/>
        </w:rPr>
        <w:t xml:space="preserve">. </w:t>
      </w:r>
      <w:r>
        <w:rPr>
          <w:rFonts w:eastAsia="Times New Roman" w:cs="Times New Roman"/>
          <w:bCs/>
          <w:szCs w:val="24"/>
        </w:rPr>
        <w:t>Νικολάου Μίχου</w:t>
      </w:r>
      <w:r>
        <w:rPr>
          <w:rFonts w:eastAsia="Times New Roman" w:cs="Times New Roman"/>
          <w:szCs w:val="24"/>
        </w:rPr>
        <w:t xml:space="preserve"> προς τον Υπο</w:t>
      </w:r>
      <w:r>
        <w:rPr>
          <w:rFonts w:eastAsia="Times New Roman" w:cs="Times New Roman"/>
          <w:szCs w:val="24"/>
        </w:rPr>
        <w:t xml:space="preserve">υργό </w:t>
      </w:r>
      <w:r>
        <w:rPr>
          <w:rFonts w:eastAsia="Times New Roman" w:cs="Times New Roman"/>
          <w:bCs/>
          <w:szCs w:val="24"/>
        </w:rPr>
        <w:t>Εσωτερικών,</w:t>
      </w:r>
      <w:r>
        <w:rPr>
          <w:rFonts w:eastAsia="Times New Roman" w:cs="Times New Roman"/>
          <w:szCs w:val="24"/>
        </w:rPr>
        <w:t xml:space="preserve"> σχετικά με την εκτόπιση </w:t>
      </w:r>
      <w:r>
        <w:rPr>
          <w:rFonts w:eastAsia="Times New Roman" w:cs="Times New Roman"/>
          <w:szCs w:val="24"/>
        </w:rPr>
        <w:t xml:space="preserve">τριάντα έξι χιλιάδων επτακοσίων εξήντα εννέα </w:t>
      </w:r>
      <w:r>
        <w:rPr>
          <w:rFonts w:eastAsia="Times New Roman" w:cs="Times New Roman"/>
          <w:szCs w:val="24"/>
        </w:rPr>
        <w:t>τέκνων Ελλήνων από τους βρεφονηπιακούς σταθμούς.</w:t>
      </w:r>
    </w:p>
    <w:p w14:paraId="3B8BE4E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10. Η με αριθμό 173/3-11-2016 επίκαιρη ερώτηση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w:t>
      </w:r>
      <w:r>
        <w:rPr>
          <w:rFonts w:eastAsia="Times New Roman" w:cs="Times New Roman"/>
          <w:szCs w:val="24"/>
        </w:rPr>
        <w:t xml:space="preserve">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έγκριση του μεσοπρόθεσμου επιχειρηματικού σχεδίου για τον Οργανισμό Λιμένος Θεσσαλονίκης (ΟΛΘ).</w:t>
      </w:r>
    </w:p>
    <w:p w14:paraId="3B8BE4E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11. Η με αριθμό 199/14-11-2016 επίκαιρη ερώτηση του Βουλευτή Κυκλάδων του Συνασπισμού Ριζοσπαστικής </w:t>
      </w:r>
      <w:r>
        <w:rPr>
          <w:rFonts w:eastAsia="Times New Roman" w:cs="Times New Roman"/>
          <w:szCs w:val="24"/>
        </w:rPr>
        <w:t xml:space="preserve">Αριστεράς κ. </w:t>
      </w:r>
      <w:r>
        <w:rPr>
          <w:rFonts w:eastAsia="Times New Roman" w:cs="Times New Roman"/>
          <w:bCs/>
          <w:szCs w:val="24"/>
        </w:rPr>
        <w:t xml:space="preserve">Νικολάου </w:t>
      </w:r>
      <w:proofErr w:type="spellStart"/>
      <w:r>
        <w:rPr>
          <w:rFonts w:eastAsia="Times New Roman" w:cs="Times New Roman"/>
          <w:bCs/>
          <w:szCs w:val="24"/>
        </w:rPr>
        <w:t>Συρμαλένιου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ανάγκη για λήψη συγκεκριμένων μέτρων για την παράκτια αλιεία.</w:t>
      </w:r>
    </w:p>
    <w:p w14:paraId="3B8BE4E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12. Η με αριθμό 202/14-11-2016 επίκαιρη ερώτηση του ΣΤ΄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 </w:t>
      </w:r>
      <w:r>
        <w:rPr>
          <w:rFonts w:eastAsia="Times New Roman" w:cs="Times New Roman"/>
          <w:bCs/>
          <w:szCs w:val="24"/>
        </w:rPr>
        <w:t xml:space="preserve">Αγροτικής </w:t>
      </w:r>
      <w:r>
        <w:rPr>
          <w:rFonts w:eastAsia="Times New Roman" w:cs="Times New Roman"/>
          <w:bCs/>
          <w:szCs w:val="24"/>
        </w:rPr>
        <w:lastRenderedPageBreak/>
        <w:t>Ανάπτυξης και Τροφίμων,</w:t>
      </w:r>
      <w:r>
        <w:rPr>
          <w:rFonts w:eastAsia="Times New Roman" w:cs="Times New Roman"/>
          <w:szCs w:val="24"/>
        </w:rPr>
        <w:t xml:space="preserve"> σχετικά με τις καταστροφές στην αγροτική παραγωγή από τις βροχοπτώσεις, χαλαζοπτώσεις, πλημμύρες στον Νομό Τρικάλων.</w:t>
      </w:r>
    </w:p>
    <w:p w14:paraId="3B8BE4F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13. Η με αριθμό 192/10-11-2016 επίκαιρη 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ένταξη του εμβολίου για τη μηνιγγίτιδα </w:t>
      </w:r>
      <w:r>
        <w:rPr>
          <w:rFonts w:eastAsia="Times New Roman" w:cs="Times New Roman"/>
          <w:szCs w:val="24"/>
        </w:rPr>
        <w:t xml:space="preserve">τύπου </w:t>
      </w:r>
      <w:r>
        <w:rPr>
          <w:rFonts w:eastAsia="Times New Roman" w:cs="Times New Roman"/>
          <w:szCs w:val="24"/>
        </w:rPr>
        <w:t xml:space="preserve">Β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ε</w:t>
      </w:r>
      <w:r>
        <w:rPr>
          <w:rFonts w:eastAsia="Times New Roman" w:cs="Times New Roman"/>
          <w:szCs w:val="24"/>
        </w:rPr>
        <w:t>μβολιασμών.</w:t>
      </w:r>
    </w:p>
    <w:p w14:paraId="3B8BE4F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14. Η με αριθμό 194/1</w:t>
      </w:r>
      <w:r>
        <w:rPr>
          <w:rFonts w:eastAsia="Times New Roman" w:cs="Times New Roman"/>
          <w:szCs w:val="24"/>
        </w:rPr>
        <w:t xml:space="preserve">1-11-2016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καταβολή των δεδουλευμένων στους εργαζόμενους του Γενικού Νοσοκομείου Βόλου που εκκρεμούν από το 2014.</w:t>
      </w:r>
    </w:p>
    <w:p w14:paraId="3B8BE4F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15. Η με αριθμό 197/1</w:t>
      </w:r>
      <w:r>
        <w:rPr>
          <w:rFonts w:eastAsia="Times New Roman" w:cs="Times New Roman"/>
          <w:szCs w:val="24"/>
        </w:rPr>
        <w:t xml:space="preserve">1-11-2016 επίκαιρη ερώτηση του Βουλευτή Σερρών της Ένωσης Κεντρώων κ. </w:t>
      </w:r>
      <w:r>
        <w:rPr>
          <w:rFonts w:eastAsia="Times New Roman" w:cs="Times New Roman"/>
          <w:bCs/>
          <w:szCs w:val="24"/>
        </w:rPr>
        <w:t>Αναστασίου Μεγαλομύστακα</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το πρόβλημα της αύξησης του πληθυσμού των αδέσποτων ζώων στη χώρα μας.</w:t>
      </w:r>
    </w:p>
    <w:p w14:paraId="3B8BE4F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16. Η με αριθμό 148/31-10-20</w:t>
      </w:r>
      <w:r>
        <w:rPr>
          <w:rFonts w:eastAsia="Times New Roman" w:cs="Times New Roman"/>
          <w:szCs w:val="24"/>
        </w:rPr>
        <w:t xml:space="preserve">16 επίκαιρη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ολοκλήρωση των διαδικασιών για την πρόσληψη μόνιμου προσωπικού στα νοσοκομεία της χώρας.</w:t>
      </w:r>
    </w:p>
    <w:p w14:paraId="3B8BE4F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17. Η με αριθμό</w:t>
      </w:r>
      <w:r>
        <w:rPr>
          <w:rFonts w:eastAsia="Times New Roman" w:cs="Times New Roman"/>
          <w:szCs w:val="24"/>
        </w:rPr>
        <w:t xml:space="preserve"> 45/5-10-2016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Μεγαλοκοικονόμου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τις σοβαρότατες ελλείψεις προσωπικού και χρηματοδότησης στο Εθνικό Κέντρο Αποκατάστασης.</w:t>
      </w:r>
    </w:p>
    <w:p w14:paraId="3B8BE4F5" w14:textId="77777777" w:rsidR="00D64048" w:rsidRDefault="00F87DB7">
      <w:pPr>
        <w:spacing w:line="600" w:lineRule="auto"/>
        <w:ind w:firstLine="720"/>
        <w:contextualSpacing/>
        <w:jc w:val="both"/>
        <w:rPr>
          <w:rFonts w:eastAsia="Times New Roman" w:cs="Times New Roman"/>
          <w:bCs/>
          <w:szCs w:val="24"/>
        </w:rPr>
      </w:pPr>
      <w:r>
        <w:rPr>
          <w:rFonts w:eastAsia="Times New Roman" w:cs="Times New Roman"/>
          <w:bCs/>
          <w:szCs w:val="24"/>
        </w:rPr>
        <w:t xml:space="preserve">ΑΝΑΦΟΡΕΣ </w:t>
      </w:r>
      <w:r>
        <w:rPr>
          <w:rFonts w:eastAsia="Times New Roman" w:cs="Times New Roman"/>
          <w:bCs/>
          <w:szCs w:val="24"/>
        </w:rPr>
        <w:t xml:space="preserve">– </w:t>
      </w:r>
      <w:r>
        <w:rPr>
          <w:rFonts w:eastAsia="Times New Roman" w:cs="Times New Roman"/>
          <w:bCs/>
          <w:szCs w:val="24"/>
        </w:rPr>
        <w:t xml:space="preserve">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B8BE4F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Η με αριθμό 211/10-10-2016 ερώτηση του Βουλευτή Ηρακλείου της Δημοκρατικής Συμπαράταξης ΠΑΣΟ</w:t>
      </w:r>
      <w:r>
        <w:rPr>
          <w:rFonts w:eastAsia="Times New Roman" w:cs="Times New Roman"/>
          <w:szCs w:val="24"/>
        </w:rPr>
        <w:t>Κ</w:t>
      </w:r>
      <w:r>
        <w:rPr>
          <w:rFonts w:eastAsia="Times New Roman" w:cs="Times New Roman"/>
          <w:szCs w:val="24"/>
        </w:rPr>
        <w:t xml:space="preserve">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υποχρεωτική ασφάλιση των μικρών δραστηριοτήτων σε χωριά κάτω των </w:t>
      </w:r>
      <w:r>
        <w:rPr>
          <w:rFonts w:eastAsia="Times New Roman" w:cs="Times New Roman"/>
          <w:szCs w:val="24"/>
        </w:rPr>
        <w:t xml:space="preserve">δύο χιλιάδων </w:t>
      </w:r>
      <w:r>
        <w:rPr>
          <w:rFonts w:eastAsia="Times New Roman" w:cs="Times New Roman"/>
          <w:szCs w:val="24"/>
        </w:rPr>
        <w:t>κατοίκων.</w:t>
      </w:r>
    </w:p>
    <w:p w14:paraId="3B8BE4F7" w14:textId="77777777" w:rsidR="00D64048" w:rsidRDefault="00F87DB7">
      <w:pPr>
        <w:tabs>
          <w:tab w:val="left" w:pos="2608"/>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3B8BE4F8" w14:textId="77777777" w:rsidR="00D64048" w:rsidRDefault="00F87DB7">
      <w:pPr>
        <w:tabs>
          <w:tab w:val="left" w:pos="2608"/>
        </w:tabs>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3B8BE4F9" w14:textId="77777777" w:rsidR="00D64048" w:rsidRDefault="00F87DB7">
      <w:pPr>
        <w:tabs>
          <w:tab w:val="left" w:pos="2608"/>
        </w:tabs>
        <w:spacing w:line="600" w:lineRule="auto"/>
        <w:ind w:firstLine="720"/>
        <w:contextualSpacing/>
        <w:jc w:val="both"/>
        <w:rPr>
          <w:rFonts w:eastAsia="Times New Roman" w:cs="Times New Roman"/>
          <w:szCs w:val="24"/>
        </w:rPr>
      </w:pPr>
      <w:r>
        <w:rPr>
          <w:rFonts w:eastAsia="Times New Roman"/>
          <w:szCs w:val="24"/>
        </w:rPr>
        <w:t>Θ</w:t>
      </w:r>
      <w:r>
        <w:rPr>
          <w:rFonts w:eastAsia="Times New Roman"/>
          <w:szCs w:val="24"/>
        </w:rPr>
        <w:t xml:space="preserve">α συζητηθεί η </w:t>
      </w:r>
      <w:r>
        <w:rPr>
          <w:rFonts w:eastAsia="Times New Roman"/>
          <w:szCs w:val="24"/>
        </w:rPr>
        <w:t xml:space="preserve">τέταρτη </w:t>
      </w:r>
      <w:r>
        <w:rPr>
          <w:rFonts w:eastAsia="Times New Roman"/>
          <w:szCs w:val="24"/>
        </w:rPr>
        <w:t xml:space="preserve">με </w:t>
      </w:r>
      <w:r>
        <w:rPr>
          <w:rFonts w:eastAsia="Times New Roman" w:cs="Times New Roman"/>
          <w:szCs w:val="24"/>
        </w:rPr>
        <w:t xml:space="preserve">αριθμό 189/8-11-2016 </w:t>
      </w:r>
      <w:r>
        <w:rPr>
          <w:rFonts w:eastAsia="Times New Roman"/>
          <w:szCs w:val="24"/>
        </w:rPr>
        <w:t>επίκαιρη ερώτηση του δεύ</w:t>
      </w:r>
      <w:r>
        <w:rPr>
          <w:rFonts w:eastAsia="Times New Roman"/>
          <w:szCs w:val="24"/>
        </w:rPr>
        <w:t xml:space="preserve">τερου κύκλου </w:t>
      </w:r>
      <w:r>
        <w:rPr>
          <w:rFonts w:eastAsia="Times New Roman" w:cs="Times New Roman"/>
          <w:szCs w:val="24"/>
        </w:rPr>
        <w:t>του Βουλευτή Εύβοιας του Λαϊκού Συνδέσμου-Χρυσή Αυγή</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προσπάθεια υφαρπαγής της ακίνητης περιουσίας Ελλήνων στη </w:t>
      </w:r>
      <w:proofErr w:type="spellStart"/>
      <w:r>
        <w:rPr>
          <w:rFonts w:eastAsia="Times New Roman" w:cs="Times New Roman"/>
          <w:szCs w:val="24"/>
        </w:rPr>
        <w:t>Χειμάρρα</w:t>
      </w:r>
      <w:proofErr w:type="spellEnd"/>
      <w:r>
        <w:rPr>
          <w:rFonts w:eastAsia="Times New Roman" w:cs="Times New Roman"/>
          <w:szCs w:val="24"/>
        </w:rPr>
        <w:t xml:space="preserve">, που </w:t>
      </w:r>
      <w:proofErr w:type="spellStart"/>
      <w:r>
        <w:rPr>
          <w:rFonts w:eastAsia="Times New Roman" w:cs="Times New Roman"/>
          <w:szCs w:val="24"/>
        </w:rPr>
        <w:t>εξισούται</w:t>
      </w:r>
      <w:proofErr w:type="spellEnd"/>
      <w:r>
        <w:rPr>
          <w:rFonts w:eastAsia="Times New Roman" w:cs="Times New Roman"/>
          <w:szCs w:val="24"/>
        </w:rPr>
        <w:t xml:space="preserve"> με ξεριζωμό.</w:t>
      </w:r>
    </w:p>
    <w:p w14:paraId="3B8BE4FA" w14:textId="77777777" w:rsidR="00D64048" w:rsidRDefault="00F87DB7">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w:t>
      </w:r>
      <w:r>
        <w:rPr>
          <w:rFonts w:eastAsia="Times New Roman" w:cs="Times New Roman"/>
          <w:szCs w:val="24"/>
        </w:rPr>
        <w:t xml:space="preserve"> ο Υφυπουργός Εξωτερικών κ. Αμανατίδης. </w:t>
      </w:r>
    </w:p>
    <w:p w14:paraId="3B8BE4FB" w14:textId="77777777" w:rsidR="00D64048" w:rsidRDefault="00F87DB7">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Παρακαλώ, κύριε Μίχο, έχετε τον λόγο για δύο λεπτά.</w:t>
      </w:r>
    </w:p>
    <w:p w14:paraId="3B8BE4FC" w14:textId="77777777" w:rsidR="00D64048" w:rsidRDefault="00F87DB7">
      <w:pPr>
        <w:tabs>
          <w:tab w:val="left" w:pos="2608"/>
        </w:tabs>
        <w:spacing w:line="600" w:lineRule="auto"/>
        <w:ind w:firstLine="720"/>
        <w:contextualSpacing/>
        <w:jc w:val="both"/>
        <w:rPr>
          <w:rFonts w:eastAsia="Times New Roman"/>
          <w:szCs w:val="24"/>
        </w:rPr>
      </w:pPr>
      <w:r>
        <w:rPr>
          <w:rFonts w:eastAsia="Times New Roman"/>
          <w:b/>
          <w:szCs w:val="24"/>
        </w:rPr>
        <w:t xml:space="preserve">ΝΙΚΟΛΑΟΣ ΜΙΧΟΣ: </w:t>
      </w:r>
      <w:r>
        <w:rPr>
          <w:rFonts w:eastAsia="Times New Roman"/>
          <w:szCs w:val="24"/>
        </w:rPr>
        <w:t>Ευχαριστώ, κύριε Πρόεδρε.</w:t>
      </w:r>
    </w:p>
    <w:p w14:paraId="3B8BE4FD" w14:textId="77777777" w:rsidR="00D64048" w:rsidRDefault="00F87DB7">
      <w:pPr>
        <w:shd w:val="clear" w:color="auto" w:fill="FFFFFF"/>
        <w:spacing w:after="0" w:line="600" w:lineRule="auto"/>
        <w:ind w:firstLine="720"/>
        <w:contextualSpacing/>
        <w:jc w:val="both"/>
        <w:rPr>
          <w:rFonts w:eastAsia="Times New Roman"/>
          <w:color w:val="000000"/>
          <w:szCs w:val="24"/>
        </w:rPr>
      </w:pPr>
      <w:r>
        <w:rPr>
          <w:rFonts w:eastAsia="Times New Roman"/>
          <w:szCs w:val="24"/>
        </w:rPr>
        <w:t xml:space="preserve">Κύριε Υπουργέ, </w:t>
      </w:r>
      <w:r>
        <w:rPr>
          <w:rFonts w:eastAsia="Times New Roman"/>
          <w:color w:val="000000"/>
          <w:szCs w:val="24"/>
        </w:rPr>
        <w:t>τα Τίρανα, τα οποία ανήκουν εμφανώς στη σφαίρα επιρροής της Τουρκίας, αρχίζουν βαθμηδόν να υιοθετούν την π</w:t>
      </w:r>
      <w:r>
        <w:rPr>
          <w:rFonts w:eastAsia="Times New Roman"/>
          <w:color w:val="000000"/>
          <w:szCs w:val="24"/>
        </w:rPr>
        <w:t xml:space="preserve">ρακτική της Τουρκίας ενάντια στα εθνικά κυριαρχικά δικαιώματα της χώρας μας και ειδικότερα να αμφισβητούν ανεπιφυλάκτως την παρουσία της ελληνικής μειονότητας. </w:t>
      </w:r>
    </w:p>
    <w:p w14:paraId="3B8BE4FE" w14:textId="77777777" w:rsidR="00D64048" w:rsidRDefault="00F87DB7">
      <w:pPr>
        <w:shd w:val="clear" w:color="auto" w:fill="FFFFFF"/>
        <w:spacing w:after="0" w:line="600" w:lineRule="auto"/>
        <w:ind w:firstLine="720"/>
        <w:contextualSpacing/>
        <w:jc w:val="both"/>
        <w:rPr>
          <w:rFonts w:eastAsia="Times New Roman"/>
          <w:color w:val="000000"/>
          <w:szCs w:val="24"/>
        </w:rPr>
      </w:pPr>
      <w:r>
        <w:rPr>
          <w:rFonts w:eastAsia="Times New Roman"/>
          <w:color w:val="000000"/>
          <w:szCs w:val="24"/>
        </w:rPr>
        <w:lastRenderedPageBreak/>
        <w:t>Συγκεκριμένα, την 28</w:t>
      </w:r>
      <w:r w:rsidRPr="005868FB">
        <w:rPr>
          <w:rFonts w:eastAsia="Times New Roman"/>
          <w:color w:val="000000"/>
          <w:szCs w:val="24"/>
          <w:vertAlign w:val="superscript"/>
        </w:rPr>
        <w:t>η</w:t>
      </w:r>
      <w:r>
        <w:rPr>
          <w:rFonts w:eastAsia="Times New Roman"/>
          <w:color w:val="000000"/>
          <w:szCs w:val="24"/>
        </w:rPr>
        <w:t xml:space="preserve"> </w:t>
      </w:r>
      <w:r>
        <w:rPr>
          <w:rFonts w:eastAsia="Times New Roman"/>
          <w:color w:val="000000"/>
          <w:szCs w:val="24"/>
        </w:rPr>
        <w:t xml:space="preserve"> Οκτωβρίου, που είναι και σημαντική ημέρα, ο Δήμαρχος </w:t>
      </w:r>
      <w:proofErr w:type="spellStart"/>
      <w:r>
        <w:rPr>
          <w:rFonts w:eastAsia="Times New Roman"/>
          <w:color w:val="000000"/>
          <w:szCs w:val="24"/>
        </w:rPr>
        <w:t>Χειμάρρας</w:t>
      </w:r>
      <w:proofErr w:type="spellEnd"/>
      <w:r>
        <w:rPr>
          <w:rFonts w:eastAsia="Times New Roman"/>
          <w:color w:val="000000"/>
          <w:szCs w:val="24"/>
        </w:rPr>
        <w:t xml:space="preserve"> προέβη ου</w:t>
      </w:r>
      <w:r>
        <w:rPr>
          <w:rFonts w:eastAsia="Times New Roman"/>
          <w:color w:val="000000"/>
          <w:szCs w:val="24"/>
        </w:rPr>
        <w:t>σιαστικώς σε προσπάθεια εκτοπισμού δεκαεννέα ελληνικών οικογενειών, διά επιστολής - ειδοποιητηρίου, η οποία και έδινε προθεσμία πέντε ημερών για εκκένωση από τις οικίες τους, με το αιτιολογικό ότι επίκειται κατεδάφισή τους λόγω σχεδίου αναπτύξεως του κέντρ</w:t>
      </w:r>
      <w:r>
        <w:rPr>
          <w:rFonts w:eastAsia="Times New Roman"/>
          <w:color w:val="000000"/>
          <w:szCs w:val="24"/>
        </w:rPr>
        <w:t xml:space="preserve">ου της </w:t>
      </w:r>
      <w:proofErr w:type="spellStart"/>
      <w:r>
        <w:rPr>
          <w:rFonts w:eastAsia="Times New Roman"/>
          <w:color w:val="000000"/>
          <w:szCs w:val="24"/>
        </w:rPr>
        <w:t>Χειμάρρας</w:t>
      </w:r>
      <w:proofErr w:type="spellEnd"/>
      <w:r>
        <w:rPr>
          <w:rFonts w:eastAsia="Times New Roman"/>
          <w:color w:val="000000"/>
          <w:szCs w:val="24"/>
        </w:rPr>
        <w:t xml:space="preserve">. </w:t>
      </w:r>
    </w:p>
    <w:p w14:paraId="3B8BE4FF" w14:textId="77777777" w:rsidR="00D64048" w:rsidRDefault="00F87DB7">
      <w:pPr>
        <w:shd w:val="clear" w:color="auto" w:fill="FFFFFF"/>
        <w:spacing w:after="0" w:line="600" w:lineRule="auto"/>
        <w:ind w:firstLine="720"/>
        <w:contextualSpacing/>
        <w:jc w:val="both"/>
        <w:rPr>
          <w:rFonts w:eastAsia="Times New Roman"/>
          <w:color w:val="000000"/>
          <w:szCs w:val="24"/>
        </w:rPr>
      </w:pPr>
      <w:r>
        <w:rPr>
          <w:rFonts w:eastAsia="Times New Roman"/>
          <w:color w:val="000000"/>
          <w:szCs w:val="24"/>
        </w:rPr>
        <w:t>Η επίδοση αυτή έγινε χωρίς να γίνεται αναφορά στο σχετικό νομικό πλαίσιο, ενώ σύμφωνα με τους άμεσα εμπλεκομένους, η ενέργεια αυτή εντάσσεται στο γενικότερο σχεδιασμό εκδιώξεως των Ελλήνων από τις πατρογονικές του εστίες, εξυπηρετώντας κ</w:t>
      </w:r>
      <w:r>
        <w:rPr>
          <w:rFonts w:eastAsia="Times New Roman"/>
          <w:color w:val="000000"/>
          <w:szCs w:val="24"/>
        </w:rPr>
        <w:t>αι επιχειρηματικά συμφέροντα.</w:t>
      </w:r>
    </w:p>
    <w:p w14:paraId="3B8BE500" w14:textId="77777777" w:rsidR="00D64048" w:rsidRDefault="00F87DB7">
      <w:pPr>
        <w:shd w:val="clear" w:color="auto" w:fill="FFFFFF"/>
        <w:spacing w:after="0" w:line="600" w:lineRule="auto"/>
        <w:ind w:firstLine="720"/>
        <w:contextualSpacing/>
        <w:jc w:val="both"/>
        <w:rPr>
          <w:rFonts w:eastAsia="Times New Roman"/>
          <w:color w:val="000000"/>
          <w:szCs w:val="24"/>
        </w:rPr>
      </w:pPr>
      <w:r>
        <w:rPr>
          <w:rFonts w:eastAsia="Times New Roman"/>
          <w:color w:val="000000"/>
          <w:szCs w:val="24"/>
        </w:rPr>
        <w:t xml:space="preserve">Σας ερωτώ: Τι έκβαση είχε τελικώς η απαράδεκτη αυτή απόπειρα ξεριζωμού Ελλήνων από την περιοχή της </w:t>
      </w:r>
      <w:proofErr w:type="spellStart"/>
      <w:r>
        <w:rPr>
          <w:rFonts w:eastAsia="Times New Roman"/>
          <w:color w:val="000000"/>
          <w:szCs w:val="24"/>
        </w:rPr>
        <w:t>Χειμάρρας</w:t>
      </w:r>
      <w:proofErr w:type="spellEnd"/>
      <w:r>
        <w:rPr>
          <w:rFonts w:eastAsia="Times New Roman"/>
          <w:color w:val="000000"/>
          <w:szCs w:val="24"/>
        </w:rPr>
        <w:t xml:space="preserve"> και σε ποιες ενέργειες προτίθεστε να προβείτε, προκειμένου να προασπισθεί σε θεσμικό επίπεδο η μόνιμη διαμονή των </w:t>
      </w:r>
      <w:r>
        <w:rPr>
          <w:rFonts w:eastAsia="Times New Roman"/>
          <w:color w:val="000000"/>
          <w:szCs w:val="24"/>
        </w:rPr>
        <w:t>ελληνικών οικογενειών στις πατρογονικές τους εστίες και να αποτραπεί διά παντός η εκτόπισή τους;</w:t>
      </w:r>
    </w:p>
    <w:p w14:paraId="3B8BE501" w14:textId="77777777" w:rsidR="00D64048" w:rsidRDefault="00F87DB7">
      <w:pPr>
        <w:shd w:val="clear" w:color="auto" w:fill="FFFFFF"/>
        <w:spacing w:after="0" w:line="600" w:lineRule="auto"/>
        <w:ind w:firstLine="720"/>
        <w:contextualSpacing/>
        <w:jc w:val="both"/>
        <w:rPr>
          <w:rFonts w:eastAsia="Times New Roman"/>
          <w:color w:val="000000"/>
          <w:szCs w:val="24"/>
        </w:rPr>
      </w:pPr>
      <w:r>
        <w:rPr>
          <w:rFonts w:eastAsia="Times New Roman"/>
          <w:color w:val="000000"/>
          <w:szCs w:val="24"/>
        </w:rPr>
        <w:t>Ευχαριστώ.</w:t>
      </w:r>
    </w:p>
    <w:p w14:paraId="3B8BE502" w14:textId="77777777" w:rsidR="00D64048" w:rsidRDefault="00D64048">
      <w:pPr>
        <w:tabs>
          <w:tab w:val="left" w:pos="2608"/>
        </w:tabs>
        <w:spacing w:line="600" w:lineRule="auto"/>
        <w:ind w:firstLine="720"/>
        <w:contextualSpacing/>
        <w:jc w:val="both"/>
        <w:rPr>
          <w:rFonts w:eastAsia="Times New Roman"/>
          <w:szCs w:val="24"/>
        </w:rPr>
      </w:pPr>
    </w:p>
    <w:p w14:paraId="3B8BE50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w:t>
      </w:r>
    </w:p>
    <w:p w14:paraId="3B8BE50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ΑΜΑΝΑΤΙΔΗΣ (Υφυπουργός Εξωτερικών):</w:t>
      </w:r>
      <w:r>
        <w:rPr>
          <w:rFonts w:eastAsia="Times New Roman" w:cs="Times New Roman"/>
          <w:szCs w:val="24"/>
        </w:rPr>
        <w:t xml:space="preserve"> Κύριε Βουλευτά, θα μπω αμέσως στο θέμα της ερώτησής σας. </w:t>
      </w:r>
    </w:p>
    <w:p w14:paraId="3B8BE50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με δύο ανακοινώσεις μας το Υπουργείο Εξωτερικών εξέφρασε την ανησυχία του για τις εξελίξεις στην περιοχή και κάλεσε τις αλβανικές αρχές να προβούν άμεσα στην ακύρωση των προγραμματιζόμενων </w:t>
      </w:r>
      <w:r>
        <w:rPr>
          <w:rFonts w:eastAsia="Times New Roman" w:cs="Times New Roman"/>
          <w:szCs w:val="24"/>
        </w:rPr>
        <w:t xml:space="preserve">κατεδαφίσεων και να προχωρήσουν σε ουσιαστική διαβούλευση με τους κατοίκους για την ανάπλαση της </w:t>
      </w:r>
      <w:proofErr w:type="spellStart"/>
      <w:r>
        <w:rPr>
          <w:rFonts w:eastAsia="Times New Roman" w:cs="Times New Roman"/>
          <w:szCs w:val="24"/>
        </w:rPr>
        <w:t>Χειμάρρας</w:t>
      </w:r>
      <w:proofErr w:type="spellEnd"/>
      <w:r>
        <w:rPr>
          <w:rFonts w:eastAsia="Times New Roman" w:cs="Times New Roman"/>
          <w:szCs w:val="24"/>
        </w:rPr>
        <w:t xml:space="preserve">. </w:t>
      </w:r>
    </w:p>
    <w:p w14:paraId="3B8BE50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Επίσης, καλέσαμε την Αλβανία να αποδείξει στην πράξη ότι λειτουργεί ως κράτος δικαίου προστατεύοντας όλους τους πολίτες της, ανεξαρτήτως εθνικής κα</w:t>
      </w:r>
      <w:r>
        <w:rPr>
          <w:rFonts w:eastAsia="Times New Roman" w:cs="Times New Roman"/>
          <w:szCs w:val="24"/>
        </w:rPr>
        <w:t xml:space="preserve">ταγωγής, από αυθαιρεσίες και παρανομίες. </w:t>
      </w:r>
    </w:p>
    <w:p w14:paraId="3B8BE50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και λόγω της συνεχιζόμενης αρνητικής στάσης των </w:t>
      </w:r>
      <w:proofErr w:type="spellStart"/>
      <w:r>
        <w:rPr>
          <w:rFonts w:eastAsia="Times New Roman" w:cs="Times New Roman"/>
          <w:szCs w:val="24"/>
        </w:rPr>
        <w:t>Τιράνων</w:t>
      </w:r>
      <w:proofErr w:type="spellEnd"/>
      <w:r>
        <w:rPr>
          <w:rFonts w:eastAsia="Times New Roman" w:cs="Times New Roman"/>
          <w:szCs w:val="24"/>
        </w:rPr>
        <w:t xml:space="preserve"> εν προκειμένω, προβήκαμε σε αυστηρό διάβημα στον εδώ </w:t>
      </w:r>
      <w:r>
        <w:rPr>
          <w:rFonts w:eastAsia="Times New Roman" w:cs="Times New Roman"/>
          <w:szCs w:val="24"/>
        </w:rPr>
        <w:t>π</w:t>
      </w:r>
      <w:r>
        <w:rPr>
          <w:rFonts w:eastAsia="Times New Roman" w:cs="Times New Roman"/>
          <w:szCs w:val="24"/>
        </w:rPr>
        <w:t xml:space="preserve">ρέσβη της Αλβανίας. Επιπροσθέτως, προχωρήσαμε σε ενημέρωση </w:t>
      </w:r>
      <w:r>
        <w:rPr>
          <w:rFonts w:eastAsia="Times New Roman" w:cs="Times New Roman"/>
          <w:szCs w:val="24"/>
        </w:rPr>
        <w:lastRenderedPageBreak/>
        <w:t>των αρμόδιων διεθνών οργανισμών,</w:t>
      </w:r>
      <w:r>
        <w:rPr>
          <w:rFonts w:eastAsia="Times New Roman" w:cs="Times New Roman"/>
          <w:szCs w:val="24"/>
        </w:rPr>
        <w:t xml:space="preserve"> των εκπροσώπων της διεθνούς κοινότητας και, βεβαίως, των εταίρων μας στην Ευρωπαϊκή Ένωση. </w:t>
      </w:r>
    </w:p>
    <w:p w14:paraId="3B8BE50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Θα ήθελα να σας ενημερώσω –και βεβαίως, πιστεύω ότι το ξέρετε- ότι προς το παρόν δεν έχει σημειωθεί περαιτέρω αρνητική εξέλιξη στο προαναφερόμενο θέμα των κατεδαφί</w:t>
      </w:r>
      <w:r>
        <w:rPr>
          <w:rFonts w:eastAsia="Times New Roman" w:cs="Times New Roman"/>
          <w:szCs w:val="24"/>
        </w:rPr>
        <w:t xml:space="preserve">σεων στη </w:t>
      </w:r>
      <w:proofErr w:type="spellStart"/>
      <w:r>
        <w:rPr>
          <w:rFonts w:eastAsia="Times New Roman" w:cs="Times New Roman"/>
          <w:szCs w:val="24"/>
        </w:rPr>
        <w:t>Χειμάρρα</w:t>
      </w:r>
      <w:proofErr w:type="spellEnd"/>
      <w:r>
        <w:rPr>
          <w:rFonts w:eastAsia="Times New Roman" w:cs="Times New Roman"/>
          <w:szCs w:val="24"/>
        </w:rPr>
        <w:t>.</w:t>
      </w:r>
    </w:p>
    <w:p w14:paraId="3B8BE50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αυτονόητο ότι παρακολουθούμε στενά και εκ του σύνεγγυς το όλο ζήτημα και βέβαια μέσω των διπλωματικών αρχών μας στη γειτονική χώρα, οι οποίες παραμένουν πάντα στο πλευρό των ομογενών μας. </w:t>
      </w:r>
    </w:p>
    <w:p w14:paraId="3B8BE50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αναφερθώ αναλυτικό</w:t>
      </w:r>
      <w:r>
        <w:rPr>
          <w:rFonts w:eastAsia="Times New Roman" w:cs="Times New Roman"/>
          <w:szCs w:val="24"/>
        </w:rPr>
        <w:t xml:space="preserve">τερα. </w:t>
      </w:r>
    </w:p>
    <w:p w14:paraId="3B8BE50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Μίχο, έχετε πάλι τον λόγο για τρία λεπτά.</w:t>
      </w:r>
    </w:p>
    <w:p w14:paraId="3B8BE50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w:t>
      </w:r>
    </w:p>
    <w:p w14:paraId="3B8BE50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μάθαμε ότι η Τουρκία, ο </w:t>
      </w:r>
      <w:proofErr w:type="spellStart"/>
      <w:r>
        <w:rPr>
          <w:rFonts w:eastAsia="Times New Roman" w:cs="Times New Roman"/>
          <w:szCs w:val="24"/>
        </w:rPr>
        <w:t>Ερντογάν</w:t>
      </w:r>
      <w:proofErr w:type="spellEnd"/>
      <w:r>
        <w:rPr>
          <w:rFonts w:eastAsia="Times New Roman" w:cs="Times New Roman"/>
          <w:szCs w:val="24"/>
        </w:rPr>
        <w:t xml:space="preserve"> -και μάλιστα τον ευχαρίστησε ο Πρωθυπουργός της Αλβανίας- έκανε δώρο τις στολές τω</w:t>
      </w:r>
      <w:r>
        <w:rPr>
          <w:rFonts w:eastAsia="Times New Roman" w:cs="Times New Roman"/>
          <w:szCs w:val="24"/>
        </w:rPr>
        <w:t xml:space="preserve">ν αστυνομικών σε όλη την Αλβανία. </w:t>
      </w:r>
    </w:p>
    <w:p w14:paraId="3B8BE50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ακόμα δεν μας έχουν αφήσει να πάρουμε τα κόκαλα των ανθρώπων που είναι θαμμένοι εκεί. </w:t>
      </w:r>
    </w:p>
    <w:p w14:paraId="3B8BE50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σχέδιο ανάπτυξης, από ό,τι λένε οι Αλβανοί, στο κέντρο των </w:t>
      </w:r>
      <w:proofErr w:type="spellStart"/>
      <w:r>
        <w:rPr>
          <w:rFonts w:eastAsia="Times New Roman" w:cs="Times New Roman"/>
          <w:szCs w:val="24"/>
        </w:rPr>
        <w:t>Τιράνων</w:t>
      </w:r>
      <w:proofErr w:type="spellEnd"/>
      <w:r>
        <w:rPr>
          <w:rFonts w:eastAsia="Times New Roman" w:cs="Times New Roman"/>
          <w:szCs w:val="24"/>
        </w:rPr>
        <w:t>. Δόθηκε κάποια αποζημίωση στις δεκαεννέα ο</w:t>
      </w:r>
      <w:r>
        <w:rPr>
          <w:rFonts w:eastAsia="Times New Roman" w:cs="Times New Roman"/>
          <w:szCs w:val="24"/>
        </w:rPr>
        <w:t>ικογένειες να πάνε να αγοράσουν κάπου αλλού, πάλι στα πατρογονικά τους εδάφη;</w:t>
      </w:r>
    </w:p>
    <w:p w14:paraId="3B8BE51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πληροφορήστε τον Πρωθυπουργό της Αλβανίας ότι την πατρίδα μας πρέπει να τη σέβεται για δύο λόγους: Πρώτα από όλα, υπάρχει ένα βιβλίο -πρέπει να πάρει να το διαβάσει- που </w:t>
      </w:r>
      <w:r>
        <w:rPr>
          <w:rFonts w:eastAsia="Times New Roman" w:cs="Times New Roman"/>
          <w:szCs w:val="24"/>
        </w:rPr>
        <w:t>λέγεται «Ιλλυρία: αρχαία ελληνική γη». Δεύτερον, όταν άνοιξαν τα σύνορα, εδώ ήρθαν όλοι οι Αλβανοί, όταν άνοιξε ο Χότζα τις φυλακές. Τους ντύσαμε, τους ταΐσαμε, ασχέτως με τα αίσχη που έκαναν οι περισσότεροι από αυτούς και φιλότιμο δεν έχουν, παρά συνεχίζο</w:t>
      </w:r>
      <w:r>
        <w:rPr>
          <w:rFonts w:eastAsia="Times New Roman" w:cs="Times New Roman"/>
          <w:szCs w:val="24"/>
        </w:rPr>
        <w:t>υν να ζητάνε!</w:t>
      </w:r>
    </w:p>
    <w:p w14:paraId="3B8BE51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Ποια είναι η Αλβανία, που αμφισβητεί την ελληνική μειονότητα και την εθνική μας κυριαρχία; Είναι ένα μικρό κρατίδιο, ένα φτιαχτό κρατίδιο από διάφορα έθνη. Είναι οι </w:t>
      </w:r>
      <w:proofErr w:type="spellStart"/>
      <w:r>
        <w:rPr>
          <w:rFonts w:eastAsia="Times New Roman" w:cs="Times New Roman"/>
          <w:szCs w:val="24"/>
        </w:rPr>
        <w:t>Τόσκηδες</w:t>
      </w:r>
      <w:proofErr w:type="spellEnd"/>
      <w:r>
        <w:rPr>
          <w:rFonts w:eastAsia="Times New Roman" w:cs="Times New Roman"/>
          <w:szCs w:val="24"/>
        </w:rPr>
        <w:t xml:space="preserve">, οι </w:t>
      </w:r>
      <w:proofErr w:type="spellStart"/>
      <w:r>
        <w:rPr>
          <w:rFonts w:eastAsia="Times New Roman" w:cs="Times New Roman"/>
          <w:szCs w:val="24"/>
        </w:rPr>
        <w:t>Γκέγκηδες</w:t>
      </w:r>
      <w:proofErr w:type="spellEnd"/>
      <w:r>
        <w:rPr>
          <w:rFonts w:eastAsia="Times New Roman" w:cs="Times New Roman"/>
          <w:szCs w:val="24"/>
        </w:rPr>
        <w:t xml:space="preserve">, οι Βλάχοι, οι Κουτσόβλαχοι, οι </w:t>
      </w:r>
      <w:proofErr w:type="spellStart"/>
      <w:r>
        <w:rPr>
          <w:rFonts w:eastAsia="Times New Roman" w:cs="Times New Roman"/>
          <w:szCs w:val="24"/>
        </w:rPr>
        <w:t>Κοσοβάροι</w:t>
      </w:r>
      <w:proofErr w:type="spellEnd"/>
      <w:r>
        <w:rPr>
          <w:rFonts w:eastAsia="Times New Roman" w:cs="Times New Roman"/>
          <w:szCs w:val="24"/>
        </w:rPr>
        <w:t xml:space="preserve"> και χίλιοι δ</w:t>
      </w:r>
      <w:r>
        <w:rPr>
          <w:rFonts w:eastAsia="Times New Roman" w:cs="Times New Roman"/>
          <w:szCs w:val="24"/>
        </w:rPr>
        <w:t xml:space="preserve">ύο. Και σηκώνουν κεφάλι αυτοί σε εμάς; </w:t>
      </w:r>
    </w:p>
    <w:p w14:paraId="3B8BE51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Όποιος σηκώνει κεφάλι –εμείς δεν τους χρωστάμε, εάν χρωστάει κάποιος σε κάποιον, είναι αυτοί σε μας- θέλει και τράβηγμα στο αυτάκι λιγάκι και να ανέβουν λίγο πιο ψηλά οι τόνοι μας, για να καθίσουν λίγο καλύτερα, να μ</w:t>
      </w:r>
      <w:r>
        <w:rPr>
          <w:rFonts w:eastAsia="Times New Roman" w:cs="Times New Roman"/>
          <w:szCs w:val="24"/>
        </w:rPr>
        <w:t xml:space="preserve">άθουν να μιλούν καλύτερα και να σέβονται περισσότερο την πατρίδα μας. </w:t>
      </w:r>
    </w:p>
    <w:p w14:paraId="3B8BE51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B8BE51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Αμανατίδη, έχετε πάλι τον λόγο.</w:t>
      </w:r>
    </w:p>
    <w:p w14:paraId="3B8BE51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Ω</w:t>
      </w:r>
      <w:r>
        <w:rPr>
          <w:rFonts w:eastAsia="Times New Roman" w:cs="Times New Roman"/>
          <w:b/>
          <w:szCs w:val="24"/>
        </w:rPr>
        <w:t>ΑΝΝΗΣ ΑΜΑΝΑΤΙΔΗΣ (Υφυπουργός Εξωτερικών):</w:t>
      </w:r>
      <w:r>
        <w:rPr>
          <w:rFonts w:eastAsia="Times New Roman" w:cs="Times New Roman"/>
          <w:szCs w:val="24"/>
        </w:rPr>
        <w:t xml:space="preserve"> Κύριε Βουλευτά, έχουμε καταστήσει σε όλους τους τόνους </w:t>
      </w:r>
      <w:r>
        <w:rPr>
          <w:rFonts w:eastAsia="Times New Roman" w:cs="Times New Roman"/>
          <w:szCs w:val="24"/>
        </w:rPr>
        <w:t xml:space="preserve">σαφές στην αλβανική πλευρά ότι ως Κυβέρνηση και κοινή γνώμη δίνουμε ιδιαίτερη βαρύτητα στον σεβασμό και στην κατοχύρωση όλων των δικαιωμάτων της ελληνικής εθνικής μειονότητας ανεξάρτητα –και το τονίζω αυτό- από την περιοχή στην οποία διαβιούν τα μέλη της. </w:t>
      </w:r>
    </w:p>
    <w:p w14:paraId="3B8BE51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εμάς, τα ζητήματα της ελληνικής εθνικής μειονότητας αποτελούν ένα ουσιώδες και αναπόσπαστο συστατικό των ελληνοαλβανικών σχέσεων και τίθενται μόνιμα, σε σταθερή βάση, στις επαφές μας με την αλβανική πλευρά. </w:t>
      </w:r>
    </w:p>
    <w:p w14:paraId="3B8BE517" w14:textId="77777777" w:rsidR="00D64048" w:rsidRDefault="00F87DB7">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περιουσιακό ειδικότερα, θέλω να </w:t>
      </w:r>
      <w:r>
        <w:rPr>
          <w:rFonts w:eastAsia="Times New Roman" w:cs="Times New Roman"/>
          <w:szCs w:val="24"/>
        </w:rPr>
        <w:t xml:space="preserve">επισημάνω ότι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 συνολική και δίκαιη αντιμετώπισή του συνιστά η ένταξη αυτού του θέματος στις προωθούμενες θεσμικές αλλαγές στη δικαιοσύνη και στο κράτος δικαίου</w:t>
      </w:r>
      <w:r>
        <w:rPr>
          <w:rFonts w:eastAsia="Times New Roman" w:cs="Times New Roman"/>
          <w:szCs w:val="24"/>
        </w:rPr>
        <w:t>,</w:t>
      </w:r>
      <w:r>
        <w:rPr>
          <w:rFonts w:eastAsia="Times New Roman" w:cs="Times New Roman"/>
          <w:szCs w:val="24"/>
        </w:rPr>
        <w:t xml:space="preserve"> που επιχειρούνται στη γείτονα. </w:t>
      </w:r>
    </w:p>
    <w:p w14:paraId="3B8BE518" w14:textId="77777777" w:rsidR="00D64048" w:rsidRDefault="00F87DB7">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περιουσιακό ιδιοκτησιακό ζήτημα έχει ενταχθεί και στο πλαίσιο της ευρωπαϊκής πορείας της Αλβανίας και ίσως είναι το σημαντικότερο κομμάτι στο οποίο θέλω να επιμείνω, κύριε Πρόεδρε. </w:t>
      </w:r>
    </w:p>
    <w:p w14:paraId="3B8BE519" w14:textId="77777777" w:rsidR="00D64048" w:rsidRDefault="00F87DB7">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szCs w:val="24"/>
        </w:rPr>
        <w:t>Οι μεταρρυθμίσεις στον τομέα της δικαιοσύνης και η προστασία των ανθρωπ</w:t>
      </w:r>
      <w:r>
        <w:rPr>
          <w:rFonts w:eastAsia="Times New Roman" w:cs="Times New Roman"/>
          <w:szCs w:val="24"/>
        </w:rPr>
        <w:t xml:space="preserve">ίνων και μειονοτικών δικαιωμάτων, περιλαμβανομένων και των περιουσιακών, αποτελούν, άλλωστε, τις δύο από τις πέντε καίριες προτεραιότητες που έχουν τεθεί στα Τίρανα ως προϋποθέσεις για την εξέταση της έναρξης ενταξιακών διαπραγματεύσεων με την </w:t>
      </w:r>
      <w:r>
        <w:rPr>
          <w:rFonts w:eastAsia="Times New Roman"/>
          <w:szCs w:val="24"/>
        </w:rPr>
        <w:t>Ευρωπαϊκή Έν</w:t>
      </w:r>
      <w:r>
        <w:rPr>
          <w:rFonts w:eastAsia="Times New Roman"/>
          <w:szCs w:val="24"/>
        </w:rPr>
        <w:t xml:space="preserve">ωση. </w:t>
      </w:r>
    </w:p>
    <w:p w14:paraId="3B8BE51A" w14:textId="77777777" w:rsidR="00D64048" w:rsidRDefault="00F87DB7">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 xml:space="preserve">Επειδή έχουν ακουστεί και έχουν γραφεί διάφορα, θα ήθελα να σας πληροφορήσω ότι η τελευταία έκθεση της Ευρωπαϊκής Επιτροπής δεν είναι δεσμευτική σε σχέση με την πορεία της Αλβανίας στις ενταξιακές διαπραγματεύσεις. </w:t>
      </w:r>
    </w:p>
    <w:p w14:paraId="3B8BE51B" w14:textId="77777777" w:rsidR="00D64048" w:rsidRDefault="00F87DB7">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Δεύτερον, για εμάς είναι καθοριστι</w:t>
      </w:r>
      <w:r>
        <w:rPr>
          <w:rFonts w:eastAsia="Times New Roman"/>
          <w:szCs w:val="24"/>
        </w:rPr>
        <w:t xml:space="preserve">κό αυτό που σας έχω πει και το έχουμε διαμηνύσει σε όλους τους τόνους. Πιστέψτε με ότι </w:t>
      </w:r>
      <w:r>
        <w:rPr>
          <w:rFonts w:eastAsia="Times New Roman"/>
          <w:szCs w:val="24"/>
        </w:rPr>
        <w:t xml:space="preserve">αυτό εδώ </w:t>
      </w:r>
      <w:r>
        <w:rPr>
          <w:rFonts w:eastAsia="Times New Roman"/>
          <w:szCs w:val="24"/>
        </w:rPr>
        <w:t xml:space="preserve">το έχουν λάβει σοβαρά υπ’ </w:t>
      </w:r>
      <w:proofErr w:type="spellStart"/>
      <w:r>
        <w:rPr>
          <w:rFonts w:eastAsia="Times New Roman"/>
          <w:szCs w:val="24"/>
        </w:rPr>
        <w:t>όψιν</w:t>
      </w:r>
      <w:proofErr w:type="spellEnd"/>
      <w:r>
        <w:rPr>
          <w:rFonts w:eastAsia="Times New Roman"/>
          <w:szCs w:val="24"/>
        </w:rPr>
        <w:t xml:space="preserve"> </w:t>
      </w:r>
      <w:r>
        <w:rPr>
          <w:rFonts w:eastAsia="Times New Roman"/>
          <w:szCs w:val="24"/>
        </w:rPr>
        <w:t>τους,</w:t>
      </w:r>
      <w:r>
        <w:rPr>
          <w:rFonts w:eastAsia="Times New Roman"/>
          <w:szCs w:val="24"/>
        </w:rPr>
        <w:t xml:space="preserve"> συν το ότι γίνονται προσπάθειες στο κατώτερο επίπεδο και έχουν συνεδριάσει επιτροπές -για τις οποίες αρμόδιο δεν είναι το Υ</w:t>
      </w:r>
      <w:r>
        <w:rPr>
          <w:rFonts w:eastAsia="Times New Roman"/>
          <w:szCs w:val="24"/>
        </w:rPr>
        <w:t>πουργείο Εξωτερικών να σας απαντήσει- σε σχέση με το μεγάλο ζήτημα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της ταφής των ηρώων που έπεσαν κατά την 28</w:t>
      </w:r>
      <w:r>
        <w:rPr>
          <w:rFonts w:eastAsia="Times New Roman"/>
          <w:szCs w:val="24"/>
          <w:vertAlign w:val="superscript"/>
        </w:rPr>
        <w:t>η</w:t>
      </w:r>
      <w:r>
        <w:rPr>
          <w:rFonts w:eastAsia="Times New Roman"/>
          <w:szCs w:val="24"/>
        </w:rPr>
        <w:t xml:space="preserve"> Οκτωβρίου στον πόλεμο με τους Ιταλούς. </w:t>
      </w:r>
    </w:p>
    <w:p w14:paraId="3B8BE51C" w14:textId="77777777" w:rsidR="00D64048" w:rsidRDefault="00F87DB7">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Αυτές είναι οι απαντήσεις μου, κύριε Βουλευτά. Θεωρώ ότι ακολουθούμε μια σταθερή πορεία και </w:t>
      </w:r>
      <w:r>
        <w:rPr>
          <w:rFonts w:eastAsia="Times New Roman"/>
          <w:szCs w:val="24"/>
        </w:rPr>
        <w:t xml:space="preserve">μια πολιτική </w:t>
      </w:r>
      <w:r>
        <w:rPr>
          <w:rFonts w:eastAsia="Times New Roman"/>
          <w:szCs w:val="24"/>
        </w:rPr>
        <w:t>,</w:t>
      </w:r>
      <w:r>
        <w:rPr>
          <w:rFonts w:eastAsia="Times New Roman"/>
          <w:szCs w:val="24"/>
        </w:rPr>
        <w:t xml:space="preserve">η οποία δεν μπορεί να μη ληφθεί υπ’ </w:t>
      </w:r>
      <w:proofErr w:type="spellStart"/>
      <w:r>
        <w:rPr>
          <w:rFonts w:eastAsia="Times New Roman"/>
          <w:szCs w:val="24"/>
        </w:rPr>
        <w:t>όψιν</w:t>
      </w:r>
      <w:proofErr w:type="spellEnd"/>
      <w:r>
        <w:rPr>
          <w:rFonts w:eastAsia="Times New Roman"/>
          <w:szCs w:val="24"/>
        </w:rPr>
        <w:t xml:space="preserve"> από τη γείτονα χώρα. </w:t>
      </w:r>
    </w:p>
    <w:p w14:paraId="3B8BE51D" w14:textId="77777777" w:rsidR="00D64048" w:rsidRDefault="00F87DB7">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Ευχαριστώ. </w:t>
      </w:r>
    </w:p>
    <w:p w14:paraId="3B8BE51E" w14:textId="77777777" w:rsidR="00D64048" w:rsidRDefault="00F87DB7">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w:t>
      </w:r>
    </w:p>
    <w:p w14:paraId="3B8BE51F" w14:textId="77777777" w:rsidR="00D64048" w:rsidRDefault="00F87DB7">
      <w:pPr>
        <w:spacing w:line="600" w:lineRule="auto"/>
        <w:ind w:firstLine="720"/>
        <w:contextualSpacing/>
        <w:jc w:val="both"/>
        <w:rPr>
          <w:rFonts w:eastAsia="Times New Roman"/>
          <w:szCs w:val="24"/>
        </w:rPr>
      </w:pPr>
      <w:r>
        <w:rPr>
          <w:rFonts w:eastAsia="Times New Roman"/>
          <w:szCs w:val="24"/>
        </w:rPr>
        <w:lastRenderedPageBreak/>
        <w:t xml:space="preserve">Ο Βουλευτής κ. Κωνσταντίνος Σκρέκας ζητεί άδεια ολιγοήμερης απουσίας στο εξωτερικό από 24 </w:t>
      </w:r>
      <w:r>
        <w:rPr>
          <w:rFonts w:eastAsia="Times New Roman"/>
          <w:szCs w:val="24"/>
        </w:rPr>
        <w:t xml:space="preserve">Νοεμβρίου </w:t>
      </w:r>
      <w:r>
        <w:rPr>
          <w:rFonts w:eastAsia="Times New Roman"/>
          <w:szCs w:val="24"/>
        </w:rPr>
        <w:t xml:space="preserve">έως 27 Νοεμβρίου </w:t>
      </w:r>
      <w:r>
        <w:rPr>
          <w:rFonts w:eastAsia="Times New Roman"/>
          <w:szCs w:val="24"/>
        </w:rPr>
        <w:t xml:space="preserve">2016 </w:t>
      </w:r>
      <w:r>
        <w:rPr>
          <w:rFonts w:eastAsia="Times New Roman"/>
          <w:szCs w:val="24"/>
        </w:rPr>
        <w:t xml:space="preserve">και η κ. Μπακογιάννη από 18 </w:t>
      </w:r>
      <w:r>
        <w:rPr>
          <w:rFonts w:eastAsia="Times New Roman"/>
          <w:szCs w:val="24"/>
        </w:rPr>
        <w:t xml:space="preserve">Νοεμβρίου </w:t>
      </w:r>
      <w:r>
        <w:rPr>
          <w:rFonts w:eastAsia="Times New Roman"/>
          <w:szCs w:val="24"/>
        </w:rPr>
        <w:t>έως 23 Νοεμβρίου</w:t>
      </w:r>
      <w:r>
        <w:rPr>
          <w:rFonts w:eastAsia="Times New Roman"/>
          <w:szCs w:val="24"/>
        </w:rPr>
        <w:t xml:space="preserve"> 2016</w:t>
      </w:r>
      <w:r>
        <w:rPr>
          <w:rFonts w:eastAsia="Times New Roman"/>
          <w:szCs w:val="24"/>
        </w:rPr>
        <w:t xml:space="preserve">, προκειμένου να συμμετάσχει στις εκδηλώσεις για την εξηκοστή επέτειο του Αθλητικού Πανεπιστημίου της </w:t>
      </w:r>
      <w:proofErr w:type="spellStart"/>
      <w:r>
        <w:rPr>
          <w:rFonts w:eastAsia="Times New Roman"/>
          <w:szCs w:val="24"/>
        </w:rPr>
        <w:t>Καντόνα</w:t>
      </w:r>
      <w:proofErr w:type="spellEnd"/>
      <w:r>
        <w:rPr>
          <w:rFonts w:eastAsia="Times New Roman"/>
          <w:szCs w:val="24"/>
        </w:rPr>
        <w:t>, προσκεκλημένη του Πρύτανη και του Δ</w:t>
      </w:r>
      <w:r>
        <w:rPr>
          <w:rFonts w:eastAsia="Times New Roman"/>
          <w:szCs w:val="24"/>
        </w:rPr>
        <w:t xml:space="preserve">ιοικητικού </w:t>
      </w:r>
      <w:r>
        <w:rPr>
          <w:rFonts w:eastAsia="Times New Roman"/>
          <w:szCs w:val="24"/>
        </w:rPr>
        <w:t>Σ</w:t>
      </w:r>
      <w:r>
        <w:rPr>
          <w:rFonts w:eastAsia="Times New Roman"/>
          <w:szCs w:val="24"/>
        </w:rPr>
        <w:t>υμβουλίου</w:t>
      </w:r>
      <w:r>
        <w:rPr>
          <w:rFonts w:eastAsia="Times New Roman"/>
          <w:szCs w:val="24"/>
        </w:rPr>
        <w:t xml:space="preserve"> του Ιδρ</w:t>
      </w:r>
      <w:r>
        <w:rPr>
          <w:rFonts w:eastAsia="Times New Roman"/>
          <w:szCs w:val="24"/>
        </w:rPr>
        <w:t>ύματος. Η Βουλή εγκρίνει;</w:t>
      </w:r>
    </w:p>
    <w:p w14:paraId="3B8BE520" w14:textId="77777777" w:rsidR="00D64048" w:rsidRDefault="00F87DB7">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 xml:space="preserve">Μάλιστα, μάλιστα. </w:t>
      </w:r>
    </w:p>
    <w:p w14:paraId="3B8BE521" w14:textId="77777777" w:rsidR="00D64048" w:rsidRDefault="00F87DB7">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η</w:t>
      </w:r>
      <w:r>
        <w:rPr>
          <w:rFonts w:eastAsia="Times New Roman"/>
          <w:szCs w:val="24"/>
        </w:rPr>
        <w:t xml:space="preserve"> Βουλή ενέκρινε τις ζητηθείσες άδειες. </w:t>
      </w:r>
    </w:p>
    <w:p w14:paraId="3B8BE522" w14:textId="77777777" w:rsidR="00D64048" w:rsidRDefault="00F87DB7">
      <w:pPr>
        <w:spacing w:line="600" w:lineRule="auto"/>
        <w:ind w:firstLine="720"/>
        <w:contextualSpacing/>
        <w:jc w:val="both"/>
        <w:rPr>
          <w:rFonts w:eastAsia="Times New Roman"/>
          <w:color w:val="000000" w:themeColor="text1"/>
          <w:szCs w:val="24"/>
        </w:rPr>
      </w:pPr>
      <w:r w:rsidRPr="00E370E7">
        <w:rPr>
          <w:rFonts w:eastAsia="Times New Roman"/>
          <w:color w:val="000000" w:themeColor="text1"/>
          <w:szCs w:val="24"/>
        </w:rPr>
        <w:t xml:space="preserve">Προχωρούμε </w:t>
      </w:r>
      <w:r w:rsidRPr="00E370E7">
        <w:rPr>
          <w:rFonts w:eastAsia="Times New Roman"/>
          <w:color w:val="000000" w:themeColor="text1"/>
          <w:szCs w:val="24"/>
        </w:rPr>
        <w:t>στη δωδέκατη</w:t>
      </w:r>
      <w:r w:rsidRPr="00E370E7">
        <w:rPr>
          <w:rFonts w:eastAsia="Times New Roman"/>
          <w:color w:val="000000" w:themeColor="text1"/>
          <w:szCs w:val="24"/>
        </w:rPr>
        <w:t xml:space="preserve"> με αριθμό 143/26-10-2016 </w:t>
      </w:r>
      <w:r w:rsidRPr="00E370E7">
        <w:rPr>
          <w:rFonts w:eastAsia="Times New Roman"/>
          <w:color w:val="000000" w:themeColor="text1"/>
          <w:szCs w:val="24"/>
        </w:rPr>
        <w:t xml:space="preserve">επίκαιρη ερώτηση δεύτερου κύκλου του Βουλευτή Αιτωλοακαρνανίας της Νέας Δημοκρατίας κ. </w:t>
      </w:r>
      <w:proofErr w:type="spellStart"/>
      <w:r w:rsidRPr="00E370E7">
        <w:rPr>
          <w:rFonts w:eastAsia="Times New Roman"/>
          <w:color w:val="000000" w:themeColor="text1"/>
          <w:szCs w:val="24"/>
        </w:rPr>
        <w:t>Σαλμά</w:t>
      </w:r>
      <w:proofErr w:type="spellEnd"/>
      <w:r w:rsidRPr="00E370E7">
        <w:rPr>
          <w:rFonts w:eastAsia="Times New Roman"/>
          <w:color w:val="000000" w:themeColor="text1"/>
          <w:szCs w:val="24"/>
        </w:rPr>
        <w:t xml:space="preserve"> προς τον Υπουργό Εξωτερικών. Ο κ. </w:t>
      </w:r>
      <w:proofErr w:type="spellStart"/>
      <w:r w:rsidRPr="00E370E7">
        <w:rPr>
          <w:rFonts w:eastAsia="Times New Roman"/>
          <w:color w:val="000000" w:themeColor="text1"/>
          <w:szCs w:val="24"/>
        </w:rPr>
        <w:t>Σαλμάς</w:t>
      </w:r>
      <w:proofErr w:type="spellEnd"/>
      <w:r w:rsidRPr="00E370E7">
        <w:rPr>
          <w:rFonts w:eastAsia="Times New Roman"/>
          <w:color w:val="000000" w:themeColor="text1"/>
          <w:szCs w:val="24"/>
        </w:rPr>
        <w:t xml:space="preserve">, όμως, δεν είναι </w:t>
      </w:r>
      <w:r w:rsidRPr="00E370E7">
        <w:rPr>
          <w:rFonts w:eastAsia="Times New Roman"/>
          <w:color w:val="000000" w:themeColor="text1"/>
          <w:szCs w:val="24"/>
        </w:rPr>
        <w:t>αυτή τη στιγμή στην Αίθουσα</w:t>
      </w:r>
      <w:r>
        <w:rPr>
          <w:rFonts w:eastAsia="Times New Roman"/>
          <w:color w:val="000000" w:themeColor="text1"/>
          <w:szCs w:val="24"/>
        </w:rPr>
        <w:t xml:space="preserve">, οπότε αυτή η επίκαιρη ερώτηση θα συζητηθεί </w:t>
      </w:r>
      <w:r>
        <w:rPr>
          <w:rFonts w:eastAsia="Times New Roman"/>
          <w:color w:val="000000" w:themeColor="text1"/>
          <w:szCs w:val="24"/>
        </w:rPr>
        <w:t xml:space="preserve">αργότερα. </w:t>
      </w:r>
    </w:p>
    <w:p w14:paraId="3B8BE523" w14:textId="77777777" w:rsidR="00D64048" w:rsidRDefault="00F87DB7">
      <w:pPr>
        <w:spacing w:line="600" w:lineRule="auto"/>
        <w:ind w:firstLine="720"/>
        <w:contextualSpacing/>
        <w:jc w:val="both"/>
        <w:rPr>
          <w:rFonts w:eastAsia="Times New Roman"/>
          <w:szCs w:val="24"/>
        </w:rPr>
      </w:pPr>
      <w:r>
        <w:rPr>
          <w:rFonts w:eastAsia="Times New Roman"/>
          <w:szCs w:val="24"/>
        </w:rPr>
        <w:t>Δυστυχώς βλέπετε ότι τ</w:t>
      </w:r>
      <w:r>
        <w:rPr>
          <w:rFonts w:eastAsia="Times New Roman"/>
          <w:szCs w:val="24"/>
        </w:rPr>
        <w:t>ώρα πρέπει να βάλουμε ποινές στους Βουλευτές, όχι στους Υπουργούς</w:t>
      </w:r>
      <w:r>
        <w:rPr>
          <w:rFonts w:eastAsia="Times New Roman"/>
          <w:szCs w:val="24"/>
        </w:rPr>
        <w:t>!</w:t>
      </w:r>
      <w:r>
        <w:rPr>
          <w:rFonts w:eastAsia="Times New Roman"/>
          <w:szCs w:val="24"/>
        </w:rPr>
        <w:t xml:space="preserve"> </w:t>
      </w:r>
    </w:p>
    <w:p w14:paraId="3B8BE524" w14:textId="77777777" w:rsidR="00D64048" w:rsidRDefault="00F87DB7">
      <w:pPr>
        <w:spacing w:line="600" w:lineRule="auto"/>
        <w:ind w:firstLine="720"/>
        <w:contextualSpacing/>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Ναι, γιατί έχει ήδη γίνει πολύς λόγος γι</w:t>
      </w:r>
      <w:r>
        <w:rPr>
          <w:rFonts w:eastAsia="Times New Roman"/>
          <w:szCs w:val="24"/>
        </w:rPr>
        <w:t>’</w:t>
      </w:r>
      <w:r>
        <w:rPr>
          <w:rFonts w:eastAsia="Times New Roman"/>
          <w:szCs w:val="24"/>
        </w:rPr>
        <w:t xml:space="preserve"> αυτό</w:t>
      </w:r>
      <w:r>
        <w:rPr>
          <w:rFonts w:eastAsia="Times New Roman"/>
          <w:szCs w:val="24"/>
        </w:rPr>
        <w:t>!</w:t>
      </w:r>
      <w:r>
        <w:rPr>
          <w:rFonts w:eastAsia="Times New Roman"/>
          <w:szCs w:val="24"/>
        </w:rPr>
        <w:t xml:space="preserve"> </w:t>
      </w:r>
    </w:p>
    <w:p w14:paraId="3B8BE525" w14:textId="77777777" w:rsidR="00D64048" w:rsidRDefault="00F87DB7">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Ναι, βέβαια, τώρα έχετε απόλυτο δίκιο</w:t>
      </w:r>
      <w:r>
        <w:rPr>
          <w:rFonts w:eastAsia="Times New Roman"/>
          <w:szCs w:val="24"/>
        </w:rPr>
        <w:t>…</w:t>
      </w:r>
      <w:r>
        <w:rPr>
          <w:rFonts w:eastAsia="Times New Roman"/>
          <w:szCs w:val="24"/>
        </w:rPr>
        <w:t xml:space="preserve"> </w:t>
      </w:r>
    </w:p>
    <w:p w14:paraId="3B8BE526" w14:textId="77777777" w:rsidR="00D64048" w:rsidRDefault="00F87DB7">
      <w:pPr>
        <w:spacing w:line="600" w:lineRule="auto"/>
        <w:ind w:firstLine="720"/>
        <w:contextualSpacing/>
        <w:jc w:val="both"/>
        <w:rPr>
          <w:rFonts w:eastAsia="Times New Roman" w:cs="Times New Roman"/>
          <w:szCs w:val="24"/>
        </w:rPr>
      </w:pPr>
      <w:r>
        <w:rPr>
          <w:rFonts w:eastAsia="Times New Roman"/>
          <w:szCs w:val="24"/>
        </w:rPr>
        <w:t>Προχωρούμε, λοιπόν,</w:t>
      </w:r>
      <w:r>
        <w:rPr>
          <w:rFonts w:eastAsia="Times New Roman"/>
          <w:szCs w:val="24"/>
        </w:rPr>
        <w:t xml:space="preserve"> στη συζήτηση της δεύτερης</w:t>
      </w:r>
      <w:r>
        <w:rPr>
          <w:rFonts w:eastAsia="Times New Roman"/>
          <w:szCs w:val="24"/>
        </w:rPr>
        <w:t xml:space="preserve"> </w:t>
      </w:r>
      <w:r>
        <w:rPr>
          <w:rFonts w:eastAsia="Times New Roman" w:cs="Times New Roman"/>
          <w:szCs w:val="24"/>
        </w:rPr>
        <w:t>με αριθμό 206/14-11-2016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δευτέρου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έκδοση των </w:t>
      </w:r>
      <w:r>
        <w:rPr>
          <w:rFonts w:eastAsia="Times New Roman" w:cs="Times New Roman"/>
          <w:szCs w:val="24"/>
        </w:rPr>
        <w:t>διευκρινιστικών εγκυκλίων του ν.4387/2016 «Ενιαίο Σύστημα Κοινωνικής Ασφάλειας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Μεταρρύθμιση ασφαλιστικού-συνταξιοδοτικού συστήματος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Ρυθμίσεις φορολογίας εισοδήματος και τυχερών παιγνίων και άλλες διατάξεις», προκειμένου να χορηγηθούν οι κύριες και </w:t>
      </w:r>
      <w:r>
        <w:rPr>
          <w:rFonts w:eastAsia="Times New Roman" w:cs="Times New Roman"/>
          <w:szCs w:val="24"/>
        </w:rPr>
        <w:t>επικουρικές συντάξεις στους νέους συνταξιούχους.</w:t>
      </w:r>
    </w:p>
    <w:p w14:paraId="3B8BE52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κ. Πετρόπουλος. </w:t>
      </w:r>
    </w:p>
    <w:p w14:paraId="3B8BE52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Αυγενάκη</w:t>
      </w:r>
      <w:proofErr w:type="spellEnd"/>
      <w:r>
        <w:rPr>
          <w:rFonts w:eastAsia="Times New Roman" w:cs="Times New Roman"/>
          <w:szCs w:val="24"/>
        </w:rPr>
        <w:t xml:space="preserve">, έχετε τον λόγο. </w:t>
      </w:r>
    </w:p>
    <w:p w14:paraId="3B8BE52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Ευχαριστώ πολύ, κύριε Πρόεδρε. </w:t>
      </w:r>
    </w:p>
    <w:p w14:paraId="3B8BE52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η απονομή σύνταξης αποτελεί θεμελιώδη υπο</w:t>
      </w:r>
      <w:r>
        <w:rPr>
          <w:rFonts w:eastAsia="Times New Roman" w:cs="Times New Roman"/>
          <w:szCs w:val="24"/>
        </w:rPr>
        <w:t>χρέωση ενός κράτους δικαίου. Αποτελεί συστατικό στοιχείο του κοινωνικού κράτους δικαίου. Είναι ελάχιστο δείγμα σεβασμού των ατομικών δικαιωμάτων και μέριμνας για την τρίτη ηλικία. Δεν νοείται δημοκρατικό κράτος, αν το κράτος αυτό δεν φροντίζει για ένα επίπ</w:t>
      </w:r>
      <w:r>
        <w:rPr>
          <w:rFonts w:eastAsia="Times New Roman" w:cs="Times New Roman"/>
          <w:szCs w:val="24"/>
        </w:rPr>
        <w:t>εδο αξιοπρεπούς διαβίωσης για τους συνταξιούχους και για τους ανθρώπους που έχουν μοχθήσει για δεκαετίες και περιμένουν να λάβουν τη σύνταξη που δικαιούνται. Και</w:t>
      </w:r>
      <w:r>
        <w:rPr>
          <w:rFonts w:eastAsia="Times New Roman" w:cs="Times New Roman"/>
          <w:szCs w:val="24"/>
        </w:rPr>
        <w:t>,</w:t>
      </w:r>
      <w:r>
        <w:rPr>
          <w:rFonts w:eastAsia="Times New Roman" w:cs="Times New Roman"/>
          <w:szCs w:val="24"/>
        </w:rPr>
        <w:t xml:space="preserve"> φυσικά, δεν αναφερόμαστε σε αυτούς που εξασφάλισαν τη σύνταξη από την «πίσω πόρτα».</w:t>
      </w:r>
    </w:p>
    <w:p w14:paraId="3B8BE52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Κύριε Υπο</w:t>
      </w:r>
      <w:r>
        <w:rPr>
          <w:rFonts w:eastAsia="Times New Roman" w:cs="Times New Roman"/>
          <w:szCs w:val="24"/>
        </w:rPr>
        <w:t>υργέ, κοροϊδέψατε τους συνταξιούχους. Τους υποσχεθήκατε επιστροφή της δέκατης τρίτης και της δέκατης τέταρτης σύνταξης. Και όχι μόνο δεν τηρήσατε τις υποσχέσεις σας –άλλωστε, αυτό αποτελεί και πάγια τακτική της Κυβέρνησής σας- αλλά πράξατε το ακριβώς αντίθ</w:t>
      </w:r>
      <w:r>
        <w:rPr>
          <w:rFonts w:eastAsia="Times New Roman" w:cs="Times New Roman"/>
          <w:szCs w:val="24"/>
        </w:rPr>
        <w:t xml:space="preserve">ετο: Ψαλιδίσατε και άλλο τις συντάξεις ακόμα και των χαμηλοσυνταξιούχων και στη συνέχεια κόψατε και το ΕΚΑΣ, κάνοντας τους συνταξιούχους ακόμα πιο φτωχούς. </w:t>
      </w:r>
    </w:p>
    <w:p w14:paraId="3B8BE52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κάνετε και κάτι άλλο, κύριε Υπουργέ: Καθυστερείτε την απονομή της σύνταξης για πολύ μεγάλο χρον</w:t>
      </w:r>
      <w:r>
        <w:rPr>
          <w:rFonts w:eastAsia="Times New Roman" w:cs="Times New Roman"/>
          <w:szCs w:val="24"/>
        </w:rPr>
        <w:t xml:space="preserve">ικό διάστημα. </w:t>
      </w:r>
    </w:p>
    <w:p w14:paraId="3B8BE52D" w14:textId="77777777" w:rsidR="00D64048" w:rsidRDefault="00F87DB7">
      <w:pPr>
        <w:spacing w:line="600" w:lineRule="auto"/>
        <w:contextualSpacing/>
        <w:jc w:val="both"/>
        <w:rPr>
          <w:rFonts w:eastAsia="Times New Roman"/>
          <w:szCs w:val="24"/>
        </w:rPr>
      </w:pPr>
      <w:r>
        <w:rPr>
          <w:rFonts w:eastAsia="Times New Roman" w:cs="Times New Roman"/>
          <w:szCs w:val="24"/>
        </w:rPr>
        <w:t xml:space="preserve">Κύριε Υπουργέ, η απονομή σύνταξης σε εύλογο -δηλαδή σε σχετικά μικρό- χρονικό διάστημα από την κατάθεση της σχετικής αίτησης αποτελεί στοιχειώδη υποχρέωση της πολιτείας. </w:t>
      </w:r>
      <w:r>
        <w:rPr>
          <w:rFonts w:eastAsia="Times New Roman"/>
          <w:szCs w:val="24"/>
        </w:rPr>
        <w:t>Εσείς, με την πολιτική της καθυστέρησης της απονομής, καταστρατηγείτε έ</w:t>
      </w:r>
      <w:r>
        <w:rPr>
          <w:rFonts w:eastAsia="Times New Roman"/>
          <w:szCs w:val="24"/>
        </w:rPr>
        <w:t xml:space="preserve">να ακόμα δικαίωμα. </w:t>
      </w:r>
    </w:p>
    <w:p w14:paraId="3B8BE52E" w14:textId="77777777" w:rsidR="00D64048" w:rsidRDefault="00F87DB7">
      <w:pPr>
        <w:spacing w:line="600" w:lineRule="auto"/>
        <w:ind w:firstLine="720"/>
        <w:contextualSpacing/>
        <w:jc w:val="both"/>
        <w:rPr>
          <w:rFonts w:eastAsia="Times New Roman"/>
          <w:szCs w:val="24"/>
        </w:rPr>
      </w:pPr>
      <w:r>
        <w:rPr>
          <w:rFonts w:eastAsia="Times New Roman"/>
          <w:szCs w:val="24"/>
        </w:rPr>
        <w:t xml:space="preserve">Θα αναφερθώ στην περίπτωση των συνταξιούχων του ΙΚΑ. Σύμφωνα με τα στοιχεία του ίδιου του ΙΚΑ, εκκρεμούν σήμερα </w:t>
      </w:r>
      <w:proofErr w:type="spellStart"/>
      <w:r>
        <w:rPr>
          <w:rFonts w:eastAsia="Times New Roman"/>
          <w:szCs w:val="24"/>
        </w:rPr>
        <w:t>εκατόν</w:t>
      </w:r>
      <w:proofErr w:type="spellEnd"/>
      <w:r>
        <w:rPr>
          <w:rFonts w:eastAsia="Times New Roman"/>
          <w:szCs w:val="24"/>
        </w:rPr>
        <w:t xml:space="preserve"> είκοσι δύο χιλιάδες </w:t>
      </w:r>
      <w:proofErr w:type="spellStart"/>
      <w:r>
        <w:rPr>
          <w:rFonts w:eastAsia="Times New Roman"/>
          <w:szCs w:val="24"/>
        </w:rPr>
        <w:t>εκατόν</w:t>
      </w:r>
      <w:proofErr w:type="spellEnd"/>
      <w:r>
        <w:rPr>
          <w:rFonts w:eastAsia="Times New Roman"/>
          <w:szCs w:val="24"/>
        </w:rPr>
        <w:t xml:space="preserve"> σαράντα επτά</w:t>
      </w:r>
      <w:r>
        <w:rPr>
          <w:rFonts w:eastAsia="Times New Roman"/>
          <w:szCs w:val="24"/>
        </w:rPr>
        <w:t xml:space="preserve"> αιτήσεις για κύριες και επικουρικές συντάξεις. Οι κύριες συντάξεις είναι </w:t>
      </w:r>
      <w:r>
        <w:rPr>
          <w:rFonts w:eastAsia="Times New Roman"/>
          <w:szCs w:val="24"/>
        </w:rPr>
        <w:t>εξήν</w:t>
      </w:r>
      <w:r>
        <w:rPr>
          <w:rFonts w:eastAsia="Times New Roman"/>
          <w:szCs w:val="24"/>
        </w:rPr>
        <w:t xml:space="preserve">τα χιλιάδες τετρακόσιες ενενήντα τρεις </w:t>
      </w:r>
      <w:r>
        <w:rPr>
          <w:rFonts w:eastAsia="Times New Roman"/>
          <w:szCs w:val="24"/>
        </w:rPr>
        <w:t xml:space="preserve">και οι επικουρικές είναι </w:t>
      </w:r>
      <w:r>
        <w:rPr>
          <w:rFonts w:eastAsia="Times New Roman"/>
          <w:szCs w:val="24"/>
        </w:rPr>
        <w:t>εξήντα μία χιλιάδες εξακόσιες πενήντα τέσσερις</w:t>
      </w:r>
      <w:r>
        <w:rPr>
          <w:rFonts w:eastAsia="Times New Roman"/>
          <w:szCs w:val="24"/>
        </w:rPr>
        <w:t>. Καθυστερούν συντάξεις χηρείας, αναπηρικές συντάξεις. Παρά το γεγονός ότι έχουν παρέλθει ήδη έξι μήνες από την ψήφιση του νέου ασφαλιστικού νόμου</w:t>
      </w:r>
      <w:r>
        <w:rPr>
          <w:rFonts w:eastAsia="Times New Roman"/>
          <w:szCs w:val="24"/>
        </w:rPr>
        <w:t xml:space="preserve">, </w:t>
      </w:r>
      <w:r>
        <w:rPr>
          <w:rFonts w:eastAsia="Times New Roman"/>
          <w:szCs w:val="24"/>
        </w:rPr>
        <w:t xml:space="preserve">δηλαδή του </w:t>
      </w:r>
      <w:r>
        <w:rPr>
          <w:rFonts w:eastAsia="Times New Roman"/>
          <w:szCs w:val="24"/>
        </w:rPr>
        <w:t xml:space="preserve">ν.4387/2016, δεν έχει εκδοθεί η απαραίτητη δευτερογενής νομοθεσία, δεν έχουν εκδοθεί τα </w:t>
      </w:r>
      <w:r>
        <w:rPr>
          <w:rFonts w:eastAsia="Times New Roman"/>
          <w:szCs w:val="24"/>
        </w:rPr>
        <w:lastRenderedPageBreak/>
        <w:t xml:space="preserve">σχετικά απαραίτητα προεδρικά διατάγματα αλλά και οι διευκρινιστικές εγκύκλιοι, που είναι απαραίτητα για να εφαρμοστεί ο νόμος. </w:t>
      </w:r>
    </w:p>
    <w:p w14:paraId="3B8BE52F" w14:textId="77777777" w:rsidR="00D64048" w:rsidRDefault="00F87DB7">
      <w:pPr>
        <w:spacing w:line="600" w:lineRule="auto"/>
        <w:ind w:firstLine="720"/>
        <w:contextualSpacing/>
        <w:jc w:val="both"/>
        <w:rPr>
          <w:rFonts w:eastAsia="Times New Roman"/>
          <w:szCs w:val="24"/>
        </w:rPr>
      </w:pPr>
      <w:r>
        <w:rPr>
          <w:rFonts w:eastAsia="Times New Roman"/>
          <w:szCs w:val="24"/>
        </w:rPr>
        <w:t>(Στο σημείο αυτό κτυπάει το</w:t>
      </w:r>
      <w:r>
        <w:rPr>
          <w:rFonts w:eastAsia="Times New Roman"/>
          <w:szCs w:val="24"/>
        </w:rPr>
        <w:t xml:space="preserve"> κουδούνι λήξεως του χρόνου ομιλίας του κυρίου Βουλευτού)</w:t>
      </w:r>
    </w:p>
    <w:p w14:paraId="3B8BE530" w14:textId="77777777" w:rsidR="00D64048" w:rsidRDefault="00F87DB7">
      <w:pPr>
        <w:spacing w:line="600" w:lineRule="auto"/>
        <w:ind w:firstLine="720"/>
        <w:contextualSpacing/>
        <w:jc w:val="both"/>
        <w:rPr>
          <w:rFonts w:eastAsia="Times New Roman"/>
          <w:szCs w:val="24"/>
        </w:rPr>
      </w:pPr>
      <w:r>
        <w:rPr>
          <w:rFonts w:eastAsia="Times New Roman"/>
          <w:szCs w:val="24"/>
        </w:rPr>
        <w:t>Μισό λεπτό, κύριε Πρόεδρε.</w:t>
      </w:r>
    </w:p>
    <w:p w14:paraId="3B8BE531" w14:textId="77777777" w:rsidR="00D64048" w:rsidRDefault="00F87DB7">
      <w:pPr>
        <w:spacing w:line="600" w:lineRule="auto"/>
        <w:ind w:firstLine="720"/>
        <w:contextualSpacing/>
        <w:jc w:val="both"/>
        <w:rPr>
          <w:rFonts w:eastAsia="Times New Roman"/>
          <w:szCs w:val="24"/>
        </w:rPr>
      </w:pPr>
      <w:r>
        <w:rPr>
          <w:rFonts w:eastAsia="Times New Roman"/>
          <w:szCs w:val="24"/>
        </w:rPr>
        <w:t>Αυτό έχει ως αποτέλεσμα οι νέοι συνταξιούχοι, που έχουν καταθέσει αίτηση συνταξιοδότησης μετά την ψήφιση του νόμου, δηλαδή από 12-5-2016 και μετά, να περιμένουν τη σύνταξή</w:t>
      </w:r>
      <w:r>
        <w:rPr>
          <w:rFonts w:eastAsia="Times New Roman"/>
          <w:szCs w:val="24"/>
        </w:rPr>
        <w:t xml:space="preserve"> τους, η οποία παραμένει στα συρτάρια των ταμείων.</w:t>
      </w:r>
    </w:p>
    <w:p w14:paraId="3B8BE532" w14:textId="77777777" w:rsidR="00D64048" w:rsidRDefault="00F87DB7">
      <w:pPr>
        <w:spacing w:line="600" w:lineRule="auto"/>
        <w:ind w:firstLine="720"/>
        <w:contextualSpacing/>
        <w:jc w:val="both"/>
        <w:rPr>
          <w:rFonts w:eastAsia="Times New Roman"/>
          <w:szCs w:val="24"/>
        </w:rPr>
      </w:pPr>
      <w:r>
        <w:rPr>
          <w:rFonts w:eastAsia="Times New Roman"/>
          <w:szCs w:val="24"/>
        </w:rPr>
        <w:t>Ένα άλλο πολύ σημαντικό στοιχείο είναι το εξής: Από την καθυστέρηση της Κυβέρνησης και σε αυτόν τον τομέα έχει δημιουργηθεί ένα μεγάλο κρυφό χρέος από τις απλήρωτες συντάξεις. Εκτιμάται ότι το χρέος αυτό ε</w:t>
      </w:r>
      <w:r>
        <w:rPr>
          <w:rFonts w:eastAsia="Times New Roman"/>
          <w:szCs w:val="24"/>
        </w:rPr>
        <w:t xml:space="preserve">ίναι του ύψους του 1 δισεκατομμυρίου ευρώ σε ετήσια βάση, που έχουν τα υπό ένταξη στο ΕΦΚΑ ταμεία κύριας ασφάλισης: ΙΚΑ, ΟΑΕΕ, ΟΓΑ, ΕΤΑΑ. </w:t>
      </w:r>
    </w:p>
    <w:p w14:paraId="3B8BE533" w14:textId="77777777" w:rsidR="00D64048" w:rsidRDefault="00F87DB7">
      <w:pPr>
        <w:spacing w:line="600" w:lineRule="auto"/>
        <w:ind w:firstLine="720"/>
        <w:contextualSpacing/>
        <w:jc w:val="both"/>
        <w:rPr>
          <w:rFonts w:eastAsia="Times New Roman"/>
          <w:szCs w:val="24"/>
        </w:rPr>
      </w:pPr>
      <w:r>
        <w:rPr>
          <w:rFonts w:eastAsia="Times New Roman"/>
          <w:szCs w:val="24"/>
        </w:rPr>
        <w:lastRenderedPageBreak/>
        <w:t>Κύριε Υπουργέ, όλες οι κύριες συντάξεις, γήρατος, αναπηρίας και χηρείας εκκρεμούν, λόγω καθυστέρησης έκδοσης της σχετ</w:t>
      </w:r>
      <w:r>
        <w:rPr>
          <w:rFonts w:eastAsia="Times New Roman"/>
          <w:szCs w:val="24"/>
        </w:rPr>
        <w:t>ικής εγκυκλίου. Οι άνθρωποι περιμένουν και δεν παίρνουν ούτε καν προσωρινή σύνταξη, που είχαμε θεσπίσει ως κυβέρνηση της Νέας Δημοκρατίας. Το ίδιο πρόβλημα υπάρχει και για την επικουρική σύνταξη στο ΕΤΕΑ. Μάλιστα δεν το κάνει το ίδιο το ΕΤΕΑ και έχει επιλέ</w:t>
      </w:r>
      <w:r>
        <w:rPr>
          <w:rFonts w:eastAsia="Times New Roman"/>
          <w:szCs w:val="24"/>
        </w:rPr>
        <w:t>ξει να «πετάξει το μπαλάκι» στα ίδια τα ταμεία. Από 1-1-2015 δεν έχει πληρωθεί τίποτα. Τίποτα! Ούτε καν ποσοστό. Δεν έχει εκδοθεί καμμία απόφαση. Και</w:t>
      </w:r>
      <w:r>
        <w:rPr>
          <w:rFonts w:eastAsia="Times New Roman"/>
          <w:szCs w:val="24"/>
        </w:rPr>
        <w:t>,</w:t>
      </w:r>
      <w:r>
        <w:rPr>
          <w:rFonts w:eastAsia="Times New Roman"/>
          <w:szCs w:val="24"/>
        </w:rPr>
        <w:t xml:space="preserve"> βεβαίως, θα πληρωθούν αναδρομικά και θα δημιουργηθεί ένα πελώριο κόστος.</w:t>
      </w:r>
    </w:p>
    <w:p w14:paraId="3B8BE534" w14:textId="77777777" w:rsidR="00D64048" w:rsidRDefault="00F87DB7">
      <w:pPr>
        <w:spacing w:line="600" w:lineRule="auto"/>
        <w:ind w:firstLine="720"/>
        <w:contextualSpacing/>
        <w:jc w:val="both"/>
        <w:rPr>
          <w:rFonts w:eastAsia="Times New Roman"/>
          <w:szCs w:val="24"/>
        </w:rPr>
      </w:pPr>
      <w:r>
        <w:rPr>
          <w:rFonts w:eastAsia="Times New Roman"/>
          <w:szCs w:val="24"/>
        </w:rPr>
        <w:t>Κλείνοντας, λοιπόν, σας ερωτώ: Π</w:t>
      </w:r>
      <w:r>
        <w:rPr>
          <w:rFonts w:eastAsia="Times New Roman"/>
          <w:szCs w:val="24"/>
        </w:rPr>
        <w:t xml:space="preserve">ότε προτίθεστε να προβείτε στην έκδοση των διευκρινιστικών εγκυκλίων; Έχετε αναλογιστεί ότι το έλλειμμα που θα κληρονομήσει από τα υφιστάμενα ασφαλιστικά ταμεία ο </w:t>
      </w:r>
      <w:proofErr w:type="spellStart"/>
      <w:r>
        <w:rPr>
          <w:rFonts w:eastAsia="Times New Roman"/>
          <w:szCs w:val="24"/>
        </w:rPr>
        <w:t>νεοσυσταθείς</w:t>
      </w:r>
      <w:proofErr w:type="spellEnd"/>
      <w:r>
        <w:rPr>
          <w:rFonts w:eastAsia="Times New Roman"/>
          <w:szCs w:val="24"/>
        </w:rPr>
        <w:t xml:space="preserve"> Ενιαίος Φορέας Κοινωνικής Ασφάλισης από 1-1-2017 συνεχώς διογκώνεται; Και αν ναι</w:t>
      </w:r>
      <w:r>
        <w:rPr>
          <w:rFonts w:eastAsia="Times New Roman"/>
          <w:szCs w:val="24"/>
        </w:rPr>
        <w:t>, από πού θα καλυφθεί αυτό το κόστος;</w:t>
      </w:r>
    </w:p>
    <w:p w14:paraId="3B8BE535" w14:textId="77777777" w:rsidR="00D64048" w:rsidRDefault="00F87DB7">
      <w:pPr>
        <w:spacing w:line="600" w:lineRule="auto"/>
        <w:ind w:firstLine="720"/>
        <w:contextualSpacing/>
        <w:jc w:val="both"/>
        <w:rPr>
          <w:rFonts w:eastAsia="Times New Roman"/>
          <w:szCs w:val="24"/>
        </w:rPr>
      </w:pPr>
      <w:r>
        <w:rPr>
          <w:rFonts w:eastAsia="Times New Roman"/>
          <w:szCs w:val="24"/>
        </w:rPr>
        <w:t>Ευχαριστώ.</w:t>
      </w:r>
    </w:p>
    <w:p w14:paraId="3B8BE536" w14:textId="77777777" w:rsidR="00D64048" w:rsidRDefault="00F87DB7">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w:t>
      </w:r>
    </w:p>
    <w:p w14:paraId="3B8BE537" w14:textId="77777777" w:rsidR="00D64048" w:rsidRDefault="00F87DB7">
      <w:pPr>
        <w:spacing w:line="600" w:lineRule="auto"/>
        <w:ind w:firstLine="720"/>
        <w:contextualSpacing/>
        <w:jc w:val="both"/>
        <w:rPr>
          <w:rFonts w:eastAsia="Times New Roman"/>
          <w:szCs w:val="24"/>
        </w:rPr>
      </w:pPr>
      <w:r>
        <w:rPr>
          <w:rFonts w:eastAsia="Times New Roman"/>
          <w:szCs w:val="24"/>
        </w:rPr>
        <w:t>Τον λόγο έχει ο Υφυπουργός κ. Πετρόπουλος.</w:t>
      </w:r>
    </w:p>
    <w:p w14:paraId="3B8BE538" w14:textId="77777777" w:rsidR="00D64048" w:rsidRDefault="00F87DB7">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w:t>
      </w:r>
      <w:r>
        <w:rPr>
          <w:rFonts w:eastAsia="Times New Roman"/>
          <w:szCs w:val="24"/>
        </w:rPr>
        <w:t>Πρόεδρε.</w:t>
      </w:r>
    </w:p>
    <w:p w14:paraId="3B8BE539" w14:textId="77777777" w:rsidR="00D64048" w:rsidRDefault="00F87DB7">
      <w:pPr>
        <w:spacing w:line="600" w:lineRule="auto"/>
        <w:ind w:firstLine="720"/>
        <w:contextualSpacing/>
        <w:jc w:val="both"/>
        <w:rPr>
          <w:rFonts w:eastAsia="Times New Roman"/>
          <w:szCs w:val="24"/>
        </w:rPr>
      </w:pPr>
      <w:r>
        <w:rPr>
          <w:rFonts w:eastAsia="Times New Roman"/>
          <w:szCs w:val="24"/>
        </w:rPr>
        <w:t xml:space="preserve">Τέσσερα τουλάχιστον από τα σημεία της τοποθέτησής σας, κύριε </w:t>
      </w:r>
      <w:proofErr w:type="spellStart"/>
      <w:r>
        <w:rPr>
          <w:rFonts w:eastAsia="Times New Roman"/>
          <w:szCs w:val="24"/>
        </w:rPr>
        <w:t>Αυγενάκη</w:t>
      </w:r>
      <w:proofErr w:type="spellEnd"/>
      <w:r>
        <w:rPr>
          <w:rFonts w:eastAsia="Times New Roman"/>
          <w:szCs w:val="24"/>
        </w:rPr>
        <w:t>, αφορούν τη δική σας πολιτική και αμέσως θα σας πω:</w:t>
      </w:r>
    </w:p>
    <w:p w14:paraId="3B8BE53A" w14:textId="77777777" w:rsidR="00D64048" w:rsidRDefault="00F87DB7">
      <w:pPr>
        <w:spacing w:line="600" w:lineRule="auto"/>
        <w:ind w:firstLine="720"/>
        <w:contextualSpacing/>
        <w:jc w:val="both"/>
        <w:rPr>
          <w:rFonts w:eastAsia="Times New Roman"/>
          <w:szCs w:val="24"/>
        </w:rPr>
      </w:pPr>
      <w:r>
        <w:rPr>
          <w:rFonts w:eastAsia="Times New Roman"/>
          <w:szCs w:val="24"/>
        </w:rPr>
        <w:t xml:space="preserve">Το ΕΚΑΣ αποτελούσε δική σας δέσμευση για την περικοπή του και οι ίδιοι, εν τέλει, κατ’ απαίτησή σας είστε εκείνοι που κυρίως </w:t>
      </w:r>
      <w:r>
        <w:rPr>
          <w:rFonts w:eastAsia="Times New Roman"/>
          <w:szCs w:val="24"/>
        </w:rPr>
        <w:t>στηρίξατε την περικοπή του πέρσι και με την ψήφο σας. Συνεπώς</w:t>
      </w:r>
      <w:r>
        <w:rPr>
          <w:rFonts w:eastAsia="Times New Roman"/>
          <w:szCs w:val="24"/>
        </w:rPr>
        <w:t xml:space="preserve"> </w:t>
      </w:r>
      <w:r>
        <w:rPr>
          <w:rFonts w:eastAsia="Times New Roman"/>
          <w:szCs w:val="24"/>
        </w:rPr>
        <w:t>μη μας εγκαλείτε για κάτι που επιμόνως θέλατε να συμβεί.</w:t>
      </w:r>
    </w:p>
    <w:p w14:paraId="3B8BE53B" w14:textId="77777777" w:rsidR="00D64048" w:rsidRDefault="00F87DB7">
      <w:pPr>
        <w:spacing w:line="600" w:lineRule="auto"/>
        <w:ind w:firstLine="720"/>
        <w:contextualSpacing/>
        <w:jc w:val="both"/>
        <w:rPr>
          <w:rFonts w:eastAsia="Times New Roman"/>
          <w:szCs w:val="24"/>
        </w:rPr>
      </w:pPr>
      <w:r>
        <w:rPr>
          <w:rFonts w:eastAsia="Times New Roman"/>
          <w:szCs w:val="24"/>
        </w:rPr>
        <w:t>Επίσης, είναι το θέμα των επικουρικών. Δεν θα έπρεπε τουλάχιστον να αποσιωπάται ακόμα ότι η ρήτρα μηδενικού ελλείμματος θα οδηγούσε σε μη</w:t>
      </w:r>
      <w:r>
        <w:rPr>
          <w:rFonts w:eastAsia="Times New Roman"/>
          <w:szCs w:val="24"/>
        </w:rPr>
        <w:t>δενικές επικουρικές συντάξεις. Και για να αντιλαμβάνε</w:t>
      </w:r>
      <w:r>
        <w:rPr>
          <w:rFonts w:eastAsia="Times New Roman"/>
          <w:szCs w:val="24"/>
        </w:rPr>
        <w:lastRenderedPageBreak/>
        <w:t xml:space="preserve">ται ο ελληνικός λαός για τι πράγμα μιλάμε, επαναλαμβάνω ότι δεν θα έπρεπε καθόλου να θίξουμε αποθεματικά του Ενιαίου Ταμείου Επικουρικής Ασφάλισης και να δίνουμε επικουρική σύνταξη μόνο αν εισπράττονται </w:t>
      </w:r>
      <w:r>
        <w:rPr>
          <w:rFonts w:eastAsia="Times New Roman"/>
          <w:szCs w:val="24"/>
        </w:rPr>
        <w:t>τόσες εισφορές όσες θα αρκούσαν για την απονομή αυτών των επικουρικών συντάξεων. Γι’ αυτόν τον λόγο ορυμαγδός υποβολιμαίων άρθρων και σχολίων χτύπησαν την απόφασή μας να αξιοποιήσουμε τα αποθεματικά, πάνω από 1,2 δισεκατομμύρια, που έχει το ΕΤΕΑ, προκειμέν</w:t>
      </w:r>
      <w:r>
        <w:rPr>
          <w:rFonts w:eastAsia="Times New Roman"/>
          <w:szCs w:val="24"/>
        </w:rPr>
        <w:t>ου να μην υπάρξει περικοπή επικουρικών συντάξεων. Αυτό ήταν άλλωστε ένα επίτευγμα της δικής μας διαπραγμάτευσης, να μην περιοριστούμε στη δέσμευση που εσείς είχατε αναλάβει, να τηρούμε τη ρήτρα μηδενικού ελλείμματος για τις επικουρικές συντάξεις.</w:t>
      </w:r>
    </w:p>
    <w:p w14:paraId="3B8BE53C" w14:textId="77777777" w:rsidR="00D64048" w:rsidRDefault="00F87DB7">
      <w:pPr>
        <w:spacing w:line="600" w:lineRule="auto"/>
        <w:ind w:firstLine="720"/>
        <w:contextualSpacing/>
        <w:jc w:val="both"/>
        <w:rPr>
          <w:rFonts w:eastAsia="Times New Roman"/>
          <w:szCs w:val="24"/>
        </w:rPr>
      </w:pPr>
      <w:r>
        <w:rPr>
          <w:rFonts w:eastAsia="Times New Roman"/>
          <w:szCs w:val="24"/>
        </w:rPr>
        <w:t xml:space="preserve">Το τρίτο </w:t>
      </w:r>
      <w:r>
        <w:rPr>
          <w:rFonts w:eastAsia="Times New Roman"/>
          <w:szCs w:val="24"/>
        </w:rPr>
        <w:t xml:space="preserve">είναι οι μειώσεις στις κύριες συντάξεις. Όσες επέρχονται μέσα από ένα σύστημα </w:t>
      </w:r>
      <w:proofErr w:type="spellStart"/>
      <w:r>
        <w:rPr>
          <w:rFonts w:eastAsia="Times New Roman"/>
          <w:szCs w:val="24"/>
        </w:rPr>
        <w:t>εξορθολογισμού</w:t>
      </w:r>
      <w:proofErr w:type="spellEnd"/>
      <w:r>
        <w:rPr>
          <w:rFonts w:eastAsia="Times New Roman"/>
          <w:szCs w:val="24"/>
        </w:rPr>
        <w:t>, στον βαθμό που επέρχονται, οδηγούν στη διατήρηση των ήδη καταβαλλόμενων συντάξεων στο ύψος που καταβάλλονταν, στην προστασία των συντάξεων αυτών και στην προοπτικ</w:t>
      </w:r>
      <w:r>
        <w:rPr>
          <w:rFonts w:eastAsia="Times New Roman"/>
          <w:szCs w:val="24"/>
        </w:rPr>
        <w:t>ή ανάπτυξης των νέων συντάξεων.</w:t>
      </w:r>
    </w:p>
    <w:p w14:paraId="3B8BE53D" w14:textId="77777777" w:rsidR="00D64048" w:rsidRDefault="00F87DB7">
      <w:pPr>
        <w:spacing w:line="600" w:lineRule="auto"/>
        <w:ind w:firstLine="720"/>
        <w:contextualSpacing/>
        <w:jc w:val="both"/>
        <w:rPr>
          <w:rFonts w:eastAsia="Times New Roman"/>
          <w:szCs w:val="24"/>
        </w:rPr>
      </w:pPr>
      <w:r w:rsidRPr="002C4613">
        <w:rPr>
          <w:rFonts w:eastAsia="Times New Roman"/>
          <w:szCs w:val="24"/>
        </w:rPr>
        <w:lastRenderedPageBreak/>
        <w:t>Τέλος</w:t>
      </w:r>
      <w:r w:rsidRPr="00326008">
        <w:rPr>
          <w:rFonts w:eastAsia="Times New Roman"/>
          <w:szCs w:val="24"/>
        </w:rPr>
        <w:t xml:space="preserve"> μιλήσατε για την ταχύτητα απονομής συντάξεων μετά από μείωση κατά 40% των εργαζόμενων στους ασφαλιστικούς φορείς και μετά από </w:t>
      </w:r>
      <w:r>
        <w:rPr>
          <w:rFonts w:eastAsia="Times New Roman"/>
          <w:szCs w:val="24"/>
        </w:rPr>
        <w:t xml:space="preserve">μία δική μας επίμονη προσπάθεια να δώσουμε συντάξεις το γρηγορότερο δεν μπορείτε να μιλάτε </w:t>
      </w:r>
      <w:r>
        <w:rPr>
          <w:rFonts w:eastAsia="Times New Roman"/>
          <w:szCs w:val="24"/>
        </w:rPr>
        <w:t>για καθυστερήσεις.</w:t>
      </w:r>
    </w:p>
    <w:p w14:paraId="3B8BE53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υτό διότι στο τέλος του 2014 αρχές του 2015 όταν ανέλαβε η δική μας Κυβέρνηση, εσείς είχατε δώσει κύριες συντάξεις τουλάχιστον τριάντα χιλιάδες λιγότερες σε σχέση με μας. Εκκρεμούσαν από εσάς ογδόντα τρεις χιλιάδες. Έφτασαν εξήντα χιλιά</w:t>
      </w:r>
      <w:r>
        <w:rPr>
          <w:rFonts w:eastAsia="Times New Roman" w:cs="Times New Roman"/>
          <w:szCs w:val="24"/>
        </w:rPr>
        <w:t>δες οι κύριες συντάξεις που καταβλήθηκαν μέσα στο 2016, με τη δική μας διακυβέρνηση.</w:t>
      </w:r>
    </w:p>
    <w:p w14:paraId="3B8BE53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Κάθε χρόνο από το 2014 προς το 2015 και το 2016 δίναμε παραπάνω τριάντα χιλιάδες συντάξεις. Συνεπώς παρά το γεγονός ότι είχαμε μειωμένο προσωπικό, είναι μάλλον άστοχο να ε</w:t>
      </w:r>
      <w:r>
        <w:rPr>
          <w:rFonts w:eastAsia="Times New Roman" w:cs="Times New Roman"/>
          <w:szCs w:val="24"/>
        </w:rPr>
        <w:t>γκαλείτε την Κυβέρνηση για καθυστερήσεις. Τέλος ανακοινώθηκε ήδη η τροπολογία που εισάγεται προς ψήφιση για τη διάθεση 859.000.000 ευρώ</w:t>
      </w:r>
      <w:r>
        <w:rPr>
          <w:rFonts w:eastAsia="Times New Roman" w:cs="Times New Roman"/>
          <w:szCs w:val="24"/>
        </w:rPr>
        <w:t>,</w:t>
      </w:r>
      <w:r>
        <w:rPr>
          <w:rFonts w:eastAsia="Times New Roman" w:cs="Times New Roman"/>
          <w:szCs w:val="24"/>
        </w:rPr>
        <w:t xml:space="preserve"> που θα καλύψουν περίπου </w:t>
      </w:r>
      <w:proofErr w:type="spellStart"/>
      <w:r>
        <w:rPr>
          <w:rFonts w:eastAsia="Times New Roman" w:cs="Times New Roman"/>
          <w:szCs w:val="24"/>
        </w:rPr>
        <w:t>εκατόν</w:t>
      </w:r>
      <w:proofErr w:type="spellEnd"/>
      <w:r>
        <w:rPr>
          <w:rFonts w:eastAsia="Times New Roman" w:cs="Times New Roman"/>
          <w:szCs w:val="24"/>
        </w:rPr>
        <w:t xml:space="preserve"> δύο χιλιάδες συνταξιούχους κύριας σύνταξης μέσα στο 2017.</w:t>
      </w:r>
    </w:p>
    <w:p w14:paraId="3B8BE54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αυτό που έχουμε ήδη ε</w:t>
      </w:r>
      <w:r>
        <w:rPr>
          <w:rFonts w:eastAsia="Times New Roman" w:cs="Times New Roman"/>
          <w:szCs w:val="24"/>
        </w:rPr>
        <w:t>ξαγγείλει είναι σαφές. Δεν έχουμε κα</w:t>
      </w:r>
      <w:r>
        <w:rPr>
          <w:rFonts w:eastAsia="Times New Roman" w:cs="Times New Roman"/>
          <w:szCs w:val="24"/>
        </w:rPr>
        <w:t>μ</w:t>
      </w:r>
      <w:r>
        <w:rPr>
          <w:rFonts w:eastAsia="Times New Roman" w:cs="Times New Roman"/>
          <w:szCs w:val="24"/>
        </w:rPr>
        <w:t>μία πολιτική αποφυγής καταβολής συντάξεων και δεν δημιουργούμε κανένα κρυφό έλλειμμα εν αντιθέσει με εσάς. Επειδή ξέρετε ότι το κάνατε, γι’ αυτό και λέτε ότι το κάνουμε εμείς τώρα. Κρατούσατε πίσω συντάξεις, για να παρο</w:t>
      </w:r>
      <w:r>
        <w:rPr>
          <w:rFonts w:eastAsia="Times New Roman" w:cs="Times New Roman"/>
          <w:szCs w:val="24"/>
        </w:rPr>
        <w:t>υσιάζετε καλύτερα στοιχεία στο οικονομικό ισοζύγιο των ασφαλιστικών φορέων.</w:t>
      </w:r>
    </w:p>
    <w:p w14:paraId="3B8BE54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Μη μας κατηγορείτε ότι εμείς επιδιώκουμε να μην καταβάλουμε συντάξεις, διότι κάνουμε ακριβώς το αντίθετο. Θα δοθούν 859.000.000 ευρώ, για να καλύψουμε </w:t>
      </w:r>
      <w:proofErr w:type="spellStart"/>
      <w:r>
        <w:rPr>
          <w:rFonts w:eastAsia="Times New Roman" w:cs="Times New Roman"/>
          <w:szCs w:val="24"/>
        </w:rPr>
        <w:t>εκατόν</w:t>
      </w:r>
      <w:proofErr w:type="spellEnd"/>
      <w:r>
        <w:rPr>
          <w:rFonts w:eastAsia="Times New Roman" w:cs="Times New Roman"/>
          <w:szCs w:val="24"/>
        </w:rPr>
        <w:t xml:space="preserve"> δύο χιλιάδες συντάξεις</w:t>
      </w:r>
      <w:r>
        <w:rPr>
          <w:rFonts w:eastAsia="Times New Roman" w:cs="Times New Roman"/>
          <w:szCs w:val="24"/>
        </w:rPr>
        <w:t xml:space="preserve"> και επομένως μέσα στο 2017 θα έχουμε μειώσει εντελώς την αναμονή.</w:t>
      </w:r>
    </w:p>
    <w:p w14:paraId="3B8BE54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Τέλος αν υπάρχει κάποια καθυστέρηση στο νέο τρόπο υπολογισμού των συντάξεων</w:t>
      </w:r>
      <w:r>
        <w:rPr>
          <w:rFonts w:eastAsia="Times New Roman" w:cs="Times New Roman"/>
          <w:szCs w:val="24"/>
        </w:rPr>
        <w:t>,</w:t>
      </w:r>
      <w:r>
        <w:rPr>
          <w:rFonts w:eastAsia="Times New Roman" w:cs="Times New Roman"/>
          <w:szCs w:val="24"/>
        </w:rPr>
        <w:t xml:space="preserve"> οφείλεται στην αναμονή που έχουμε από την Ελληνική Στατιστική Υπηρεσία. Περιμένουμε να μας δώσει τον τρόπο υπολο</w:t>
      </w:r>
      <w:r>
        <w:rPr>
          <w:rFonts w:eastAsia="Times New Roman" w:cs="Times New Roman"/>
          <w:szCs w:val="24"/>
        </w:rPr>
        <w:t xml:space="preserve">γισμού στον παρόντα χρόνο των εισφορών που είχαν καταβληθεί παλιότερα, από το 2002 και μετά, </w:t>
      </w:r>
      <w:r>
        <w:rPr>
          <w:rFonts w:eastAsia="Times New Roman" w:cs="Times New Roman"/>
          <w:szCs w:val="24"/>
        </w:rPr>
        <w:lastRenderedPageBreak/>
        <w:t xml:space="preserve">προκειμένου να έχουμε μία σαφή και ορθή αποτίμηση της παρούσας αξίας των εισφορών, με μία αναδρομή από το παρελθόν. Χρειάζεται να εκδοθούν κάποιοι συντελεστές από </w:t>
      </w:r>
      <w:r>
        <w:rPr>
          <w:rFonts w:eastAsia="Times New Roman" w:cs="Times New Roman"/>
          <w:szCs w:val="24"/>
        </w:rPr>
        <w:t>την ΕΛΣΤΑΤ και επείγεται η έκδοσή τους, οπότε θα ολοκληρωθούν.</w:t>
      </w:r>
    </w:p>
    <w:p w14:paraId="3B8BE54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έχετε τον λόγο για τη δευτερολογία σας για τρία λεπτά.</w:t>
      </w:r>
    </w:p>
    <w:p w14:paraId="3B8BE54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κύριε Πρόεδρε.</w:t>
      </w:r>
    </w:p>
    <w:p w14:paraId="3B8BE54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μας εκπλήσσετε. Πάγ</w:t>
      </w:r>
      <w:r>
        <w:rPr>
          <w:rFonts w:eastAsia="Times New Roman" w:cs="Times New Roman"/>
          <w:szCs w:val="24"/>
        </w:rPr>
        <w:t xml:space="preserve">ια, ανεύθυνη τακτική να πετάτε τη μπάλα στην εξέδρα και νομίζετε ότι όλα είναι </w:t>
      </w:r>
      <w:proofErr w:type="spellStart"/>
      <w:r>
        <w:rPr>
          <w:rFonts w:eastAsia="Times New Roman" w:cs="Times New Roman"/>
          <w:szCs w:val="24"/>
        </w:rPr>
        <w:t>κα</w:t>
      </w:r>
      <w:r>
        <w:rPr>
          <w:rFonts w:eastAsia="Times New Roman" w:cs="Times New Roman"/>
          <w:szCs w:val="24"/>
        </w:rPr>
        <w:t>πολ</w:t>
      </w:r>
      <w:r>
        <w:rPr>
          <w:rFonts w:eastAsia="Times New Roman" w:cs="Times New Roman"/>
          <w:szCs w:val="24"/>
        </w:rPr>
        <w:t>λά</w:t>
      </w:r>
      <w:proofErr w:type="spellEnd"/>
      <w:r>
        <w:rPr>
          <w:rFonts w:eastAsia="Times New Roman" w:cs="Times New Roman"/>
          <w:szCs w:val="24"/>
        </w:rPr>
        <w:t xml:space="preserve">. Δεν </w:t>
      </w:r>
      <w:proofErr w:type="spellStart"/>
      <w:r>
        <w:rPr>
          <w:rFonts w:eastAsia="Times New Roman" w:cs="Times New Roman"/>
          <w:szCs w:val="24"/>
        </w:rPr>
        <w:t>εκλεγήκατε</w:t>
      </w:r>
      <w:proofErr w:type="spellEnd"/>
      <w:r>
        <w:rPr>
          <w:rFonts w:eastAsia="Times New Roman" w:cs="Times New Roman"/>
          <w:szCs w:val="24"/>
        </w:rPr>
        <w:t xml:space="preserve"> χθες. Δεν αναλάβατε τη διακυβέρνηση του τόπου χθες. Είστε Κυβέρνηση του τόπου δύο χρόνια, κύριε Υπουργέ, δύο χρόνια ευθύνης. Τι έχετε κάνει σε αυτά τα δύ</w:t>
      </w:r>
      <w:r>
        <w:rPr>
          <w:rFonts w:eastAsia="Times New Roman" w:cs="Times New Roman"/>
          <w:szCs w:val="24"/>
        </w:rPr>
        <w:t xml:space="preserve">ο χρόνια; Μονίμως πετάτε τη μπάλα στην εξέδρα. </w:t>
      </w:r>
      <w:r>
        <w:rPr>
          <w:rFonts w:eastAsia="Times New Roman" w:cs="Times New Roman"/>
          <w:szCs w:val="24"/>
        </w:rPr>
        <w:t>Άρα δ</w:t>
      </w:r>
      <w:r>
        <w:rPr>
          <w:rFonts w:eastAsia="Times New Roman" w:cs="Times New Roman"/>
          <w:szCs w:val="24"/>
        </w:rPr>
        <w:t>εν σας πιστεύει ο ελληνικός λαός. Δεν είστε άμοιροι ευθυνών.</w:t>
      </w:r>
    </w:p>
    <w:p w14:paraId="3B8BE54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Ο ν.4387 από ποιον ψηφίστηκε; Από εσάς. Τι έχετε κάνει όλο αυτό το διάστημα; Απολύτως τίποτα. Έχουν συμπληρωθεί έξι μήνες και ο κόσμος αναμένει</w:t>
      </w:r>
      <w:r>
        <w:rPr>
          <w:rFonts w:eastAsia="Times New Roman" w:cs="Times New Roman"/>
          <w:szCs w:val="24"/>
        </w:rPr>
        <w:t xml:space="preserve"> και μιλάμε για κόσμο</w:t>
      </w:r>
      <w:r>
        <w:rPr>
          <w:rFonts w:eastAsia="Times New Roman" w:cs="Times New Roman"/>
          <w:szCs w:val="24"/>
        </w:rPr>
        <w:t>,</w:t>
      </w:r>
      <w:r>
        <w:rPr>
          <w:rFonts w:eastAsia="Times New Roman" w:cs="Times New Roman"/>
          <w:szCs w:val="24"/>
        </w:rPr>
        <w:t xml:space="preserve"> που αυτή τη στιγμή δεν έχει τη στοιχειώδη δύναμη να υποστηρίξει τις καθημερινές ανάγκες του.</w:t>
      </w:r>
    </w:p>
    <w:p w14:paraId="3B8BE54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Τι μας είπατε; Για άλλη μια φορά μάς είπατε αυτό που έχουμε ξανακούσει από τον κ. </w:t>
      </w:r>
      <w:proofErr w:type="spellStart"/>
      <w:r>
        <w:rPr>
          <w:rFonts w:eastAsia="Times New Roman" w:cs="Times New Roman"/>
          <w:szCs w:val="24"/>
        </w:rPr>
        <w:t>Κατρούγκαλο</w:t>
      </w:r>
      <w:proofErr w:type="spellEnd"/>
      <w:r>
        <w:rPr>
          <w:rFonts w:eastAsia="Times New Roman" w:cs="Times New Roman"/>
          <w:szCs w:val="24"/>
        </w:rPr>
        <w:t xml:space="preserve"> παρεμπιπτόντως, ότι φέρατε την τροπολογία προς</w:t>
      </w:r>
      <w:r>
        <w:rPr>
          <w:rFonts w:eastAsia="Times New Roman" w:cs="Times New Roman"/>
          <w:szCs w:val="24"/>
        </w:rPr>
        <w:t xml:space="preserve"> ψήφιση στη Βουλή. Μια χαρά! Τι κάνατε έξι μήνες; </w:t>
      </w:r>
      <w:r>
        <w:rPr>
          <w:rFonts w:eastAsia="Times New Roman" w:cs="Times New Roman"/>
          <w:szCs w:val="24"/>
        </w:rPr>
        <w:t>Φαντάζομαι δ</w:t>
      </w:r>
      <w:r>
        <w:rPr>
          <w:rFonts w:eastAsia="Times New Roman" w:cs="Times New Roman"/>
          <w:szCs w:val="24"/>
        </w:rPr>
        <w:t>εν έχετε αίσθηση του χρόνου ούτε του ρολογιού.</w:t>
      </w:r>
    </w:p>
    <w:p w14:paraId="3B8BE54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Έξι μήνες μετά και οι εγκύκλιοι δεν έχουν ακόμη ετοιμαστεί. Είναι ακόμα σε φάση προετοιμασίας. Πού είστε; Είστε αλλού; Ξέρετε τι σημαίνει καθημεριν</w:t>
      </w:r>
      <w:r>
        <w:rPr>
          <w:rFonts w:eastAsia="Times New Roman" w:cs="Times New Roman"/>
          <w:szCs w:val="24"/>
        </w:rPr>
        <w:t>ές ανάγκες; Ο χρόνος περνάει, οι εβδομάδες, οι μήνες και οι ανάγκες διογκώνονται. Δεν καταλαβαίνετε τις ανάγκες του κόσμου; Είστε αλλού; Είστε σε άλλη κοινωνία; Φαντάζομαι ή φανταζόμουν ότι θα απαντούσατε εσείς με μεγαλύτερη μετριοπάθεια, ειδικά μετά την α</w:t>
      </w:r>
      <w:r>
        <w:rPr>
          <w:rFonts w:eastAsia="Times New Roman" w:cs="Times New Roman"/>
          <w:szCs w:val="24"/>
        </w:rPr>
        <w:t xml:space="preserve">ποχώρηση του κ. </w:t>
      </w:r>
      <w:proofErr w:type="spellStart"/>
      <w:r>
        <w:rPr>
          <w:rFonts w:eastAsia="Times New Roman" w:cs="Times New Roman"/>
          <w:szCs w:val="24"/>
        </w:rPr>
        <w:t>Κατρούγκαλου</w:t>
      </w:r>
      <w:proofErr w:type="spellEnd"/>
      <w:r>
        <w:rPr>
          <w:rFonts w:eastAsia="Times New Roman" w:cs="Times New Roman"/>
          <w:szCs w:val="24"/>
        </w:rPr>
        <w:t xml:space="preserve"> από το Υπουργείο σας</w:t>
      </w:r>
    </w:p>
    <w:p w14:paraId="3B8BE54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υπάρχει προφορική εντολή προς το ΕΤΑΑ</w:t>
      </w:r>
      <w:r>
        <w:rPr>
          <w:rFonts w:eastAsia="Times New Roman" w:cs="Times New Roman"/>
          <w:szCs w:val="24"/>
        </w:rPr>
        <w:t>,</w:t>
      </w:r>
      <w:r>
        <w:rPr>
          <w:rFonts w:eastAsia="Times New Roman" w:cs="Times New Roman"/>
          <w:szCs w:val="24"/>
        </w:rPr>
        <w:t xml:space="preserve"> να μην εκδώσουν κα</w:t>
      </w:r>
      <w:r>
        <w:rPr>
          <w:rFonts w:eastAsia="Times New Roman" w:cs="Times New Roman"/>
          <w:szCs w:val="24"/>
        </w:rPr>
        <w:t>μ</w:t>
      </w:r>
      <w:r>
        <w:rPr>
          <w:rFonts w:eastAsia="Times New Roman" w:cs="Times New Roman"/>
          <w:szCs w:val="24"/>
        </w:rPr>
        <w:t>μία απόφαση για τις επικουρικές συντάξεις; Γνωρίζετε κάτι γι’ αυτό; Γιατί τέτοιες πληροφορίες έρχονται στ’ αυτιά μας.</w:t>
      </w:r>
    </w:p>
    <w:p w14:paraId="3B8BE54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Έχετε υπολογίσει το κόστος για τα αναδρομικά των συντάξεων που δεν έχουν απονεμηθεί τους τελευταίους μήνες; Έχει εγγραφεί το κόστος αυτό στον </w:t>
      </w:r>
      <w:r>
        <w:rPr>
          <w:rFonts w:eastAsia="Times New Roman" w:cs="Times New Roman"/>
          <w:szCs w:val="24"/>
        </w:rPr>
        <w:t>π</w:t>
      </w:r>
      <w:r>
        <w:rPr>
          <w:rFonts w:eastAsia="Times New Roman" w:cs="Times New Roman"/>
          <w:szCs w:val="24"/>
        </w:rPr>
        <w:t>ροϋπολογισμό το</w:t>
      </w:r>
      <w:r>
        <w:rPr>
          <w:rFonts w:eastAsia="Times New Roman" w:cs="Times New Roman"/>
          <w:szCs w:val="24"/>
        </w:rPr>
        <w:t>υ</w:t>
      </w:r>
      <w:r>
        <w:rPr>
          <w:rFonts w:eastAsia="Times New Roman" w:cs="Times New Roman"/>
          <w:szCs w:val="24"/>
        </w:rPr>
        <w:t xml:space="preserve"> 2016; Έχει υπολογιστεί στον </w:t>
      </w:r>
      <w:r>
        <w:rPr>
          <w:rFonts w:eastAsia="Times New Roman" w:cs="Times New Roman"/>
          <w:szCs w:val="24"/>
        </w:rPr>
        <w:t>π</w:t>
      </w:r>
      <w:r>
        <w:rPr>
          <w:rFonts w:eastAsia="Times New Roman" w:cs="Times New Roman"/>
          <w:szCs w:val="24"/>
        </w:rPr>
        <w:t>ροϋπολογισμό του 2017</w:t>
      </w:r>
      <w:r>
        <w:rPr>
          <w:rFonts w:eastAsia="Times New Roman" w:cs="Times New Roman"/>
          <w:szCs w:val="24"/>
        </w:rPr>
        <w:t>,</w:t>
      </w:r>
      <w:r>
        <w:rPr>
          <w:rFonts w:eastAsia="Times New Roman" w:cs="Times New Roman"/>
          <w:szCs w:val="24"/>
        </w:rPr>
        <w:t xml:space="preserve"> που η Κυβέρνησή σας φέρνει τις επόμενες μέρε</w:t>
      </w:r>
      <w:r>
        <w:rPr>
          <w:rFonts w:eastAsia="Times New Roman" w:cs="Times New Roman"/>
          <w:szCs w:val="24"/>
        </w:rPr>
        <w:t xml:space="preserve">ς στη Βουλή; Είναι συγκεκριμένα ερωτήματα και στοιχεία στα οποία δεν απαντάτε. Απλά πετάτε τη μπάλα και λέτε «η δική σας </w:t>
      </w:r>
      <w:r>
        <w:rPr>
          <w:rFonts w:eastAsia="Times New Roman" w:cs="Times New Roman"/>
          <w:szCs w:val="24"/>
        </w:rPr>
        <w:t>κ</w:t>
      </w:r>
      <w:r>
        <w:rPr>
          <w:rFonts w:eastAsia="Times New Roman" w:cs="Times New Roman"/>
          <w:szCs w:val="24"/>
        </w:rPr>
        <w:t>υβέρνηση…»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ο κόσμος δεν τα ακούει. Βλέπει εσάς ως υπεύθυνους για το μαύρο χάλι στο χώρο των συνταξιούχων.</w:t>
      </w:r>
    </w:p>
    <w:p w14:paraId="3B8BE54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Το έχει πει ο κ.</w:t>
      </w:r>
      <w:r>
        <w:rPr>
          <w:rFonts w:eastAsia="Times New Roman" w:cs="Times New Roman"/>
          <w:szCs w:val="24"/>
        </w:rPr>
        <w:t xml:space="preserve"> </w:t>
      </w:r>
      <w:proofErr w:type="spellStart"/>
      <w:r>
        <w:rPr>
          <w:rFonts w:eastAsia="Times New Roman" w:cs="Times New Roman"/>
          <w:szCs w:val="24"/>
        </w:rPr>
        <w:t>Κατρούγκαλος</w:t>
      </w:r>
      <w:proofErr w:type="spellEnd"/>
      <w:r>
        <w:rPr>
          <w:rFonts w:eastAsia="Times New Roman" w:cs="Times New Roman"/>
          <w:szCs w:val="24"/>
        </w:rPr>
        <w:t>,</w:t>
      </w:r>
      <w:r>
        <w:rPr>
          <w:rFonts w:eastAsia="Times New Roman" w:cs="Times New Roman"/>
          <w:szCs w:val="24"/>
        </w:rPr>
        <w:t xml:space="preserve"> το είπατε και εσείς ότι κύριο πρόβλημα για την καθυστέρηση</w:t>
      </w:r>
      <w:r>
        <w:rPr>
          <w:rFonts w:eastAsia="Times New Roman" w:cs="Times New Roman"/>
          <w:szCs w:val="24"/>
        </w:rPr>
        <w:t>,</w:t>
      </w:r>
      <w:r>
        <w:rPr>
          <w:rFonts w:eastAsia="Times New Roman" w:cs="Times New Roman"/>
          <w:szCs w:val="24"/>
        </w:rPr>
        <w:t xml:space="preserve"> είναι η έλλειψη προσωπικού. Μα, κύριε Υπουργέ, να σας θυμίσω ότι το 2014</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υβέρνηση Σαμαρά είχε προετοιμάσει προσλήψεις για μόνιμο προσωπικό και φυσικά η Κυβέρνηση ΣΥΡΙΖΑ-ΑΝΕΛ προ</w:t>
      </w:r>
      <w:r>
        <w:rPr>
          <w:rFonts w:eastAsia="Times New Roman" w:cs="Times New Roman"/>
          <w:szCs w:val="24"/>
        </w:rPr>
        <w:t>τίμησε να πάρει δύο και τρεις χιλιάδες υπαλλήλους στην ΕΡΤ, όπως και καθαρίστριες, και όλα καλά.</w:t>
      </w:r>
    </w:p>
    <w:p w14:paraId="3B8BE54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Προτίμησε δηλαδή να ικανοποιήσει το εκλογικό του σώμα και όχι τις πραγματικές ανάγκες του ελληνικού λαού.</w:t>
      </w:r>
    </w:p>
    <w:p w14:paraId="3B8BE54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Έχετε αναλογιστεί, κύριε Υπουργέ, ότι κάποιοι από αυτ</w:t>
      </w:r>
      <w:r>
        <w:rPr>
          <w:rFonts w:eastAsia="Times New Roman" w:cs="Times New Roman"/>
          <w:szCs w:val="24"/>
        </w:rPr>
        <w:t xml:space="preserve">ούς τους ανθρώπους που περιμένουν την εγκύκλιό σας και την απόφαση απονομής της σύνταξής </w:t>
      </w:r>
      <w:r>
        <w:rPr>
          <w:rFonts w:eastAsia="Times New Roman" w:cs="Times New Roman"/>
          <w:szCs w:val="24"/>
        </w:rPr>
        <w:t>τους,</w:t>
      </w:r>
      <w:r>
        <w:rPr>
          <w:rFonts w:eastAsia="Times New Roman" w:cs="Times New Roman"/>
          <w:szCs w:val="24"/>
        </w:rPr>
        <w:t xml:space="preserve"> μπορεί να μην έχουν άλλα εισοδήματα; Το έχετε σκεφτεί αυτό; Τι κάνετε αλήθεια γι’ αυτό;</w:t>
      </w:r>
    </w:p>
    <w:p w14:paraId="3B8BE54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αυτά περί κόκκινων γραμμών τα οποία είχε επικαλεστεί ο</w:t>
      </w:r>
      <w:r>
        <w:rPr>
          <w:rFonts w:eastAsia="Times New Roman" w:cs="Times New Roman"/>
          <w:szCs w:val="24"/>
        </w:rPr>
        <w:t xml:space="preserve"> κ. </w:t>
      </w:r>
      <w:proofErr w:type="spellStart"/>
      <w:r>
        <w:rPr>
          <w:rFonts w:eastAsia="Times New Roman" w:cs="Times New Roman"/>
          <w:szCs w:val="24"/>
        </w:rPr>
        <w:t>Κατρούγκαλος</w:t>
      </w:r>
      <w:proofErr w:type="spellEnd"/>
      <w:r>
        <w:rPr>
          <w:rFonts w:eastAsia="Times New Roman" w:cs="Times New Roman"/>
          <w:szCs w:val="24"/>
        </w:rPr>
        <w:t xml:space="preserve"> και εσείς σε διάφορες συζητήσεις, μάλλον έχουν ξεθωριάσει και έχουν μείνει πίσω.</w:t>
      </w:r>
    </w:p>
    <w:p w14:paraId="3B8BE54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Παρακαλούμε πάρα πολύ με μεγαλύτερη σοβαρότητα και μεγαλύτερο σεβασμό</w:t>
      </w:r>
      <w:r>
        <w:rPr>
          <w:rFonts w:eastAsia="Times New Roman" w:cs="Times New Roman"/>
          <w:szCs w:val="24"/>
        </w:rPr>
        <w:t>,</w:t>
      </w:r>
      <w:r>
        <w:rPr>
          <w:rFonts w:eastAsia="Times New Roman" w:cs="Times New Roman"/>
          <w:szCs w:val="24"/>
        </w:rPr>
        <w:t xml:space="preserve"> να εξετάσετε και να απαντήσετε στο θέμα αυτό το οποίο σας ερωτώ. Είναι θέμα ανθρωπιάς κ</w:t>
      </w:r>
      <w:r>
        <w:rPr>
          <w:rFonts w:eastAsia="Times New Roman" w:cs="Times New Roman"/>
          <w:szCs w:val="24"/>
        </w:rPr>
        <w:t>αι αξιοπρέπειας αλλά και ένδειξη στοιχειώδους σεβασμού από την πολιτεία προς τον πολίτη.</w:t>
      </w:r>
    </w:p>
    <w:p w14:paraId="3B8BE550"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3B8BE55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w:t>
      </w:r>
    </w:p>
    <w:p w14:paraId="3B8BE55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Ευχαριστώ, κύριε Πρόεδρε.</w:t>
      </w:r>
    </w:p>
    <w:p w14:paraId="3B8BE55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Κατέχετε καλά την τέχνη της παραπλάνησης, κύριε </w:t>
      </w:r>
      <w:proofErr w:type="spellStart"/>
      <w:r>
        <w:rPr>
          <w:rFonts w:eastAsia="Times New Roman" w:cs="Times New Roman"/>
          <w:szCs w:val="24"/>
        </w:rPr>
        <w:t>Αυγενάκη</w:t>
      </w:r>
      <w:proofErr w:type="spellEnd"/>
      <w:r>
        <w:rPr>
          <w:rFonts w:eastAsia="Times New Roman" w:cs="Times New Roman"/>
          <w:szCs w:val="24"/>
        </w:rPr>
        <w:t xml:space="preserve">. Εμείς, όμως, αντιλαμβανόμαστε την πολιτική ως πράξη επί της ουσίας. </w:t>
      </w:r>
      <w:r>
        <w:rPr>
          <w:rFonts w:eastAsia="Times New Roman" w:cs="Times New Roman"/>
          <w:szCs w:val="24"/>
        </w:rPr>
        <w:t>Α</w:t>
      </w:r>
      <w:r>
        <w:rPr>
          <w:rFonts w:eastAsia="Times New Roman" w:cs="Times New Roman"/>
          <w:szCs w:val="24"/>
        </w:rPr>
        <w:t>υτό που είπα</w:t>
      </w:r>
      <w:r>
        <w:rPr>
          <w:rFonts w:eastAsia="Times New Roman" w:cs="Times New Roman"/>
          <w:szCs w:val="24"/>
        </w:rPr>
        <w:t>,</w:t>
      </w:r>
      <w:r>
        <w:rPr>
          <w:rFonts w:eastAsia="Times New Roman" w:cs="Times New Roman"/>
          <w:szCs w:val="24"/>
        </w:rPr>
        <w:t xml:space="preserve"> δεν ήταν καθόλου υπεκφυγή για τη δική μας ευθύνη. Τις ευθύνες μας τις έχουμ</w:t>
      </w:r>
      <w:r>
        <w:rPr>
          <w:rFonts w:eastAsia="Times New Roman" w:cs="Times New Roman"/>
          <w:szCs w:val="24"/>
        </w:rPr>
        <w:t>ε στο ακέραιο και από την πρώτη στιγμή, όταν ομιλώ, λέω ότι δεν θα καλυφθούμε κάτω και πίσω από τις δικές σας ανεπάρκειες.</w:t>
      </w:r>
    </w:p>
    <w:p w14:paraId="3B8BE55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Είπα ότι παρ</w:t>
      </w:r>
      <w:r>
        <w:rPr>
          <w:rFonts w:eastAsia="Times New Roman" w:cs="Times New Roman"/>
          <w:szCs w:val="24"/>
        </w:rPr>
        <w:t xml:space="preserve">’ </w:t>
      </w:r>
      <w:r>
        <w:rPr>
          <w:rFonts w:eastAsia="Times New Roman" w:cs="Times New Roman"/>
          <w:szCs w:val="24"/>
        </w:rPr>
        <w:t>όλο που μειώθηκε κατά 40% το προσωπικό των ασφαλιστικών φορέων, εμείς με μειωμένο προσωπικό βγάλαμε περισσότερες συντάξ</w:t>
      </w:r>
      <w:r>
        <w:rPr>
          <w:rFonts w:eastAsia="Times New Roman" w:cs="Times New Roman"/>
          <w:szCs w:val="24"/>
        </w:rPr>
        <w:t xml:space="preserve">εις. Δεν είπα ότι έφταιξε που δεν βγάλαμε πιο πολλές, επειδή εσείς μειώσατε το προσωπικό. Είπα συγκριτικά ότι βγάζαμε κάθε χρόνο τριάντα χιλιάδες παραπάνω από όσες έβγαιναν πριν. </w:t>
      </w:r>
      <w:r>
        <w:rPr>
          <w:rFonts w:eastAsia="Times New Roman" w:cs="Times New Roman"/>
          <w:szCs w:val="24"/>
        </w:rPr>
        <w:t>Μ</w:t>
      </w:r>
      <w:r>
        <w:rPr>
          <w:rFonts w:eastAsia="Times New Roman" w:cs="Times New Roman"/>
          <w:szCs w:val="24"/>
        </w:rPr>
        <w:t xml:space="preserve">ας κατηγορείτε που το πετυχαίνουμε αυτό, παρά τα πενιχρά μέσα σε δομές και </w:t>
      </w:r>
      <w:r>
        <w:rPr>
          <w:rFonts w:eastAsia="Times New Roman" w:cs="Times New Roman"/>
          <w:szCs w:val="24"/>
        </w:rPr>
        <w:t>σε προσωπικό; Το πετυχαίνουμε. Αυτό είναι έπαινος για εμάς και μομφή για εσάς.</w:t>
      </w:r>
    </w:p>
    <w:p w14:paraId="3B8BE55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Μην προσπαθείτε να το αξιοποιήσετε</w:t>
      </w:r>
      <w:r>
        <w:rPr>
          <w:rFonts w:eastAsia="Times New Roman" w:cs="Times New Roman"/>
          <w:szCs w:val="24"/>
        </w:rPr>
        <w:t>,</w:t>
      </w:r>
      <w:r>
        <w:rPr>
          <w:rFonts w:eastAsia="Times New Roman" w:cs="Times New Roman"/>
          <w:szCs w:val="24"/>
        </w:rPr>
        <w:t xml:space="preserve"> δήθεν ενδιαφερόμενοι εσείς για το ότι οι συνταξιούχοι δεν έπαιρναν γρήγορα τη σύνταξη, όταν εσείς το είχατε τέχνη το να καθυστερείτε, για να </w:t>
      </w:r>
      <w:r>
        <w:rPr>
          <w:rFonts w:eastAsia="Times New Roman" w:cs="Times New Roman"/>
          <w:szCs w:val="24"/>
        </w:rPr>
        <w:t>δείχνετε λογιστικά αποτελέσματα εντελώς επίπλαστα και μη ανταποκρινόμενα στην αλήθεια.</w:t>
      </w:r>
    </w:p>
    <w:p w14:paraId="3B8BE55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Όσον αφορά τα στοιχεία που λέτε, επιμένετε να ψεύδεστε, λέγοντας ότι εμείς δίνουμε γραμμή να μη βγαίνουν συντάξεις, τη στιγμή που σας λέω –και το ξέρει πια όλος ο ελληνι</w:t>
      </w:r>
      <w:r>
        <w:rPr>
          <w:rFonts w:eastAsia="Times New Roman" w:cs="Times New Roman"/>
          <w:szCs w:val="24"/>
        </w:rPr>
        <w:t>κός λαός- ότι ήδη είναι απόφαση της Κυβέρνησης</w:t>
      </w:r>
      <w:r>
        <w:rPr>
          <w:rFonts w:eastAsia="Times New Roman" w:cs="Times New Roman"/>
          <w:szCs w:val="24"/>
        </w:rPr>
        <w:t>,</w:t>
      </w:r>
      <w:r>
        <w:rPr>
          <w:rFonts w:eastAsia="Times New Roman" w:cs="Times New Roman"/>
          <w:szCs w:val="24"/>
        </w:rPr>
        <w:t xml:space="preserve"> να διατεθούν για την κάλυψη </w:t>
      </w:r>
      <w:proofErr w:type="spellStart"/>
      <w:r>
        <w:rPr>
          <w:rFonts w:eastAsia="Times New Roman" w:cs="Times New Roman"/>
          <w:szCs w:val="24"/>
        </w:rPr>
        <w:t>εκατόν</w:t>
      </w:r>
      <w:proofErr w:type="spellEnd"/>
      <w:r>
        <w:rPr>
          <w:rFonts w:eastAsia="Times New Roman" w:cs="Times New Roman"/>
          <w:szCs w:val="24"/>
        </w:rPr>
        <w:t xml:space="preserve"> δύο χιλιάδων συντάξεων που εκκρεμούν –οπότε φθάνουμε κοντά στον μηδενισμό- 859 εκατομμύρια ευρώ. Είναι γραμμένο και θα ψηφιστεί </w:t>
      </w:r>
      <w:r>
        <w:rPr>
          <w:rFonts w:eastAsia="Times New Roman" w:cs="Times New Roman"/>
          <w:szCs w:val="24"/>
        </w:rPr>
        <w:t>κ</w:t>
      </w:r>
      <w:r>
        <w:rPr>
          <w:rFonts w:eastAsia="Times New Roman" w:cs="Times New Roman"/>
          <w:szCs w:val="24"/>
        </w:rPr>
        <w:t>αι τότε τι θα λέτε;</w:t>
      </w:r>
    </w:p>
    <w:p w14:paraId="3B8BE55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Υποψιάζομαι ότι προαναγγ</w:t>
      </w:r>
      <w:r>
        <w:rPr>
          <w:rFonts w:eastAsia="Times New Roman" w:cs="Times New Roman"/>
          <w:szCs w:val="24"/>
        </w:rPr>
        <w:t>έλλετε πάλι υπονομεύσεις στη δική μας προσπάθεια. Θα κάνετε ό,τι περνάει από το χέρι σας για να μην το πετύχουμε αυτό. Δεν θέλω να πω πού εδράζονται οι υποψίες μου. Είναι ο λόγος σας και η συμπεριφορά κάποιων μέσα στο σύστημα της κοινωνικής ασφάλισης που έ</w:t>
      </w:r>
      <w:r>
        <w:rPr>
          <w:rFonts w:eastAsia="Times New Roman" w:cs="Times New Roman"/>
          <w:szCs w:val="24"/>
        </w:rPr>
        <w:t>χετε αφήσει πίσω, να δυσκολέψουν κάθε βήμα που εμείς κάνουμε για την επιτυχία αυτού του εγχειρήματος.</w:t>
      </w:r>
    </w:p>
    <w:p w14:paraId="3B8BE55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ο ενιαίος φορέας κοινωνικής ασφάλισης, κύριε </w:t>
      </w:r>
      <w:proofErr w:type="spellStart"/>
      <w:r>
        <w:rPr>
          <w:rFonts w:eastAsia="Times New Roman" w:cs="Times New Roman"/>
          <w:szCs w:val="24"/>
        </w:rPr>
        <w:t>Αυγενάκη</w:t>
      </w:r>
      <w:proofErr w:type="spellEnd"/>
      <w:r>
        <w:rPr>
          <w:rFonts w:eastAsia="Times New Roman" w:cs="Times New Roman"/>
          <w:szCs w:val="24"/>
        </w:rPr>
        <w:t>, θα λειτουργήσει αποτελεσματικά και για τους ασφαλισμένους και για τους υπαλλήλους. Θα έχουμε,</w:t>
      </w:r>
      <w:r>
        <w:rPr>
          <w:rFonts w:eastAsia="Times New Roman" w:cs="Times New Roman"/>
          <w:szCs w:val="24"/>
        </w:rPr>
        <w:t xml:space="preserve"> επιτέλους, έναν δημόσιο φορέα κοινωνικής ασφάλισης με διαφάνεια, με έναν τρόπο που ο κάθε ασφαλισμένος βλέπει στην παρούσα χρονική στιγμή και ανά πάσα στιγμή στο μέλλον, ποια είναι η σύνταξη που θα λαμβάνει.</w:t>
      </w:r>
    </w:p>
    <w:p w14:paraId="3B8BE55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Διαφάνεια, κατάργηση οποιασδήποτε διαπλοκής, εξ</w:t>
      </w:r>
      <w:r>
        <w:rPr>
          <w:rFonts w:eastAsia="Times New Roman" w:cs="Times New Roman"/>
          <w:szCs w:val="24"/>
        </w:rPr>
        <w:t>αφάνιση της διαφθοράς</w:t>
      </w:r>
      <w:r>
        <w:rPr>
          <w:rFonts w:eastAsia="Times New Roman" w:cs="Times New Roman"/>
          <w:szCs w:val="24"/>
        </w:rPr>
        <w:t>.</w:t>
      </w:r>
      <w:r>
        <w:rPr>
          <w:rFonts w:eastAsia="Times New Roman" w:cs="Times New Roman"/>
          <w:szCs w:val="24"/>
        </w:rPr>
        <w:t xml:space="preserve"> Αυτό θα είναι το δικό μας αποτέλεσμα και αυτά τα στοιχήματα εμείς θα τα πετύχουμε. Επομένως να μιλάμε με βάση τα δεδομένα και αυτή πρέπει να είναι η ουσία της πολιτικής μας αντιπαράθεσης.</w:t>
      </w:r>
    </w:p>
    <w:p w14:paraId="3B8BE55A"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r>
        <w:rPr>
          <w:rFonts w:eastAsia="Times New Roman" w:cs="Times New Roman"/>
          <w:szCs w:val="24"/>
        </w:rPr>
        <w:t>, κύριε Υπουργέ.</w:t>
      </w:r>
    </w:p>
    <w:p w14:paraId="3B8BE55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Πρόεδρε, μόνο μια κουβέντα να πω.</w:t>
      </w:r>
    </w:p>
    <w:p w14:paraId="3B8BE55C"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Αυγενάκη</w:t>
      </w:r>
      <w:proofErr w:type="spellEnd"/>
      <w:r>
        <w:rPr>
          <w:rFonts w:eastAsia="Times New Roman" w:cs="Times New Roman"/>
          <w:szCs w:val="24"/>
        </w:rPr>
        <w:t xml:space="preserve">. Δεν υπάρχει </w:t>
      </w:r>
      <w:proofErr w:type="spellStart"/>
      <w:r>
        <w:rPr>
          <w:rFonts w:eastAsia="Times New Roman" w:cs="Times New Roman"/>
          <w:szCs w:val="24"/>
        </w:rPr>
        <w:t>τριτολογία</w:t>
      </w:r>
      <w:proofErr w:type="spellEnd"/>
      <w:r>
        <w:rPr>
          <w:rFonts w:eastAsia="Times New Roman" w:cs="Times New Roman"/>
          <w:szCs w:val="24"/>
        </w:rPr>
        <w:t xml:space="preserve">, διότι αν μιλήσετε, θα ξαναμιλήσει και ο Υπουργός και δεν υπάρχει </w:t>
      </w:r>
      <w:proofErr w:type="spellStart"/>
      <w:r>
        <w:rPr>
          <w:rFonts w:eastAsia="Times New Roman" w:cs="Times New Roman"/>
          <w:szCs w:val="24"/>
        </w:rPr>
        <w:t>τριτολογία</w:t>
      </w:r>
      <w:proofErr w:type="spellEnd"/>
      <w:r>
        <w:rPr>
          <w:rFonts w:eastAsia="Times New Roman" w:cs="Times New Roman"/>
          <w:szCs w:val="24"/>
        </w:rPr>
        <w:t xml:space="preserve"> εκ του Κανονισμ</w:t>
      </w:r>
      <w:r>
        <w:rPr>
          <w:rFonts w:eastAsia="Times New Roman" w:cs="Times New Roman"/>
          <w:szCs w:val="24"/>
        </w:rPr>
        <w:t>ού.</w:t>
      </w:r>
    </w:p>
    <w:p w14:paraId="3B8BE55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Μια κουβέντα μόνο. Άλλωστε δεν είναι βαρύ το πρόγραμμα.</w:t>
      </w:r>
    </w:p>
    <w:p w14:paraId="3B8BE55E" w14:textId="77777777" w:rsidR="00D64048" w:rsidRDefault="00F87DB7">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Θα μιλήσετε με τον Υπουργό. </w:t>
      </w:r>
      <w:proofErr w:type="spellStart"/>
      <w:r>
        <w:rPr>
          <w:rFonts w:eastAsia="Times New Roman" w:cs="Times New Roman"/>
          <w:szCs w:val="24"/>
        </w:rPr>
        <w:t>Τριτολογία</w:t>
      </w:r>
      <w:proofErr w:type="spellEnd"/>
      <w:r>
        <w:rPr>
          <w:rFonts w:eastAsia="Times New Roman" w:cs="Times New Roman"/>
          <w:szCs w:val="24"/>
        </w:rPr>
        <w:t xml:space="preserve"> εκ του Κανονισμού δεν υπάρχει.</w:t>
      </w:r>
    </w:p>
    <w:p w14:paraId="3B8BE55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Επειδή άφησε μια αιχμή και ένα υπονοούμενο ότι</w:t>
      </w:r>
      <w:r>
        <w:rPr>
          <w:rFonts w:eastAsia="Times New Roman" w:cs="Times New Roman"/>
          <w:szCs w:val="24"/>
        </w:rPr>
        <w:t xml:space="preserve"> κάποιοι δυσκολεύουν το έργο…</w:t>
      </w:r>
    </w:p>
    <w:p w14:paraId="3B8BE560"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Σύμφωνοι αλλά θα ζητήσει τον λόγο να απαντήσει και ο Υπουργός.</w:t>
      </w:r>
    </w:p>
    <w:p w14:paraId="3B8BE56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Μόνο μια πρόταση θα πω.</w:t>
      </w:r>
    </w:p>
    <w:p w14:paraId="3B8BE562"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Πείτε τα στον ίδιο. </w:t>
      </w:r>
      <w:proofErr w:type="spellStart"/>
      <w:r>
        <w:rPr>
          <w:rFonts w:eastAsia="Times New Roman" w:cs="Times New Roman"/>
          <w:szCs w:val="24"/>
        </w:rPr>
        <w:t>Τριτολογία</w:t>
      </w:r>
      <w:proofErr w:type="spellEnd"/>
      <w:r>
        <w:rPr>
          <w:rFonts w:eastAsia="Times New Roman" w:cs="Times New Roman"/>
          <w:szCs w:val="24"/>
        </w:rPr>
        <w:t xml:space="preserve"> δεν υπάρχει.</w:t>
      </w:r>
    </w:p>
    <w:p w14:paraId="3B8BE56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ΛΕΥΘΕΡΙΟΣ ΑΥΓΕΝΑΚΗΣ:</w:t>
      </w:r>
      <w:r>
        <w:rPr>
          <w:rFonts w:eastAsia="Times New Roman" w:cs="Times New Roman"/>
          <w:szCs w:val="24"/>
        </w:rPr>
        <w:t xml:space="preserve"> Άφησε ο Υπουργός αιχμές και υπονοούμενα.</w:t>
      </w:r>
    </w:p>
    <w:p w14:paraId="3B8BE564"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 αντιλαμβάνομαι, αλλά </w:t>
      </w:r>
      <w:proofErr w:type="spellStart"/>
      <w:r>
        <w:rPr>
          <w:rFonts w:eastAsia="Times New Roman" w:cs="Times New Roman"/>
          <w:szCs w:val="24"/>
        </w:rPr>
        <w:t>τριτολογία</w:t>
      </w:r>
      <w:proofErr w:type="spellEnd"/>
      <w:r>
        <w:rPr>
          <w:rFonts w:eastAsia="Times New Roman" w:cs="Times New Roman"/>
          <w:szCs w:val="24"/>
        </w:rPr>
        <w:t xml:space="preserve"> δεν υπάρχει.</w:t>
      </w:r>
    </w:p>
    <w:p w14:paraId="3B8BE56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Πρόεδρε…</w:t>
      </w:r>
    </w:p>
    <w:p w14:paraId="3B8BE56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Υπουργέ…</w:t>
      </w:r>
    </w:p>
    <w:p w14:paraId="3B8BE56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αυτά δεν θα γραφτούν στα Πρακτικά.</w:t>
      </w:r>
    </w:p>
    <w:p w14:paraId="3B8BE568" w14:textId="77777777" w:rsidR="00D64048" w:rsidRDefault="00F87DB7">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w:t>
      </w:r>
      <w:r>
        <w:rPr>
          <w:rFonts w:eastAsia="Times New Roman" w:cs="Times New Roman"/>
        </w:rPr>
        <w:t xml:space="preserve">γουμένως ενημερώθηκαν για την ιστορία του κτηρίου και τον τρόπο οργάνωσης και λειτουργίας της Βουλής, είκοσι τέσσερις μαθητές και μαθήτριες και τέσσερις εκπαιδευτικοί από το δεκαθέσιο Δημοτικό Σχολείο </w:t>
      </w:r>
      <w:proofErr w:type="spellStart"/>
      <w:r>
        <w:rPr>
          <w:rFonts w:eastAsia="Times New Roman" w:cs="Times New Roman"/>
        </w:rPr>
        <w:t>Μαντουκιού</w:t>
      </w:r>
      <w:proofErr w:type="spellEnd"/>
      <w:r>
        <w:rPr>
          <w:rFonts w:eastAsia="Times New Roman" w:cs="Times New Roman"/>
        </w:rPr>
        <w:t xml:space="preserve"> Κέρκυρας.</w:t>
      </w:r>
    </w:p>
    <w:p w14:paraId="3B8BE569" w14:textId="77777777" w:rsidR="00D64048" w:rsidRDefault="00F87DB7">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3B8BE56A" w14:textId="77777777" w:rsidR="00D64048" w:rsidRDefault="00F87DB7">
      <w:pPr>
        <w:spacing w:line="600" w:lineRule="auto"/>
        <w:ind w:firstLine="720"/>
        <w:contextualSpacing/>
        <w:jc w:val="center"/>
        <w:rPr>
          <w:rFonts w:eastAsia="Times New Roman" w:cs="Times New Roman"/>
        </w:rPr>
      </w:pPr>
      <w:r>
        <w:rPr>
          <w:rFonts w:eastAsia="Times New Roman" w:cs="Times New Roman"/>
        </w:rPr>
        <w:t>(Χειροκ</w:t>
      </w:r>
      <w:r>
        <w:rPr>
          <w:rFonts w:eastAsia="Times New Roman" w:cs="Times New Roman"/>
        </w:rPr>
        <w:t>ροτήματα απ’ όλες τις πτέρυγες της Βουλής)</w:t>
      </w:r>
    </w:p>
    <w:p w14:paraId="3B8BE56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Προτού προχωρήσουμε –ζητώ συγγνώμη</w:t>
      </w:r>
      <w:r>
        <w:rPr>
          <w:rFonts w:eastAsia="Times New Roman" w:cs="Times New Roman"/>
          <w:szCs w:val="24"/>
        </w:rPr>
        <w:t xml:space="preserve"> </w:t>
      </w:r>
      <w:r>
        <w:rPr>
          <w:rFonts w:eastAsia="Times New Roman" w:cs="Times New Roman"/>
          <w:szCs w:val="24"/>
        </w:rPr>
        <w:t>από τον Υπουργό και τον ερωτώντα Βουλευτή- πρέπει να ανακοινώσω ποιες ερωτήσεις δεν θα συζητηθούν, όπως μας ενημερώνει ο Γενικός Γραμματέας της Κυβέρνησης κ. Καλογήρου.</w:t>
      </w:r>
    </w:p>
    <w:p w14:paraId="3B8BE56C" w14:textId="77777777" w:rsidR="00D64048" w:rsidRDefault="00F87DB7">
      <w:pPr>
        <w:spacing w:line="600" w:lineRule="auto"/>
        <w:ind w:firstLine="720"/>
        <w:contextualSpacing/>
        <w:jc w:val="both"/>
        <w:rPr>
          <w:rFonts w:eastAsia="Times New Roman"/>
          <w:szCs w:val="24"/>
        </w:rPr>
      </w:pPr>
      <w:r>
        <w:rPr>
          <w:rFonts w:eastAsia="Times New Roman"/>
          <w:color w:val="000000"/>
          <w:szCs w:val="24"/>
        </w:rPr>
        <w:t xml:space="preserve">Η </w:t>
      </w:r>
      <w:r>
        <w:rPr>
          <w:rFonts w:eastAsia="Times New Roman"/>
          <w:color w:val="000000"/>
          <w:szCs w:val="24"/>
        </w:rPr>
        <w:t xml:space="preserve">δεύτερη </w:t>
      </w:r>
      <w:r>
        <w:rPr>
          <w:rFonts w:eastAsia="Times New Roman"/>
          <w:color w:val="000000"/>
          <w:szCs w:val="24"/>
        </w:rPr>
        <w:t xml:space="preserve">με αριθμό 205/14-11-2016 επίκαιρη ερώτηση πρώτου κύκλου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 xml:space="preserve">Εθνικής Άμυνας, </w:t>
      </w:r>
      <w:r>
        <w:rPr>
          <w:rFonts w:eastAsia="Times New Roman"/>
          <w:color w:val="000000"/>
          <w:szCs w:val="24"/>
        </w:rPr>
        <w:t xml:space="preserve">σχετικά με την πορεία </w:t>
      </w:r>
      <w:r>
        <w:rPr>
          <w:rFonts w:eastAsia="Times New Roman"/>
          <w:color w:val="000000"/>
          <w:szCs w:val="24"/>
        </w:rPr>
        <w:t xml:space="preserve">εσόδων </w:t>
      </w:r>
      <w:r>
        <w:rPr>
          <w:rFonts w:eastAsia="Times New Roman"/>
          <w:color w:val="000000"/>
          <w:szCs w:val="24"/>
        </w:rPr>
        <w:t xml:space="preserve">της Ελληνικής Αεροπορικής Βιομηχανίας Α.Ε. (ΕΑΒ), δεν θα συζητηθεί </w:t>
      </w:r>
      <w:r>
        <w:rPr>
          <w:rFonts w:eastAsia="Times New Roman"/>
          <w:color w:val="000000"/>
          <w:szCs w:val="24"/>
        </w:rPr>
        <w:t>λ</w:t>
      </w:r>
      <w:r>
        <w:rPr>
          <w:rFonts w:eastAsia="Times New Roman"/>
          <w:szCs w:val="24"/>
        </w:rPr>
        <w:t>όγω αναρμοδιότητας του Υπουργείου. Αρμόδιο Υπουργείο είναι το Υπουργείο Οικονομικών.</w:t>
      </w:r>
    </w:p>
    <w:p w14:paraId="3B8BE56D"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πέμπτη </w:t>
      </w:r>
      <w:r>
        <w:rPr>
          <w:rFonts w:eastAsia="Times New Roman"/>
          <w:color w:val="000000"/>
          <w:szCs w:val="24"/>
        </w:rPr>
        <w:t xml:space="preserve">με αριθμό 222/15-11-2016 επίκαιρη ερώτηση πρώτου κύκλου του Βουλευτή Β΄ </w:t>
      </w:r>
      <w:r>
        <w:rPr>
          <w:rFonts w:eastAsia="Times New Roman"/>
          <w:color w:val="000000"/>
          <w:szCs w:val="24"/>
        </w:rPr>
        <w:t xml:space="preserve">Πειραιώς </w:t>
      </w:r>
      <w:r>
        <w:rPr>
          <w:rFonts w:eastAsia="Times New Roman"/>
          <w:color w:val="000000"/>
          <w:szCs w:val="24"/>
        </w:rPr>
        <w:t xml:space="preserve">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Αγροτικής Ανάπτυξ</w:t>
      </w:r>
      <w:r>
        <w:rPr>
          <w:rFonts w:eastAsia="Times New Roman"/>
          <w:bCs/>
          <w:color w:val="000000"/>
          <w:szCs w:val="24"/>
        </w:rPr>
        <w:t xml:space="preserve">ης και Τροφίμων, </w:t>
      </w:r>
      <w:r>
        <w:rPr>
          <w:rFonts w:eastAsia="Times New Roman"/>
          <w:color w:val="000000"/>
          <w:szCs w:val="24"/>
        </w:rPr>
        <w:t xml:space="preserve">σχετικά με τις </w:t>
      </w:r>
      <w:proofErr w:type="spellStart"/>
      <w:r>
        <w:rPr>
          <w:rFonts w:eastAsia="Times New Roman"/>
          <w:color w:val="000000"/>
          <w:szCs w:val="24"/>
        </w:rPr>
        <w:t>σοκαριστικές</w:t>
      </w:r>
      <w:proofErr w:type="spellEnd"/>
      <w:r>
        <w:rPr>
          <w:rFonts w:eastAsia="Times New Roman"/>
          <w:color w:val="000000"/>
          <w:szCs w:val="24"/>
        </w:rPr>
        <w:t xml:space="preserve"> μαρτυρίες για γνωστό κλαμπ του Αμαρουσίου, δεν θα συζητηθεί λόγω αναρμοδιότητας του Υπουργείου. Αρμόδιο Υπουργείο είναι και πάλι το Υπουργείο Οικονομικών και το Υπουργείο Εσωτερικών.</w:t>
      </w:r>
    </w:p>
    <w:p w14:paraId="3B8BE56E"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πρώτη </w:t>
      </w:r>
      <w:r>
        <w:rPr>
          <w:rFonts w:eastAsia="Times New Roman"/>
          <w:color w:val="000000"/>
          <w:szCs w:val="24"/>
        </w:rPr>
        <w:t>με αριθμό 210/15-11-</w:t>
      </w:r>
      <w:r>
        <w:rPr>
          <w:rFonts w:eastAsia="Times New Roman"/>
          <w:color w:val="000000"/>
          <w:szCs w:val="24"/>
        </w:rPr>
        <w:t xml:space="preserve">2016 επίκαιρη ερώτηση πρώτου κύκλου του Βουλευτή Σάμου του Συνασπισμού Ριζοσπαστικής Αριστεράς κ. </w:t>
      </w:r>
      <w:r>
        <w:rPr>
          <w:rFonts w:eastAsia="Times New Roman"/>
          <w:bCs/>
          <w:color w:val="000000"/>
          <w:szCs w:val="24"/>
        </w:rPr>
        <w:t xml:space="preserve">Δημητρίου </w:t>
      </w:r>
      <w:proofErr w:type="spellStart"/>
      <w:r>
        <w:rPr>
          <w:rFonts w:eastAsia="Times New Roman"/>
          <w:bCs/>
          <w:color w:val="000000"/>
          <w:szCs w:val="24"/>
        </w:rPr>
        <w:t>Σεβαστάκη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Μεταναστευτικής Πολιτικής,</w:t>
      </w:r>
      <w:r>
        <w:rPr>
          <w:rFonts w:eastAsia="Times New Roman"/>
          <w:b/>
          <w:bCs/>
          <w:color w:val="000000"/>
          <w:szCs w:val="24"/>
        </w:rPr>
        <w:t xml:space="preserve"> </w:t>
      </w:r>
      <w:r>
        <w:rPr>
          <w:rFonts w:eastAsia="Times New Roman"/>
          <w:color w:val="000000"/>
          <w:szCs w:val="24"/>
        </w:rPr>
        <w:t>σχετικά με την εφαρμογή μέτρων αντιμετώπισης της παρατεταμένης προσφυγικής-μεταναστευτικής κρί</w:t>
      </w:r>
      <w:r>
        <w:rPr>
          <w:rFonts w:eastAsia="Times New Roman"/>
          <w:color w:val="000000"/>
          <w:szCs w:val="24"/>
        </w:rPr>
        <w:t xml:space="preserve">σης στη Σάμο, δεν θα συζητηθεί λόγω απουσίας του αρμοδίου Υπουργού κ. </w:t>
      </w:r>
      <w:proofErr w:type="spellStart"/>
      <w:r>
        <w:rPr>
          <w:rFonts w:eastAsia="Times New Roman"/>
          <w:color w:val="000000"/>
          <w:szCs w:val="24"/>
        </w:rPr>
        <w:t>Μουζάλα</w:t>
      </w:r>
      <w:proofErr w:type="spellEnd"/>
      <w:r>
        <w:rPr>
          <w:rFonts w:eastAsia="Times New Roman"/>
          <w:color w:val="000000"/>
          <w:szCs w:val="24"/>
        </w:rPr>
        <w:t xml:space="preserve"> στο εξωτερικό.</w:t>
      </w:r>
    </w:p>
    <w:p w14:paraId="3B8BE56F"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τ</w:t>
      </w:r>
      <w:r>
        <w:rPr>
          <w:rFonts w:eastAsia="Times New Roman"/>
          <w:color w:val="000000"/>
          <w:szCs w:val="24"/>
        </w:rPr>
        <w:t xml:space="preserve">ρίτη </w:t>
      </w:r>
      <w:r>
        <w:rPr>
          <w:rFonts w:eastAsia="Times New Roman"/>
          <w:color w:val="000000"/>
          <w:szCs w:val="24"/>
        </w:rPr>
        <w:t xml:space="preserve">με αριθμό 218/15-11-2016 επίκαιρη ερώτηση πρώτου κύκλου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w:t>
      </w:r>
      <w:r>
        <w:rPr>
          <w:rFonts w:eastAsia="Times New Roman"/>
          <w:color w:val="000000"/>
          <w:szCs w:val="24"/>
        </w:rPr>
        <w:t xml:space="preserve">ν Υπουργό </w:t>
      </w:r>
      <w:r>
        <w:rPr>
          <w:rFonts w:eastAsia="Times New Roman"/>
          <w:bCs/>
          <w:color w:val="000000"/>
          <w:szCs w:val="24"/>
        </w:rPr>
        <w:t>Οικονομικών,</w:t>
      </w:r>
      <w:r>
        <w:rPr>
          <w:rFonts w:eastAsia="Times New Roman"/>
          <w:color w:val="000000"/>
          <w:szCs w:val="24"/>
        </w:rPr>
        <w:t xml:space="preserve"> σχετικά με την απαγόρευση από το Υπουργείο Οικονομικών του ανοίγματος νέων τραπεζικών λογαριασμών και την «ανοχή» των υπερβολικών χρεώσεων για ηλεκτρονικές διατραπεζικές συναλλαγές, δεν θα συζητηθεί λόγω κωλύματος του αρμόδιου Υπουργ</w:t>
      </w:r>
      <w:r>
        <w:rPr>
          <w:rFonts w:eastAsia="Times New Roman"/>
          <w:color w:val="000000"/>
          <w:szCs w:val="24"/>
        </w:rPr>
        <w:t>ού και θα επαναπροσδιοριστεί και πάλι για συζήτηση.</w:t>
      </w:r>
    </w:p>
    <w:p w14:paraId="3B8BE570"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δέκατη </w:t>
      </w:r>
      <w:r>
        <w:rPr>
          <w:rFonts w:eastAsia="Times New Roman"/>
          <w:color w:val="000000"/>
          <w:szCs w:val="24"/>
        </w:rPr>
        <w:t xml:space="preserve">με αριθμό 152/31-10-2016 επίκαιρη ερώτηση δεύτερου κύκλου του Ανεξάρτητου Βουλευτή Β΄ Αθηνών κ. </w:t>
      </w:r>
      <w:r>
        <w:rPr>
          <w:rFonts w:eastAsia="Times New Roman"/>
          <w:bCs/>
          <w:color w:val="000000"/>
          <w:szCs w:val="24"/>
        </w:rPr>
        <w:t>Ευσταθίου Παναγούλη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 «αν επέστρεψαν ο Υπουργός </w:t>
      </w:r>
      <w:r>
        <w:rPr>
          <w:rFonts w:eastAsia="Times New Roman"/>
          <w:color w:val="000000"/>
          <w:szCs w:val="24"/>
        </w:rPr>
        <w:t>Οικονομικών και τα συγγενικά του πρόσωπα τα χρήματά τους στις ελληνικές τράπεζες όπως ο ίδιος προέτρεψε τους Έλληνες για να αρθούν τα “</w:t>
      </w:r>
      <w:r>
        <w:rPr>
          <w:rFonts w:eastAsia="Times New Roman"/>
          <w:color w:val="000000"/>
          <w:szCs w:val="24"/>
          <w:lang w:val="en-US"/>
        </w:rPr>
        <w:t>c</w:t>
      </w:r>
      <w:proofErr w:type="spellStart"/>
      <w:r>
        <w:rPr>
          <w:rFonts w:eastAsia="Times New Roman"/>
          <w:color w:val="000000"/>
          <w:szCs w:val="24"/>
        </w:rPr>
        <w:t>apital</w:t>
      </w:r>
      <w:proofErr w:type="spellEnd"/>
      <w:r>
        <w:rPr>
          <w:rFonts w:eastAsia="Times New Roman"/>
          <w:color w:val="000000"/>
          <w:szCs w:val="24"/>
        </w:rPr>
        <w:t xml:space="preserve"> </w:t>
      </w:r>
      <w:proofErr w:type="spellStart"/>
      <w:r>
        <w:rPr>
          <w:rFonts w:eastAsia="Times New Roman"/>
          <w:color w:val="000000"/>
          <w:szCs w:val="24"/>
        </w:rPr>
        <w:t>controls</w:t>
      </w:r>
      <w:proofErr w:type="spellEnd"/>
      <w:r>
        <w:rPr>
          <w:rFonts w:eastAsia="Times New Roman"/>
          <w:color w:val="000000"/>
          <w:szCs w:val="24"/>
        </w:rPr>
        <w:t>”»,δεν θα συζητηθεί λόγω κωλύματος του αρμόδιου Υπουργού και θα επαναπροσδιοριστεί και πάλι για συζήτηση.</w:t>
      </w:r>
      <w:r>
        <w:rPr>
          <w:rFonts w:eastAsia="Times New Roman"/>
          <w:color w:val="000000"/>
          <w:szCs w:val="24"/>
        </w:rPr>
        <w:t xml:space="preserve"> </w:t>
      </w:r>
    </w:p>
    <w:p w14:paraId="3B8BE571"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ενδέκατη </w:t>
      </w:r>
      <w:r>
        <w:rPr>
          <w:rFonts w:eastAsia="Times New Roman"/>
          <w:color w:val="000000"/>
          <w:szCs w:val="24"/>
        </w:rPr>
        <w:t xml:space="preserve">με αριθμό 117/17-10-2016 επίκαιρη ερώτηση δεύτερου κύκλου του Βουλευτή Εύβοιας του Λαϊκού Συνδέσμου – Χρυσή Αυγή κ. </w:t>
      </w:r>
      <w:r>
        <w:rPr>
          <w:rFonts w:eastAsia="Times New Roman"/>
          <w:bCs/>
          <w:color w:val="000000"/>
          <w:szCs w:val="24"/>
        </w:rPr>
        <w:t>Νικολάου Μίχου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την «σκανδαλώδη» πώληση της «ΤΡΑΙΝΟΣΕ» έναντι του ευτελούς τιμήματος τω</w:t>
      </w:r>
      <w:r>
        <w:rPr>
          <w:rFonts w:eastAsia="Times New Roman"/>
          <w:color w:val="000000"/>
          <w:szCs w:val="24"/>
        </w:rPr>
        <w:t xml:space="preserve">ν 45 </w:t>
      </w:r>
      <w:r>
        <w:rPr>
          <w:rFonts w:eastAsia="Times New Roman"/>
          <w:color w:val="000000"/>
          <w:szCs w:val="24"/>
        </w:rPr>
        <w:t xml:space="preserve">εκατομμυρίων </w:t>
      </w:r>
      <w:r>
        <w:rPr>
          <w:rFonts w:eastAsia="Times New Roman"/>
          <w:color w:val="000000"/>
          <w:szCs w:val="24"/>
        </w:rPr>
        <w:t xml:space="preserve">ευρώ, δεν θα συζητηθεί λόγω κωλύματος του αρμόδιου Υπουργού και θα επαναπροσδιοριστεί και πάλι για συζήτηση. </w:t>
      </w:r>
    </w:p>
    <w:p w14:paraId="3B8BE572"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με αριθμό 31/3-10-2016 ερώτηση του Ανεξάρτητου Βουλευτή Λακωνίας κ. </w:t>
      </w:r>
      <w:r>
        <w:rPr>
          <w:rFonts w:eastAsia="Times New Roman"/>
          <w:bCs/>
          <w:color w:val="000000"/>
          <w:szCs w:val="24"/>
        </w:rPr>
        <w:t>Λεωνίδα Γρηγοράκου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w:t>
      </w:r>
      <w:r>
        <w:rPr>
          <w:rFonts w:eastAsia="Times New Roman"/>
          <w:color w:val="000000"/>
          <w:szCs w:val="24"/>
        </w:rPr>
        <w:t xml:space="preserve">ε την αποζημίωση μεριδιούχων των Συνεταιριστικών Τραπεζών, δεν θα συζητηθεί λόγω κωλύματος του αρμόδιου Υπουργού Οικονομικών κ. </w:t>
      </w:r>
      <w:proofErr w:type="spellStart"/>
      <w:r>
        <w:rPr>
          <w:rFonts w:eastAsia="Times New Roman"/>
          <w:color w:val="000000"/>
          <w:szCs w:val="24"/>
        </w:rPr>
        <w:t>Τσακαλώτου</w:t>
      </w:r>
      <w:proofErr w:type="spellEnd"/>
      <w:r>
        <w:rPr>
          <w:rFonts w:eastAsia="Times New Roman"/>
          <w:color w:val="000000"/>
          <w:szCs w:val="24"/>
        </w:rPr>
        <w:t xml:space="preserve">, ο οποίος θα απουσιάζει λόγω φόρτου εργασίας, όπως ο ίδιος δηλώνει και θα. επαναπροσδιοριστεί και πάλι για συζήτηση. </w:t>
      </w:r>
    </w:p>
    <w:p w14:paraId="3B8BE573"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τέταρτη </w:t>
      </w:r>
      <w:r>
        <w:rPr>
          <w:rFonts w:eastAsia="Times New Roman"/>
          <w:color w:val="000000"/>
          <w:szCs w:val="24"/>
        </w:rPr>
        <w:t>με</w:t>
      </w:r>
      <w:r>
        <w:rPr>
          <w:rFonts w:ascii="Verdana" w:eastAsia="Times New Roman" w:hAnsi="Verdana" w:cs="Times New Roman"/>
          <w:color w:val="000000"/>
          <w:sz w:val="17"/>
          <w:szCs w:val="17"/>
        </w:rPr>
        <w:t xml:space="preserve"> </w:t>
      </w:r>
      <w:r>
        <w:rPr>
          <w:rFonts w:eastAsia="Times New Roman"/>
          <w:color w:val="000000"/>
          <w:szCs w:val="24"/>
        </w:rPr>
        <w:t xml:space="preserve">αριθμό 219/15-11-2016 επίκαιρη ερώτηση πρώτου κύκλου του Βουλευτή Ηρακλείου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Εμμανουήλ Συντυχάκη</w:t>
      </w:r>
      <w:r>
        <w:rPr>
          <w:rFonts w:eastAsia="Times New Roman"/>
          <w:color w:val="000000"/>
          <w:szCs w:val="24"/>
        </w:rPr>
        <w:t xml:space="preserve"> προς την Υπουργό </w:t>
      </w:r>
      <w:r>
        <w:rPr>
          <w:rFonts w:eastAsia="Times New Roman"/>
          <w:bCs/>
          <w:color w:val="000000"/>
          <w:szCs w:val="24"/>
        </w:rPr>
        <w:t xml:space="preserve">Πολιτισμού και Αθλητισμού, </w:t>
      </w:r>
      <w:r>
        <w:rPr>
          <w:rFonts w:eastAsia="Times New Roman"/>
          <w:color w:val="000000"/>
          <w:szCs w:val="24"/>
        </w:rPr>
        <w:t xml:space="preserve">σχετικά με την </w:t>
      </w:r>
      <w:proofErr w:type="spellStart"/>
      <w:r>
        <w:rPr>
          <w:rFonts w:eastAsia="Times New Roman"/>
          <w:color w:val="000000"/>
          <w:szCs w:val="24"/>
        </w:rPr>
        <w:t>ψηφιοποίηση</w:t>
      </w:r>
      <w:proofErr w:type="spellEnd"/>
      <w:r>
        <w:rPr>
          <w:rFonts w:eastAsia="Times New Roman"/>
          <w:color w:val="000000"/>
          <w:szCs w:val="24"/>
        </w:rPr>
        <w:t xml:space="preserve"> κινητών μνημείων και τις άθλιες εργα</w:t>
      </w:r>
      <w:r>
        <w:rPr>
          <w:rFonts w:eastAsia="Times New Roman"/>
          <w:color w:val="000000"/>
          <w:szCs w:val="24"/>
        </w:rPr>
        <w:t xml:space="preserve">σιακές σχέσεις που καλούνται να δουλέψουν οι αρχαιολόγοι, δεν θα συζητηθεί εξαιτίας κωλύματος της αρμόδιας Υπουργού </w:t>
      </w:r>
      <w:r>
        <w:rPr>
          <w:rFonts w:eastAsia="Times New Roman"/>
          <w:color w:val="000000"/>
          <w:szCs w:val="24"/>
        </w:rPr>
        <w:t xml:space="preserve">κ. </w:t>
      </w:r>
      <w:proofErr w:type="spellStart"/>
      <w:r>
        <w:rPr>
          <w:rFonts w:eastAsia="Times New Roman"/>
          <w:color w:val="000000"/>
          <w:szCs w:val="24"/>
        </w:rPr>
        <w:t>Κονιόρδου</w:t>
      </w:r>
      <w:proofErr w:type="spellEnd"/>
      <w:r>
        <w:rPr>
          <w:rFonts w:eastAsia="Times New Roman"/>
          <w:color w:val="000000"/>
          <w:szCs w:val="24"/>
        </w:rPr>
        <w:t xml:space="preserve"> λόγω ανειλημμένων υποχρεώσεων.</w:t>
      </w:r>
    </w:p>
    <w:p w14:paraId="3B8BE574"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έκτη </w:t>
      </w:r>
      <w:r>
        <w:rPr>
          <w:rFonts w:eastAsia="Times New Roman"/>
          <w:color w:val="000000"/>
          <w:szCs w:val="24"/>
        </w:rPr>
        <w:t xml:space="preserve">με αριθμό 209/14-11-2016 επίκαιρη ερώτηση πρώτου κύκλου του Βουλευτή Α΄ Θεσσαλονίκης της </w:t>
      </w:r>
      <w:r>
        <w:rPr>
          <w:rFonts w:eastAsia="Times New Roman"/>
          <w:color w:val="000000"/>
          <w:szCs w:val="24"/>
        </w:rPr>
        <w:t xml:space="preserve">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w:t>
      </w:r>
      <w:r>
        <w:rPr>
          <w:rFonts w:eastAsia="Times New Roman"/>
          <w:color w:val="000000"/>
          <w:szCs w:val="24"/>
        </w:rPr>
        <w:lastRenderedPageBreak/>
        <w:t xml:space="preserve">την αποκατάσταση αδικίας στην Παραγωγή Ηλεκτρικού Ρεύματος από τα Οικιακά </w:t>
      </w:r>
      <w:proofErr w:type="spellStart"/>
      <w:r>
        <w:rPr>
          <w:rFonts w:eastAsia="Times New Roman"/>
          <w:color w:val="000000"/>
          <w:szCs w:val="24"/>
        </w:rPr>
        <w:t>Φωτοβολταϊκά</w:t>
      </w:r>
      <w:proofErr w:type="spellEnd"/>
      <w:r>
        <w:rPr>
          <w:rFonts w:eastAsia="Times New Roman"/>
          <w:color w:val="000000"/>
          <w:szCs w:val="24"/>
        </w:rPr>
        <w:t xml:space="preserve"> Συστήματα, δεν θα συζητηθεί εξαιτίας κωλύματος του Υπουργού κ. Σταθάκη λόγω ανε</w:t>
      </w:r>
      <w:r>
        <w:rPr>
          <w:rFonts w:eastAsia="Times New Roman"/>
          <w:color w:val="000000"/>
          <w:szCs w:val="24"/>
        </w:rPr>
        <w:t>ιλημμένων υποχρεώσεων.</w:t>
      </w:r>
    </w:p>
    <w:p w14:paraId="3B8BE575"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τρίτη </w:t>
      </w:r>
      <w:r>
        <w:rPr>
          <w:rFonts w:eastAsia="Times New Roman"/>
          <w:color w:val="000000"/>
          <w:szCs w:val="24"/>
        </w:rPr>
        <w:t xml:space="preserve">με αριθμό 216/15-11-2016 επίκαιρη ερώτηση δεύτερου κύκλου του Ανεξάρτητου Βουλευτή Αχαΐας κ. </w:t>
      </w:r>
      <w:r>
        <w:rPr>
          <w:rFonts w:eastAsia="Times New Roman"/>
          <w:bCs/>
          <w:color w:val="000000"/>
          <w:szCs w:val="24"/>
        </w:rPr>
        <w:t>Νικολάου Νικολόπουλου</w:t>
      </w:r>
      <w:r>
        <w:rPr>
          <w:rFonts w:eastAsia="Times New Roman"/>
          <w:color w:val="000000"/>
          <w:szCs w:val="24"/>
        </w:rPr>
        <w:t xml:space="preserve"> προς την Υπουργό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 xml:space="preserve">σχετικά με την απόφαση του Συμβουλίου της Επικρατείας για τον Καταλογισμό 30.000.000 ευρώ στους </w:t>
      </w:r>
      <w:r>
        <w:rPr>
          <w:rFonts w:eastAsia="Times New Roman"/>
          <w:color w:val="000000"/>
          <w:szCs w:val="24"/>
        </w:rPr>
        <w:t xml:space="preserve">τριάντα δύο </w:t>
      </w:r>
      <w:r>
        <w:rPr>
          <w:rFonts w:eastAsia="Times New Roman"/>
          <w:color w:val="000000"/>
          <w:szCs w:val="24"/>
        </w:rPr>
        <w:t>καταδικασθέντες του Παγκοσμίου Στίβου «Αθήνα 1997», δεν θα συζητηθεί εξαιτίας κωλύματος του Υφυπουργού Πολιτισμού και Αθλητισμού κ. Βασιλειάδη, επει</w:t>
      </w:r>
      <w:r>
        <w:rPr>
          <w:rFonts w:eastAsia="Times New Roman"/>
          <w:color w:val="000000"/>
          <w:szCs w:val="24"/>
        </w:rPr>
        <w:t>δή χρειάζεται χρόνο για ενημέρωση.</w:t>
      </w:r>
    </w:p>
    <w:p w14:paraId="3B8BE576"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όγδοη </w:t>
      </w:r>
      <w:r>
        <w:rPr>
          <w:rFonts w:eastAsia="Times New Roman"/>
          <w:color w:val="000000"/>
          <w:szCs w:val="24"/>
        </w:rPr>
        <w:t xml:space="preserve">με αριθμό 186/8-11-2016 επίκαιρη ερώτηση δεύτερου κύκλου του Βουλευτή Α΄ Θεσσαλονίκης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Ιωάννη Δελή</w:t>
      </w:r>
      <w:r>
        <w:rPr>
          <w:rFonts w:eastAsia="Times New Roman"/>
          <w:color w:val="000000"/>
          <w:szCs w:val="24"/>
        </w:rPr>
        <w:t xml:space="preserve"> προς τους Υπουργούς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 xml:space="preserve">και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σχετικά με την</w:t>
      </w:r>
      <w:r>
        <w:rPr>
          <w:rFonts w:eastAsia="Times New Roman"/>
          <w:color w:val="000000"/>
          <w:szCs w:val="24"/>
        </w:rPr>
        <w:t xml:space="preserve"> κατάσταση που επικρατεί στα Εθνικά Αθλητικά Κέντρα (ΕΑΚ) και τα Δημοτικά Αθλητικά Κέντρα, δεν θα συζητηθεί εξαιτίας κωλύματος του Υφυπουργού Πολιτισμού και Αθλητισμού κ. Βασιλειάδη, επειδή χρειάζεται χρόνο για ενημέρωση.</w:t>
      </w:r>
    </w:p>
    <w:p w14:paraId="3B8BE577" w14:textId="77777777" w:rsidR="00D64048" w:rsidRDefault="00F87DB7">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ένατη </w:t>
      </w:r>
      <w:r>
        <w:rPr>
          <w:rFonts w:eastAsia="Times New Roman"/>
          <w:color w:val="000000"/>
          <w:szCs w:val="24"/>
        </w:rPr>
        <w:t>με αριθμό 157/31-10-2016 ε</w:t>
      </w:r>
      <w:r>
        <w:rPr>
          <w:rFonts w:eastAsia="Times New Roman"/>
          <w:color w:val="000000"/>
          <w:szCs w:val="24"/>
        </w:rPr>
        <w:t>πίκαιρη ερώτηση δεύτερου κύκλου της Βουλευτού Χαλκιδικής του Λαϊκού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Σωτηρίας Βλάχου</w:t>
      </w:r>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color w:val="000000"/>
          <w:szCs w:val="24"/>
        </w:rPr>
        <w:t xml:space="preserve"> σχετικά με το «άμεσο κλείσιμο συνόρων, φύλαξη από τις Ένοπλες Δυνάμεις και δημοψήφισμα για το </w:t>
      </w:r>
      <w:proofErr w:type="spellStart"/>
      <w:r>
        <w:rPr>
          <w:rFonts w:eastAsia="Times New Roman"/>
          <w:color w:val="000000"/>
          <w:szCs w:val="24"/>
        </w:rPr>
        <w:t>λαθρομεταναστευτικό</w:t>
      </w:r>
      <w:proofErr w:type="spellEnd"/>
      <w:r>
        <w:rPr>
          <w:rFonts w:eastAsia="Times New Roman"/>
          <w:color w:val="000000"/>
          <w:szCs w:val="24"/>
        </w:rPr>
        <w:t xml:space="preserve"> ζήτημα»,</w:t>
      </w:r>
      <w:r>
        <w:rPr>
          <w:rFonts w:ascii="Verdana" w:eastAsia="Times New Roman" w:hAnsi="Verdana" w:cs="Times New Roman"/>
          <w:color w:val="000000"/>
          <w:sz w:val="17"/>
          <w:szCs w:val="17"/>
        </w:rPr>
        <w:t xml:space="preserve"> </w:t>
      </w:r>
      <w:r>
        <w:rPr>
          <w:rFonts w:eastAsia="Times New Roman"/>
          <w:color w:val="000000"/>
          <w:szCs w:val="24"/>
        </w:rPr>
        <w:t>δεν θα συζητηθεί λόγω κωλύματος του Αναπληρωτή Υπουργού Εθνικής Άμυνας κ. Δημητρίου Βίτσα εξαιτίας διευρυμένης επιτελικής σύσκεψης του Υπουργείου.</w:t>
      </w:r>
    </w:p>
    <w:p w14:paraId="3B8BE57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συζητηθεί, η πρώτη με αριθμό 211/15-11-2016 επίκαιρη ερώτηση δεύτερου κύκλου του Βου</w:t>
      </w:r>
      <w:r>
        <w:rPr>
          <w:rFonts w:eastAsia="Times New Roman" w:cs="Times New Roman"/>
          <w:szCs w:val="24"/>
        </w:rPr>
        <w:t xml:space="preserve">λευτή Χανίων του Συνασπισμού Ριζοσπαστικής Αριστεράς κ. 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την Υπουργό Τουρισμού, σχετικά με την εισαγωγή νομοθετικού πλαισίου για την αντιμετώπιση της ανεξέλεγκτης επέκτασης του φαινομένου «</w:t>
      </w:r>
      <w:proofErr w:type="spellStart"/>
      <w:r>
        <w:rPr>
          <w:rFonts w:eastAsia="Times New Roman" w:cs="Times New Roman"/>
          <w:szCs w:val="24"/>
        </w:rPr>
        <w:t>all</w:t>
      </w:r>
      <w:proofErr w:type="spellEnd"/>
      <w:r>
        <w:rPr>
          <w:rFonts w:eastAsia="Times New Roman" w:cs="Times New Roman"/>
          <w:szCs w:val="24"/>
        </w:rPr>
        <w:t xml:space="preserve"> </w:t>
      </w:r>
      <w:proofErr w:type="spellStart"/>
      <w:r>
        <w:rPr>
          <w:rFonts w:eastAsia="Times New Roman" w:cs="Times New Roman"/>
          <w:szCs w:val="24"/>
        </w:rPr>
        <w:t>inclusive</w:t>
      </w:r>
      <w:proofErr w:type="spellEnd"/>
      <w:r>
        <w:rPr>
          <w:rFonts w:eastAsia="Times New Roman" w:cs="Times New Roman"/>
          <w:szCs w:val="24"/>
        </w:rPr>
        <w:t>» στον τουρισμό, λόγω κωλύματ</w:t>
      </w:r>
      <w:r>
        <w:rPr>
          <w:rFonts w:eastAsia="Times New Roman" w:cs="Times New Roman"/>
          <w:szCs w:val="24"/>
        </w:rPr>
        <w:t>ος της Υπουργού Τουρισμού κ. Κουντουρά, επειδή θα βρίσκεται στη Θεσσαλονίκη.</w:t>
      </w:r>
    </w:p>
    <w:p w14:paraId="3B8BE57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δεν θα συζητηθεί η πέμπτη με αριθμό 190/8-11-2016 επίκαιρη ερώτηση δεύτερου κύκλου του Ε΄ Αντιπροέδρου της Βουλής και Βουλευτή Δωδεκανήσου της Δημοκρατικής Συμπαράταξης Π</w:t>
      </w:r>
      <w:r>
        <w:rPr>
          <w:rFonts w:eastAsia="Times New Roman" w:cs="Times New Roman"/>
          <w:szCs w:val="24"/>
        </w:rPr>
        <w:t xml:space="preserve">ΑΣΟΚ </w:t>
      </w:r>
      <w:r>
        <w:rPr>
          <w:rFonts w:eastAsia="Times New Roman" w:cs="Times New Roman"/>
          <w:szCs w:val="24"/>
        </w:rPr>
        <w:lastRenderedPageBreak/>
        <w:t xml:space="preserve">–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το εύρος χρήσης της τηλεϊατρικής στην Ελλάδα, καθώς ο αρμόδιος Αναπληρωτής Υπουργός δηλώνει φόρτο εργασίας.</w:t>
      </w:r>
    </w:p>
    <w:p w14:paraId="3B8BE57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Δυστυχώς, έχουμε και άλλες ερωτήσεις που δεν θα συζητηθούν.</w:t>
      </w:r>
    </w:p>
    <w:p w14:paraId="3B8BE57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η έκτη με αριθμό 185/8-11-2016 επίκαιρη ερώτηση δεύτερου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Εμμανουήλ Συντυχάκη προς τον Υπουργό Παιδείας, Έρευνας και Θρησκευμάτων, σχετικά με την άμεση κάλυψη των εκπαιδευ</w:t>
      </w:r>
      <w:r>
        <w:rPr>
          <w:rFonts w:eastAsia="Times New Roman" w:cs="Times New Roman"/>
          <w:szCs w:val="24"/>
        </w:rPr>
        <w:t xml:space="preserve">τικών κενών στα Επαγγελματικά Λύκεια της Κρήτης,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καθώς δεν έχουν ακόμα διευκρινιστεί οι αρμοδιότητες.</w:t>
      </w:r>
    </w:p>
    <w:p w14:paraId="3B8BE57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συζητηθεί η έβδομη με αριθμό 179/7-11-2016 επίκαι</w:t>
      </w:r>
      <w:r>
        <w:rPr>
          <w:rFonts w:eastAsia="Times New Roman" w:cs="Times New Roman"/>
          <w:szCs w:val="24"/>
        </w:rPr>
        <w:t xml:space="preserve">ρη ερώτηση δεύτερου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Ναυτιλίας και </w:t>
      </w:r>
      <w:r>
        <w:rPr>
          <w:rFonts w:eastAsia="Times New Roman" w:cs="Times New Roman"/>
          <w:szCs w:val="24"/>
        </w:rPr>
        <w:lastRenderedPageBreak/>
        <w:t>Νησιωτικής Πολιτικής, σχετικά με την ίδρυση Λιμενικής Ακαδημίας στην Αλεξανδρούπολη, λόγω κωλύματος του Υπουργού Ναυτιλίας και Νησιωτι</w:t>
      </w:r>
      <w:r>
        <w:rPr>
          <w:rFonts w:eastAsia="Times New Roman" w:cs="Times New Roman"/>
          <w:szCs w:val="24"/>
        </w:rPr>
        <w:t xml:space="preserve">κής Πολιτικής κ. </w:t>
      </w:r>
      <w:proofErr w:type="spellStart"/>
      <w:r>
        <w:rPr>
          <w:rFonts w:eastAsia="Times New Roman" w:cs="Times New Roman"/>
          <w:szCs w:val="24"/>
        </w:rPr>
        <w:t>Κουρουμπλή</w:t>
      </w:r>
      <w:proofErr w:type="spellEnd"/>
      <w:r>
        <w:rPr>
          <w:rFonts w:eastAsia="Times New Roman" w:cs="Times New Roman"/>
          <w:szCs w:val="24"/>
        </w:rPr>
        <w:t>, με αιτιολογία ανειλημμένες υποχρεώσεις.</w:t>
      </w:r>
    </w:p>
    <w:p w14:paraId="3B8BE57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w:t>
      </w:r>
      <w:r>
        <w:rPr>
          <w:rFonts w:eastAsia="Times New Roman" w:cs="Times New Roman"/>
          <w:szCs w:val="24"/>
        </w:rPr>
        <w:t xml:space="preserve">συζήτηση της </w:t>
      </w:r>
      <w:r>
        <w:rPr>
          <w:rFonts w:eastAsia="Times New Roman" w:cs="Times New Roman"/>
          <w:szCs w:val="24"/>
        </w:rPr>
        <w:t>δωδέκατη</w:t>
      </w:r>
      <w:r>
        <w:rPr>
          <w:rFonts w:eastAsia="Times New Roman" w:cs="Times New Roman"/>
          <w:szCs w:val="24"/>
        </w:rPr>
        <w:t>ς</w:t>
      </w:r>
      <w:r>
        <w:rPr>
          <w:rFonts w:eastAsia="Times New Roman" w:cs="Times New Roman"/>
          <w:szCs w:val="24"/>
        </w:rPr>
        <w:t xml:space="preserve"> με αριθμό 143/26-10-2016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Αιτωλοακαρνανίας της Νέας Δημοκρατίας κ. Μάριου </w:t>
      </w:r>
      <w:proofErr w:type="spellStart"/>
      <w:r>
        <w:rPr>
          <w:rFonts w:eastAsia="Times New Roman" w:cs="Times New Roman"/>
          <w:szCs w:val="24"/>
        </w:rPr>
        <w:t>Σαλμά</w:t>
      </w:r>
      <w:proofErr w:type="spellEnd"/>
      <w:r>
        <w:rPr>
          <w:rFonts w:eastAsia="Times New Roman" w:cs="Times New Roman"/>
          <w:szCs w:val="24"/>
        </w:rPr>
        <w:t xml:space="preserve"> προς τον Υπουργό Εσωτε</w:t>
      </w:r>
      <w:r>
        <w:rPr>
          <w:rFonts w:eastAsia="Times New Roman" w:cs="Times New Roman"/>
          <w:szCs w:val="24"/>
        </w:rPr>
        <w:t>ρικών, σχετικά με τη λήψη άμεσων και μόνιμων μέτρων για την αντιπλημμυρική προστασία της Ιεράς Πόλεως του Μεσολογγίου.</w:t>
      </w:r>
    </w:p>
    <w:p w14:paraId="3B8BE57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κ. Σκουρλέτης.</w:t>
      </w:r>
    </w:p>
    <w:p w14:paraId="3B8BE57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έχετε τον λόγο για δύο λεπτά.</w:t>
      </w:r>
    </w:p>
    <w:p w14:paraId="3B8BE58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olor w:val="000000"/>
          <w:szCs w:val="24"/>
        </w:rPr>
        <w:t>Ευχαριστώ, κύριε Πρόεδρε.</w:t>
      </w:r>
      <w:r>
        <w:rPr>
          <w:rFonts w:eastAsia="Times New Roman" w:cs="Times New Roman"/>
          <w:szCs w:val="24"/>
        </w:rPr>
        <w:t xml:space="preserve"> </w:t>
      </w:r>
    </w:p>
    <w:p w14:paraId="3B8BE58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Δεν θα μπορού</w:t>
      </w:r>
      <w:r>
        <w:rPr>
          <w:rFonts w:eastAsia="Times New Roman" w:cs="Times New Roman"/>
          <w:szCs w:val="24"/>
        </w:rPr>
        <w:t xml:space="preserve">σα παρά να σας ευχαριστήσω, κύριε Υπουργέ, για τον σεβασμό που δείχνετε στη διαδικασία του </w:t>
      </w:r>
      <w:r>
        <w:rPr>
          <w:rFonts w:eastAsia="Times New Roman" w:cs="Times New Roman"/>
          <w:szCs w:val="24"/>
        </w:rPr>
        <w:t xml:space="preserve">κοινοβουλευτικού </w:t>
      </w:r>
      <w:r>
        <w:rPr>
          <w:rFonts w:eastAsia="Times New Roman" w:cs="Times New Roman"/>
          <w:szCs w:val="24"/>
        </w:rPr>
        <w:t>ελέγχου</w:t>
      </w:r>
      <w:r>
        <w:rPr>
          <w:rFonts w:eastAsia="Times New Roman" w:cs="Times New Roman"/>
          <w:szCs w:val="24"/>
        </w:rPr>
        <w:t xml:space="preserve">. Γίνεται εμφανέστατος αυτός ο σεβασμός μετά από όλες αυτές </w:t>
      </w:r>
      <w:r>
        <w:rPr>
          <w:rFonts w:eastAsia="Times New Roman" w:cs="Times New Roman"/>
          <w:szCs w:val="24"/>
        </w:rPr>
        <w:lastRenderedPageBreak/>
        <w:t xml:space="preserve">τις περιπτώσεις υποτιθέμενου κωλύματος Υπουργών της Κυβέρνησης, </w:t>
      </w:r>
      <w:r>
        <w:rPr>
          <w:rFonts w:eastAsia="Times New Roman"/>
          <w:szCs w:val="24"/>
        </w:rPr>
        <w:t>οι οποίες</w:t>
      </w:r>
      <w:r>
        <w:rPr>
          <w:rFonts w:eastAsia="Times New Roman" w:cs="Times New Roman"/>
          <w:szCs w:val="24"/>
        </w:rPr>
        <w:t xml:space="preserve"> οδηγούν</w:t>
      </w:r>
      <w:r>
        <w:rPr>
          <w:rFonts w:eastAsia="Times New Roman" w:cs="Times New Roman"/>
          <w:szCs w:val="24"/>
        </w:rPr>
        <w:t xml:space="preserve"> σε ακύρωση, ουσιαστικά, την πράξη κοινοβουλευτικού ελέγχου. </w:t>
      </w:r>
    </w:p>
    <w:p w14:paraId="3B8BE58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Ακυρώθηκαν δεκατρείς επίκαιρες ερωτήσεις γιατί οι Υπουργοί δήλωναν κώλυμα ή δεν πρόλαβαν να ενημερωθούν. Στα δεκαέξι χρόνια που είμαι Βουλευτής, αυτό είναι πρωτόγνωρο. </w:t>
      </w:r>
    </w:p>
    <w:p w14:paraId="3B8BE58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Επειδή, λοιπόν, δεν είναι</w:t>
      </w:r>
      <w:r>
        <w:rPr>
          <w:rFonts w:eastAsia="Times New Roman" w:cs="Times New Roman"/>
          <w:szCs w:val="24"/>
        </w:rPr>
        <w:t xml:space="preserve"> συνηθισμένος αυτός ο σεβασμός που δείχνεται από Υπουργούς στην κοινοβουλευτική διαδικασία, γι’ αυτό και ήθελα να σας ευχαριστήσω.</w:t>
      </w:r>
    </w:p>
    <w:p w14:paraId="3B8BE58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Η σημερινή ερώτησή μου, κύριε Υπουργέ, προκαλεί μια συνηθισμένη συζήτηση σε ένα όχι τόσο ασυνήθιστο θέμα που αφορά τη μέριμνα</w:t>
      </w:r>
      <w:r>
        <w:rPr>
          <w:rFonts w:eastAsia="Times New Roman" w:cs="Times New Roman"/>
          <w:szCs w:val="24"/>
        </w:rPr>
        <w:t xml:space="preserve"> της πολιτείας, </w:t>
      </w:r>
      <w:r>
        <w:rPr>
          <w:rFonts w:eastAsia="Times New Roman"/>
          <w:bCs/>
        </w:rPr>
        <w:t>προκειμένου να</w:t>
      </w:r>
      <w:r>
        <w:rPr>
          <w:rFonts w:eastAsia="Times New Roman" w:cs="Times New Roman"/>
          <w:szCs w:val="24"/>
        </w:rPr>
        <w:t xml:space="preserve"> αποκαταστήσει την κανονικότητα σε μια κοινωνία που λόγω έντονων καιρικών φαινομένων επλήγη, τόσο σε επίπεδο νοικοκυριών αλλά και επιχειρήσεων, είτε αστικού τύπου είτε ζωικού και φυτικού κεφαλαίου. Αυτό συνέβη στον </w:t>
      </w:r>
      <w:r>
        <w:rPr>
          <w:rFonts w:eastAsia="Times New Roman" w:cs="Times New Roman"/>
          <w:szCs w:val="24"/>
        </w:rPr>
        <w:t xml:space="preserve">Δήμο </w:t>
      </w:r>
      <w:r>
        <w:rPr>
          <w:rFonts w:eastAsia="Times New Roman" w:cs="Times New Roman"/>
          <w:szCs w:val="24"/>
        </w:rPr>
        <w:t>Μεσολο</w:t>
      </w:r>
      <w:r>
        <w:rPr>
          <w:rFonts w:eastAsia="Times New Roman" w:cs="Times New Roman"/>
          <w:szCs w:val="24"/>
        </w:rPr>
        <w:t>γγίου την 21</w:t>
      </w:r>
      <w:r>
        <w:rPr>
          <w:rFonts w:eastAsia="Times New Roman" w:cs="Times New Roman"/>
          <w:szCs w:val="24"/>
          <w:vertAlign w:val="superscript"/>
        </w:rPr>
        <w:t>η</w:t>
      </w:r>
      <w:r>
        <w:rPr>
          <w:rFonts w:eastAsia="Times New Roman" w:cs="Times New Roman"/>
          <w:szCs w:val="24"/>
        </w:rPr>
        <w:t xml:space="preserve"> Οκτωβρίου. </w:t>
      </w:r>
    </w:p>
    <w:p w14:paraId="3B8BE58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Η περίοδος, όμως, που καλείστε να δράσετε δεν είναι συνηθισμένη. Ο διάλογος και ο προβληματισμός για τη στάση ενός κράτους απέναντι στους αδύναμους πολίτες και ιδιαίτερα απέναντι σε αυτούς που από τη μια μέρα στην άλλη, χωρίς να ε</w:t>
      </w:r>
      <w:r>
        <w:rPr>
          <w:rFonts w:eastAsia="Times New Roman" w:cs="Times New Roman"/>
          <w:szCs w:val="24"/>
        </w:rPr>
        <w:t xml:space="preserve">υθύνονται, έρχονται σε μια αντικειμενική δυσκολία επαναφοράς της ζωής τους σε μια προηγούμενη κατάσταση, καθίσταται υψηλά στην πολιτική ατζέντα και ξεπερνά τις πολιτικές, παραδοσιακές ιδεολογίες, αφού σταδιακά δημιουργείται κοινός τόπος συνάντησης. </w:t>
      </w:r>
    </w:p>
    <w:p w14:paraId="3B8BE58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Ουσιασ</w:t>
      </w:r>
      <w:r>
        <w:rPr>
          <w:rFonts w:eastAsia="Times New Roman" w:cs="Times New Roman"/>
          <w:szCs w:val="24"/>
        </w:rPr>
        <w:t>τικά, σήμερα, κύριε Υπουργέ, δεν καλείστε μόνο να απαντήσετε στο τι θα κάνει η πολιτεία για το Μεσολόγγι, αλλά για το πώς αντιλαμβάνεται την κατάσταση μια Κυβέρνηση, που στον ιδεολογικό της πυρήνα υποτίθεται ότι είχε τη στήριξη των αδύναμων κοινωνικών ομάδ</w:t>
      </w:r>
      <w:r>
        <w:rPr>
          <w:rFonts w:eastAsia="Times New Roman" w:cs="Times New Roman"/>
          <w:szCs w:val="24"/>
        </w:rPr>
        <w:t xml:space="preserve">ων, </w:t>
      </w:r>
      <w:r>
        <w:rPr>
          <w:rFonts w:eastAsia="Times New Roman" w:cs="Times New Roman"/>
          <w:szCs w:val="24"/>
        </w:rPr>
        <w:t xml:space="preserve">δεδομένων </w:t>
      </w:r>
      <w:r>
        <w:rPr>
          <w:rFonts w:eastAsia="Times New Roman" w:cs="Times New Roman"/>
          <w:szCs w:val="24"/>
        </w:rPr>
        <w:t xml:space="preserve">των </w:t>
      </w:r>
      <w:r>
        <w:rPr>
          <w:rFonts w:eastAsia="Times New Roman" w:cs="Times New Roman"/>
          <w:szCs w:val="24"/>
        </w:rPr>
        <w:t xml:space="preserve">οικονομικών </w:t>
      </w:r>
      <w:r>
        <w:rPr>
          <w:rFonts w:eastAsia="Times New Roman" w:cs="Times New Roman"/>
          <w:szCs w:val="24"/>
        </w:rPr>
        <w:t xml:space="preserve">δυσκολιών στη χώρα. </w:t>
      </w:r>
    </w:p>
    <w:p w14:paraId="3B8BE58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εδώ δεν μιλούμε για τα πολλά δισεκατομμύρια που λείπουν από τη χώρα, αλλά μιλούμε για κάποιες εκατοντάδες χιλιάδες ευρώ που πρέπει να δοθούν από την Κυβέρνηση, για να φανεί το κοινωνικό </w:t>
      </w:r>
      <w:r>
        <w:rPr>
          <w:rFonts w:eastAsia="Times New Roman" w:cs="Times New Roman"/>
          <w:szCs w:val="24"/>
        </w:rPr>
        <w:t xml:space="preserve">πρόσωπο μιας Κυβέρνησης, η απάντησή σας θα κρίνει πραγματικά κατά πόσο η Κυβέρνηση </w:t>
      </w:r>
      <w:r>
        <w:rPr>
          <w:rFonts w:eastAsia="Times New Roman" w:cs="Times New Roman"/>
          <w:szCs w:val="24"/>
        </w:rPr>
        <w:lastRenderedPageBreak/>
        <w:t xml:space="preserve">εννοούσε αυτά που έλεγε αλλά και κατά πόσο πιστεύετε στην εφαρμοσμένη ιδεολογία, δηλαδή κατά πόσο το θεώρημα που κάποιος πιστεύει για τη στήριξη των αδυνάτων γίνεται πράξη, </w:t>
      </w:r>
      <w:r>
        <w:rPr>
          <w:rFonts w:eastAsia="Times New Roman" w:cs="Times New Roman"/>
          <w:szCs w:val="24"/>
        </w:rPr>
        <w:t>σε μια περίπτωση που μπορεί το κράτος να πάρει στην πλάτη του αυτήν την αντιμετώπιση των πληγέντων.</w:t>
      </w:r>
    </w:p>
    <w:p w14:paraId="3B8BE588" w14:textId="77777777" w:rsidR="00D64048" w:rsidRDefault="00F87DB7">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Προτού απαντήσετε, κύριε Υπουργέ, επειδή ο κ. </w:t>
      </w:r>
      <w:proofErr w:type="spellStart"/>
      <w:r>
        <w:rPr>
          <w:rFonts w:eastAsia="Times New Roman" w:cs="Times New Roman"/>
          <w:szCs w:val="24"/>
        </w:rPr>
        <w:t>Σαλμάς</w:t>
      </w:r>
      <w:proofErr w:type="spellEnd"/>
      <w:r>
        <w:rPr>
          <w:rFonts w:eastAsia="Times New Roman" w:cs="Times New Roman"/>
          <w:szCs w:val="24"/>
        </w:rPr>
        <w:t xml:space="preserve"> έθιξε το θέμα της παρουσίας των Υπουργών και επειδή μας παρακολουθε</w:t>
      </w:r>
      <w:r>
        <w:rPr>
          <w:rFonts w:eastAsia="Times New Roman" w:cs="Times New Roman"/>
          <w:szCs w:val="24"/>
        </w:rPr>
        <w:t>ί και ο κόσμος στην τηλεόραση, πρέπει να πω ότι οι Υπουργοί που δηλώνουν ότι δεν έχουν ακόμα διευκρινιστεί τα καθήκοντά τους λόγω του ανασχηματισμού, είναι απόλυτα δικαιολογημένοι, όπως και οι Υπουργοί που βρίσκονται στο εξωτερικό.</w:t>
      </w:r>
    </w:p>
    <w:p w14:paraId="3B8BE58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Εκεί που πράγματι υπάρχε</w:t>
      </w:r>
      <w:r>
        <w:rPr>
          <w:rFonts w:eastAsia="Times New Roman" w:cs="Times New Roman"/>
          <w:szCs w:val="24"/>
        </w:rPr>
        <w:t xml:space="preserve">ι θέμα είναι όταν αορίστως δηλώνει κάποιος «δεν έρχομαι», διότι αυτό αντίκειται προς τα καθήκοντα του Υπουργού. Δηλαδή, ο </w:t>
      </w:r>
      <w:r>
        <w:rPr>
          <w:rFonts w:eastAsia="Times New Roman" w:cs="Times New Roman"/>
          <w:szCs w:val="24"/>
        </w:rPr>
        <w:t xml:space="preserve">κοινοβουλευτικός έλεγχος </w:t>
      </w:r>
      <w:r>
        <w:rPr>
          <w:rFonts w:eastAsia="Times New Roman" w:cs="Times New Roman"/>
          <w:szCs w:val="24"/>
        </w:rPr>
        <w:t>δεν είναι αν θέλει να έρθει ο Υπουργός. Υποχρεούται να έρθει ο Υπουργός.</w:t>
      </w:r>
    </w:p>
    <w:p w14:paraId="3B8BE58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συνέπεια πρέπει να ξεχωρίσουμε </w:t>
      </w:r>
      <w:r>
        <w:rPr>
          <w:rFonts w:eastAsia="Times New Roman" w:cs="Times New Roman"/>
          <w:szCs w:val="24"/>
        </w:rPr>
        <w:t>αυτό το πράγμα, ότι οι δικαιολογημένοι Υπουργοί είναι δικαιολογημένοι και οι αδικαιολόγητοι είναι αδικαιολόγητοι.</w:t>
      </w:r>
    </w:p>
    <w:p w14:paraId="3B8BE58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έχει </w:t>
      </w:r>
      <w:r>
        <w:rPr>
          <w:rFonts w:eastAsia="Times New Roman" w:cs="Times New Roman"/>
          <w:szCs w:val="24"/>
        </w:rPr>
        <w:t xml:space="preserve">ληφθεί </w:t>
      </w:r>
      <w:r>
        <w:rPr>
          <w:rFonts w:eastAsia="Times New Roman" w:cs="Times New Roman"/>
          <w:szCs w:val="24"/>
        </w:rPr>
        <w:t>απόφαση στη Διάσκεψη των Προέδρων ότι, αν αυτό το φαινόμενο συνεχισθεί, τότε θα πάμε στο παλαιότερο καθεστώς, που κάθε Υπο</w:t>
      </w:r>
      <w:r>
        <w:rPr>
          <w:rFonts w:eastAsia="Times New Roman" w:cs="Times New Roman"/>
          <w:szCs w:val="24"/>
        </w:rPr>
        <w:t>υργείο είχε την ημέρα του και ήταν υποχρεωμένος να έρθει ο Υπουργός. Είπαμε στη Διάσκεψη των Προέδρων να αφήσουμε αυτό το παλιότερο σύστημα που υπήρχε και να μείνουμε σε έναν πιο πολιτισμένο τρόπο, δηλαδή να μην είναι υποχρεωμένος να έρθει, αλλά να το αντι</w:t>
      </w:r>
      <w:r>
        <w:rPr>
          <w:rFonts w:eastAsia="Times New Roman" w:cs="Times New Roman"/>
          <w:szCs w:val="24"/>
        </w:rPr>
        <w:t>λαμβάνεται ο ίδιος. Δυστυχώς, όμως, υπάρχουν ορισμένοι οι οποίοι δεν το αντιλαμβάνονται. Όχι, όμως, με τα ξερά να καίμε και τα χλωρά και το ανάποδο, διότι είναι και άδικο για τους Υπουργούς που είναι συνεπείς να τους βάζουμε όλους μαζί.</w:t>
      </w:r>
    </w:p>
    <w:p w14:paraId="3B8BE58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Ο κ. Σκουρλέτης είν</w:t>
      </w:r>
      <w:r>
        <w:rPr>
          <w:rFonts w:eastAsia="Times New Roman" w:cs="Times New Roman"/>
          <w:szCs w:val="24"/>
        </w:rPr>
        <w:t>αι, βέβαια, στους συνεπείς -το είπατε, δεν είναι ανάγκη να το πω εγώ- αλλά πρέπει να το πούμε.</w:t>
      </w:r>
    </w:p>
    <w:p w14:paraId="3B8BE58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w:t>
      </w:r>
    </w:p>
    <w:p w14:paraId="3B8BE58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 (Υπουργός Εσωτερικών):</w:t>
      </w:r>
      <w:r>
        <w:rPr>
          <w:rFonts w:eastAsia="Times New Roman" w:cs="Times New Roman"/>
          <w:szCs w:val="24"/>
        </w:rPr>
        <w:t xml:space="preserve"> Ευχαριστώ, κύριε Πρόεδρε.</w:t>
      </w:r>
    </w:p>
    <w:p w14:paraId="3B8BE58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και κύριε </w:t>
      </w:r>
      <w:proofErr w:type="spellStart"/>
      <w:r>
        <w:rPr>
          <w:rFonts w:eastAsia="Times New Roman" w:cs="Times New Roman"/>
          <w:szCs w:val="24"/>
        </w:rPr>
        <w:t>Σαλμά</w:t>
      </w:r>
      <w:proofErr w:type="spellEnd"/>
      <w:r>
        <w:rPr>
          <w:rFonts w:eastAsia="Times New Roman" w:cs="Times New Roman"/>
          <w:szCs w:val="24"/>
        </w:rPr>
        <w:t>, αναγκάζομα</w:t>
      </w:r>
      <w:r>
        <w:rPr>
          <w:rFonts w:eastAsia="Times New Roman" w:cs="Times New Roman"/>
          <w:szCs w:val="24"/>
        </w:rPr>
        <w:t>ι να ξεκινήσω με ένα σχόλιο στο οποίο και εσείς αναφερθήκατε, σε σχέση με την παρουσία των Υπουργών της Κυβέρνησης.</w:t>
      </w:r>
    </w:p>
    <w:p w14:paraId="3B8BE59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το γνωρίζουν όσοι έχουν κατά καιρούς αναλάβει καθήκοντα Υπουργού- ότι πολλές φορές είναι τέτοια τα γεγονότα, που δεν επι</w:t>
      </w:r>
      <w:r>
        <w:rPr>
          <w:rFonts w:eastAsia="Times New Roman" w:cs="Times New Roman"/>
          <w:szCs w:val="24"/>
        </w:rPr>
        <w:t xml:space="preserve">τρέπουν να υπάρχει μια απόλυτη συνέπεια σε αυτό το πράγματι αναγκαίο επίπεδο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Μην υποτιμάμε το γεγονός του πρόσφατου ανασχηματισμού, διότι υπάρχει ανάγκη εδώ ένας Υπουργός να κατέχει ορισμένα ζητήματα, να ενημερωθεί από τις </w:t>
      </w:r>
      <w:r>
        <w:rPr>
          <w:rFonts w:eastAsia="Times New Roman" w:cs="Times New Roman"/>
          <w:szCs w:val="24"/>
        </w:rPr>
        <w:t>Υ</w:t>
      </w:r>
      <w:r>
        <w:rPr>
          <w:rFonts w:eastAsia="Times New Roman" w:cs="Times New Roman"/>
          <w:szCs w:val="24"/>
        </w:rPr>
        <w:t>πηρεσί</w:t>
      </w:r>
      <w:r>
        <w:rPr>
          <w:rFonts w:eastAsia="Times New Roman" w:cs="Times New Roman"/>
          <w:szCs w:val="24"/>
        </w:rPr>
        <w:t>ες -αυτό δεν είναι μια υπόθεση μιας και δυο ημερών- για να μπορεί όχι να απαγγέλλει μια κασέτα, αλλά να μπορεί να δίνει ειλικρινείς και πειστικές απαντήσεις.</w:t>
      </w:r>
    </w:p>
    <w:p w14:paraId="3B8BE59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Από εκεί και έπειτα, σε σχέση με την ερώτησή σας, πράγματι στις 21 και 22 Οκτωβρίου του 2016 τα έν</w:t>
      </w:r>
      <w:r>
        <w:rPr>
          <w:rFonts w:eastAsia="Times New Roman" w:cs="Times New Roman"/>
          <w:szCs w:val="24"/>
        </w:rPr>
        <w:t>τονα καιρικά φαινόμενα, οι βροχοπτώσεις</w:t>
      </w:r>
      <w:r>
        <w:rPr>
          <w:rFonts w:eastAsia="Times New Roman" w:cs="Times New Roman"/>
          <w:szCs w:val="24"/>
        </w:rPr>
        <w:t>,</w:t>
      </w:r>
      <w:r>
        <w:rPr>
          <w:rFonts w:eastAsia="Times New Roman" w:cs="Times New Roman"/>
          <w:szCs w:val="24"/>
        </w:rPr>
        <w:t xml:space="preserve"> προκάλεσαν μεγάλης έκτασης καταστροφές ιδιαίτερα στον </w:t>
      </w:r>
      <w:r>
        <w:rPr>
          <w:rFonts w:eastAsia="Times New Roman" w:cs="Times New Roman"/>
          <w:szCs w:val="24"/>
        </w:rPr>
        <w:lastRenderedPageBreak/>
        <w:t>Δήμο του Μεσολογγίου, της σειράς πόλεων του Μεσολογγίου, καταστροφές που σχετίζονται με επιχειρήσεις, σπίτια και καλλιέργειες.</w:t>
      </w:r>
    </w:p>
    <w:p w14:paraId="3B8BE59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Νομίζω ότι η ανταπόκριση της πολιτ</w:t>
      </w:r>
      <w:r>
        <w:rPr>
          <w:rFonts w:eastAsia="Times New Roman" w:cs="Times New Roman"/>
          <w:szCs w:val="24"/>
        </w:rPr>
        <w:t xml:space="preserve">είας και των αρμόδιων </w:t>
      </w:r>
      <w:r>
        <w:rPr>
          <w:rFonts w:eastAsia="Times New Roman" w:cs="Times New Roman"/>
          <w:szCs w:val="24"/>
        </w:rPr>
        <w:t>Υ</w:t>
      </w:r>
      <w:r>
        <w:rPr>
          <w:rFonts w:eastAsia="Times New Roman" w:cs="Times New Roman"/>
          <w:szCs w:val="24"/>
        </w:rPr>
        <w:t>πηρεσιών ήταν άμεση και αυτό αποδεικνύεται από τα γεγονότα. Μιλάμε όχι για ένα, αλλά για πολλά Υπουργεία τα οποία συντονίζονται και επιχειρούν να απαντήσουν στις συγκεκριμένες κατασκευές. Τα αναφέρω εν τάχει: Υπουργείο Εσωτερικών, Υπ</w:t>
      </w:r>
      <w:r>
        <w:rPr>
          <w:rFonts w:eastAsia="Times New Roman" w:cs="Times New Roman"/>
          <w:szCs w:val="24"/>
        </w:rPr>
        <w:t>ουργείο Οικονομικών, Υπουργείο Εργασίας, το ΥΠΟΜΕΔΙ και το Υπουργείο Αγροτικής Ανάπτυξης.</w:t>
      </w:r>
    </w:p>
    <w:p w14:paraId="3B8BE59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Μια σειρά μέτρα άμεσα, αυτή τη στιγμή έχουν δρομολογηθεί. Πρώτα απ’ όλα, σε σχέση με τα προβλήματα που υπήρξαν και τις καταστροφές</w:t>
      </w:r>
      <w:r>
        <w:rPr>
          <w:rFonts w:eastAsia="Times New Roman" w:cs="Times New Roman"/>
          <w:szCs w:val="24"/>
        </w:rPr>
        <w:t>,</w:t>
      </w:r>
      <w:r>
        <w:rPr>
          <w:rFonts w:eastAsia="Times New Roman" w:cs="Times New Roman"/>
          <w:szCs w:val="24"/>
        </w:rPr>
        <w:t xml:space="preserve"> τόσο σε ζωικό όσο και σε φυτικό κε</w:t>
      </w:r>
      <w:r>
        <w:rPr>
          <w:rFonts w:eastAsia="Times New Roman" w:cs="Times New Roman"/>
          <w:szCs w:val="24"/>
        </w:rPr>
        <w:t xml:space="preserve">φάλαιο, έχουν καταγραφεί ήδη οι ζημιές σε καλλιέργειες βαμβακιού και ελαιοκαλλιέργειες για τους Δήμους Μεσολογγίου, Ναυπακτίας και </w:t>
      </w:r>
      <w:proofErr w:type="spellStart"/>
      <w:r>
        <w:rPr>
          <w:rFonts w:eastAsia="Times New Roman" w:cs="Times New Roman"/>
          <w:szCs w:val="24"/>
        </w:rPr>
        <w:t>Ευπαλίου</w:t>
      </w:r>
      <w:proofErr w:type="spellEnd"/>
      <w:r>
        <w:rPr>
          <w:rFonts w:eastAsia="Times New Roman" w:cs="Times New Roman"/>
          <w:szCs w:val="24"/>
        </w:rPr>
        <w:t xml:space="preserve"> </w:t>
      </w:r>
      <w:proofErr w:type="spellStart"/>
      <w:r>
        <w:rPr>
          <w:rFonts w:eastAsia="Times New Roman" w:cs="Times New Roman"/>
          <w:szCs w:val="24"/>
        </w:rPr>
        <w:t>Δωρίδος</w:t>
      </w:r>
      <w:proofErr w:type="spellEnd"/>
      <w:r>
        <w:rPr>
          <w:rFonts w:eastAsia="Times New Roman" w:cs="Times New Roman"/>
          <w:szCs w:val="24"/>
        </w:rPr>
        <w:t xml:space="preserve"> και έχουν ήδη υποβληθεί μέχρι τις 6 Νοεμβρίου οι αντίστοιχες δηλώσεις. Όσοι </w:t>
      </w:r>
      <w:r>
        <w:rPr>
          <w:rFonts w:eastAsia="Times New Roman" w:cs="Times New Roman"/>
          <w:szCs w:val="24"/>
        </w:rPr>
        <w:lastRenderedPageBreak/>
        <w:t>πληρούν τις προϋποθέσεις μετά το</w:t>
      </w:r>
      <w:r>
        <w:rPr>
          <w:rFonts w:eastAsia="Times New Roman" w:cs="Times New Roman"/>
          <w:szCs w:val="24"/>
        </w:rPr>
        <w:t>ν έλεγχο αυτών των δηλώσεων θα υπαχθούν σε πρόγραμμα επιχορήγησης από την Υπηρεσία Πολιτικής Σχεδίασης Εκτάκτων Αναγκών.</w:t>
      </w:r>
    </w:p>
    <w:p w14:paraId="3B8BE59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ζημιές στα σπίτια, έχει υπάρξει αυτή τη στιγμή έλεγχος μέχρι τις 27 Οκτωβρίου. Έχουν ελεγχθεί </w:t>
      </w:r>
      <w:proofErr w:type="spellStart"/>
      <w:r>
        <w:rPr>
          <w:rFonts w:eastAsia="Times New Roman" w:cs="Times New Roman"/>
          <w:szCs w:val="24"/>
        </w:rPr>
        <w:t>εκατόν</w:t>
      </w:r>
      <w:proofErr w:type="spellEnd"/>
      <w:r>
        <w:rPr>
          <w:rFonts w:eastAsia="Times New Roman" w:cs="Times New Roman"/>
          <w:szCs w:val="24"/>
        </w:rPr>
        <w:t xml:space="preserve"> ογδόντα εννέα κτήρ</w:t>
      </w:r>
      <w:r>
        <w:rPr>
          <w:rFonts w:eastAsia="Times New Roman" w:cs="Times New Roman"/>
          <w:szCs w:val="24"/>
        </w:rPr>
        <w:t xml:space="preserve">ια στο Μεσολόγγι και σαράντα πέντε στον Δήμο </w:t>
      </w:r>
      <w:proofErr w:type="spellStart"/>
      <w:r>
        <w:rPr>
          <w:rFonts w:eastAsia="Times New Roman" w:cs="Times New Roman"/>
          <w:szCs w:val="24"/>
        </w:rPr>
        <w:t>Ναυπάκτου</w:t>
      </w:r>
      <w:proofErr w:type="spellEnd"/>
      <w:r>
        <w:rPr>
          <w:rFonts w:eastAsia="Times New Roman" w:cs="Times New Roman"/>
          <w:szCs w:val="24"/>
        </w:rPr>
        <w:t>.</w:t>
      </w:r>
    </w:p>
    <w:p w14:paraId="3B8BE59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Σε σχέση με την αποζημίωση που προβλέπεται για τις επιχειρήσεις και τους ελευθεροεπαγγελματίες, αρμοδιότητας του Υπουργείου Οικονομικών, με βάση το υφιστάμενο θεσμικό πλαίσιο, προβλέπεται αποζημίωση έ</w:t>
      </w:r>
      <w:r>
        <w:rPr>
          <w:rFonts w:eastAsia="Times New Roman" w:cs="Times New Roman"/>
          <w:szCs w:val="24"/>
        </w:rPr>
        <w:t>ως 30% για ζημιές σε κτηριακές εγκαταστάσεις, μηχανολογικό εξοπλισμό και πρώτες ύλες.</w:t>
      </w:r>
    </w:p>
    <w:p w14:paraId="3B8BE59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Επιπλέον, υπάρχουν μέτρα έκτακτης, άμεσης ενίσχυσης των πληγέντων και κατ’ άτομο, αλλά και σε σχέση με τις οικογένειες. Προβλέπεται το ποσό 586,94 ευρώ για κάθε ενίσχυση,</w:t>
      </w:r>
      <w:r>
        <w:rPr>
          <w:rFonts w:eastAsia="Times New Roman" w:cs="Times New Roman"/>
          <w:szCs w:val="24"/>
        </w:rPr>
        <w:t xml:space="preserve"> για κάθε οικογένεια, καθώς επίσης και αποζημίωση σε νοικοκυριά ποσού 5.869,41 ευρώ για νοικοκυριά που έχουν υποστεί ζημιές στην κατοικία τους για οικοσκευές.</w:t>
      </w:r>
    </w:p>
    <w:p w14:paraId="3B8BE59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οι ασφαλιστικοί φορείς έχουν ήδη προβλέψει να υπάρχει μια κεφαλαιοποίηση οφειλών προς </w:t>
      </w:r>
      <w:r>
        <w:rPr>
          <w:rFonts w:eastAsia="Times New Roman" w:cs="Times New Roman"/>
          <w:szCs w:val="24"/>
        </w:rPr>
        <w:t xml:space="preserve">τα ασφαλιστικά ταμεία. Όσοι θέλουν έχουν μπει σε πρόγραμμα ρύθμισης των </w:t>
      </w:r>
      <w:proofErr w:type="spellStart"/>
      <w:r>
        <w:rPr>
          <w:rFonts w:eastAsia="Times New Roman" w:cs="Times New Roman"/>
          <w:szCs w:val="24"/>
        </w:rPr>
        <w:t>δόσεών</w:t>
      </w:r>
      <w:proofErr w:type="spellEnd"/>
      <w:r>
        <w:rPr>
          <w:rFonts w:eastAsia="Times New Roman" w:cs="Times New Roman"/>
          <w:szCs w:val="24"/>
        </w:rPr>
        <w:t xml:space="preserve"> τους, δόσεις οι οποίες ανέρχονται από δώδεκα έως είκοσι τέσσερις </w:t>
      </w:r>
      <w:r>
        <w:rPr>
          <w:rFonts w:eastAsia="Times New Roman" w:cs="Times New Roman"/>
          <w:szCs w:val="24"/>
        </w:rPr>
        <w:t>σ</w:t>
      </w:r>
      <w:r>
        <w:rPr>
          <w:rFonts w:eastAsia="Times New Roman" w:cs="Times New Roman"/>
          <w:szCs w:val="24"/>
        </w:rPr>
        <w:t xml:space="preserve">τον αριθμό. </w:t>
      </w:r>
    </w:p>
    <w:p w14:paraId="3B8BE59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Το Υπουργείο Εσωτερικών συντονίζει όλη αυτή τη δουλειά. Ο Δήμος του Μεσολογγίου έχει κηρυχθεί σε κ</w:t>
      </w:r>
      <w:r>
        <w:rPr>
          <w:rFonts w:eastAsia="Times New Roman" w:cs="Times New Roman"/>
          <w:szCs w:val="24"/>
        </w:rPr>
        <w:t>ατάσταση έκτακτης ανάγκης μέχρι τις 21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Υπάρχουν, επίσης, και πολλά άλλα, αλλά δεν μας επιτρέπει ο χρόνος να είμαστε πιο αναλυτικοί. Δεν νομίζω, λοιπόν, να θεωρούμε ότι υπήρξε κάποια ολιγωρία. </w:t>
      </w:r>
    </w:p>
    <w:p w14:paraId="3B8BE59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Όμως, επιτρέψτε μου ένα σχόλιο πριν σας ακούσω στη δευτ</w:t>
      </w:r>
      <w:r>
        <w:rPr>
          <w:rFonts w:eastAsia="Times New Roman" w:cs="Times New Roman"/>
          <w:szCs w:val="24"/>
        </w:rPr>
        <w:t xml:space="preserve">ερολογία σας. Πρέπει να καταλάβουμε το εξής. Έχουμε μπει σε μια περίοδο </w:t>
      </w:r>
      <w:r>
        <w:rPr>
          <w:rFonts w:eastAsia="Times New Roman" w:cs="Times New Roman"/>
          <w:szCs w:val="24"/>
        </w:rPr>
        <w:t xml:space="preserve">κατά την οποία </w:t>
      </w:r>
      <w:r>
        <w:rPr>
          <w:rFonts w:eastAsia="Times New Roman" w:cs="Times New Roman"/>
          <w:szCs w:val="24"/>
        </w:rPr>
        <w:t>τα ακραία καιρικά φαινόμενα πληθαίνουν ολοένα και περισσότερο, κάτι που δεν είναι άσχετο με αυτή</w:t>
      </w:r>
      <w:r>
        <w:rPr>
          <w:rFonts w:eastAsia="Times New Roman" w:cs="Times New Roman"/>
          <w:szCs w:val="24"/>
        </w:rPr>
        <w:t xml:space="preserve"> την πολύ μεγάλη συζήτηση που γίνεται για την υπόθεση της κλιματικής αλλαγής. </w:t>
      </w:r>
    </w:p>
    <w:p w14:paraId="3B8BE59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όταν σχεδιάζουμε τις πόλεις μας –και ένα μέρος του σχεδιασμού αφορά και τις περιφέρειες και τους δήμους-, πρέπει να μη σκεφτόμαστε μόνο την επόμενη ημέρα, αλλά τις επόμενες</w:t>
      </w:r>
      <w:r>
        <w:rPr>
          <w:rFonts w:eastAsia="Times New Roman" w:cs="Times New Roman"/>
          <w:szCs w:val="24"/>
        </w:rPr>
        <w:t xml:space="preserve"> γενεές και τις κλιματικές αλλαγές, οι οποίες αυτή τη στιγμή στέλνουν ένα σήμα κινδύνου. </w:t>
      </w:r>
    </w:p>
    <w:p w14:paraId="3B8BE59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Νομίζω ότι βρισκόμαστε σε έναν καλό δρόμο, παρά τη δυσκολία της εποχής μας και τα πενιχρά μέσα που διαθέτουμε</w:t>
      </w:r>
      <w:r>
        <w:rPr>
          <w:rFonts w:eastAsia="Times New Roman" w:cs="Times New Roman"/>
          <w:szCs w:val="24"/>
        </w:rPr>
        <w:t>,</w:t>
      </w:r>
      <w:r>
        <w:rPr>
          <w:rFonts w:eastAsia="Times New Roman" w:cs="Times New Roman"/>
          <w:szCs w:val="24"/>
        </w:rPr>
        <w:t xml:space="preserve"> σε ορισμένες περιπτώσεις. </w:t>
      </w:r>
    </w:p>
    <w:p w14:paraId="3B8BE59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B8BE59D" w14:textId="77777777" w:rsidR="00D64048" w:rsidRDefault="00F87DB7">
      <w:pPr>
        <w:spacing w:line="600" w:lineRule="auto"/>
        <w:ind w:firstLine="720"/>
        <w:contextualSpacing/>
        <w:jc w:val="both"/>
        <w:rPr>
          <w:rFonts w:eastAsia="Times New Roman" w:cs="Times New Roman"/>
          <w:szCs w:val="24"/>
        </w:rPr>
      </w:pPr>
      <w:r>
        <w:rPr>
          <w:rFonts w:eastAsia="Times New Roman"/>
          <w:b/>
          <w:szCs w:val="24"/>
        </w:rPr>
        <w:t>ΠΡΟΕΔΡΕΥΩΝ (</w:t>
      </w:r>
      <w:r>
        <w:rPr>
          <w:rFonts w:eastAsia="Times New Roman"/>
          <w:b/>
          <w:szCs w:val="24"/>
        </w:rPr>
        <w:t>Δημήτριος Κρεμαστινός):</w:t>
      </w:r>
      <w:r>
        <w:rPr>
          <w:rFonts w:eastAsia="Times New Roman"/>
          <w:szCs w:val="24"/>
        </w:rPr>
        <w:t xml:space="preserve"> </w:t>
      </w:r>
      <w:r>
        <w:rPr>
          <w:rFonts w:eastAsia="Times New Roman" w:cs="Times New Roman"/>
          <w:szCs w:val="24"/>
        </w:rPr>
        <w:t xml:space="preserve">Σας ευχαριστούμε, κύριε Υπουργέ. </w:t>
      </w:r>
    </w:p>
    <w:p w14:paraId="3B8BE59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έχετε και πάλι τον λόγο.</w:t>
      </w:r>
    </w:p>
    <w:p w14:paraId="3B8BE59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Κύριε Υπουργέ, προφανώς υπάρχουν τα βραχυπρόθεσμα μέτρα αντιμετώπισης, τα μεσοπρόθεσμα μέσα σχεδίασης για μια τοπική κοινωνία, ώστε να μη βρει αθ</w:t>
      </w:r>
      <w:r>
        <w:rPr>
          <w:rFonts w:eastAsia="Times New Roman" w:cs="Times New Roman"/>
          <w:szCs w:val="24"/>
        </w:rPr>
        <w:t>ωράκιστη την πόλη ένα ακόμα καιρικό φαινόμενο, αλλά και τα μακροπρόθεσμα σχέδια</w:t>
      </w:r>
      <w:r>
        <w:rPr>
          <w:rFonts w:eastAsia="Times New Roman" w:cs="Times New Roman"/>
          <w:szCs w:val="24"/>
        </w:rPr>
        <w:t>,</w:t>
      </w:r>
      <w:r>
        <w:rPr>
          <w:rFonts w:eastAsia="Times New Roman" w:cs="Times New Roman"/>
          <w:szCs w:val="24"/>
        </w:rPr>
        <w:t xml:space="preserve"> που αφορούν γενικότερες πολιτικές για την κλιματική αλλαγή. </w:t>
      </w:r>
    </w:p>
    <w:p w14:paraId="3B8BE5A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επισημάνω ότι προφανώς αναφέρθηκαν τα συνηθισμένα που προβλέπονται σε κάθε φυσική καταστροφή. Ωστόσο, </w:t>
      </w:r>
      <w:r>
        <w:rPr>
          <w:rFonts w:eastAsia="Times New Roman" w:cs="Times New Roman"/>
          <w:szCs w:val="24"/>
        </w:rPr>
        <w:t>θα ήθελα να κάνω μια καλοπροαίρετη παρατήρηση. Ο χρόνος αντιμετώπισης και καταβολής των χρημάτων στους πληγέντες θα μπορούσε να είναι πιο γρήγορος.</w:t>
      </w:r>
    </w:p>
    <w:p w14:paraId="3B8BE5A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τονίσω ότι η Κυβέρνησή σας δούλεψε με το υπάρχον θεσμικό πλαίσιο, πράγμα που σημαίνει ότ</w:t>
      </w:r>
      <w:r>
        <w:rPr>
          <w:rFonts w:eastAsia="Times New Roman" w:cs="Times New Roman"/>
          <w:szCs w:val="24"/>
        </w:rPr>
        <w:t>ι δεν θεώρησε πως έπρεπε να νομοθετήσει διαφορετικά γι’ αυτούς που πλήττονται από παρόμοιες φυσικές καταστροφές. Το θεσμικό πλαίσιο που δημιουργεί μια κυβέρνηση δείχνει και την πολιτική της άποψη για το πώς πρέπει να αποζημιώνονται ακόμα και τα ποσά, τα πό</w:t>
      </w:r>
      <w:r>
        <w:rPr>
          <w:rFonts w:eastAsia="Times New Roman" w:cs="Times New Roman"/>
          <w:szCs w:val="24"/>
        </w:rPr>
        <w:t xml:space="preserve">σα ευρώ δηλαδή παίρνει κάθε οικογένεια και το πόσο τοις εκατό της ζημιάς αποζημιώνει το κράτος. </w:t>
      </w:r>
      <w:r>
        <w:rPr>
          <w:rFonts w:eastAsia="Times New Roman" w:cs="Times New Roman"/>
          <w:szCs w:val="24"/>
        </w:rPr>
        <w:t>Α</w:t>
      </w:r>
      <w:r>
        <w:rPr>
          <w:rFonts w:eastAsia="Times New Roman" w:cs="Times New Roman"/>
          <w:szCs w:val="24"/>
        </w:rPr>
        <w:t>υτό δείχνει την πολιτική άποψη, την ιδεολογία</w:t>
      </w:r>
      <w:r>
        <w:rPr>
          <w:rFonts w:eastAsia="Times New Roman" w:cs="Times New Roman"/>
          <w:szCs w:val="24"/>
        </w:rPr>
        <w:t>,</w:t>
      </w:r>
      <w:r>
        <w:rPr>
          <w:rFonts w:eastAsia="Times New Roman" w:cs="Times New Roman"/>
          <w:szCs w:val="24"/>
        </w:rPr>
        <w:t xml:space="preserve"> που βρίσκεται από πίσω. Όμως, στην πράξη δεν βλέπω να εκφράζεται, διότι δουλεύετε με το θεσμικό σύστημα που υπήρ</w:t>
      </w:r>
      <w:r>
        <w:rPr>
          <w:rFonts w:eastAsia="Times New Roman" w:cs="Times New Roman"/>
          <w:szCs w:val="24"/>
        </w:rPr>
        <w:t xml:space="preserve">χε μέχρι τώρα. </w:t>
      </w:r>
    </w:p>
    <w:p w14:paraId="3B8BE5A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δεν βλέπω τον μεσοπρόθεσμο σχεδιασμό. </w:t>
      </w:r>
      <w:r>
        <w:rPr>
          <w:rFonts w:eastAsia="Times New Roman" w:cs="Times New Roman"/>
          <w:szCs w:val="24"/>
        </w:rPr>
        <w:t>Ό</w:t>
      </w:r>
      <w:r>
        <w:rPr>
          <w:rFonts w:eastAsia="Times New Roman" w:cs="Times New Roman"/>
          <w:szCs w:val="24"/>
        </w:rPr>
        <w:t xml:space="preserve">σον αφορά </w:t>
      </w:r>
      <w:r>
        <w:rPr>
          <w:rFonts w:eastAsia="Times New Roman" w:cs="Times New Roman"/>
          <w:szCs w:val="24"/>
        </w:rPr>
        <w:t xml:space="preserve">το </w:t>
      </w:r>
      <w:r>
        <w:rPr>
          <w:rFonts w:eastAsia="Times New Roman" w:cs="Times New Roman"/>
          <w:szCs w:val="24"/>
        </w:rPr>
        <w:t xml:space="preserve">τι σημαίνει μεσοπρόθεσμος σχεδιασμός, σημαίνει ότι θα ήθελα να ακούσω τι θα συμβεί με τα αντλιοστάσια που δεν λειτούργησαν, </w:t>
      </w:r>
      <w:r>
        <w:rPr>
          <w:rFonts w:eastAsia="Times New Roman" w:cs="Times New Roman"/>
          <w:szCs w:val="24"/>
        </w:rPr>
        <w:lastRenderedPageBreak/>
        <w:t xml:space="preserve">με τα χρήματα που δεν έχει ο </w:t>
      </w:r>
      <w:r>
        <w:rPr>
          <w:rFonts w:eastAsia="Times New Roman" w:cs="Times New Roman"/>
          <w:szCs w:val="24"/>
        </w:rPr>
        <w:t>δ</w:t>
      </w:r>
      <w:r>
        <w:rPr>
          <w:rFonts w:eastAsia="Times New Roman" w:cs="Times New Roman"/>
          <w:szCs w:val="24"/>
        </w:rPr>
        <w:t xml:space="preserve">ήμος και η </w:t>
      </w:r>
      <w:r>
        <w:rPr>
          <w:rFonts w:eastAsia="Times New Roman" w:cs="Times New Roman"/>
          <w:szCs w:val="24"/>
        </w:rPr>
        <w:t>π</w:t>
      </w:r>
      <w:r>
        <w:rPr>
          <w:rFonts w:eastAsia="Times New Roman" w:cs="Times New Roman"/>
          <w:szCs w:val="24"/>
        </w:rPr>
        <w:t>εριφέρεια γι</w:t>
      </w:r>
      <w:r>
        <w:rPr>
          <w:rFonts w:eastAsia="Times New Roman" w:cs="Times New Roman"/>
          <w:szCs w:val="24"/>
        </w:rPr>
        <w:t>α να επισκευαστούν ή</w:t>
      </w:r>
      <w:r>
        <w:rPr>
          <w:rFonts w:eastAsia="Times New Roman" w:cs="Times New Roman"/>
          <w:szCs w:val="24"/>
        </w:rPr>
        <w:t>,</w:t>
      </w:r>
      <w:r>
        <w:rPr>
          <w:rFonts w:eastAsia="Times New Roman" w:cs="Times New Roman"/>
          <w:szCs w:val="24"/>
        </w:rPr>
        <w:t xml:space="preserve"> αν χρειαστεί</w:t>
      </w:r>
      <w:r>
        <w:rPr>
          <w:rFonts w:eastAsia="Times New Roman" w:cs="Times New Roman"/>
          <w:szCs w:val="24"/>
        </w:rPr>
        <w:t>,</w:t>
      </w:r>
      <w:r>
        <w:rPr>
          <w:rFonts w:eastAsia="Times New Roman" w:cs="Times New Roman"/>
          <w:szCs w:val="24"/>
        </w:rPr>
        <w:t xml:space="preserve"> να αντικατασταθούν τα αντλιοστάσια, για να μπορεί να γίνεται καλύτερα η αποχέτευση των όμβριων υδάτων, διότι το πρόβλημα παραμένει.</w:t>
      </w:r>
    </w:p>
    <w:p w14:paraId="3B8BE5A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γι’ αυτό προέκυψαν αυτές οι ζημιές. Διότι η πόλη ήταν αθωράκιστη, αφού τα αντλιοστάσια δεν λειτούργησαν, γιατί είναι παλιά και γιατί βεβαίως δεν είχε σκεφτεί κανείς ότι η πόλη του Μεσολογγίου είναι δομημένη με ελάχιστη υψομετρική διαφορά σε σχέση </w:t>
      </w:r>
      <w:r>
        <w:rPr>
          <w:rFonts w:eastAsia="Times New Roman" w:cs="Times New Roman"/>
          <w:szCs w:val="24"/>
        </w:rPr>
        <w:t xml:space="preserve">με τη θάλασσα. </w:t>
      </w:r>
      <w:r>
        <w:rPr>
          <w:rFonts w:eastAsia="Times New Roman" w:cs="Times New Roman"/>
          <w:szCs w:val="24"/>
        </w:rPr>
        <w:t>Π</w:t>
      </w:r>
      <w:r>
        <w:rPr>
          <w:rFonts w:eastAsia="Times New Roman" w:cs="Times New Roman"/>
          <w:szCs w:val="24"/>
        </w:rPr>
        <w:t>άλι, λοιπόν, η επόμενη έντονη βροχή, το επόμενο πολύ έντονο καιρικό φαινόμενο θα δημιουργήσει αντίστοιχα φαινόμενα</w:t>
      </w:r>
      <w:r>
        <w:rPr>
          <w:rFonts w:eastAsia="Times New Roman" w:cs="Times New Roman"/>
          <w:szCs w:val="24"/>
        </w:rPr>
        <w:t>,</w:t>
      </w:r>
      <w:r>
        <w:rPr>
          <w:rFonts w:eastAsia="Times New Roman" w:cs="Times New Roman"/>
          <w:szCs w:val="24"/>
        </w:rPr>
        <w:t xml:space="preserve"> τόσο στο Μεσολόγγι όσο και στη Ναύπακτο</w:t>
      </w:r>
      <w:r>
        <w:rPr>
          <w:rFonts w:eastAsia="Times New Roman" w:cs="Times New Roman"/>
          <w:szCs w:val="24"/>
        </w:rPr>
        <w:t>,</w:t>
      </w:r>
      <w:r>
        <w:rPr>
          <w:rFonts w:eastAsia="Times New Roman" w:cs="Times New Roman"/>
          <w:szCs w:val="24"/>
        </w:rPr>
        <w:t xml:space="preserve"> για τον ίδιο ακριβώς λόγο που δημιουργήθηκαν και τα προβλήματα της 21</w:t>
      </w:r>
      <w:r>
        <w:rPr>
          <w:rFonts w:eastAsia="Times New Roman" w:cs="Times New Roman"/>
          <w:szCs w:val="24"/>
          <w:vertAlign w:val="superscript"/>
        </w:rPr>
        <w:t>ης</w:t>
      </w:r>
      <w:r>
        <w:rPr>
          <w:rFonts w:eastAsia="Times New Roman" w:cs="Times New Roman"/>
          <w:szCs w:val="24"/>
        </w:rPr>
        <w:t xml:space="preserve"> Οκτωβρίου. </w:t>
      </w:r>
    </w:p>
    <w:p w14:paraId="3B8BE5A4"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Επομένως στη δευτερολογία σας θα σας παρακαλούσα να μου πείτε –αν έχετε κάτι να μου πείτε- για τα μεσοπρόθεσμα μέτρα που πρόκειται να λάβετε, ώστε στο επόμενο καιρικό φαινόμενο να μη χρειαστεί να έρθουμε πάλι στη Βουλή και να συζητάμε τα άμεσα μέτρα αποκα</w:t>
      </w:r>
      <w:r>
        <w:rPr>
          <w:rFonts w:eastAsia="Times New Roman" w:cs="Times New Roman"/>
          <w:szCs w:val="24"/>
        </w:rPr>
        <w:t xml:space="preserve">τάστασης των πληγέντων. </w:t>
      </w:r>
    </w:p>
    <w:p w14:paraId="3B8BE5A5"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Με άλλα λόγια, δηλαδή, θα ήθελα να μου πείτε τι μέτρα πρόκειται να λάβει αυτή η πολιτεία το επόμενο διάστημα σε έργα υποδομής, πριν φθάσουμε στην κλιματική αλλαγή και στα μέτρα προάσπισης της αλλαγής αυτής, για να θωρακίσει τις περ</w:t>
      </w:r>
      <w:r>
        <w:rPr>
          <w:rFonts w:eastAsia="Times New Roman" w:cs="Times New Roman"/>
          <w:szCs w:val="24"/>
        </w:rPr>
        <w:t xml:space="preserve">ιοχές των Δήμων Μεσολογγίου και </w:t>
      </w:r>
      <w:proofErr w:type="spellStart"/>
      <w:r>
        <w:rPr>
          <w:rFonts w:eastAsia="Times New Roman" w:cs="Times New Roman"/>
          <w:szCs w:val="24"/>
        </w:rPr>
        <w:t>Ναυπάκτου</w:t>
      </w:r>
      <w:proofErr w:type="spellEnd"/>
      <w:r>
        <w:rPr>
          <w:rFonts w:eastAsia="Times New Roman" w:cs="Times New Roman"/>
          <w:szCs w:val="24"/>
        </w:rPr>
        <w:t xml:space="preserve">, ώστε να μην προκύψουν ξανά τέτοια προβλήματα και να μην είναι εκτεθειμένη η πόλη στα καιρικά φαινόμενα. </w:t>
      </w:r>
    </w:p>
    <w:p w14:paraId="3B8BE5A6"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B8BE5A7"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και πάλι για τη δευτερολογία </w:t>
      </w:r>
      <w:r>
        <w:rPr>
          <w:rFonts w:eastAsia="Times New Roman" w:cs="Times New Roman"/>
          <w:szCs w:val="24"/>
        </w:rPr>
        <w:t>σας.</w:t>
      </w:r>
    </w:p>
    <w:p w14:paraId="3B8BE5A8"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και πάλι, κύριε Πρόεδρε.</w:t>
      </w:r>
    </w:p>
    <w:p w14:paraId="3B8BE5A9"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γιατί</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φαντάζομαι ότι το γνωρίζετε ότι ήδη από τις 15 Φεβρουαρίου του 2016 έχει εγκριθεί πρόγραμμα πρόληψης ζημιών και καταστροφών γι</w:t>
      </w:r>
      <w:r>
        <w:rPr>
          <w:rFonts w:eastAsia="Times New Roman" w:cs="Times New Roman"/>
          <w:szCs w:val="24"/>
        </w:rPr>
        <w:t xml:space="preserve">α την πόλη του Μεσολογγίου στο ύψος του ποσού των 100.000 ευρώ, ενώ επιπλέον 50.000 ευρώ αυτή τη στιγμή δρομολογούνται για τον ίδιο ακριβώς σκοπό. </w:t>
      </w:r>
    </w:p>
    <w:p w14:paraId="3B8BE5AA"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έπειτα, μέσα στο 2016 έχουν αντληθεί από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 για το Μεσολόγγι 472</w:t>
      </w:r>
      <w:r>
        <w:rPr>
          <w:rFonts w:eastAsia="Times New Roman" w:cs="Times New Roman"/>
          <w:szCs w:val="24"/>
        </w:rPr>
        <w:t xml:space="preserve">.535 ευρώ. Ταυτόχρονα, για </w:t>
      </w:r>
      <w:r>
        <w:rPr>
          <w:rFonts w:eastAsia="Times New Roman" w:cs="Times New Roman"/>
          <w:szCs w:val="24"/>
        </w:rPr>
        <w:t>θέ</w:t>
      </w:r>
      <w:r>
        <w:rPr>
          <w:rFonts w:eastAsia="Times New Roman" w:cs="Times New Roman"/>
          <w:szCs w:val="24"/>
        </w:rPr>
        <w:t xml:space="preserve">ματα που άπτονται αυτών των ζητημάτων, που θέσατε στη δευτερολογία σας, δηλαδή την εκπόνηση μελετών και τη διερεύνηση </w:t>
      </w:r>
      <w:r>
        <w:rPr>
          <w:rFonts w:eastAsia="Times New Roman" w:cs="Times New Roman"/>
          <w:szCs w:val="24"/>
        </w:rPr>
        <w:t xml:space="preserve">των </w:t>
      </w:r>
      <w:r>
        <w:rPr>
          <w:rFonts w:eastAsia="Times New Roman" w:cs="Times New Roman"/>
          <w:szCs w:val="24"/>
        </w:rPr>
        <w:t xml:space="preserve">αιτιών των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υπάρχει το πρόγραμμα </w:t>
      </w:r>
      <w:r>
        <w:rPr>
          <w:rFonts w:eastAsia="Times New Roman" w:cs="Times New Roman"/>
          <w:szCs w:val="24"/>
        </w:rPr>
        <w:t>«</w:t>
      </w:r>
      <w:r>
        <w:rPr>
          <w:rFonts w:eastAsia="Times New Roman" w:cs="Times New Roman"/>
          <w:szCs w:val="24"/>
        </w:rPr>
        <w:t>ΥΜΕΠΕΡΑ</w:t>
      </w:r>
      <w:r>
        <w:rPr>
          <w:rFonts w:eastAsia="Times New Roman" w:cs="Times New Roman"/>
          <w:szCs w:val="24"/>
          <w:lang w:val="en-US"/>
        </w:rPr>
        <w:t>A</w:t>
      </w:r>
      <w:r>
        <w:rPr>
          <w:rFonts w:eastAsia="Times New Roman" w:cs="Times New Roman"/>
          <w:szCs w:val="24"/>
        </w:rPr>
        <w:t>»</w:t>
      </w:r>
      <w:r>
        <w:rPr>
          <w:rFonts w:eastAsia="Times New Roman" w:cs="Times New Roman"/>
          <w:szCs w:val="24"/>
        </w:rPr>
        <w:t>, από το οποίο έχουν διατεθεί 115.496 ε</w:t>
      </w:r>
      <w:r>
        <w:rPr>
          <w:rFonts w:eastAsia="Times New Roman" w:cs="Times New Roman"/>
          <w:szCs w:val="24"/>
        </w:rPr>
        <w:t xml:space="preserve">υρώ, ενώ στο πλαίσιο του Περιφερειακού Προγράμματος Δυτικής Ελλάδας για το ΕΣΠΑ της περιόδου 2014-2020 για την αντιπλημμυρική προστασία προβλέπονται 5,2 εκατομμύρια ευρώ. Άρα, λοιπόν, όλα αυτά στα οποία αναφερθήκατε αυτή την στιγμή αντιμετωπίζονται. </w:t>
      </w:r>
    </w:p>
    <w:p w14:paraId="3B8BE5AB"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είπατε για το θεσμικό πλαίσιο και κατά πόσο θα πρέπει να αλλάξει. Προσέξτε να δείτε, το κράτος σε αυτό ειδικά το θέμα πρέπει να έχει μια συνέπεια. Αλίμονο εάν κάθε φορά μια κυβέρνηση ανακάλυπτε ένα δικό της σύστημα αντιμετώπισης. Προφανώς χρήζει βελτίωσης</w:t>
      </w:r>
      <w:r>
        <w:rPr>
          <w:rFonts w:eastAsia="Times New Roman" w:cs="Times New Roman"/>
          <w:szCs w:val="24"/>
        </w:rPr>
        <w:t>,</w:t>
      </w:r>
      <w:r>
        <w:rPr>
          <w:rFonts w:eastAsia="Times New Roman" w:cs="Times New Roman"/>
          <w:szCs w:val="24"/>
        </w:rPr>
        <w:t xml:space="preserve"> με βάση την εμπειρία που έχουμε στην αντιμετώπιση τέτοιων ζητημάτων, αλλά το θέμα είναι η διαθεσιμότητα των πόρων.</w:t>
      </w:r>
    </w:p>
    <w:p w14:paraId="3B8BE5AC"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άλιστα αναφερθήκατε και κάνατε έναν υπαινιγμό στην </w:t>
      </w:r>
      <w:proofErr w:type="spellStart"/>
      <w:r>
        <w:rPr>
          <w:rFonts w:eastAsia="Times New Roman" w:cs="Times New Roman"/>
          <w:szCs w:val="24"/>
        </w:rPr>
        <w:t>πρωτομιλία</w:t>
      </w:r>
      <w:proofErr w:type="spellEnd"/>
      <w:r>
        <w:rPr>
          <w:rFonts w:eastAsia="Times New Roman" w:cs="Times New Roman"/>
          <w:szCs w:val="24"/>
        </w:rPr>
        <w:t xml:space="preserve"> σας για μια υποτιθέμενη στήριξη των αδυνάμων και ασκήσατε κριτική σε αυτή τη</w:t>
      </w:r>
      <w:r>
        <w:rPr>
          <w:rFonts w:eastAsia="Times New Roman" w:cs="Times New Roman"/>
          <w:szCs w:val="24"/>
        </w:rPr>
        <w:t>ν Κυβέρνηση γι’ αυτό. Ποιος; Εσείς από ποια μεριά μιλάτε; Από την υποστήριξη των δυνατών, των ολίγων</w:t>
      </w:r>
      <w:r>
        <w:rPr>
          <w:rFonts w:eastAsia="Times New Roman" w:cs="Times New Roman"/>
          <w:szCs w:val="24"/>
        </w:rPr>
        <w:t>,</w:t>
      </w:r>
      <w:r>
        <w:rPr>
          <w:rFonts w:eastAsia="Times New Roman" w:cs="Times New Roman"/>
          <w:szCs w:val="24"/>
        </w:rPr>
        <w:t xml:space="preserve"> και λέτε στην Κυβέρνηση αυτή, που μέσα σε πρωτόγνωρα δύσκολες συνθήκες υπερασπίζεται, στο μέτρο του δυνατού</w:t>
      </w:r>
      <w:r>
        <w:rPr>
          <w:rFonts w:eastAsia="Times New Roman" w:cs="Times New Roman"/>
          <w:szCs w:val="24"/>
        </w:rPr>
        <w:t>,</w:t>
      </w:r>
      <w:r>
        <w:rPr>
          <w:rFonts w:eastAsia="Times New Roman" w:cs="Times New Roman"/>
          <w:szCs w:val="24"/>
        </w:rPr>
        <w:t xml:space="preserve"> και τον οποιονδήποτε και εκείνες τις κατηγορί</w:t>
      </w:r>
      <w:r>
        <w:rPr>
          <w:rFonts w:eastAsia="Times New Roman" w:cs="Times New Roman"/>
          <w:szCs w:val="24"/>
        </w:rPr>
        <w:t>ες, οι οποίες πραγματικά πλήγηκαν από την πολιτική που μας κληρο</w:t>
      </w:r>
      <w:r>
        <w:rPr>
          <w:rFonts w:eastAsia="Times New Roman" w:cs="Times New Roman"/>
          <w:szCs w:val="24"/>
        </w:rPr>
        <w:t>δ</w:t>
      </w:r>
      <w:r>
        <w:rPr>
          <w:rFonts w:eastAsia="Times New Roman" w:cs="Times New Roman"/>
          <w:szCs w:val="24"/>
        </w:rPr>
        <w:t>ο</w:t>
      </w:r>
      <w:r>
        <w:rPr>
          <w:rFonts w:eastAsia="Times New Roman" w:cs="Times New Roman"/>
          <w:szCs w:val="24"/>
        </w:rPr>
        <w:t>τ</w:t>
      </w:r>
      <w:r>
        <w:rPr>
          <w:rFonts w:eastAsia="Times New Roman" w:cs="Times New Roman"/>
          <w:szCs w:val="24"/>
        </w:rPr>
        <w:t>ήσατε</w:t>
      </w:r>
      <w:r>
        <w:rPr>
          <w:rFonts w:eastAsia="Times New Roman" w:cs="Times New Roman"/>
          <w:szCs w:val="24"/>
        </w:rPr>
        <w:t>,</w:t>
      </w:r>
      <w:r>
        <w:rPr>
          <w:rFonts w:eastAsia="Times New Roman" w:cs="Times New Roman"/>
          <w:szCs w:val="24"/>
        </w:rPr>
        <w:t xml:space="preserve"> των πέντε χρόνων ακραίας λιτότητας; Κάνετε κριτική; </w:t>
      </w:r>
    </w:p>
    <w:p w14:paraId="3B8BE5AD"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 xml:space="preserve">Να την κάνετε την κριτική, αλλά αυτή να ξέρετε ότι αξιολογείται. </w:t>
      </w:r>
      <w:r>
        <w:rPr>
          <w:rFonts w:eastAsia="Times New Roman" w:cs="Times New Roman"/>
          <w:szCs w:val="24"/>
        </w:rPr>
        <w:t>Ο</w:t>
      </w:r>
      <w:r>
        <w:rPr>
          <w:rFonts w:eastAsia="Times New Roman" w:cs="Times New Roman"/>
          <w:szCs w:val="24"/>
        </w:rPr>
        <w:t xml:space="preserve"> καθένας ξέρει, λοιπόν, τις ιεραρχήσεις που έχει κάθε πολιτικός</w:t>
      </w:r>
      <w:r>
        <w:rPr>
          <w:rFonts w:eastAsia="Times New Roman" w:cs="Times New Roman"/>
          <w:szCs w:val="24"/>
        </w:rPr>
        <w:t xml:space="preserve"> χώρος, τις αξίες που υπηρετεί και το πρόγραμμά του. </w:t>
      </w:r>
      <w:r>
        <w:rPr>
          <w:rFonts w:eastAsia="Times New Roman" w:cs="Times New Roman"/>
          <w:szCs w:val="24"/>
        </w:rPr>
        <w:t>Πάνω σ</w:t>
      </w:r>
      <w:r>
        <w:rPr>
          <w:rFonts w:eastAsia="Times New Roman" w:cs="Times New Roman"/>
          <w:szCs w:val="24"/>
        </w:rPr>
        <w:t xml:space="preserve">ε αυτό το πραγματικό πεδίο της εφαρμοζόμενης πολιτικής όλοι κρινόμαστε. </w:t>
      </w:r>
    </w:p>
    <w:p w14:paraId="3B8BE5AE"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B8BE5AF"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B8BE5B0"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την ομιλία σας ολοκληρώθηκε η συζήτηση των </w:t>
      </w:r>
      <w:r>
        <w:rPr>
          <w:rFonts w:eastAsia="Times New Roman" w:cs="Times New Roman"/>
          <w:szCs w:val="24"/>
        </w:rPr>
        <w:t>επικαίρων ερωτήσεων.</w:t>
      </w:r>
    </w:p>
    <w:p w14:paraId="3B8BE5B1"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w:t>
      </w:r>
      <w:r>
        <w:rPr>
          <w:rFonts w:eastAsia="Times New Roman" w:cs="Times New Roman"/>
          <w:szCs w:val="24"/>
        </w:rPr>
        <w:t xml:space="preserve"> συνάδελφοι, δέχεστε στο σημείο αυτό να λύσουμε τη συνεδρίαση;</w:t>
      </w:r>
    </w:p>
    <w:p w14:paraId="3B8BE5B2"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B8BE5B3" w14:textId="77777777" w:rsidR="00D64048" w:rsidRDefault="00F87D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τη συναίνεση του Σώματος και ώρα 10.57΄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21 Ν</w:t>
      </w:r>
      <w:r>
        <w:rPr>
          <w:rFonts w:eastAsia="Times New Roman" w:cs="Times New Roman"/>
          <w:szCs w:val="24"/>
        </w:rPr>
        <w:t>οεμβρίου 2016 και ώρα 18.00΄, με αντικείμενο εργασιών του Σώματος κοινοβουλευτικό έλεγχο, συζήτηση επικαίρων ερωτήσεων.</w:t>
      </w:r>
    </w:p>
    <w:p w14:paraId="3B8BE5B4" w14:textId="77777777" w:rsidR="00D64048" w:rsidRDefault="00F87DB7">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3B8BE5B5" w14:textId="77777777" w:rsidR="00D64048" w:rsidRDefault="00D64048">
      <w:pPr>
        <w:spacing w:line="600" w:lineRule="auto"/>
        <w:ind w:firstLine="720"/>
        <w:contextualSpacing/>
        <w:jc w:val="both"/>
        <w:rPr>
          <w:rFonts w:eastAsia="Times New Roman" w:cs="Times New Roman"/>
          <w:szCs w:val="24"/>
        </w:rPr>
      </w:pPr>
    </w:p>
    <w:sectPr w:rsidR="00D640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z0d9yvWR+mAWesNjdlkpplS3l0=" w:salt="R6CR8YmioCM6RLKTNJSq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48"/>
    <w:rsid w:val="001C2BC0"/>
    <w:rsid w:val="00D64048"/>
    <w:rsid w:val="00F87D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E4D5"/>
  <w15:docId w15:val="{974BE2C1-99C5-43D7-8A1C-C6BF4267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79A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87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354</MetadataID>
    <Session xmlns="641f345b-441b-4b81-9152-adc2e73ba5e1">Β´</Session>
    <Date xmlns="641f345b-441b-4b81-9152-adc2e73ba5e1">2016-11-17T22:00:00+00:00</Date>
    <Status xmlns="641f345b-441b-4b81-9152-adc2e73ba5e1">
      <Url>http://srv-sp1/praktika/Lists/Incoming_Metadata/EditForm.aspx?ID=354&amp;Source=/praktika/Recordings_Library/Forms/AllItems.aspx</Url>
      <Description>Δημοσιεύτηκε</Description>
    </Status>
    <Meeting xmlns="641f345b-441b-4b81-9152-adc2e73ba5e1">ΚΖ´</Meeting>
  </documentManagement>
</p:properties>
</file>

<file path=customXml/itemProps1.xml><?xml version="1.0" encoding="utf-8"?>
<ds:datastoreItem xmlns:ds="http://schemas.openxmlformats.org/officeDocument/2006/customXml" ds:itemID="{D8B9E249-5BC0-4237-93CA-0262BC7C2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9C8A8F-F76E-4922-A0A5-8EBE67C46810}">
  <ds:schemaRefs>
    <ds:schemaRef ds:uri="http://schemas.microsoft.com/sharepoint/v3/contenttype/forms"/>
  </ds:schemaRefs>
</ds:datastoreItem>
</file>

<file path=customXml/itemProps3.xml><?xml version="1.0" encoding="utf-8"?>
<ds:datastoreItem xmlns:ds="http://schemas.openxmlformats.org/officeDocument/2006/customXml" ds:itemID="{226269C6-F4E3-4A5D-8D75-5AE8AE75D544}">
  <ds:schemaRefs>
    <ds:schemaRef ds:uri="http://purl.org/dc/terms/"/>
    <ds:schemaRef ds:uri="http://purl.org/dc/elements/1.1/"/>
    <ds:schemaRef ds:uri="http://purl.org/dc/dcmitype/"/>
    <ds:schemaRef ds:uri="641f345b-441b-4b81-9152-adc2e73ba5e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8387</Words>
  <Characters>45291</Characters>
  <Application>Microsoft Office Word</Application>
  <DocSecurity>0</DocSecurity>
  <Lines>377</Lines>
  <Paragraphs>107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2016-11-24T17:41:00Z</dcterms:created>
  <dcterms:modified xsi:type="dcterms:W3CDTF">2016-11-24T17:41:00Z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