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462FF" w14:textId="77777777" w:rsidR="00947DF2" w:rsidRPr="00947DF2" w:rsidRDefault="00947DF2" w:rsidP="00947DF2">
      <w:pPr>
        <w:spacing w:after="0" w:line="360" w:lineRule="auto"/>
        <w:rPr>
          <w:ins w:id="0" w:author="Φλούδα Χριστίνα" w:date="2018-02-05T11:58:00Z"/>
          <w:rFonts w:eastAsia="Times New Roman"/>
          <w:szCs w:val="24"/>
          <w:lang w:eastAsia="en-US"/>
        </w:rPr>
      </w:pPr>
      <w:bookmarkStart w:id="1" w:name="_GoBack"/>
      <w:bookmarkEnd w:id="1"/>
      <w:ins w:id="2" w:author="Φλούδα Χριστίνα" w:date="2018-02-05T11:58:00Z">
        <w:r w:rsidRPr="00947DF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A168828" w14:textId="77777777" w:rsidR="00947DF2" w:rsidRPr="00947DF2" w:rsidRDefault="00947DF2" w:rsidP="00947DF2">
      <w:pPr>
        <w:spacing w:after="0" w:line="360" w:lineRule="auto"/>
        <w:rPr>
          <w:ins w:id="3" w:author="Φλούδα Χριστίνα" w:date="2018-02-05T11:58:00Z"/>
          <w:rFonts w:eastAsia="Times New Roman"/>
          <w:szCs w:val="24"/>
          <w:lang w:eastAsia="en-US"/>
        </w:rPr>
      </w:pPr>
    </w:p>
    <w:p w14:paraId="4D725739" w14:textId="77777777" w:rsidR="00947DF2" w:rsidRPr="00947DF2" w:rsidRDefault="00947DF2" w:rsidP="00947DF2">
      <w:pPr>
        <w:spacing w:after="0" w:line="360" w:lineRule="auto"/>
        <w:rPr>
          <w:ins w:id="4" w:author="Φλούδα Χριστίνα" w:date="2018-02-05T11:58:00Z"/>
          <w:rFonts w:eastAsia="Times New Roman"/>
          <w:szCs w:val="24"/>
          <w:lang w:eastAsia="en-US"/>
        </w:rPr>
      </w:pPr>
      <w:ins w:id="5" w:author="Φλούδα Χριστίνα" w:date="2018-02-05T11:58:00Z">
        <w:r w:rsidRPr="00947DF2">
          <w:rPr>
            <w:rFonts w:eastAsia="Times New Roman"/>
            <w:szCs w:val="24"/>
            <w:lang w:eastAsia="en-US"/>
          </w:rPr>
          <w:t>ΠΙΝΑΚΑΣ ΠΕΡΙΕΧΟΜΕΝΩΝ</w:t>
        </w:r>
      </w:ins>
    </w:p>
    <w:p w14:paraId="368906BD" w14:textId="77777777" w:rsidR="00947DF2" w:rsidRPr="00947DF2" w:rsidRDefault="00947DF2" w:rsidP="00947DF2">
      <w:pPr>
        <w:spacing w:after="0" w:line="360" w:lineRule="auto"/>
        <w:rPr>
          <w:ins w:id="6" w:author="Φλούδα Χριστίνα" w:date="2018-02-05T11:58:00Z"/>
          <w:rFonts w:eastAsia="Times New Roman"/>
          <w:szCs w:val="24"/>
          <w:lang w:eastAsia="en-US"/>
        </w:rPr>
      </w:pPr>
      <w:ins w:id="7" w:author="Φλούδα Χριστίνα" w:date="2018-02-05T11:58:00Z">
        <w:r w:rsidRPr="00947DF2">
          <w:rPr>
            <w:rFonts w:eastAsia="Times New Roman"/>
            <w:szCs w:val="24"/>
            <w:lang w:eastAsia="en-US"/>
          </w:rPr>
          <w:t xml:space="preserve">ΙΖ΄ ΠΕΡΙΟΔΟΣ </w:t>
        </w:r>
      </w:ins>
    </w:p>
    <w:p w14:paraId="41D4631E" w14:textId="77777777" w:rsidR="00947DF2" w:rsidRPr="00947DF2" w:rsidRDefault="00947DF2" w:rsidP="00947DF2">
      <w:pPr>
        <w:spacing w:after="0" w:line="360" w:lineRule="auto"/>
        <w:rPr>
          <w:ins w:id="8" w:author="Φλούδα Χριστίνα" w:date="2018-02-05T11:58:00Z"/>
          <w:rFonts w:eastAsia="Times New Roman"/>
          <w:szCs w:val="24"/>
          <w:lang w:eastAsia="en-US"/>
        </w:rPr>
      </w:pPr>
      <w:ins w:id="9" w:author="Φλούδα Χριστίνα" w:date="2018-02-05T11:58:00Z">
        <w:r w:rsidRPr="00947DF2">
          <w:rPr>
            <w:rFonts w:eastAsia="Times New Roman"/>
            <w:szCs w:val="24"/>
            <w:lang w:eastAsia="en-US"/>
          </w:rPr>
          <w:t>ΠΡΟΕΔΡΕΥΟΜΕΝΗΣ ΚΟΙΝΟΒΟΥΛΕΥΤΙΚΗΣ ΔΗΜΟΚΡΑΤΙΑΣ</w:t>
        </w:r>
      </w:ins>
    </w:p>
    <w:p w14:paraId="0BEB434E" w14:textId="77777777" w:rsidR="00947DF2" w:rsidRPr="00947DF2" w:rsidRDefault="00947DF2" w:rsidP="00947DF2">
      <w:pPr>
        <w:spacing w:after="0" w:line="360" w:lineRule="auto"/>
        <w:rPr>
          <w:ins w:id="10" w:author="Φλούδα Χριστίνα" w:date="2018-02-05T11:58:00Z"/>
          <w:rFonts w:eastAsia="Times New Roman"/>
          <w:szCs w:val="24"/>
          <w:lang w:eastAsia="en-US"/>
        </w:rPr>
      </w:pPr>
      <w:ins w:id="11" w:author="Φλούδα Χριστίνα" w:date="2018-02-05T11:58:00Z">
        <w:r w:rsidRPr="00947DF2">
          <w:rPr>
            <w:rFonts w:eastAsia="Times New Roman"/>
            <w:szCs w:val="24"/>
            <w:lang w:eastAsia="en-US"/>
          </w:rPr>
          <w:t>ΣΥΝΟΔΟΣ Γ΄</w:t>
        </w:r>
      </w:ins>
    </w:p>
    <w:p w14:paraId="5B81ACCC" w14:textId="77777777" w:rsidR="00947DF2" w:rsidRPr="00947DF2" w:rsidRDefault="00947DF2" w:rsidP="00947DF2">
      <w:pPr>
        <w:spacing w:after="0" w:line="360" w:lineRule="auto"/>
        <w:rPr>
          <w:ins w:id="12" w:author="Φλούδα Χριστίνα" w:date="2018-02-05T11:58:00Z"/>
          <w:rFonts w:eastAsia="Times New Roman"/>
          <w:szCs w:val="24"/>
          <w:lang w:eastAsia="en-US"/>
        </w:rPr>
      </w:pPr>
    </w:p>
    <w:p w14:paraId="18CF076C" w14:textId="77777777" w:rsidR="00947DF2" w:rsidRPr="00947DF2" w:rsidRDefault="00947DF2" w:rsidP="00947DF2">
      <w:pPr>
        <w:spacing w:after="0" w:line="360" w:lineRule="auto"/>
        <w:rPr>
          <w:ins w:id="13" w:author="Φλούδα Χριστίνα" w:date="2018-02-05T11:58:00Z"/>
          <w:rFonts w:eastAsia="Times New Roman"/>
          <w:szCs w:val="24"/>
          <w:lang w:eastAsia="en-US"/>
        </w:rPr>
      </w:pPr>
      <w:ins w:id="14" w:author="Φλούδα Χριστίνα" w:date="2018-02-05T11:58:00Z">
        <w:r w:rsidRPr="00947DF2">
          <w:rPr>
            <w:rFonts w:eastAsia="Times New Roman"/>
            <w:szCs w:val="24"/>
            <w:lang w:eastAsia="en-US"/>
          </w:rPr>
          <w:t>ΣΥΝΕΔΡΙΑΣΗ ΞΕ΄</w:t>
        </w:r>
      </w:ins>
    </w:p>
    <w:p w14:paraId="595C70A2" w14:textId="77777777" w:rsidR="00947DF2" w:rsidRPr="00947DF2" w:rsidRDefault="00947DF2" w:rsidP="00947DF2">
      <w:pPr>
        <w:spacing w:after="0" w:line="360" w:lineRule="auto"/>
        <w:rPr>
          <w:ins w:id="15" w:author="Φλούδα Χριστίνα" w:date="2018-02-05T11:58:00Z"/>
          <w:rFonts w:eastAsia="Times New Roman"/>
          <w:szCs w:val="24"/>
          <w:lang w:eastAsia="en-US"/>
        </w:rPr>
      </w:pPr>
      <w:ins w:id="16" w:author="Φλούδα Χριστίνα" w:date="2018-02-05T11:58:00Z">
        <w:r w:rsidRPr="00947DF2">
          <w:rPr>
            <w:rFonts w:eastAsia="Times New Roman"/>
            <w:szCs w:val="24"/>
            <w:lang w:eastAsia="en-US"/>
          </w:rPr>
          <w:t>Τετάρτη  31 Ιανουαρίου 2018</w:t>
        </w:r>
      </w:ins>
    </w:p>
    <w:p w14:paraId="4A59CBBF" w14:textId="77777777" w:rsidR="00947DF2" w:rsidRPr="00947DF2" w:rsidRDefault="00947DF2" w:rsidP="00947DF2">
      <w:pPr>
        <w:spacing w:after="0" w:line="360" w:lineRule="auto"/>
        <w:rPr>
          <w:ins w:id="17" w:author="Φλούδα Χριστίνα" w:date="2018-02-05T11:58:00Z"/>
          <w:rFonts w:eastAsia="Times New Roman"/>
          <w:szCs w:val="24"/>
          <w:lang w:eastAsia="en-US"/>
        </w:rPr>
      </w:pPr>
    </w:p>
    <w:p w14:paraId="71EA3081" w14:textId="77777777" w:rsidR="00947DF2" w:rsidRPr="00947DF2" w:rsidRDefault="00947DF2" w:rsidP="00947DF2">
      <w:pPr>
        <w:spacing w:after="0" w:line="360" w:lineRule="auto"/>
        <w:rPr>
          <w:ins w:id="18" w:author="Φλούδα Χριστίνα" w:date="2018-02-05T11:58:00Z"/>
          <w:rFonts w:eastAsia="Times New Roman"/>
          <w:szCs w:val="24"/>
          <w:lang w:eastAsia="en-US"/>
        </w:rPr>
      </w:pPr>
      <w:ins w:id="19" w:author="Φλούδα Χριστίνα" w:date="2018-02-05T11:58:00Z">
        <w:r w:rsidRPr="00947DF2">
          <w:rPr>
            <w:rFonts w:eastAsia="Times New Roman"/>
            <w:szCs w:val="24"/>
            <w:lang w:eastAsia="en-US"/>
          </w:rPr>
          <w:t>ΘΕΜΑΤΑ</w:t>
        </w:r>
      </w:ins>
    </w:p>
    <w:p w14:paraId="4053C810" w14:textId="77777777" w:rsidR="00947DF2" w:rsidRPr="00947DF2" w:rsidRDefault="00947DF2" w:rsidP="00947DF2">
      <w:pPr>
        <w:spacing w:after="0" w:line="360" w:lineRule="auto"/>
        <w:rPr>
          <w:ins w:id="20" w:author="Φλούδα Χριστίνα" w:date="2018-02-05T11:58:00Z"/>
          <w:rFonts w:eastAsia="Times New Roman"/>
          <w:szCs w:val="24"/>
          <w:lang w:eastAsia="en-US"/>
        </w:rPr>
      </w:pPr>
      <w:ins w:id="21" w:author="Φλούδα Χριστίνα" w:date="2018-02-05T11:58:00Z">
        <w:r w:rsidRPr="00947DF2">
          <w:rPr>
            <w:rFonts w:eastAsia="Times New Roman"/>
            <w:szCs w:val="24"/>
            <w:lang w:eastAsia="en-US"/>
          </w:rPr>
          <w:t xml:space="preserve"> </w:t>
        </w:r>
        <w:r w:rsidRPr="00947DF2">
          <w:rPr>
            <w:rFonts w:eastAsia="Times New Roman"/>
            <w:szCs w:val="24"/>
            <w:lang w:eastAsia="en-US"/>
          </w:rPr>
          <w:br/>
          <w:t xml:space="preserve">Α. ΕΙΔΙΚΑ ΘΕΜΑΤΑ </w:t>
        </w:r>
        <w:r w:rsidRPr="00947DF2">
          <w:rPr>
            <w:rFonts w:eastAsia="Times New Roman"/>
            <w:szCs w:val="24"/>
            <w:lang w:eastAsia="en-US"/>
          </w:rPr>
          <w:br/>
          <w:t xml:space="preserve">1. Επικύρωση Πρακτικών, σελ. </w:t>
        </w:r>
        <w:r w:rsidRPr="00947DF2">
          <w:rPr>
            <w:rFonts w:eastAsia="Times New Roman"/>
            <w:szCs w:val="24"/>
            <w:lang w:eastAsia="en-US"/>
          </w:rPr>
          <w:br/>
          <w:t xml:space="preserve">2. Αναφορά στην επέτειο της κρίσης των Ιμίων και στον χαμό των τριών αξιωματικών του Ελληνικού Πολεμικού Ναυτικού, σελ. </w:t>
        </w:r>
        <w:r w:rsidRPr="00947DF2">
          <w:rPr>
            <w:rFonts w:eastAsia="Times New Roman"/>
            <w:szCs w:val="24"/>
            <w:lang w:eastAsia="en-US"/>
          </w:rPr>
          <w:br/>
          <w:t xml:space="preserve">3. Τήρηση ενός λεπτού σιγής εις μνήμη των αντρών που έπεσαν στο καθήκον για την προάσπιση της εθνικής κυριαρχίας, σελ. </w:t>
        </w:r>
        <w:r w:rsidRPr="00947DF2">
          <w:rPr>
            <w:rFonts w:eastAsia="Times New Roman"/>
            <w:szCs w:val="24"/>
            <w:lang w:eastAsia="en-US"/>
          </w:rPr>
          <w:br/>
          <w:t xml:space="preserve">4. Επί διαδικαστικού θέματος, σελ. </w:t>
        </w:r>
        <w:r w:rsidRPr="00947DF2">
          <w:rPr>
            <w:rFonts w:eastAsia="Times New Roman"/>
            <w:szCs w:val="24"/>
            <w:lang w:eastAsia="en-US"/>
          </w:rPr>
          <w:br/>
          <w:t xml:space="preserve">5. Αναφορά στο θέμα της ονομασίας των Σκοπίων, σελ. </w:t>
        </w:r>
        <w:r w:rsidRPr="00947DF2">
          <w:rPr>
            <w:rFonts w:eastAsia="Times New Roman"/>
            <w:szCs w:val="24"/>
            <w:lang w:eastAsia="en-US"/>
          </w:rPr>
          <w:br/>
          <w:t xml:space="preserve"> </w:t>
        </w:r>
        <w:r w:rsidRPr="00947DF2">
          <w:rPr>
            <w:rFonts w:eastAsia="Times New Roman"/>
            <w:szCs w:val="24"/>
            <w:lang w:eastAsia="en-US"/>
          </w:rPr>
          <w:br/>
          <w:t xml:space="preserve">Β. ΚΟΙΝΟΒΟΥΛΕΥΤΙΚΟΣ ΕΛΕΓΧΟΣ </w:t>
        </w:r>
        <w:r w:rsidRPr="00947DF2">
          <w:rPr>
            <w:rFonts w:eastAsia="Times New Roman"/>
            <w:szCs w:val="24"/>
            <w:lang w:eastAsia="en-US"/>
          </w:rPr>
          <w:br/>
          <w:t xml:space="preserve">Ανακοίνωση του δελτίου επικαίρων ερωτήσεων της Πέμπτης 1 Φεβρουαρίου 2018, σελ. </w:t>
        </w:r>
        <w:r w:rsidRPr="00947DF2">
          <w:rPr>
            <w:rFonts w:eastAsia="Times New Roman"/>
            <w:szCs w:val="24"/>
            <w:lang w:eastAsia="en-US"/>
          </w:rPr>
          <w:br/>
          <w:t xml:space="preserve"> </w:t>
        </w:r>
        <w:r w:rsidRPr="00947DF2">
          <w:rPr>
            <w:rFonts w:eastAsia="Times New Roman"/>
            <w:szCs w:val="24"/>
            <w:lang w:eastAsia="en-US"/>
          </w:rPr>
          <w:br/>
          <w:t xml:space="preserve">Γ. ΝΟΜΟΘΕΤΙΚΗ ΕΡΓΑΣΙΑ </w:t>
        </w:r>
        <w:r w:rsidRPr="00947DF2">
          <w:rPr>
            <w:rFonts w:eastAsia="Times New Roman"/>
            <w:szCs w:val="24"/>
            <w:lang w:eastAsia="en-US"/>
          </w:rPr>
          <w:br/>
          <w:t>Συζήτηση και ψήφιση επί της αρχής, των άρθρων και του συνόλου του σχεδίου νόμου του Υπουργείου Οικονομικών:</w:t>
        </w:r>
        <w:r w:rsidRPr="00947DF2">
          <w:rPr>
            <w:rFonts w:eastAsia="Times New Roman"/>
            <w:szCs w:val="24"/>
            <w:lang w:eastAsia="en-US"/>
          </w:rPr>
          <w:br/>
          <w:t xml:space="preserve">    i. «Κύρωση του Τροποποιητικού Πρωτοκόλλου της Συμφωνίας μεταξύ της Ευρωπαϊκής Κοινότητας και της Δημοκρατίας του Αγίου Μαρίνου που προβλέπει μέτρα ισοδύναμα με τα θεσπιζόμενα στην Οδηγία 2003/48/ΕΚ του Συμβουλίου για τη φορολόγηση των υπό μορφή τόκων εισοδημάτων από αποταμιεύσεις και των κοινών δηλώσεων των συμβαλλόμενων μερών και διατάξεις εφαρμογής», σελ. </w:t>
        </w:r>
        <w:r w:rsidRPr="00947DF2">
          <w:rPr>
            <w:rFonts w:eastAsia="Times New Roman"/>
            <w:szCs w:val="24"/>
            <w:lang w:eastAsia="en-US"/>
          </w:rPr>
          <w:br/>
          <w:t xml:space="preserve">       </w:t>
        </w:r>
        <w:proofErr w:type="spellStart"/>
        <w:r w:rsidRPr="00947DF2">
          <w:rPr>
            <w:rFonts w:eastAsia="Times New Roman"/>
            <w:szCs w:val="24"/>
            <w:lang w:eastAsia="en-US"/>
          </w:rPr>
          <w:t>ii</w:t>
        </w:r>
        <w:proofErr w:type="spellEnd"/>
        <w:r w:rsidRPr="00947DF2">
          <w:rPr>
            <w:rFonts w:eastAsia="Times New Roman"/>
            <w:szCs w:val="24"/>
            <w:lang w:eastAsia="en-US"/>
          </w:rPr>
          <w:t xml:space="preserve">. «Κύρωση του Τροποποιητικού Πρωτοκόλλου της Συμφωνίας μεταξύ της Ευρωπαϊκής Κοινότητας και του Πριγκιπάτου του Λιχτενστάιν που προβλέπει μέτρα ισοδύναμα με τα θεσπιζόμενα στην Οδηγία 2003/48/ΕΚ του Συμβουλίου για τη φορολόγηση των υπό μορφή τόκων εισοδημάτων από αποταμιεύσεις και των κοινών δηλώσεων των συμβαλλόμενων μερών και διατάξεις εφαρμογής», σελ. </w:t>
        </w:r>
        <w:r w:rsidRPr="00947DF2">
          <w:rPr>
            <w:rFonts w:eastAsia="Times New Roman"/>
            <w:szCs w:val="24"/>
            <w:lang w:eastAsia="en-US"/>
          </w:rPr>
          <w:br/>
        </w:r>
      </w:ins>
    </w:p>
    <w:p w14:paraId="692EE9BF" w14:textId="77777777" w:rsidR="00947DF2" w:rsidRPr="00947DF2" w:rsidRDefault="00947DF2" w:rsidP="00947DF2">
      <w:pPr>
        <w:spacing w:after="0" w:line="360" w:lineRule="auto"/>
        <w:rPr>
          <w:ins w:id="22" w:author="Φλούδα Χριστίνα" w:date="2018-02-05T11:58:00Z"/>
          <w:rFonts w:eastAsia="Times New Roman"/>
          <w:szCs w:val="24"/>
          <w:lang w:eastAsia="en-US"/>
        </w:rPr>
      </w:pPr>
      <w:ins w:id="23" w:author="Φλούδα Χριστίνα" w:date="2018-02-05T11:58:00Z">
        <w:r w:rsidRPr="00947DF2">
          <w:rPr>
            <w:rFonts w:eastAsia="Times New Roman"/>
            <w:szCs w:val="24"/>
            <w:lang w:eastAsia="en-US"/>
          </w:rPr>
          <w:t>ΠΡΟΕΔΡΕΥΩΝ</w:t>
        </w:r>
      </w:ins>
    </w:p>
    <w:p w14:paraId="47CA3FB8" w14:textId="77777777" w:rsidR="00947DF2" w:rsidRPr="00947DF2" w:rsidRDefault="00947DF2" w:rsidP="00947DF2">
      <w:pPr>
        <w:spacing w:after="0" w:line="360" w:lineRule="auto"/>
        <w:rPr>
          <w:ins w:id="24" w:author="Φλούδα Χριστίνα" w:date="2018-02-05T11:58:00Z"/>
          <w:rFonts w:eastAsia="Times New Roman"/>
          <w:szCs w:val="24"/>
          <w:lang w:eastAsia="en-US"/>
        </w:rPr>
      </w:pPr>
    </w:p>
    <w:p w14:paraId="34FB4EEF" w14:textId="77777777" w:rsidR="00947DF2" w:rsidRPr="00947DF2" w:rsidRDefault="00947DF2" w:rsidP="00947DF2">
      <w:pPr>
        <w:spacing w:after="0" w:line="360" w:lineRule="auto"/>
        <w:rPr>
          <w:ins w:id="25" w:author="Φλούδα Χριστίνα" w:date="2018-02-05T11:58:00Z"/>
          <w:rFonts w:eastAsia="Times New Roman"/>
          <w:szCs w:val="24"/>
          <w:lang w:eastAsia="en-US"/>
        </w:rPr>
      </w:pPr>
      <w:ins w:id="26" w:author="Φλούδα Χριστίνα" w:date="2018-02-05T11:58:00Z">
        <w:r w:rsidRPr="00947DF2">
          <w:rPr>
            <w:rFonts w:eastAsia="Times New Roman"/>
            <w:szCs w:val="24"/>
            <w:lang w:eastAsia="en-US"/>
          </w:rPr>
          <w:t>ΒΑΡΕΜΕΝΟΣ Γ. , σελ.</w:t>
        </w:r>
        <w:r w:rsidRPr="00947DF2">
          <w:rPr>
            <w:rFonts w:eastAsia="Times New Roman"/>
            <w:szCs w:val="24"/>
            <w:lang w:eastAsia="en-US"/>
          </w:rPr>
          <w:br/>
          <w:t xml:space="preserve"> </w:t>
        </w:r>
      </w:ins>
    </w:p>
    <w:p w14:paraId="280FFF8B" w14:textId="77777777" w:rsidR="00947DF2" w:rsidRPr="00947DF2" w:rsidRDefault="00947DF2" w:rsidP="00947DF2">
      <w:pPr>
        <w:spacing w:after="0" w:line="360" w:lineRule="auto"/>
        <w:rPr>
          <w:ins w:id="27" w:author="Φλούδα Χριστίνα" w:date="2018-02-05T11:58:00Z"/>
          <w:rFonts w:eastAsia="Times New Roman"/>
          <w:szCs w:val="24"/>
          <w:lang w:eastAsia="en-US"/>
        </w:rPr>
      </w:pPr>
    </w:p>
    <w:p w14:paraId="08CB2D60" w14:textId="77777777" w:rsidR="00947DF2" w:rsidRPr="00947DF2" w:rsidRDefault="00947DF2" w:rsidP="00947DF2">
      <w:pPr>
        <w:spacing w:after="0" w:line="360" w:lineRule="auto"/>
        <w:rPr>
          <w:ins w:id="28" w:author="Φλούδα Χριστίνα" w:date="2018-02-05T11:58:00Z"/>
          <w:rFonts w:eastAsia="Times New Roman"/>
          <w:szCs w:val="24"/>
          <w:lang w:eastAsia="en-US"/>
        </w:rPr>
      </w:pPr>
      <w:ins w:id="29" w:author="Φλούδα Χριστίνα" w:date="2018-02-05T11:58:00Z">
        <w:r w:rsidRPr="00947DF2">
          <w:rPr>
            <w:rFonts w:eastAsia="Times New Roman"/>
            <w:szCs w:val="24"/>
            <w:lang w:eastAsia="en-US"/>
          </w:rPr>
          <w:t>ΟΜΙΛΗΤΕΣ</w:t>
        </w:r>
      </w:ins>
    </w:p>
    <w:p w14:paraId="4708557C" w14:textId="75985FFD" w:rsidR="00947DF2" w:rsidRDefault="00947DF2" w:rsidP="00947DF2">
      <w:pPr>
        <w:spacing w:line="600" w:lineRule="auto"/>
        <w:ind w:firstLine="720"/>
        <w:jc w:val="center"/>
        <w:rPr>
          <w:ins w:id="30" w:author="Φλούδα Χριστίνα" w:date="2018-02-05T11:58:00Z"/>
          <w:rFonts w:eastAsia="Times New Roman"/>
          <w:szCs w:val="24"/>
        </w:rPr>
      </w:pPr>
      <w:ins w:id="31" w:author="Φλούδα Χριστίνα" w:date="2018-02-05T11:58:00Z">
        <w:r w:rsidRPr="00947DF2">
          <w:rPr>
            <w:rFonts w:eastAsia="Times New Roman"/>
            <w:szCs w:val="24"/>
            <w:lang w:eastAsia="en-US"/>
          </w:rPr>
          <w:br/>
          <w:t>Α. Επί της αναφοράς στην επέτειο της κρίσης των Ιμίων και στον χαμό των τριών αξιωματικών του Ελληνικού Πολεμικού Ναυτικού:</w:t>
        </w:r>
        <w:r w:rsidRPr="00947DF2">
          <w:rPr>
            <w:rFonts w:eastAsia="Times New Roman"/>
            <w:szCs w:val="24"/>
            <w:lang w:eastAsia="en-US"/>
          </w:rPr>
          <w:br/>
          <w:t>ΒΑΡΕΜΕΝΟΣ Γ. , σελ.</w:t>
        </w:r>
        <w:r w:rsidRPr="00947DF2">
          <w:rPr>
            <w:rFonts w:eastAsia="Times New Roman"/>
            <w:szCs w:val="24"/>
            <w:lang w:eastAsia="en-US"/>
          </w:rPr>
          <w:br/>
          <w:t>ΓΕΡΜΕΝΗΣ Γ. , σελ.</w:t>
        </w:r>
        <w:r w:rsidRPr="00947DF2">
          <w:rPr>
            <w:rFonts w:eastAsia="Times New Roman"/>
            <w:szCs w:val="24"/>
            <w:lang w:eastAsia="en-US"/>
          </w:rPr>
          <w:br/>
          <w:t>ΠΑΠΠΑΣ Χ. , σελ.</w:t>
        </w:r>
        <w:r w:rsidRPr="00947DF2">
          <w:rPr>
            <w:rFonts w:eastAsia="Times New Roman"/>
            <w:szCs w:val="24"/>
            <w:lang w:eastAsia="en-US"/>
          </w:rPr>
          <w:br/>
        </w:r>
        <w:r w:rsidRPr="00947DF2">
          <w:rPr>
            <w:rFonts w:eastAsia="Times New Roman"/>
            <w:szCs w:val="24"/>
            <w:lang w:eastAsia="en-US"/>
          </w:rPr>
          <w:br/>
          <w:t>Β. Επί διαδικαστικού θέματος:</w:t>
        </w:r>
        <w:r w:rsidRPr="00947DF2">
          <w:rPr>
            <w:rFonts w:eastAsia="Times New Roman"/>
            <w:szCs w:val="24"/>
            <w:lang w:eastAsia="en-US"/>
          </w:rPr>
          <w:br/>
          <w:t>ΒΑΡΕΜΕΝΟΣ Γ. , σελ.</w:t>
        </w:r>
        <w:r w:rsidRPr="00947DF2">
          <w:rPr>
            <w:rFonts w:eastAsia="Times New Roman"/>
            <w:szCs w:val="24"/>
            <w:lang w:eastAsia="en-US"/>
          </w:rPr>
          <w:br/>
        </w:r>
        <w:r w:rsidRPr="00947DF2">
          <w:rPr>
            <w:rFonts w:eastAsia="Times New Roman"/>
            <w:szCs w:val="24"/>
            <w:lang w:eastAsia="en-US"/>
          </w:rPr>
          <w:br/>
          <w:t>Γ. Επί των σχεδίων νόμων του Υπουργείου Οικονομικών:</w:t>
        </w:r>
        <w:r w:rsidRPr="00947DF2">
          <w:rPr>
            <w:rFonts w:eastAsia="Times New Roman"/>
            <w:szCs w:val="24"/>
            <w:lang w:eastAsia="en-US"/>
          </w:rPr>
          <w:br/>
          <w:t>ΓΕΡΜΕΝΗΣ Γ. , σελ.</w:t>
        </w:r>
        <w:r w:rsidRPr="00947DF2">
          <w:rPr>
            <w:rFonts w:eastAsia="Times New Roman"/>
            <w:szCs w:val="24"/>
            <w:lang w:eastAsia="en-US"/>
          </w:rPr>
          <w:br/>
          <w:t>ΚΑΡΑΘΑΝΑΣΟΠΟΥΛΟΣ Ν. , σελ.</w:t>
        </w:r>
        <w:r w:rsidRPr="00947DF2">
          <w:rPr>
            <w:rFonts w:eastAsia="Times New Roman"/>
            <w:szCs w:val="24"/>
            <w:lang w:eastAsia="en-US"/>
          </w:rPr>
          <w:br/>
          <w:t>ΛΟΒΕΡΔΟΣ Α. , σελ.</w:t>
        </w:r>
        <w:r w:rsidRPr="00947DF2">
          <w:rPr>
            <w:rFonts w:eastAsia="Times New Roman"/>
            <w:szCs w:val="24"/>
            <w:lang w:eastAsia="en-US"/>
          </w:rPr>
          <w:br/>
          <w:t>ΠΑΠΑΝΑΤΣΙΟΥ Α. , σελ.</w:t>
        </w:r>
        <w:r w:rsidRPr="00947DF2">
          <w:rPr>
            <w:rFonts w:eastAsia="Times New Roman"/>
            <w:szCs w:val="24"/>
            <w:lang w:eastAsia="en-US"/>
          </w:rPr>
          <w:br/>
        </w:r>
      </w:ins>
    </w:p>
    <w:p w14:paraId="5177BAFC" w14:textId="77777777" w:rsidR="004C2298" w:rsidRDefault="00947DF2">
      <w:pPr>
        <w:spacing w:line="600" w:lineRule="auto"/>
        <w:ind w:firstLine="720"/>
        <w:jc w:val="center"/>
        <w:rPr>
          <w:rFonts w:eastAsia="Times New Roman"/>
          <w:szCs w:val="24"/>
        </w:rPr>
      </w:pPr>
      <w:r>
        <w:rPr>
          <w:rFonts w:eastAsia="Times New Roman"/>
          <w:szCs w:val="24"/>
        </w:rPr>
        <w:t>ΠΡΑΚΤΙΚΑ ΒΟΥΛΗΣ</w:t>
      </w:r>
    </w:p>
    <w:p w14:paraId="5177BAFD" w14:textId="77777777" w:rsidR="004C2298" w:rsidRDefault="00947DF2">
      <w:pPr>
        <w:spacing w:line="600" w:lineRule="auto"/>
        <w:ind w:firstLine="720"/>
        <w:jc w:val="center"/>
        <w:rPr>
          <w:rFonts w:eastAsia="Times New Roman"/>
          <w:szCs w:val="24"/>
        </w:rPr>
      </w:pPr>
      <w:r>
        <w:rPr>
          <w:rFonts w:eastAsia="Times New Roman"/>
          <w:szCs w:val="24"/>
        </w:rPr>
        <w:t xml:space="preserve">ΙΖ΄ ΠΕΡΙΟΔΟΣ </w:t>
      </w:r>
    </w:p>
    <w:p w14:paraId="5177BAFE" w14:textId="77777777" w:rsidR="004C2298" w:rsidRDefault="00947DF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177BAFF" w14:textId="77777777" w:rsidR="004C2298" w:rsidRDefault="00947DF2">
      <w:pPr>
        <w:spacing w:line="600" w:lineRule="auto"/>
        <w:ind w:firstLine="720"/>
        <w:jc w:val="center"/>
        <w:rPr>
          <w:rFonts w:eastAsia="Times New Roman"/>
          <w:szCs w:val="24"/>
        </w:rPr>
      </w:pPr>
      <w:r>
        <w:rPr>
          <w:rFonts w:eastAsia="Times New Roman"/>
          <w:szCs w:val="24"/>
        </w:rPr>
        <w:t>ΣΥΝΟΔΟΣ Γ΄</w:t>
      </w:r>
    </w:p>
    <w:p w14:paraId="5177BB00" w14:textId="77777777" w:rsidR="004C2298" w:rsidRDefault="00947DF2">
      <w:pPr>
        <w:spacing w:line="600" w:lineRule="auto"/>
        <w:ind w:firstLine="720"/>
        <w:jc w:val="center"/>
        <w:rPr>
          <w:rFonts w:eastAsia="Times New Roman"/>
          <w:szCs w:val="24"/>
        </w:rPr>
      </w:pPr>
      <w:r>
        <w:rPr>
          <w:rFonts w:eastAsia="Times New Roman"/>
          <w:szCs w:val="24"/>
        </w:rPr>
        <w:t>ΣΥΝΕΔΡΙΑΣΗ ΞΕ΄</w:t>
      </w:r>
    </w:p>
    <w:p w14:paraId="5177BB01" w14:textId="77777777" w:rsidR="004C2298" w:rsidRDefault="00947DF2">
      <w:pPr>
        <w:spacing w:line="600" w:lineRule="auto"/>
        <w:ind w:firstLine="720"/>
        <w:jc w:val="center"/>
        <w:rPr>
          <w:rFonts w:eastAsia="Times New Roman"/>
          <w:szCs w:val="24"/>
        </w:rPr>
      </w:pPr>
      <w:r>
        <w:rPr>
          <w:rFonts w:eastAsia="Times New Roman"/>
          <w:szCs w:val="24"/>
        </w:rPr>
        <w:t>Τετάρτη 31 Ιανουαρίου 2018</w:t>
      </w:r>
    </w:p>
    <w:p w14:paraId="5177BB02" w14:textId="77777777" w:rsidR="004C2298" w:rsidRDefault="00947DF2">
      <w:pPr>
        <w:spacing w:line="600" w:lineRule="auto"/>
        <w:ind w:firstLine="720"/>
        <w:jc w:val="both"/>
        <w:rPr>
          <w:rFonts w:eastAsia="Times New Roman"/>
          <w:szCs w:val="24"/>
        </w:rPr>
      </w:pPr>
      <w:r>
        <w:rPr>
          <w:rFonts w:eastAsia="Times New Roman"/>
          <w:szCs w:val="24"/>
        </w:rPr>
        <w:t>Αθήνα, σήμερα στις 31 Ιανουαρίου 2018, ημέρα Τετάρτη και ώρα 10.07΄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w:t>
      </w:r>
      <w:r>
        <w:rPr>
          <w:rFonts w:eastAsia="Times New Roman"/>
          <w:szCs w:val="24"/>
        </w:rPr>
        <w:t>κ</w:t>
      </w:r>
      <w:r w:rsidRPr="00326A6D">
        <w:rPr>
          <w:rFonts w:eastAsia="Times New Roman"/>
          <w:szCs w:val="24"/>
        </w:rPr>
        <w:t>.</w:t>
      </w:r>
      <w:r>
        <w:rPr>
          <w:rFonts w:eastAsia="Times New Roman"/>
          <w:szCs w:val="24"/>
        </w:rPr>
        <w:t xml:space="preserve"> </w:t>
      </w:r>
      <w:r w:rsidRPr="00326A6D">
        <w:rPr>
          <w:rFonts w:eastAsia="Times New Roman"/>
          <w:b/>
          <w:szCs w:val="24"/>
        </w:rPr>
        <w:t>ΓΕΩΡΓΙΟΥ ΒΑΡΕΜΕΝΟΥ</w:t>
      </w:r>
      <w:r>
        <w:rPr>
          <w:rFonts w:eastAsia="Times New Roman"/>
          <w:szCs w:val="24"/>
        </w:rPr>
        <w:t xml:space="preserve">. </w:t>
      </w:r>
    </w:p>
    <w:p w14:paraId="5177BB03" w14:textId="77777777" w:rsidR="004C2298" w:rsidRDefault="00947DF2">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Κυρίες και κύριοι συνάδελφοι, αρχίζει η συνεδρίαση.</w:t>
      </w:r>
    </w:p>
    <w:p w14:paraId="5177BB04"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 xml:space="preserve">Έχω την </w:t>
      </w:r>
      <w:r>
        <w:rPr>
          <w:rFonts w:eastAsia="Times New Roman" w:cs="Times New Roman"/>
          <w:szCs w:val="24"/>
        </w:rPr>
        <w:t xml:space="preserve">τιμή να ανακοινώσω στο Σώμα το </w:t>
      </w:r>
      <w:r>
        <w:rPr>
          <w:rFonts w:eastAsia="Times New Roman" w:cs="Times New Roman"/>
          <w:szCs w:val="24"/>
        </w:rPr>
        <w:t xml:space="preserve">δελτίο επικαίρων ερωτήσεων </w:t>
      </w:r>
      <w:r>
        <w:rPr>
          <w:rFonts w:eastAsia="Times New Roman" w:cs="Times New Roman"/>
          <w:szCs w:val="24"/>
        </w:rPr>
        <w:t>της Πέμπτης 1 Φεβρουαρίου 2018.</w:t>
      </w:r>
    </w:p>
    <w:p w14:paraId="5177BB05" w14:textId="77777777" w:rsidR="004C2298" w:rsidRDefault="00947DF2">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w:t>
      </w:r>
      <w:r>
        <w:rPr>
          <w:rFonts w:eastAsia="Times New Roman"/>
          <w:szCs w:val="24"/>
        </w:rPr>
        <w:t xml:space="preserve"> Πρώτου Κύκλου (Άρθρο 130 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Κανονισμού της Βουλής)</w:t>
      </w:r>
    </w:p>
    <w:p w14:paraId="5177BB06" w14:textId="77777777" w:rsidR="004C2298" w:rsidRDefault="00947DF2">
      <w:pPr>
        <w:spacing w:line="600" w:lineRule="auto"/>
        <w:ind w:firstLine="720"/>
        <w:jc w:val="both"/>
        <w:rPr>
          <w:rFonts w:eastAsia="Times New Roman"/>
          <w:szCs w:val="24"/>
        </w:rPr>
      </w:pPr>
      <w:r>
        <w:rPr>
          <w:rFonts w:eastAsia="Times New Roman"/>
          <w:szCs w:val="24"/>
        </w:rPr>
        <w:t>1. Η με αριθμό 928/29-1-2018 επίκαιρη ερώτηση του Βουλευτή Ηρακλείου του</w:t>
      </w:r>
      <w:r>
        <w:rPr>
          <w:rFonts w:eastAsia="Times New Roman"/>
          <w:szCs w:val="24"/>
        </w:rPr>
        <w:t xml:space="preserve"> Συνασπισμού Ριζοσπαστικής Αριστεράς κ. Νικολάου </w:t>
      </w:r>
      <w:proofErr w:type="spellStart"/>
      <w:r>
        <w:rPr>
          <w:rFonts w:eastAsia="Times New Roman"/>
          <w:szCs w:val="24"/>
        </w:rPr>
        <w:t>Ηγουμενίδη</w:t>
      </w:r>
      <w:proofErr w:type="spellEnd"/>
      <w:r>
        <w:rPr>
          <w:rFonts w:eastAsia="Times New Roman"/>
          <w:szCs w:val="24"/>
        </w:rPr>
        <w:t xml:space="preserve"> προς τον Υπουργό Αγροτικής Ανάπτυξης και Τροφίμων, με θέμα: «Αξιοποίηση των υδάτινων πόρων και υλοποίηση των εγγειοβελτιωτικών έργων στον Νομό Ηρακλείου».</w:t>
      </w:r>
    </w:p>
    <w:p w14:paraId="5177BB07" w14:textId="77777777" w:rsidR="004C2298" w:rsidRDefault="00947DF2">
      <w:pPr>
        <w:spacing w:line="600" w:lineRule="auto"/>
        <w:ind w:firstLine="720"/>
        <w:jc w:val="both"/>
        <w:rPr>
          <w:rFonts w:eastAsia="Times New Roman"/>
          <w:szCs w:val="24"/>
        </w:rPr>
      </w:pPr>
      <w:r>
        <w:rPr>
          <w:rFonts w:eastAsia="Times New Roman"/>
          <w:szCs w:val="24"/>
        </w:rPr>
        <w:t>2. Η με αριθμό 944/30-1-2018 επίκαιρη ερώ</w:t>
      </w:r>
      <w:r>
        <w:rPr>
          <w:rFonts w:eastAsia="Times New Roman"/>
          <w:szCs w:val="24"/>
        </w:rPr>
        <w:t xml:space="preserve">τηση του Βουλευτή Λασιθίου της Νέας Δημοκρατίας κ. Ιωάννη </w:t>
      </w:r>
      <w:proofErr w:type="spellStart"/>
      <w:r>
        <w:rPr>
          <w:rFonts w:eastAsia="Times New Roman"/>
          <w:szCs w:val="24"/>
        </w:rPr>
        <w:t>Πλακιωτάκη</w:t>
      </w:r>
      <w:proofErr w:type="spellEnd"/>
      <w:r>
        <w:rPr>
          <w:rFonts w:eastAsia="Times New Roman"/>
          <w:szCs w:val="24"/>
        </w:rPr>
        <w:t xml:space="preserve"> προς τον </w:t>
      </w:r>
      <w:r>
        <w:rPr>
          <w:rFonts w:eastAsia="Times New Roman"/>
          <w:szCs w:val="24"/>
        </w:rPr>
        <w:lastRenderedPageBreak/>
        <w:t>Υπουργό Υποδομών και Μεταφορών, με θέμα: «Εξαίρεση της κατασκευής του Βορείου Οδικού Άξονα Κρήτης (ΒΟΑΚ) στον Νομό Λασιθίου».</w:t>
      </w:r>
    </w:p>
    <w:p w14:paraId="5177BB08" w14:textId="77777777" w:rsidR="004C2298" w:rsidRDefault="00947DF2">
      <w:pPr>
        <w:spacing w:line="600" w:lineRule="auto"/>
        <w:ind w:firstLine="720"/>
        <w:jc w:val="both"/>
        <w:rPr>
          <w:rFonts w:eastAsia="Times New Roman"/>
          <w:szCs w:val="24"/>
        </w:rPr>
      </w:pPr>
      <w:r>
        <w:rPr>
          <w:rFonts w:eastAsia="Times New Roman"/>
          <w:szCs w:val="24"/>
        </w:rPr>
        <w:t>3. Η με αριθμό 943/30-1-2018 επίκαιρη ερώτηση του Βο</w:t>
      </w:r>
      <w:r>
        <w:rPr>
          <w:rFonts w:eastAsia="Times New Roman"/>
          <w:szCs w:val="24"/>
        </w:rPr>
        <w:t>υλευτή Ηρακλείου της Δημοκρατικής Συμπαράταξης ΠΑΣΟΚ</w:t>
      </w:r>
      <w:r w:rsidRPr="000A6F18">
        <w:rPr>
          <w:rFonts w:eastAsia="Times New Roman"/>
          <w:szCs w:val="24"/>
        </w:rPr>
        <w:t xml:space="preserve"> </w:t>
      </w:r>
      <w:r>
        <w:rPr>
          <w:rFonts w:eastAsia="Times New Roman"/>
          <w:szCs w:val="24"/>
        </w:rPr>
        <w:t>–</w:t>
      </w:r>
      <w:r w:rsidRPr="000A6F18">
        <w:rPr>
          <w:rFonts w:eastAsia="Times New Roman"/>
          <w:szCs w:val="24"/>
        </w:rPr>
        <w:t xml:space="preserve"> </w:t>
      </w:r>
      <w:r>
        <w:rPr>
          <w:rFonts w:eastAsia="Times New Roman"/>
          <w:szCs w:val="24"/>
        </w:rPr>
        <w:t>ΔΗΜΑΡ κ.</w:t>
      </w:r>
      <w:r>
        <w:rPr>
          <w:rFonts w:eastAsia="Times New Roman"/>
          <w:b/>
          <w:bCs/>
          <w:szCs w:val="24"/>
        </w:rPr>
        <w:t xml:space="preserve">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Cs/>
          <w:szCs w:val="24"/>
        </w:rPr>
        <w:t xml:space="preserve"> </w:t>
      </w:r>
      <w:r>
        <w:rPr>
          <w:rFonts w:eastAsia="Times New Roman"/>
          <w:szCs w:val="24"/>
        </w:rPr>
        <w:t>προς τον Υπουργό Αγροτικής Ανάπτυξης και Τροφίμων</w:t>
      </w:r>
      <w:r>
        <w:rPr>
          <w:rFonts w:eastAsia="Times New Roman"/>
          <w:bCs/>
          <w:szCs w:val="24"/>
        </w:rPr>
        <w:t>,</w:t>
      </w:r>
      <w:r>
        <w:rPr>
          <w:rFonts w:eastAsia="Times New Roman"/>
          <w:szCs w:val="24"/>
        </w:rPr>
        <w:t xml:space="preserve"> με θέμα: «Τεράστιες ζημιές στην Κρήτη σε φυτικό κεφάλαιο, δημόσιες, δημοτικές και ιδιωτικές υποδομές κ.λπ.. Άμεση αποζη</w:t>
      </w:r>
      <w:r>
        <w:rPr>
          <w:rFonts w:eastAsia="Times New Roman"/>
          <w:szCs w:val="24"/>
        </w:rPr>
        <w:t>μίωση των παραγωγών και στήριξη των πληγέντων. Κατάσταση έκτακτης ανάγκης».</w:t>
      </w:r>
    </w:p>
    <w:p w14:paraId="5177BB09" w14:textId="77777777" w:rsidR="004C2298" w:rsidRDefault="00947DF2">
      <w:pPr>
        <w:spacing w:line="600" w:lineRule="auto"/>
        <w:ind w:firstLine="720"/>
        <w:jc w:val="both"/>
        <w:rPr>
          <w:rFonts w:eastAsia="Times New Roman"/>
          <w:szCs w:val="24"/>
        </w:rPr>
      </w:pPr>
      <w:r>
        <w:rPr>
          <w:rFonts w:eastAsia="Times New Roman"/>
          <w:szCs w:val="24"/>
        </w:rPr>
        <w:t>4. Η με αριθμό 921/23-1-2018 επίκαιρη ερώτηση του Βουλευτή Κιλκίς του Λαϊκού Συνδέσμου</w:t>
      </w:r>
      <w:r w:rsidRPr="000A6F18">
        <w:rPr>
          <w:rFonts w:eastAsia="Times New Roman"/>
          <w:szCs w:val="24"/>
        </w:rPr>
        <w:t xml:space="preserve"> </w:t>
      </w:r>
      <w:r>
        <w:rPr>
          <w:rFonts w:eastAsia="Times New Roman"/>
          <w:szCs w:val="24"/>
        </w:rPr>
        <w:t>-</w:t>
      </w:r>
      <w:r w:rsidRPr="000A6F18">
        <w:rPr>
          <w:rFonts w:eastAsia="Times New Roman"/>
          <w:szCs w:val="24"/>
        </w:rPr>
        <w:t xml:space="preserve"> </w:t>
      </w:r>
      <w:r>
        <w:rPr>
          <w:rFonts w:eastAsia="Times New Roman"/>
          <w:szCs w:val="24"/>
        </w:rPr>
        <w:t xml:space="preserve">Χρυσή Αυγή κ. </w:t>
      </w:r>
      <w:r>
        <w:rPr>
          <w:rFonts w:eastAsia="Times New Roman"/>
          <w:bCs/>
          <w:szCs w:val="24"/>
        </w:rPr>
        <w:t>Χρήστου Χατζη</w:t>
      </w:r>
      <w:r>
        <w:rPr>
          <w:rFonts w:eastAsia="Times New Roman"/>
          <w:bCs/>
          <w:szCs w:val="24"/>
        </w:rPr>
        <w:lastRenderedPageBreak/>
        <w:t>σάββα</w:t>
      </w:r>
      <w:r>
        <w:rPr>
          <w:rFonts w:eastAsia="Times New Roman"/>
          <w:b/>
          <w:bCs/>
          <w:szCs w:val="24"/>
        </w:rPr>
        <w:t xml:space="preserve"> </w:t>
      </w:r>
      <w:r>
        <w:rPr>
          <w:rFonts w:eastAsia="Times New Roman"/>
          <w:szCs w:val="24"/>
        </w:rPr>
        <w:t>προς τον Υπουργό Εσωτερικών</w:t>
      </w:r>
      <w:r>
        <w:rPr>
          <w:rFonts w:eastAsia="Times New Roman"/>
          <w:bCs/>
          <w:szCs w:val="24"/>
        </w:rPr>
        <w:t>,</w:t>
      </w:r>
      <w:r>
        <w:rPr>
          <w:rFonts w:eastAsia="Times New Roman"/>
          <w:b/>
          <w:bCs/>
          <w:szCs w:val="24"/>
        </w:rPr>
        <w:t xml:space="preserve"> </w:t>
      </w:r>
      <w:r>
        <w:rPr>
          <w:rFonts w:eastAsia="Times New Roman"/>
          <w:szCs w:val="24"/>
        </w:rPr>
        <w:t xml:space="preserve">με θέμα: «Ερωτήματα σχετικώς </w:t>
      </w:r>
      <w:r>
        <w:rPr>
          <w:rFonts w:eastAsia="Times New Roman"/>
          <w:szCs w:val="24"/>
        </w:rPr>
        <w:t>με την υπόθεση πράκτορα βάσει αποκαλύψεων του Π. Καμμένου».</w:t>
      </w:r>
    </w:p>
    <w:p w14:paraId="5177BB0A" w14:textId="77777777" w:rsidR="004C2298" w:rsidRDefault="00947DF2">
      <w:pPr>
        <w:spacing w:line="600" w:lineRule="auto"/>
        <w:ind w:firstLine="720"/>
        <w:jc w:val="both"/>
        <w:rPr>
          <w:rFonts w:eastAsia="Times New Roman"/>
          <w:szCs w:val="24"/>
        </w:rPr>
      </w:pPr>
      <w:r>
        <w:rPr>
          <w:rFonts w:eastAsia="Times New Roman"/>
          <w:szCs w:val="24"/>
        </w:rPr>
        <w:t xml:space="preserve">5. Η με αριθμό 924/26-1-2018 επίκαιρη ερώτηση του Βουλευτή Α΄ Θεσσαλονίκης του Κομμουνιστικού Κόμματος Ελλάδας κ. </w:t>
      </w:r>
      <w:r>
        <w:rPr>
          <w:rFonts w:eastAsia="Times New Roman"/>
          <w:bCs/>
          <w:szCs w:val="24"/>
        </w:rPr>
        <w:t>Ιωάννη Δελή</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με θέμα: «Να διασφαλιστούν</w:t>
      </w:r>
      <w:r>
        <w:rPr>
          <w:rFonts w:eastAsia="Times New Roman"/>
          <w:szCs w:val="24"/>
        </w:rPr>
        <w:t xml:space="preserve"> τα πνευματικά δικαιώματα των δημιουργών και τα εργασιακά δικαιώματα των εργαζομένων της ΑΕΠΙ».</w:t>
      </w:r>
    </w:p>
    <w:p w14:paraId="5177BB0B" w14:textId="77777777" w:rsidR="004C2298" w:rsidRDefault="00947DF2">
      <w:pPr>
        <w:spacing w:line="600" w:lineRule="auto"/>
        <w:ind w:firstLine="720"/>
        <w:jc w:val="both"/>
        <w:rPr>
          <w:rFonts w:eastAsia="Times New Roman"/>
          <w:szCs w:val="24"/>
        </w:rPr>
      </w:pPr>
      <w:r>
        <w:rPr>
          <w:rFonts w:eastAsia="Times New Roman"/>
          <w:szCs w:val="24"/>
        </w:rPr>
        <w:t xml:space="preserve">6. Η με αριθμό 950/30-1-2018 επίκαιρη ερώτηση του Η΄ Αντιπροέδρου της Βουλής και Βουλευτή Β΄ Πειραιά των Ανεξαρτήτων Ελλήνων κ. </w:t>
      </w:r>
      <w:r>
        <w:rPr>
          <w:rFonts w:eastAsia="Times New Roman"/>
          <w:bCs/>
          <w:szCs w:val="24"/>
        </w:rPr>
        <w:t>Δημητρίου Καμμένου</w:t>
      </w:r>
      <w:r>
        <w:rPr>
          <w:rFonts w:eastAsia="Times New Roman"/>
          <w:b/>
          <w:bCs/>
          <w:szCs w:val="24"/>
        </w:rPr>
        <w:t xml:space="preserve"> </w:t>
      </w:r>
      <w:r>
        <w:rPr>
          <w:rFonts w:eastAsia="Times New Roman"/>
          <w:szCs w:val="24"/>
        </w:rPr>
        <w:t>προς την Υπου</w:t>
      </w:r>
      <w:r>
        <w:rPr>
          <w:rFonts w:eastAsia="Times New Roman"/>
          <w:szCs w:val="24"/>
        </w:rPr>
        <w:t xml:space="preserve">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σχετικά με το ταφικό μνημείο της Αμφίπολης.</w:t>
      </w:r>
    </w:p>
    <w:p w14:paraId="5177BB0C" w14:textId="77777777" w:rsidR="004C2298" w:rsidRDefault="00947DF2">
      <w:pPr>
        <w:spacing w:line="600" w:lineRule="auto"/>
        <w:ind w:firstLine="720"/>
        <w:jc w:val="both"/>
        <w:rPr>
          <w:rFonts w:eastAsia="Times New Roman"/>
          <w:szCs w:val="24"/>
        </w:rPr>
      </w:pPr>
      <w:r>
        <w:rPr>
          <w:rFonts w:eastAsia="Times New Roman"/>
          <w:szCs w:val="24"/>
        </w:rPr>
        <w:lastRenderedPageBreak/>
        <w:t xml:space="preserve">7. Η με αριθμό 925/26-1-2018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με θέμα: «Συμβασιούχοι Πω</w:t>
      </w:r>
      <w:r>
        <w:rPr>
          <w:rFonts w:eastAsia="Times New Roman"/>
          <w:szCs w:val="24"/>
        </w:rPr>
        <w:t>λητές του Ταμείου Αρχαιολογικών Πόρων».</w:t>
      </w:r>
    </w:p>
    <w:p w14:paraId="5177BB0D" w14:textId="77777777" w:rsidR="004C2298" w:rsidRDefault="00947DF2">
      <w:pPr>
        <w:spacing w:line="600" w:lineRule="auto"/>
        <w:ind w:firstLine="720"/>
        <w:jc w:val="both"/>
        <w:rPr>
          <w:rFonts w:eastAsia="Times New Roman"/>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Κανονισμού της Βουλής)</w:t>
      </w:r>
    </w:p>
    <w:p w14:paraId="5177BB0E" w14:textId="77777777" w:rsidR="004C2298" w:rsidRDefault="00947DF2">
      <w:pPr>
        <w:spacing w:line="600" w:lineRule="auto"/>
        <w:ind w:firstLine="720"/>
        <w:jc w:val="both"/>
        <w:rPr>
          <w:rFonts w:eastAsia="Times New Roman"/>
          <w:szCs w:val="24"/>
        </w:rPr>
      </w:pPr>
      <w:r>
        <w:rPr>
          <w:rFonts w:eastAsia="Times New Roman"/>
          <w:szCs w:val="24"/>
        </w:rPr>
        <w:t xml:space="preserve">1. Η με αριθμό 929/29-1-2018 επίκαιρη ερώτηση του Βουλευτή Ηρακλείου του Συνασπισμού Ριζοσπαστικής Αριστεράς κ. </w:t>
      </w:r>
      <w:r>
        <w:rPr>
          <w:rFonts w:eastAsia="Times New Roman"/>
          <w:bCs/>
          <w:szCs w:val="24"/>
        </w:rPr>
        <w:t>Νικολάου</w:t>
      </w:r>
      <w:r>
        <w:rPr>
          <w:rFonts w:eastAsia="Times New Roman"/>
          <w:bCs/>
          <w:szCs w:val="24"/>
        </w:rPr>
        <w:t xml:space="preserve"> </w:t>
      </w:r>
      <w:proofErr w:type="spellStart"/>
      <w:r>
        <w:rPr>
          <w:rFonts w:eastAsia="Times New Roman"/>
          <w:bCs/>
          <w:szCs w:val="24"/>
        </w:rPr>
        <w:t>Ηγουμενίδη</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με θέμα: «Άμεση επίλυση ζητήματος που αφορά μακροχρόνια ανέργους».</w:t>
      </w:r>
    </w:p>
    <w:p w14:paraId="5177BB0F" w14:textId="77777777" w:rsidR="004C2298" w:rsidRDefault="00947DF2">
      <w:pPr>
        <w:spacing w:line="600" w:lineRule="auto"/>
        <w:ind w:firstLine="720"/>
        <w:jc w:val="both"/>
        <w:rPr>
          <w:rFonts w:eastAsia="Times New Roman"/>
          <w:szCs w:val="24"/>
        </w:rPr>
      </w:pPr>
      <w:r>
        <w:rPr>
          <w:rFonts w:eastAsia="Times New Roman"/>
          <w:szCs w:val="24"/>
        </w:rPr>
        <w:t xml:space="preserve">2. Η με αριθμό 945/30-1-2018 επίκαιρη ερώτηση της Βουλευτού Α΄ Αθηνών της Νέας Δημοκρατίας </w:t>
      </w:r>
      <w:r>
        <w:rPr>
          <w:rFonts w:eastAsia="Times New Roman"/>
          <w:szCs w:val="24"/>
          <w:lang w:val="en-US"/>
        </w:rPr>
        <w:t>k</w:t>
      </w:r>
      <w:r w:rsidRPr="000A6F18">
        <w:rPr>
          <w:rFonts w:eastAsia="Times New Roman"/>
          <w:szCs w:val="24"/>
        </w:rPr>
        <w:t>.</w:t>
      </w:r>
      <w:r>
        <w:rPr>
          <w:rFonts w:eastAsia="Times New Roman"/>
          <w:szCs w:val="24"/>
        </w:rPr>
        <w:t xml:space="preserve"> </w:t>
      </w:r>
      <w:r>
        <w:rPr>
          <w:rFonts w:eastAsia="Times New Roman"/>
          <w:szCs w:val="24"/>
        </w:rPr>
        <w:t>Όλγας Κ</w:t>
      </w:r>
      <w:r>
        <w:rPr>
          <w:rFonts w:eastAsia="Times New Roman"/>
          <w:szCs w:val="24"/>
        </w:rPr>
        <w:t xml:space="preserve">εφαλογιάννη προς την </w:t>
      </w:r>
      <w:r>
        <w:rPr>
          <w:rFonts w:eastAsia="Times New Roman"/>
          <w:szCs w:val="24"/>
        </w:rPr>
        <w:lastRenderedPageBreak/>
        <w:t xml:space="preserve">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 xml:space="preserve">με θέμα: «Οξυμμένα παραμένουν τα προβλήματα στο Ταμείο Αρχαιολογικών Πόρων και Απαλλοτριώσεων (ΤΑΠΑ) - Συνεχής </w:t>
      </w:r>
      <w:proofErr w:type="spellStart"/>
      <w:r>
        <w:rPr>
          <w:rFonts w:eastAsia="Times New Roman"/>
          <w:szCs w:val="24"/>
        </w:rPr>
        <w:t>απομείωση</w:t>
      </w:r>
      <w:proofErr w:type="spellEnd"/>
      <w:r>
        <w:rPr>
          <w:rFonts w:eastAsia="Times New Roman"/>
          <w:szCs w:val="24"/>
        </w:rPr>
        <w:t xml:space="preserve"> των δημοσίων εσόδων εξαιτίας της διοικητικής ανεπάρκειας και έλλειψης πολιτικής</w:t>
      </w:r>
      <w:r>
        <w:rPr>
          <w:rFonts w:eastAsia="Times New Roman"/>
          <w:szCs w:val="24"/>
        </w:rPr>
        <w:t xml:space="preserve"> βούλησης του Υπουργείου Πολιτισμού και Αθλητισμού (ΥΠΠΟΑ)». </w:t>
      </w:r>
    </w:p>
    <w:p w14:paraId="5177BB10" w14:textId="77777777" w:rsidR="004C2298" w:rsidRDefault="00947DF2">
      <w:pPr>
        <w:spacing w:line="600" w:lineRule="auto"/>
        <w:ind w:firstLine="720"/>
        <w:jc w:val="both"/>
        <w:rPr>
          <w:rFonts w:eastAsia="Times New Roman"/>
          <w:szCs w:val="24"/>
        </w:rPr>
      </w:pPr>
      <w:r>
        <w:rPr>
          <w:rFonts w:eastAsia="Times New Roman"/>
          <w:szCs w:val="24"/>
        </w:rPr>
        <w:t xml:space="preserve">3. Η με αριθμό 930/29-1-2018 επίκαιρη ερώτηση του Βουλευτή Β΄ Αθηνών του Κομμουνιστικού Κόμματος Ελλάδας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w:t>
      </w:r>
      <w:r>
        <w:rPr>
          <w:rFonts w:eastAsia="Times New Roman"/>
          <w:bCs/>
          <w:szCs w:val="24"/>
        </w:rPr>
        <w:t>γύης,</w:t>
      </w:r>
      <w:r>
        <w:rPr>
          <w:rFonts w:eastAsia="Times New Roman"/>
          <w:b/>
          <w:bCs/>
          <w:szCs w:val="24"/>
        </w:rPr>
        <w:t xml:space="preserve"> </w:t>
      </w:r>
      <w:r>
        <w:rPr>
          <w:rFonts w:eastAsia="Times New Roman"/>
          <w:szCs w:val="24"/>
        </w:rPr>
        <w:t xml:space="preserve">με θέμα: «Εργαζόμενοι της Ένωσης Αγροτικός Συνεταιρισμός Τρικάλων (ΕΑΣΤ)». </w:t>
      </w:r>
    </w:p>
    <w:p w14:paraId="5177BB11" w14:textId="77777777" w:rsidR="004C2298" w:rsidRDefault="00947DF2">
      <w:pPr>
        <w:spacing w:line="600" w:lineRule="auto"/>
        <w:ind w:firstLine="720"/>
        <w:jc w:val="both"/>
        <w:rPr>
          <w:rFonts w:eastAsia="Times New Roman"/>
          <w:szCs w:val="24"/>
        </w:rPr>
      </w:pPr>
      <w:r>
        <w:rPr>
          <w:rFonts w:eastAsia="Times New Roman"/>
          <w:szCs w:val="24"/>
        </w:rPr>
        <w:t xml:space="preserve">4. Η με αριθμό 926/26-1-2018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Εξωτερικών,</w:t>
      </w:r>
      <w:r>
        <w:rPr>
          <w:rFonts w:eastAsia="Times New Roman"/>
          <w:b/>
          <w:bCs/>
          <w:szCs w:val="24"/>
        </w:rPr>
        <w:t xml:space="preserve"> </w:t>
      </w:r>
      <w:r>
        <w:rPr>
          <w:rFonts w:eastAsia="Times New Roman"/>
          <w:szCs w:val="24"/>
        </w:rPr>
        <w:t>με θέμα: «Εμπιστεύεσθε τον κ. Μάθ</w:t>
      </w:r>
      <w:r>
        <w:rPr>
          <w:rFonts w:eastAsia="Times New Roman"/>
          <w:szCs w:val="24"/>
        </w:rPr>
        <w:t xml:space="preserve">ιου </w:t>
      </w:r>
      <w:r>
        <w:rPr>
          <w:rFonts w:eastAsia="Times New Roman"/>
          <w:szCs w:val="24"/>
        </w:rPr>
        <w:lastRenderedPageBreak/>
        <w:t xml:space="preserve">Νίμιτς ως ειδικό διαμεσολαβητή των Ηνωμένων Εθνών για το Σκοπιανό ζήτημα;». </w:t>
      </w:r>
    </w:p>
    <w:p w14:paraId="5177BB12" w14:textId="77777777" w:rsidR="004C2298" w:rsidRDefault="00947DF2">
      <w:pPr>
        <w:spacing w:line="600" w:lineRule="auto"/>
        <w:ind w:firstLine="720"/>
        <w:jc w:val="both"/>
        <w:rPr>
          <w:rFonts w:eastAsia="Times New Roman"/>
          <w:szCs w:val="24"/>
        </w:rPr>
      </w:pPr>
      <w:r>
        <w:rPr>
          <w:rFonts w:eastAsia="Times New Roman"/>
          <w:szCs w:val="24"/>
        </w:rPr>
        <w:t xml:space="preserve">5. Η με αριθμό 956/30-1-2018 επίκαιρη ερώτηση του Βουλευτή Ηρακλείου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Εμμανουήλ Συντυχάκη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Αγροτικής Ανάπτυξης και </w:t>
      </w:r>
      <w:r>
        <w:rPr>
          <w:rFonts w:eastAsia="Times New Roman"/>
          <w:bCs/>
          <w:szCs w:val="24"/>
        </w:rPr>
        <w:t>Τροφίμων,</w:t>
      </w:r>
      <w:r>
        <w:rPr>
          <w:rFonts w:eastAsia="Times New Roman"/>
          <w:b/>
          <w:bCs/>
          <w:szCs w:val="24"/>
        </w:rPr>
        <w:t xml:space="preserve"> </w:t>
      </w:r>
      <w:r>
        <w:rPr>
          <w:rFonts w:eastAsia="Times New Roman"/>
          <w:szCs w:val="24"/>
        </w:rPr>
        <w:t>με θέμα: «Ζημιές που έχουν προκληθεί σε αγροτικές καλλιέργειες σε διάφορες περιοχές της Κρήτης εξαιτίας ακραίων καιρικών συνθηκών».</w:t>
      </w:r>
    </w:p>
    <w:p w14:paraId="5177BB13" w14:textId="77777777" w:rsidR="004C2298" w:rsidRDefault="00947DF2">
      <w:pPr>
        <w:spacing w:line="600" w:lineRule="auto"/>
        <w:ind w:firstLine="720"/>
        <w:jc w:val="both"/>
        <w:rPr>
          <w:rFonts w:eastAsia="Times New Roman"/>
          <w:szCs w:val="24"/>
        </w:rPr>
      </w:pPr>
      <w:r>
        <w:rPr>
          <w:rFonts w:eastAsia="Times New Roman"/>
          <w:szCs w:val="24"/>
        </w:rPr>
        <w:t xml:space="preserve">6. Η με αριθμό 927/26-1-2018 επίκαιρη ερώτηση του Ανεξάρτητου Βουλευτή Μεσσηνίας κ. </w:t>
      </w:r>
      <w:r>
        <w:rPr>
          <w:rFonts w:eastAsia="Times New Roman"/>
          <w:bCs/>
          <w:szCs w:val="24"/>
        </w:rPr>
        <w:t>Δημητρίου</w:t>
      </w:r>
      <w:r>
        <w:rPr>
          <w:rFonts w:eastAsia="Times New Roman"/>
          <w:b/>
          <w:szCs w:val="24"/>
        </w:rPr>
        <w:t xml:space="preserve"> </w:t>
      </w:r>
      <w:proofErr w:type="spellStart"/>
      <w:r>
        <w:rPr>
          <w:rFonts w:eastAsia="Times New Roman"/>
          <w:bCs/>
          <w:szCs w:val="24"/>
        </w:rPr>
        <w:t>Κουκούτση</w:t>
      </w:r>
      <w:proofErr w:type="spellEnd"/>
      <w:r>
        <w:rPr>
          <w:rFonts w:eastAsia="Times New Roman"/>
          <w:szCs w:val="24"/>
        </w:rPr>
        <w:t xml:space="preserve"> προς τον Υ</w:t>
      </w:r>
      <w:r>
        <w:rPr>
          <w:rFonts w:eastAsia="Times New Roman"/>
          <w:szCs w:val="24"/>
        </w:rPr>
        <w:t xml:space="preserve">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με θέμα: «Ελιές τύπου Καλαμών εισάγονται και “βαφτίζονται” ως ελιές ΠΟΠ Καλαμάτας».</w:t>
      </w:r>
    </w:p>
    <w:p w14:paraId="5177BB14" w14:textId="77777777" w:rsidR="004C2298" w:rsidRDefault="00947DF2">
      <w:pPr>
        <w:spacing w:after="0" w:line="600" w:lineRule="auto"/>
        <w:ind w:firstLine="720"/>
        <w:jc w:val="both"/>
        <w:rPr>
          <w:rFonts w:eastAsia="Times New Roman"/>
          <w:szCs w:val="24"/>
        </w:rPr>
      </w:pPr>
      <w:r>
        <w:rPr>
          <w:rFonts w:eastAsia="Times New Roman"/>
          <w:szCs w:val="24"/>
        </w:rPr>
        <w:lastRenderedPageBreak/>
        <w:t>7. Η με αριθμό 875/22-1-2018 επίκαιρη ερώτηση του Βουλευτή Αρκαδίας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b/>
          <w:bCs/>
          <w:szCs w:val="24"/>
        </w:rPr>
        <w:t xml:space="preserve"> </w:t>
      </w:r>
      <w:r>
        <w:rPr>
          <w:rFonts w:eastAsia="Times New Roman"/>
          <w:bCs/>
          <w:szCs w:val="24"/>
        </w:rPr>
        <w:t>Οδυσσέα Κωνσταντ</w:t>
      </w:r>
      <w:r>
        <w:rPr>
          <w:rFonts w:eastAsia="Times New Roman"/>
          <w:bCs/>
          <w:szCs w:val="24"/>
        </w:rPr>
        <w:t>ινόπουλου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szCs w:val="24"/>
        </w:rPr>
        <w:t xml:space="preserve"> με θέμα: «Το έργο προσέλκυσης επισκεπτών στη Λίμνη Λάδωνα ύψους 1.289.618 ευρώ και το έργο βελτίωσης του δρόμου </w:t>
      </w:r>
      <w:proofErr w:type="spellStart"/>
      <w:r>
        <w:rPr>
          <w:rFonts w:eastAsia="Times New Roman"/>
          <w:szCs w:val="24"/>
        </w:rPr>
        <w:t>Πουρναριά</w:t>
      </w:r>
      <w:proofErr w:type="spellEnd"/>
      <w:r>
        <w:rPr>
          <w:rFonts w:eastAsia="Times New Roman"/>
          <w:szCs w:val="24"/>
        </w:rPr>
        <w:t xml:space="preserve"> - Γεφύρι Κυράς - Μυγδαλιά, ύψους 500.000 ευρώ αναμένουν να προκηρυχθούν». </w:t>
      </w:r>
    </w:p>
    <w:p w14:paraId="5177BB15" w14:textId="77777777" w:rsidR="004C2298" w:rsidRDefault="00947DF2">
      <w:pPr>
        <w:spacing w:after="0" w:line="600" w:lineRule="auto"/>
        <w:ind w:firstLine="720"/>
        <w:jc w:val="both"/>
        <w:rPr>
          <w:rFonts w:eastAsia="Times New Roman"/>
          <w:szCs w:val="24"/>
        </w:rPr>
      </w:pPr>
      <w:r>
        <w:rPr>
          <w:rFonts w:eastAsia="Times New Roman"/>
          <w:szCs w:val="24"/>
        </w:rPr>
        <w:t xml:space="preserve">8. Η με αριθμό </w:t>
      </w:r>
      <w:r>
        <w:rPr>
          <w:rFonts w:eastAsia="Times New Roman"/>
          <w:szCs w:val="24"/>
        </w:rPr>
        <w:t>916/23-1-2018 επίκαιρη ερώτηση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Εσωτερικών,</w:t>
      </w:r>
      <w:r>
        <w:rPr>
          <w:rFonts w:eastAsia="Times New Roman"/>
          <w:b/>
          <w:bCs/>
          <w:szCs w:val="24"/>
        </w:rPr>
        <w:t xml:space="preserve"> </w:t>
      </w:r>
      <w:r>
        <w:rPr>
          <w:rFonts w:eastAsia="Times New Roman"/>
          <w:szCs w:val="24"/>
        </w:rPr>
        <w:t xml:space="preserve">με θέμα: «Άμεση ανάγκη καθαρισμού και αντιπλημμυρικών έργων στον ποταμό </w:t>
      </w:r>
      <w:proofErr w:type="spellStart"/>
      <w:r>
        <w:rPr>
          <w:rFonts w:eastAsia="Times New Roman"/>
          <w:szCs w:val="24"/>
        </w:rPr>
        <w:t>Γιόφυρο</w:t>
      </w:r>
      <w:proofErr w:type="spellEnd"/>
      <w:r>
        <w:rPr>
          <w:rFonts w:eastAsia="Times New Roman"/>
          <w:szCs w:val="24"/>
        </w:rPr>
        <w:t xml:space="preserve"> και τα ρέματα της περιοχής </w:t>
      </w:r>
      <w:proofErr w:type="spellStart"/>
      <w:r>
        <w:rPr>
          <w:rFonts w:eastAsia="Times New Roman"/>
          <w:szCs w:val="24"/>
        </w:rPr>
        <w:t>Ξηροποτ</w:t>
      </w:r>
      <w:r>
        <w:rPr>
          <w:rFonts w:eastAsia="Times New Roman"/>
          <w:szCs w:val="24"/>
        </w:rPr>
        <w:t>άμου</w:t>
      </w:r>
      <w:proofErr w:type="spellEnd"/>
      <w:r>
        <w:rPr>
          <w:rFonts w:eastAsia="Times New Roman"/>
          <w:szCs w:val="24"/>
        </w:rPr>
        <w:t xml:space="preserve"> – </w:t>
      </w:r>
      <w:proofErr w:type="spellStart"/>
      <w:r>
        <w:rPr>
          <w:rFonts w:eastAsia="Times New Roman"/>
          <w:szCs w:val="24"/>
        </w:rPr>
        <w:t>Άη</w:t>
      </w:r>
      <w:proofErr w:type="spellEnd"/>
      <w:r>
        <w:rPr>
          <w:rFonts w:eastAsia="Times New Roman"/>
          <w:szCs w:val="24"/>
        </w:rPr>
        <w:t xml:space="preserve"> Γιάννη Χωστού – </w:t>
      </w:r>
      <w:proofErr w:type="spellStart"/>
      <w:r>
        <w:rPr>
          <w:rFonts w:eastAsia="Times New Roman"/>
          <w:szCs w:val="24"/>
        </w:rPr>
        <w:t>Μαλάδων</w:t>
      </w:r>
      <w:proofErr w:type="spellEnd"/>
      <w:r>
        <w:rPr>
          <w:rFonts w:eastAsia="Times New Roman"/>
          <w:szCs w:val="24"/>
        </w:rPr>
        <w:t xml:space="preserve"> – Φοινικιάς του Δήμου Ηρακλείου». </w:t>
      </w:r>
    </w:p>
    <w:p w14:paraId="5177BB16" w14:textId="77777777" w:rsidR="004C2298" w:rsidRDefault="00947DF2">
      <w:pPr>
        <w:spacing w:after="0" w:line="600" w:lineRule="auto"/>
        <w:ind w:firstLine="720"/>
        <w:jc w:val="both"/>
        <w:rPr>
          <w:rFonts w:eastAsia="Times New Roman"/>
          <w:szCs w:val="24"/>
        </w:rPr>
      </w:pPr>
      <w:r>
        <w:rPr>
          <w:rFonts w:eastAsia="Times New Roman"/>
          <w:szCs w:val="24"/>
        </w:rPr>
        <w:lastRenderedPageBreak/>
        <w:t>9. Η με αριθμό 917/23-1-2018 επίκαιρη ερώτηση της Βουλευτού Β΄ Πειραιά του Κομμουνιστικού Κόμματος Ελλάδας κ</w:t>
      </w:r>
      <w:r>
        <w:rPr>
          <w:rFonts w:eastAsia="Times New Roman"/>
          <w:szCs w:val="24"/>
        </w:rPr>
        <w:t>.</w:t>
      </w:r>
      <w:r>
        <w:rPr>
          <w:rFonts w:eastAsia="Times New Roman"/>
          <w:szCs w:val="24"/>
        </w:rPr>
        <w:t xml:space="preserve"> </w:t>
      </w:r>
      <w:r>
        <w:rPr>
          <w:rFonts w:eastAsia="Times New Roman"/>
          <w:bCs/>
          <w:szCs w:val="24"/>
        </w:rPr>
        <w:t xml:space="preserve">Διαμάντως </w:t>
      </w:r>
      <w:proofErr w:type="spellStart"/>
      <w:r>
        <w:rPr>
          <w:rFonts w:eastAsia="Times New Roman"/>
          <w:bCs/>
          <w:szCs w:val="24"/>
        </w:rPr>
        <w:t>Μανωλάκου</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w:t>
      </w:r>
      <w:r>
        <w:rPr>
          <w:rFonts w:eastAsia="Times New Roman"/>
          <w:bCs/>
          <w:szCs w:val="24"/>
        </w:rPr>
        <w:t>νικής Αλληλεγγύης,</w:t>
      </w:r>
      <w:r>
        <w:rPr>
          <w:rFonts w:eastAsia="Times New Roman"/>
          <w:b/>
          <w:bCs/>
          <w:szCs w:val="24"/>
        </w:rPr>
        <w:t xml:space="preserve"> </w:t>
      </w:r>
      <w:r>
        <w:rPr>
          <w:rFonts w:eastAsia="Times New Roman"/>
          <w:szCs w:val="24"/>
        </w:rPr>
        <w:t>με θέμα: «Μέτρα προστασίας και ασφάλειας για τη ζωή και την υγεία των εργαζομένων στη ναυπηγοεπισκευαστική ζώνη».</w:t>
      </w:r>
    </w:p>
    <w:p w14:paraId="5177BB17" w14:textId="77777777" w:rsidR="004C2298" w:rsidRDefault="00947DF2">
      <w:pPr>
        <w:spacing w:after="0" w:line="600" w:lineRule="auto"/>
        <w:ind w:firstLine="720"/>
        <w:jc w:val="both"/>
        <w:rPr>
          <w:rFonts w:eastAsia="Times New Roman"/>
          <w:b/>
          <w:szCs w:val="24"/>
        </w:rPr>
      </w:pPr>
      <w:r>
        <w:rPr>
          <w:rFonts w:eastAsia="Times New Roman"/>
          <w:bCs/>
          <w:szCs w:val="24"/>
        </w:rPr>
        <w:t>ΑΝΑΦΟΡΕΣ -</w:t>
      </w:r>
      <w:r w:rsidRPr="000A6F18">
        <w:rPr>
          <w:rFonts w:eastAsia="Times New Roman"/>
          <w:bCs/>
          <w:szCs w:val="24"/>
        </w:rPr>
        <w:t xml:space="preserve"> </w:t>
      </w:r>
      <w:r>
        <w:rPr>
          <w:rFonts w:eastAsia="Times New Roman"/>
          <w:bCs/>
          <w:szCs w:val="24"/>
        </w:rPr>
        <w:t xml:space="preserve">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w:t>
      </w:r>
      <w:r>
        <w:rPr>
          <w:rFonts w:eastAsia="Times New Roman"/>
          <w:bCs/>
          <w:szCs w:val="24"/>
        </w:rPr>
        <w:t xml:space="preserve"> του</w:t>
      </w:r>
      <w:r>
        <w:rPr>
          <w:rFonts w:eastAsia="Times New Roman"/>
          <w:bCs/>
          <w:szCs w:val="24"/>
        </w:rPr>
        <w:t xml:space="preserve"> Κανονισμού της Βουλής)</w:t>
      </w:r>
    </w:p>
    <w:p w14:paraId="5177BB18" w14:textId="77777777" w:rsidR="004C2298" w:rsidRDefault="00947DF2">
      <w:pPr>
        <w:spacing w:after="0" w:line="600" w:lineRule="auto"/>
        <w:ind w:firstLine="720"/>
        <w:jc w:val="both"/>
        <w:rPr>
          <w:rFonts w:eastAsia="Times New Roman"/>
          <w:szCs w:val="24"/>
        </w:rPr>
      </w:pPr>
      <w:r>
        <w:rPr>
          <w:rFonts w:eastAsia="Times New Roman"/>
          <w:szCs w:val="24"/>
        </w:rPr>
        <w:t>1. Η με αριθμό 2002/12-12-2017 ερώτηση του Δ΄ Αντιπ</w:t>
      </w:r>
      <w:r>
        <w:rPr>
          <w:rFonts w:eastAsia="Times New Roman"/>
          <w:szCs w:val="24"/>
        </w:rPr>
        <w:t>ροέδρου της Βουλής και Βουλευτή Α΄ Αθηνών της Νέας Δημοκρατίας κ.</w:t>
      </w:r>
      <w:r>
        <w:rPr>
          <w:rFonts w:eastAsia="Times New Roman"/>
          <w:b/>
          <w:bCs/>
          <w:szCs w:val="24"/>
        </w:rPr>
        <w:t xml:space="preserve"> </w:t>
      </w:r>
      <w:r>
        <w:rPr>
          <w:rFonts w:eastAsia="Times New Roman"/>
          <w:bCs/>
          <w:szCs w:val="24"/>
        </w:rPr>
        <w:t>Νικήτα Κακλαμάνη</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με θέμα: «Αδικαιολόγητη καθυστέρηση στην έναρξη λειτουργίας του νέου Εθνικού Μουσείου Σύγχρονης Τέχνης (ΕΜΣΤ)».</w:t>
      </w:r>
    </w:p>
    <w:p w14:paraId="5177BB19" w14:textId="77777777" w:rsidR="004C2298" w:rsidRDefault="00947DF2">
      <w:pPr>
        <w:spacing w:after="0" w:line="600" w:lineRule="auto"/>
        <w:ind w:firstLine="720"/>
        <w:jc w:val="both"/>
        <w:rPr>
          <w:rFonts w:eastAsia="Times New Roman"/>
          <w:szCs w:val="24"/>
        </w:rPr>
      </w:pPr>
      <w:r>
        <w:rPr>
          <w:rFonts w:eastAsia="Times New Roman"/>
          <w:szCs w:val="24"/>
        </w:rPr>
        <w:lastRenderedPageBreak/>
        <w:t>2. Η με αριθμό 90</w:t>
      </w:r>
      <w:r>
        <w:rPr>
          <w:rFonts w:eastAsia="Times New Roman"/>
          <w:szCs w:val="24"/>
        </w:rPr>
        <w:t>7/2-11-2017 ερώτηση του Βουλευτή Β΄ Αθηνών του Λαϊκού Συνδέσμου - Χρυσή Αυγή κ</w:t>
      </w:r>
      <w:r>
        <w:rPr>
          <w:rFonts w:eastAsia="Times New Roman"/>
          <w:b/>
          <w:szCs w:val="24"/>
        </w:rPr>
        <w:t xml:space="preserve">.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με θέμα: «Γιάφκα υποκλοπών στο Π. Φάληρο».</w:t>
      </w:r>
    </w:p>
    <w:p w14:paraId="5177BB1A" w14:textId="77777777" w:rsidR="004C2298" w:rsidRDefault="00947DF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συνάδερφοι, εισερχόμαστε στην ημερήσια διάταξη της </w:t>
      </w:r>
    </w:p>
    <w:p w14:paraId="5177BB1B" w14:textId="77777777" w:rsidR="004C2298" w:rsidRDefault="00947DF2">
      <w:pPr>
        <w:tabs>
          <w:tab w:val="left" w:pos="2738"/>
          <w:tab w:val="center" w:pos="4753"/>
          <w:tab w:val="left" w:pos="5723"/>
        </w:tabs>
        <w:spacing w:line="600" w:lineRule="auto"/>
        <w:ind w:firstLine="720"/>
        <w:jc w:val="center"/>
        <w:rPr>
          <w:rFonts w:eastAsia="Times New Roman" w:cs="Times New Roman"/>
          <w:b/>
          <w:szCs w:val="24"/>
        </w:rPr>
      </w:pPr>
      <w:r>
        <w:rPr>
          <w:rFonts w:eastAsia="Times New Roman" w:cs="Times New Roman"/>
          <w:b/>
          <w:szCs w:val="24"/>
        </w:rPr>
        <w:t xml:space="preserve">ΝΟΜΟΘΕΤΙΚΗΣ </w:t>
      </w:r>
      <w:r>
        <w:rPr>
          <w:rFonts w:eastAsia="Times New Roman" w:cs="Times New Roman"/>
          <w:b/>
          <w:szCs w:val="24"/>
        </w:rPr>
        <w:t>ΕΡΓΑΣΙΑΣ</w:t>
      </w:r>
    </w:p>
    <w:p w14:paraId="5177BB1C" w14:textId="77777777" w:rsidR="004C2298" w:rsidRDefault="00947DF2">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των σχεδίων νόμ</w:t>
      </w:r>
      <w:r>
        <w:rPr>
          <w:rFonts w:eastAsia="Times New Roman"/>
          <w:szCs w:val="24"/>
        </w:rPr>
        <w:t>ου</w:t>
      </w:r>
      <w:r>
        <w:rPr>
          <w:rFonts w:eastAsia="Times New Roman"/>
          <w:szCs w:val="24"/>
        </w:rPr>
        <w:t xml:space="preserve"> του Υπουργείου Οικονομικών: «Κύρωση του Τροποποιητικού Πρωτοκόλλου της Συμφωνίας μεταξύ της Ευρωπαϊκής Κοινότητας και της Δημοκρατίας του Αγίου Μαρίνου που προβλέ</w:t>
      </w:r>
      <w:r>
        <w:rPr>
          <w:rFonts w:eastAsia="Times New Roman"/>
          <w:szCs w:val="24"/>
        </w:rPr>
        <w:t xml:space="preserve">πει μέτρα ισοδύναμα με τα θεσπιζόμενα στην Οδηγία 2003/48/ΕΚ του Συμβουλίου για τη φορολόγηση των υπό </w:t>
      </w:r>
      <w:r>
        <w:rPr>
          <w:rFonts w:eastAsia="Times New Roman"/>
          <w:szCs w:val="24"/>
        </w:rPr>
        <w:lastRenderedPageBreak/>
        <w:t>μορφή τόκων εισοδημάτων από αποταμιεύσεις και των κοινών δηλώσεων των συμβαλλόμενων μερών και διατάξεις εφαρμογής» και «Κύρωση του Τροποποιητικού Πρωτοκόλ</w:t>
      </w:r>
      <w:r>
        <w:rPr>
          <w:rFonts w:eastAsia="Times New Roman"/>
          <w:szCs w:val="24"/>
        </w:rPr>
        <w:t xml:space="preserve">λου της Συμφωνίας μεταξύ της Ευρωπαϊκής Κοινότητας και του Πριγκιπάτου του Λιχτενστάιν που προβλέπει μέτρα ισοδύναμα με τα θεσπιζόμενα στην Οδηγία 2003/48/ΕΚ του Συμβουλίου για τη φορολόγηση των υπό μορφή τόκων εισοδημάτων από αποταμιεύσεις και των κοινών </w:t>
      </w:r>
      <w:r>
        <w:rPr>
          <w:rFonts w:eastAsia="Times New Roman"/>
          <w:szCs w:val="24"/>
        </w:rPr>
        <w:t>δηλώσεων των συμβαλλόμενων μερών και διατάξεις εφαρμογής».</w:t>
      </w:r>
    </w:p>
    <w:p w14:paraId="5177BB1D" w14:textId="77777777" w:rsidR="004C2298" w:rsidRDefault="00947DF2">
      <w:pPr>
        <w:spacing w:line="600" w:lineRule="auto"/>
        <w:ind w:firstLine="720"/>
        <w:jc w:val="both"/>
        <w:rPr>
          <w:rFonts w:eastAsia="Times New Roman"/>
          <w:szCs w:val="24"/>
        </w:rPr>
      </w:pPr>
      <w:r>
        <w:rPr>
          <w:rFonts w:eastAsia="Times New Roman"/>
          <w:szCs w:val="24"/>
        </w:rPr>
        <w:t>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w:t>
      </w:r>
      <w:r>
        <w:rPr>
          <w:rFonts w:eastAsia="Times New Roman"/>
          <w:szCs w:val="24"/>
        </w:rPr>
        <w:t xml:space="preserve">ουν αντίρρηση επί των κυρώσεων αυτών των Τροποποιητικών Πρωτοκόλλων. Συζητούνται και τα δύο μαζί. </w:t>
      </w:r>
    </w:p>
    <w:p w14:paraId="5177BB1E" w14:textId="77777777" w:rsidR="004C2298" w:rsidRDefault="00947DF2">
      <w:pPr>
        <w:spacing w:line="600" w:lineRule="auto"/>
        <w:ind w:firstLine="720"/>
        <w:jc w:val="both"/>
        <w:rPr>
          <w:rFonts w:eastAsia="Times New Roman"/>
          <w:szCs w:val="24"/>
        </w:rPr>
      </w:pPr>
      <w:r>
        <w:rPr>
          <w:rFonts w:eastAsia="Times New Roman"/>
          <w:szCs w:val="24"/>
        </w:rPr>
        <w:lastRenderedPageBreak/>
        <w:t xml:space="preserve">Επιθυμεί κάποιος από τη Χρυσή Αυγή να μιλήσει; </w:t>
      </w:r>
    </w:p>
    <w:p w14:paraId="5177BB1F" w14:textId="77777777" w:rsidR="004C2298" w:rsidRDefault="00947DF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Εγώ, κύριε Πρόεδρε. </w:t>
      </w:r>
    </w:p>
    <w:p w14:paraId="5177BB20" w14:textId="77777777" w:rsidR="004C2298" w:rsidRDefault="00947DF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Γερμενή, έχετε τον λόγ</w:t>
      </w:r>
      <w:r>
        <w:rPr>
          <w:rFonts w:eastAsia="Times New Roman" w:cs="Times New Roman"/>
          <w:szCs w:val="24"/>
        </w:rPr>
        <w:t xml:space="preserve">ο. </w:t>
      </w:r>
    </w:p>
    <w:p w14:paraId="5177BB21"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Ευχαριστώ, κύριε Πρόεδρε.</w:t>
      </w:r>
    </w:p>
    <w:p w14:paraId="5177BB22"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 xml:space="preserve">Κατ’ αρχάς, να θυμίσουμε στη Βουλή ότι σήμερα, 31 Ιανουαρίου, συμπληρώνονται είκοσι δύο χρόνια από τη μαύρη νύχτα των Ιμίων, όπου χάθηκαν τρεις Έλληνες Αξιωματικοί του Πολεμικού μας Ναυτικού, ο υποπλοίαρχος </w:t>
      </w:r>
      <w:r>
        <w:rPr>
          <w:rFonts w:eastAsia="Times New Roman" w:cs="Times New Roman"/>
          <w:szCs w:val="24"/>
        </w:rPr>
        <w:t xml:space="preserve">Χριστόδουλος Καραθανάσης, ο υποπλοίαρχος Παναγιώτης </w:t>
      </w:r>
      <w:proofErr w:type="spellStart"/>
      <w:r>
        <w:rPr>
          <w:rFonts w:eastAsia="Times New Roman" w:cs="Times New Roman"/>
          <w:szCs w:val="24"/>
        </w:rPr>
        <w:t>Βλαχάκος</w:t>
      </w:r>
      <w:proofErr w:type="spellEnd"/>
      <w:r>
        <w:rPr>
          <w:rFonts w:eastAsia="Times New Roman" w:cs="Times New Roman"/>
          <w:szCs w:val="24"/>
        </w:rPr>
        <w:t xml:space="preserve"> και ο σημαιοφόρος Έκτορας </w:t>
      </w:r>
      <w:proofErr w:type="spellStart"/>
      <w:r>
        <w:rPr>
          <w:rFonts w:eastAsia="Times New Roman" w:cs="Times New Roman"/>
          <w:szCs w:val="24"/>
        </w:rPr>
        <w:t>Γιαλοψός</w:t>
      </w:r>
      <w:proofErr w:type="spellEnd"/>
      <w:r>
        <w:rPr>
          <w:rFonts w:eastAsia="Times New Roman" w:cs="Times New Roman"/>
          <w:szCs w:val="24"/>
        </w:rPr>
        <w:t xml:space="preserve">. </w:t>
      </w:r>
    </w:p>
    <w:p w14:paraId="5177BB23"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lastRenderedPageBreak/>
        <w:t>Θα περιμέναμε από τη Βουλή, από όλες τις παρατάξεις να έλεγαν τη θέση τους πάνω σε αυτό το κομμάτι, που για εμάς είναι μία εθνική ήττα. Ακόμη και σήμερα είκοσ</w:t>
      </w:r>
      <w:r>
        <w:rPr>
          <w:rFonts w:eastAsia="Times New Roman" w:cs="Times New Roman"/>
          <w:szCs w:val="24"/>
        </w:rPr>
        <w:t>ι δύο χρόνια μετά, οι γείτονές μας, οι Τούρκοι –για κάποιους εδώ μέσα είναι και κουμπάροι- λυμαίνονται την περιοχή, δεν αφήνουν τους Έλληνες ψαράδες. Χθες πάλι είχαμε επεισόδιο. Σήμερα στα ραδιόφωνα βγήκαν άνθρωποι και παραπονέθηκαν ότι η ελληνική πολιτεία</w:t>
      </w:r>
      <w:r>
        <w:rPr>
          <w:rFonts w:eastAsia="Times New Roman" w:cs="Times New Roman"/>
          <w:szCs w:val="24"/>
        </w:rPr>
        <w:t xml:space="preserve"> τούς έχει αφήσει έρμαιο στους Τούρκους και η </w:t>
      </w:r>
      <w:r>
        <w:rPr>
          <w:rFonts w:eastAsia="Times New Roman" w:cs="Times New Roman"/>
          <w:szCs w:val="24"/>
        </w:rPr>
        <w:t>ε</w:t>
      </w:r>
      <w:r>
        <w:rPr>
          <w:rFonts w:eastAsia="Times New Roman" w:cs="Times New Roman"/>
          <w:szCs w:val="24"/>
        </w:rPr>
        <w:t xml:space="preserve">λληνική Βουλή, το ελληνικό κράτος, οι Έλληνες </w:t>
      </w:r>
      <w:r>
        <w:rPr>
          <w:rFonts w:eastAsia="Times New Roman" w:cs="Times New Roman"/>
          <w:szCs w:val="24"/>
        </w:rPr>
        <w:t>α</w:t>
      </w:r>
      <w:r>
        <w:rPr>
          <w:rFonts w:eastAsia="Times New Roman" w:cs="Times New Roman"/>
          <w:szCs w:val="24"/>
        </w:rPr>
        <w:t>ξιωματικοί δεν υπάρχουν, δεν σκύβουν πάνω από αυτό το πρόβλημα, για να δουν και να μιλήσουν στον ελληνικό λαό για το τι ακριβώς συμβαίνει και τι μπορεί να κάνει η</w:t>
      </w:r>
      <w:r>
        <w:rPr>
          <w:rFonts w:eastAsia="Times New Roman" w:cs="Times New Roman"/>
          <w:szCs w:val="24"/>
        </w:rPr>
        <w:t xml:space="preserve"> ελληνική πολιτεία. </w:t>
      </w:r>
    </w:p>
    <w:p w14:paraId="5177BB24"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lastRenderedPageBreak/>
        <w:t>Βέβαια για την Κυβέρνηση δεν υπάρχουν θαλάσσια σύνορα. Για εμάς της Χρυσής Αυγής, υπάρχουν θαλάσσια σύνορα, υπάρχει ελληνισμός, υπάρχουν αλύτρωτες πατρίδες και κάποια στιγμή ευελπιστούμε να τιμήσουμε τα ελληνικά χώματα που είναι υποδου</w:t>
      </w:r>
      <w:r>
        <w:rPr>
          <w:rFonts w:eastAsia="Times New Roman" w:cs="Times New Roman"/>
          <w:szCs w:val="24"/>
        </w:rPr>
        <w:t>λωμένα. Θεωρούμε χρέος να τους τιμήσουμε και πιστεύουμε ότι θα έπρεπε σύσσωμη η Βουλή σήμερα, αυτή τη μαύρη ημέρα, να τιμήσει αυτούς τους τρεις αδικοχαμένους ήρωες του έθνους μας.</w:t>
      </w:r>
    </w:p>
    <w:p w14:paraId="5177BB25"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Επί του προκειμένου τώρα.</w:t>
      </w:r>
    </w:p>
    <w:p w14:paraId="5177BB26"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b/>
          <w:szCs w:val="24"/>
        </w:rPr>
        <w:t xml:space="preserve">: </w:t>
      </w:r>
      <w:r>
        <w:rPr>
          <w:rFonts w:eastAsia="Times New Roman" w:cs="Times New Roman"/>
          <w:szCs w:val="24"/>
        </w:rPr>
        <w:t>Τα εθνικά θέματα για εμάς είναι πιο επείγοντα από τα δήθεν οικονομικά.</w:t>
      </w:r>
    </w:p>
    <w:p w14:paraId="5177BB27"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lastRenderedPageBreak/>
        <w:t>Όσον αφορά τη σύμβαση με το Λιχτενστάιν και τον Άγιο Μαρίνο, είναι μια σύμβαση από την οποία ο ελληνικός λαός δεν θα έχει κανένα όφελος. Είναι μια καθαρά οικονομική σύμβαση.</w:t>
      </w:r>
    </w:p>
    <w:p w14:paraId="5177BB28"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Για την Ε</w:t>
      </w:r>
      <w:r>
        <w:rPr>
          <w:rFonts w:eastAsia="Times New Roman" w:cs="Times New Roman"/>
          <w:szCs w:val="24"/>
        </w:rPr>
        <w:t>υρωπαϊκή Ένωση ολόκληρη δεν μπορεί να θεωρηθεί ότι μπορεί να υπάρχουν τέτοια μέρη, όπως ο Άγιος Μαρίνος, το Λιχτενστάιν, το Λουξεμβούργο, το Μονακό, η Ανδόρα, το νησί Μαν, οι νήσοι Κουκ, που να είναι τα «πλυντήρια» για τα μεγάλα κράτη της Ευρωπαϊκής Ένωσης</w:t>
      </w:r>
      <w:r>
        <w:rPr>
          <w:rFonts w:eastAsia="Times New Roman" w:cs="Times New Roman"/>
          <w:szCs w:val="24"/>
        </w:rPr>
        <w:t xml:space="preserve"> του Βορρά, όπως είναι η Γαλλία, η Γερμανία, η Αγγλία, να έχουν, δηλαδή, τέτοιους φορολογικούς παραδείσους για να ξεπλένουν το χρήμα τους και αντ’ αυτού οι χώρες του Νότου, όπως είναι η Ελλάδα, να πληρώνουν ένα βαρύ τίμημα προς όλους αυτούς. </w:t>
      </w:r>
    </w:p>
    <w:p w14:paraId="5177BB29"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lastRenderedPageBreak/>
        <w:t>Έχουμε ένα χρ</w:t>
      </w:r>
      <w:r>
        <w:rPr>
          <w:rFonts w:eastAsia="Times New Roman" w:cs="Times New Roman"/>
          <w:szCs w:val="24"/>
        </w:rPr>
        <w:t>έος δυσβάσταχτο που δεν είναι πραγματικό, βρίσκεται πίσω από πλασματικούς αριθμούς, και εμείς σε κα</w:t>
      </w:r>
      <w:r>
        <w:rPr>
          <w:rFonts w:eastAsia="Times New Roman" w:cs="Times New Roman"/>
          <w:szCs w:val="24"/>
        </w:rPr>
        <w:t>μ</w:t>
      </w:r>
      <w:r>
        <w:rPr>
          <w:rFonts w:eastAsia="Times New Roman" w:cs="Times New Roman"/>
          <w:szCs w:val="24"/>
        </w:rPr>
        <w:t>μία περίπτωση δεν το αποδεχόμαστε. Τέτοιες κυρώσεις, τέτοιες συμβάσεις δεν είναι δυνατόν να τις υποστηρίζει το ελληνικό κράτος, γιατί δεν έχει κανένα όφελος</w:t>
      </w:r>
      <w:r>
        <w:rPr>
          <w:rFonts w:eastAsia="Times New Roman" w:cs="Times New Roman"/>
          <w:szCs w:val="24"/>
        </w:rPr>
        <w:t xml:space="preserve">. Τι όφελος μπορεί να έχει από τον Άγιο Μαρίνο; Τι όφελος μπορεί να έχει από τον Λιχτενστάιν; </w:t>
      </w:r>
    </w:p>
    <w:p w14:paraId="5177BB2A"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Και φυσικά, κάποιες τέτοιες κυρώσεις είναι πραγματικά ένα ηλεκτρονικό φακέλωμα για τους Έλληνες πολίτες, που στην ουσία δεν αποφέρουν κανένα κέρδος, παρά μόνο το</w:t>
      </w:r>
      <w:r>
        <w:rPr>
          <w:rFonts w:eastAsia="Times New Roman" w:cs="Times New Roman"/>
          <w:szCs w:val="24"/>
        </w:rPr>
        <w:t xml:space="preserve"> διεθνές σύστημα να μπορεί να κατασκοπεύει τους πολίτες. Εάν ήθελαν να πατάξουν τη φοροδιαφυγή και την τρομοκρατία, θα μπορούσαν πολύ εύκολα να κλείσουν τα σύνορα, να μην μπορούν να περάσουν οι διάφορες </w:t>
      </w:r>
      <w:r>
        <w:rPr>
          <w:rFonts w:eastAsia="Times New Roman" w:cs="Times New Roman"/>
          <w:szCs w:val="24"/>
        </w:rPr>
        <w:lastRenderedPageBreak/>
        <w:t>ισλαμικές τρομοκρατικές οργανώσεις, γιατί το πρόβλημα</w:t>
      </w:r>
      <w:r>
        <w:rPr>
          <w:rFonts w:eastAsia="Times New Roman" w:cs="Times New Roman"/>
          <w:szCs w:val="24"/>
        </w:rPr>
        <w:t xml:space="preserve"> στην Ευρώπη έχει όνομα και είναι καθαρά ο Ι</w:t>
      </w:r>
      <w:r>
        <w:rPr>
          <w:rFonts w:eastAsia="Times New Roman" w:cs="Times New Roman"/>
          <w:szCs w:val="24"/>
          <w:lang w:val="en-US"/>
        </w:rPr>
        <w:t>SIS</w:t>
      </w:r>
      <w:r>
        <w:rPr>
          <w:rFonts w:eastAsia="Times New Roman" w:cs="Times New Roman"/>
          <w:szCs w:val="24"/>
        </w:rPr>
        <w:t xml:space="preserve"> και η ισλαμική τρομοκρατία. </w:t>
      </w:r>
    </w:p>
    <w:p w14:paraId="5177BB2B"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 xml:space="preserve">Για πολλά χρόνια η Ευρώπη διατηρούσε μια χρηματοπιστωτική και οικονομική πραγματικότητα. Μια χαρά περνούσαμε. Τα τελευταία χρόνια δημιουργήθηκε αυτό το τέρας της παρανομίας και </w:t>
      </w:r>
      <w:r>
        <w:rPr>
          <w:rFonts w:eastAsia="Times New Roman" w:cs="Times New Roman"/>
          <w:szCs w:val="24"/>
        </w:rPr>
        <w:t>της τρομοκρατίας, που έχει όνομα και ταυτότητα.</w:t>
      </w:r>
    </w:p>
    <w:p w14:paraId="5177BB2C"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εμείς καταψηφίζουμε τις συγκεκριμένες δύο συμβάσεις -του Λιχτενστάιν και του Αγίου Μαρίνου- και πιστεύουμε ότι θα μπορούσε να διατηρηθεί μια ασφαλής οικονομική ζώνη μόνο αν ήταν κλειστά τα </w:t>
      </w:r>
      <w:r>
        <w:rPr>
          <w:rFonts w:eastAsia="Times New Roman" w:cs="Times New Roman"/>
          <w:szCs w:val="24"/>
        </w:rPr>
        <w:t>σύνορα και ας αστυνομευόταν το ελληνικό κράτος από τον Ελληνικό Στρατό, από την Ελληνική Αστυνομία, από τα σώματα ασφαλείας.</w:t>
      </w:r>
    </w:p>
    <w:p w14:paraId="5177BB2D"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177BB2E"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w:t>
      </w:r>
    </w:p>
    <w:p w14:paraId="5177BB2F"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μπορώ να έχω τον λόγο για μισό λεπτό, αν μου επιτρέπει ο κύριος συνάδελφος. Θα ήθελα να συμπληρώσω κάτι.</w:t>
      </w:r>
    </w:p>
    <w:p w14:paraId="5177BB30"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Παππά.</w:t>
      </w:r>
    </w:p>
    <w:p w14:paraId="5177BB31"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Θέλω, κύριε Πρόεδρε, να μην προσπεράσετε και να διατυπώσω ξεκάθαρ</w:t>
      </w:r>
      <w:r>
        <w:rPr>
          <w:rFonts w:eastAsia="Times New Roman" w:cs="Times New Roman"/>
          <w:szCs w:val="24"/>
        </w:rPr>
        <w:t xml:space="preserve">α την πρόταση του εισηγητού μας: Έστω αυτοί οι λίγοι που είμαστε εδώ, εκπρόσωποι όλων των πολιτικών κομμάτων της χώρας, δι’ υμών, του Προεδρείου, προτείνει η Χρυσή Αυγή αυτή τη στιγμή να τηρήσουμε ενός λεπτού σιγή </w:t>
      </w:r>
      <w:r>
        <w:rPr>
          <w:rFonts w:eastAsia="Times New Roman" w:cs="Times New Roman"/>
          <w:szCs w:val="24"/>
        </w:rPr>
        <w:lastRenderedPageBreak/>
        <w:t>προς τιμήν των τριών πεσόντων της μαύρης ν</w:t>
      </w:r>
      <w:r>
        <w:rPr>
          <w:rFonts w:eastAsia="Times New Roman" w:cs="Times New Roman"/>
          <w:szCs w:val="24"/>
        </w:rPr>
        <w:t>ύχτας των Ιμίων, της 31</w:t>
      </w:r>
      <w:r>
        <w:rPr>
          <w:rFonts w:eastAsia="Times New Roman" w:cs="Times New Roman"/>
          <w:szCs w:val="24"/>
          <w:vertAlign w:val="superscript"/>
        </w:rPr>
        <w:t>ης</w:t>
      </w:r>
      <w:r>
        <w:rPr>
          <w:rFonts w:eastAsia="Times New Roman" w:cs="Times New Roman"/>
          <w:szCs w:val="24"/>
        </w:rPr>
        <w:t xml:space="preserve"> Ιανουαρίου 1996. Είναι σήμερα η επέτειος, σήμερα συνεδριάζει η Ελληνική Βουλή, σήμερα πρέπει να τιμηθούν οι ήρωες.</w:t>
      </w:r>
    </w:p>
    <w:p w14:paraId="5177BB32"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Παρακαλώ να το δείτε.</w:t>
      </w:r>
    </w:p>
    <w:p w14:paraId="5177BB33"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έχει τον λόγο.</w:t>
      </w:r>
    </w:p>
    <w:p w14:paraId="5177BB34"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ΝΙΚΟΛΑΟΣ ΚΑΡΑΘΑΝΑΣΟΠΟΥΛ</w:t>
      </w:r>
      <w:r>
        <w:rPr>
          <w:rFonts w:eastAsia="Times New Roman" w:cs="Times New Roman"/>
          <w:b/>
          <w:szCs w:val="24"/>
        </w:rPr>
        <w:t>ΟΣ:</w:t>
      </w:r>
      <w:r>
        <w:rPr>
          <w:rFonts w:eastAsia="Times New Roman" w:cs="Times New Roman"/>
          <w:szCs w:val="24"/>
        </w:rPr>
        <w:t xml:space="preserve"> Ευχαριστώ, κύριε Πρόεδρε.</w:t>
      </w:r>
    </w:p>
    <w:p w14:paraId="5177BB35"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Επί της ουσίας και συζητώντας τα συγκεκριμένα νομοσχέδια, δεν μπορεί να υπάρξει φορολογική δικαιοσύνη σε ένα άδικο κοινωνικοοικονομικό σύστημα. Την ίδια στιγμή</w:t>
      </w:r>
      <w:r>
        <w:rPr>
          <w:rFonts w:eastAsia="Times New Roman" w:cs="Times New Roman"/>
          <w:szCs w:val="24"/>
        </w:rPr>
        <w:t>,</w:t>
      </w:r>
      <w:r>
        <w:rPr>
          <w:rFonts w:eastAsia="Times New Roman" w:cs="Times New Roman"/>
          <w:szCs w:val="24"/>
        </w:rPr>
        <w:t xml:space="preserve"> έχουμε εδώ στη Βουλή τα τελευταία χρόνια κυρώσεις δεκάδων, εκατον</w:t>
      </w:r>
      <w:r>
        <w:rPr>
          <w:rFonts w:eastAsia="Times New Roman" w:cs="Times New Roman"/>
          <w:szCs w:val="24"/>
        </w:rPr>
        <w:t>τάδων τέτοιων συμβάσεων, πολυμερών και διμερών.</w:t>
      </w:r>
    </w:p>
    <w:p w14:paraId="5177BB36"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lastRenderedPageBreak/>
        <w:t>Το αποτέλεσμα, όμως, όλων αυτών των συμβάσεων είναι μηδαμινό. Όχι μόνο δεν περιορίστηκε η φοροδιαφυγή, όχι μόνο δεν περιορίστηκαν οι φορολογικοί παράδεισοι και τα κεφάλαια που είναι παρκαρισμένα εκεί, αλλά έχ</w:t>
      </w:r>
      <w:r>
        <w:rPr>
          <w:rFonts w:eastAsia="Times New Roman" w:cs="Times New Roman"/>
          <w:szCs w:val="24"/>
        </w:rPr>
        <w:t>ουν διευρυνθεί, όπως επίσης έχει διευρυνθεί και σε παγκόσμιο επίπεδο η οικονομική ανισότητα. Το 1% των πιο πλούσιων ανθρώπων κατέχει το 86% του παγκόσμιου πλούτου.</w:t>
      </w:r>
    </w:p>
    <w:p w14:paraId="5177BB37"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Από αυτή την άποψη, αποτελούν υποκρισίες όλες αυτές οι διμερείς και πολυμερείς συμβάσεις που</w:t>
      </w:r>
      <w:r>
        <w:rPr>
          <w:rFonts w:eastAsia="Times New Roman" w:cs="Times New Roman"/>
          <w:szCs w:val="24"/>
        </w:rPr>
        <w:t xml:space="preserve"> έρχονται, όταν την ίδια στιγμή</w:t>
      </w:r>
      <w:r>
        <w:rPr>
          <w:rFonts w:eastAsia="Times New Roman" w:cs="Times New Roman"/>
          <w:szCs w:val="24"/>
        </w:rPr>
        <w:t>,</w:t>
      </w:r>
      <w:r>
        <w:rPr>
          <w:rFonts w:eastAsia="Times New Roman" w:cs="Times New Roman"/>
          <w:szCs w:val="24"/>
        </w:rPr>
        <w:t xml:space="preserve"> οι κυβερνήσεις που φέρνουν αυτές τις συμβάσεις με κάθε τρόπο στηρίζουν τα συμφέροντα του κεφαλαίου, των επιχειρηματικών ομίλων, με τους επενδυτικούς νόμους, τους φορολογικούς νό</w:t>
      </w:r>
      <w:r>
        <w:rPr>
          <w:rFonts w:eastAsia="Times New Roman" w:cs="Times New Roman"/>
          <w:szCs w:val="24"/>
        </w:rPr>
        <w:lastRenderedPageBreak/>
        <w:t>μους, τις ανατροπές στην αγορά εργασίας, τα χρ</w:t>
      </w:r>
      <w:r>
        <w:rPr>
          <w:rFonts w:eastAsia="Times New Roman" w:cs="Times New Roman"/>
          <w:szCs w:val="24"/>
        </w:rPr>
        <w:t>ηματοδοτικά πακέτα στήριξης και μια σειρά άλλες δυνατότητες</w:t>
      </w:r>
      <w:r>
        <w:rPr>
          <w:rFonts w:eastAsia="Times New Roman" w:cs="Times New Roman"/>
          <w:szCs w:val="24"/>
        </w:rPr>
        <w:t>,</w:t>
      </w:r>
      <w:r>
        <w:rPr>
          <w:rFonts w:eastAsia="Times New Roman" w:cs="Times New Roman"/>
          <w:szCs w:val="24"/>
        </w:rPr>
        <w:t xml:space="preserve"> που παρέχουν στο μεγάλο κεφάλαιο.</w:t>
      </w:r>
    </w:p>
    <w:p w14:paraId="5177BB38"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Από αυτή την άποψη, η εκτεταμένη φορολογική ασυλία που απολαμβάνουν οι επιχειρηματικοί όμιλοι, η απελευθέρωση της κίνησης κεφαλαίου σε πανευρωπαϊκό και διεθνές ε</w:t>
      </w:r>
      <w:r>
        <w:rPr>
          <w:rFonts w:eastAsia="Times New Roman" w:cs="Times New Roman"/>
          <w:szCs w:val="24"/>
        </w:rPr>
        <w:t>πίπεδο των εμπορευμάτων και των υπηρεσιών, τα διάφορα απόρρητα, από το οικονομικό, το επιχειρηματικό, το τραπεζικό έως και το φορολογικό απόρρητο, αποτελούν ακριβώς και τους τροφοδότες λογαριασμούς της φοροδιαφυγής των διαφόρων φορολογικών παραδείσων.</w:t>
      </w:r>
    </w:p>
    <w:p w14:paraId="5177BB39"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Βεβα</w:t>
      </w:r>
      <w:r>
        <w:rPr>
          <w:rFonts w:eastAsia="Times New Roman" w:cs="Times New Roman"/>
          <w:szCs w:val="24"/>
        </w:rPr>
        <w:t xml:space="preserve">ίως, οι μεγαλύτεροι φορολογικοί παράδεισοι υπάρχουν αυτή τη στιγμή στις χώρες της Ευρωπαϊκής Ένωσης, εντός της Ευρωπαϊκής Ένωσης και από αυτή την άποψη, είναι και υποκριτικό το </w:t>
      </w:r>
      <w:r>
        <w:rPr>
          <w:rFonts w:eastAsia="Times New Roman" w:cs="Times New Roman"/>
          <w:szCs w:val="24"/>
        </w:rPr>
        <w:lastRenderedPageBreak/>
        <w:t>ενδιαφέρον της, τη στιγμή μάλιστα</w:t>
      </w:r>
      <w:r>
        <w:rPr>
          <w:rFonts w:eastAsia="Times New Roman" w:cs="Times New Roman"/>
          <w:szCs w:val="24"/>
        </w:rPr>
        <w:t>,</w:t>
      </w:r>
      <w:r>
        <w:rPr>
          <w:rFonts w:eastAsia="Times New Roman" w:cs="Times New Roman"/>
          <w:szCs w:val="24"/>
        </w:rPr>
        <w:t xml:space="preserve"> που ξεδιπλώνεται ένας αδυσώπητος ανταγωνισμό</w:t>
      </w:r>
      <w:r>
        <w:rPr>
          <w:rFonts w:eastAsia="Times New Roman" w:cs="Times New Roman"/>
          <w:szCs w:val="24"/>
        </w:rPr>
        <w:t xml:space="preserve">ς στο ποιος θα προσελκύσει τους φορολογικούς παραδείσους. Άλλωστε,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όλα τα υπόλοιπα μπήκαν στη θέση του ανταγωνισμού, γιατί και στις Ηνωμένες Πολιτείες υπάρχουν τεράστια κράτη, περιφέρειες, περιοχές, πολιτείες που θέλουν ακριβώς να παίξ</w:t>
      </w:r>
      <w:r>
        <w:rPr>
          <w:rFonts w:eastAsia="Times New Roman" w:cs="Times New Roman"/>
          <w:szCs w:val="24"/>
        </w:rPr>
        <w:t>ουν αυτόν τον ρόλο.</w:t>
      </w:r>
    </w:p>
    <w:p w14:paraId="5177BB3A"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 xml:space="preserve">Και κάτι το οποίο πέρασε στα πολύ ψιλά και στην </w:t>
      </w:r>
      <w:r>
        <w:rPr>
          <w:rFonts w:eastAsia="Times New Roman" w:cs="Times New Roman"/>
          <w:szCs w:val="24"/>
        </w:rPr>
        <w:t>ε</w:t>
      </w:r>
      <w:r>
        <w:rPr>
          <w:rFonts w:eastAsia="Times New Roman" w:cs="Times New Roman"/>
          <w:szCs w:val="24"/>
        </w:rPr>
        <w:t>πιτροπή, αλλά και τώρα αναφέρθηκε με έναν τρόπο, είναι ακριβώς η περίεργη στάση της Χρυσής Αυγής, μιλώντας για ευαίσθητα προσωπικά δεδομένα, ηλεκτρονικό φακέλωμα των πολιτών. Ποιων; Αυτών</w:t>
      </w:r>
      <w:r>
        <w:rPr>
          <w:rFonts w:eastAsia="Times New Roman" w:cs="Times New Roman"/>
          <w:szCs w:val="24"/>
        </w:rPr>
        <w:t xml:space="preserve"> που είναι στους φορολογικούς παραδείσους; Μα, εκεί δεν είναι κανένας άνεργος, κανένας αυτοαπασχολούμενος. Εκεί είναι εφοπλιστές, εί</w:t>
      </w:r>
      <w:r>
        <w:rPr>
          <w:rFonts w:eastAsia="Times New Roman" w:cs="Times New Roman"/>
          <w:szCs w:val="24"/>
        </w:rPr>
        <w:lastRenderedPageBreak/>
        <w:t>ναι βιομήχανοι, είναι διάφοροι τέτοιοι παράγοντες</w:t>
      </w:r>
      <w:r>
        <w:rPr>
          <w:rFonts w:eastAsia="Times New Roman" w:cs="Times New Roman"/>
          <w:szCs w:val="24"/>
        </w:rPr>
        <w:t>,</w:t>
      </w:r>
      <w:r>
        <w:rPr>
          <w:rFonts w:eastAsia="Times New Roman" w:cs="Times New Roman"/>
          <w:szCs w:val="24"/>
        </w:rPr>
        <w:t xml:space="preserve"> που κάνουν περίεργες οικονομικές δουλειές, παράνομες οικονομικές δουλειές</w:t>
      </w:r>
      <w:r>
        <w:rPr>
          <w:rFonts w:eastAsia="Times New Roman" w:cs="Times New Roman"/>
          <w:szCs w:val="24"/>
        </w:rPr>
        <w:t>. Όλο αυτό το ενδιαφέρον της Χρυσής Αυγής για τα ατομικά δικαιώματα είναι λίγο περίεργο. Ποιους θέλει να προστατεύσει; Μήπως τους χρηματοδότες της;</w:t>
      </w:r>
    </w:p>
    <w:p w14:paraId="5177BB3B"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το </w:t>
      </w:r>
      <w:r>
        <w:rPr>
          <w:rFonts w:eastAsia="Times New Roman" w:cs="Times New Roman"/>
          <w:szCs w:val="24"/>
        </w:rPr>
        <w:t>Κ</w:t>
      </w:r>
      <w:r>
        <w:rPr>
          <w:rFonts w:eastAsia="Times New Roman" w:cs="Times New Roman"/>
          <w:szCs w:val="24"/>
        </w:rPr>
        <w:t xml:space="preserve">ομμουνιστικό Κόμμα Ελλάδας </w:t>
      </w:r>
      <w:r>
        <w:rPr>
          <w:rFonts w:eastAsia="Times New Roman" w:cs="Times New Roman"/>
          <w:szCs w:val="24"/>
        </w:rPr>
        <w:t xml:space="preserve">καταψηφίζει τις συγκεκριμένες συμβάσεις </w:t>
      </w:r>
      <w:r>
        <w:rPr>
          <w:rFonts w:eastAsia="Times New Roman" w:cs="Times New Roman"/>
          <w:szCs w:val="24"/>
        </w:rPr>
        <w:t>γι</w:t>
      </w:r>
      <w:r>
        <w:rPr>
          <w:rFonts w:eastAsia="Times New Roman" w:cs="Times New Roman"/>
          <w:szCs w:val="24"/>
        </w:rPr>
        <w:t xml:space="preserve">α </w:t>
      </w:r>
      <w:r>
        <w:rPr>
          <w:rFonts w:eastAsia="Times New Roman" w:cs="Times New Roman"/>
          <w:szCs w:val="24"/>
        </w:rPr>
        <w:t>τους λόγους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αναφέραμε πριν και για κανέναν άλλο λόγο. </w:t>
      </w:r>
      <w:r>
        <w:rPr>
          <w:rFonts w:eastAsia="Times New Roman" w:cs="Times New Roman"/>
          <w:szCs w:val="24"/>
        </w:rPr>
        <w:t>Β</w:t>
      </w:r>
      <w:r>
        <w:rPr>
          <w:rFonts w:eastAsia="Times New Roman" w:cs="Times New Roman"/>
          <w:szCs w:val="24"/>
        </w:rPr>
        <w:t>εβαίως, δεν μπορούμε να αποδεχθούμε την πρόταση της Χρυσής Αυγής περί ενός λεπτού σιγής, από την άποψη ότι η Χρυσή Αυγή έχει βάψει τα χέρια της και ιστορικά με μια σειρά ζητήματα</w:t>
      </w:r>
      <w:r>
        <w:rPr>
          <w:rFonts w:eastAsia="Times New Roman" w:cs="Times New Roman"/>
          <w:szCs w:val="24"/>
        </w:rPr>
        <w:t>,</w:t>
      </w:r>
      <w:r>
        <w:rPr>
          <w:rFonts w:eastAsia="Times New Roman" w:cs="Times New Roman"/>
          <w:szCs w:val="24"/>
        </w:rPr>
        <w:t xml:space="preserve"> τα οποία έχουν συρρικνώσει και έχουν αμαυρώσει την ίδια την εδαφική ακεραιότητα της χώρας μας, τα κυριαρχικά της δικαιώματα στο Κυπριακό.</w:t>
      </w:r>
    </w:p>
    <w:p w14:paraId="5177BB3C"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lastRenderedPageBreak/>
        <w:t>Βεβαίως, είναι υποκριτικό όλο αυτό το ενδιαφέρον, από τη στιγμή που ο ιμπεριαλιστικός παράγοντας, οι Αμερικάνοι και τ</w:t>
      </w:r>
      <w:r>
        <w:rPr>
          <w:rFonts w:eastAsia="Times New Roman" w:cs="Times New Roman"/>
          <w:szCs w:val="24"/>
        </w:rPr>
        <w:t>ο ΝΑΤΟ, ακόμα και στην περιοχή μας τότε με τα Ίμια που έπαιξαν καθοριστικό ρόλο, αλλά και σήμερα, προσπαθούν με τους εθνικισμούς</w:t>
      </w:r>
      <w:r>
        <w:rPr>
          <w:rFonts w:eastAsia="Times New Roman" w:cs="Times New Roman"/>
          <w:szCs w:val="24"/>
        </w:rPr>
        <w:t>,</w:t>
      </w:r>
      <w:r>
        <w:rPr>
          <w:rFonts w:eastAsia="Times New Roman" w:cs="Times New Roman"/>
          <w:szCs w:val="24"/>
        </w:rPr>
        <w:t xml:space="preserve"> ακριβώς στη λογική του «διαίρει και βασίλευε» να δημιουργήσουν εχθρότητες και αντιπαλότητες ανάμεσα στους λαούς, για να μπορού</w:t>
      </w:r>
      <w:r>
        <w:rPr>
          <w:rFonts w:eastAsia="Times New Roman" w:cs="Times New Roman"/>
          <w:szCs w:val="24"/>
        </w:rPr>
        <w:t xml:space="preserve">ν ακριβώς να βάλουν τη σφραγίδα τους στις εξελίξεις. </w:t>
      </w:r>
    </w:p>
    <w:p w14:paraId="5177BB3D"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Από αυτήν την άποψη, το Κομμουνιστικό Κόμμα Ελλάδας στέκεται στα γεγονότα αυτά</w:t>
      </w:r>
      <w:r>
        <w:rPr>
          <w:rFonts w:eastAsia="Times New Roman" w:cs="Times New Roman"/>
          <w:szCs w:val="24"/>
        </w:rPr>
        <w:t>,</w:t>
      </w:r>
      <w:r>
        <w:rPr>
          <w:rFonts w:eastAsia="Times New Roman" w:cs="Times New Roman"/>
          <w:szCs w:val="24"/>
        </w:rPr>
        <w:t xml:space="preserve"> κάτω από το πρίσμα του </w:t>
      </w:r>
      <w:proofErr w:type="spellStart"/>
      <w:r>
        <w:rPr>
          <w:rFonts w:eastAsia="Times New Roman" w:cs="Times New Roman"/>
          <w:szCs w:val="24"/>
        </w:rPr>
        <w:t>αντιπαλέματος</w:t>
      </w:r>
      <w:proofErr w:type="spellEnd"/>
      <w:r>
        <w:rPr>
          <w:rFonts w:eastAsia="Times New Roman" w:cs="Times New Roman"/>
          <w:szCs w:val="24"/>
        </w:rPr>
        <w:t xml:space="preserve"> των ιμπεριαλιστικών σχεδιασμών στην ευρύτερη περιοχή, όπως είναι τώρα με τα Σκόπια κα</w:t>
      </w:r>
      <w:r>
        <w:rPr>
          <w:rFonts w:eastAsia="Times New Roman" w:cs="Times New Roman"/>
          <w:szCs w:val="24"/>
        </w:rPr>
        <w:t>ι την Αλβανία, αλλά και με το Αιγαίο και την περιοχή μας.</w:t>
      </w:r>
    </w:p>
    <w:p w14:paraId="5177BB3E"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177BB3F"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Κυρίες και κύριοι συνάδελφοι, η πρόταση του Προεδρείου είναι να κλείσουμε τη συνεδρίαση με ενός λεπτού σιγή προς τιμήν των ανδρών που </w:t>
      </w:r>
      <w:r>
        <w:rPr>
          <w:rFonts w:eastAsia="Times New Roman" w:cs="Times New Roman"/>
          <w:szCs w:val="24"/>
        </w:rPr>
        <w:t>έπεσαν στα Ίμια.</w:t>
      </w:r>
    </w:p>
    <w:p w14:paraId="5177BB40"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μπορούσα να έχω τον λόγο για το θέμα του σχεδίου νόμου;</w:t>
      </w:r>
    </w:p>
    <w:p w14:paraId="5177BB41"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Λοβέρδο, έχετε τον λόγο.</w:t>
      </w:r>
    </w:p>
    <w:p w14:paraId="5177BB42"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w:t>
      </w:r>
      <w:r>
        <w:rPr>
          <w:rFonts w:eastAsia="Times New Roman" w:cs="Times New Roman"/>
          <w:szCs w:val="24"/>
        </w:rPr>
        <w:t>ύριε Πρόεδρε, για να ξεπεράσουμε τα προβλήματα του Κανον</w:t>
      </w:r>
      <w:r>
        <w:rPr>
          <w:rFonts w:eastAsia="Times New Roman" w:cs="Times New Roman"/>
          <w:szCs w:val="24"/>
        </w:rPr>
        <w:t xml:space="preserve">ισμού, έχουμε καταφύγει στην πρακτική της διατύπωσης επιφυλάξεων. Δεν το θέλαμε αυτό, αλλά δεν είχαμε άλλο δρόμο, γιατί η πρακτική δεν βελτιώθηκε από την πλευρά της </w:t>
      </w:r>
      <w:r>
        <w:rPr>
          <w:rFonts w:eastAsia="Times New Roman" w:cs="Times New Roman"/>
          <w:szCs w:val="24"/>
        </w:rPr>
        <w:lastRenderedPageBreak/>
        <w:t>λειτουργίας του Σώματος. Συνεπώς, καταφύγαμε στο μέσο της διατύπωσης επιφυλάξεων, για να έχ</w:t>
      </w:r>
      <w:r>
        <w:rPr>
          <w:rFonts w:eastAsia="Times New Roman" w:cs="Times New Roman"/>
          <w:szCs w:val="24"/>
        </w:rPr>
        <w:t>ουμε τον λόγο στην Ολομέλεια, διότι, όταν έρχονται αυτά τα δεδομένα κείμενα για κύρωση –«δεδομένα</w:t>
      </w:r>
      <w:r>
        <w:rPr>
          <w:rFonts w:eastAsia="Times New Roman" w:cs="Times New Roman"/>
          <w:szCs w:val="24"/>
        </w:rPr>
        <w:t>»</w:t>
      </w:r>
      <w:r>
        <w:rPr>
          <w:rFonts w:eastAsia="Times New Roman" w:cs="Times New Roman"/>
          <w:szCs w:val="24"/>
        </w:rPr>
        <w:t xml:space="preserve"> με την έννοια της πολιτικής συμφωνίας-, η επικαιρότητα διαμορφώνεται όπως διαμορφώνεται, η ζωή κυλάει και δεν είναι δυνατόν το Σώμα να συνέρχεται και να μη β</w:t>
      </w:r>
      <w:r>
        <w:rPr>
          <w:rFonts w:eastAsia="Times New Roman" w:cs="Times New Roman"/>
          <w:szCs w:val="24"/>
        </w:rPr>
        <w:t xml:space="preserve">άζει τον </w:t>
      </w:r>
      <w:proofErr w:type="spellStart"/>
      <w:r>
        <w:rPr>
          <w:rFonts w:eastAsia="Times New Roman" w:cs="Times New Roman"/>
          <w:szCs w:val="24"/>
        </w:rPr>
        <w:t>δάκτυλον</w:t>
      </w:r>
      <w:proofErr w:type="spellEnd"/>
      <w:r>
        <w:rPr>
          <w:rFonts w:eastAsia="Times New Roman" w:cs="Times New Roman"/>
          <w:szCs w:val="24"/>
        </w:rPr>
        <w:t xml:space="preserve"> επί τον τύπον των ήλων για ζητήματα που απασχολούν όλη την κοινωνία. </w:t>
      </w:r>
    </w:p>
    <w:p w14:paraId="5177BB43"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Πρώτον, ο εισηγητής μας κ. Μανιάτης εκφράστηκε ως προς τις συγκεκριμένες δ</w:t>
      </w:r>
      <w:r>
        <w:rPr>
          <w:rFonts w:eastAsia="Times New Roman" w:cs="Times New Roman"/>
          <w:szCs w:val="24"/>
        </w:rPr>
        <w:t>ύ</w:t>
      </w:r>
      <w:r>
        <w:rPr>
          <w:rFonts w:eastAsia="Times New Roman" w:cs="Times New Roman"/>
          <w:szCs w:val="24"/>
        </w:rPr>
        <w:t>ο κυρώσεις για το Λ</w:t>
      </w:r>
      <w:r>
        <w:rPr>
          <w:rFonts w:eastAsia="Times New Roman" w:cs="Times New Roman"/>
          <w:szCs w:val="24"/>
        </w:rPr>
        <w:t>ι</w:t>
      </w:r>
      <w:r>
        <w:rPr>
          <w:rFonts w:eastAsia="Times New Roman" w:cs="Times New Roman"/>
          <w:szCs w:val="24"/>
        </w:rPr>
        <w:t>χτενστάιν και τον Άγιο Μαρίνο με πάρα πολύ χαρακτηριστικό τρόπο, λέγοντας</w:t>
      </w:r>
      <w:r>
        <w:rPr>
          <w:rFonts w:eastAsia="Times New Roman" w:cs="Times New Roman"/>
          <w:szCs w:val="24"/>
        </w:rPr>
        <w:t xml:space="preserve"> –και θέλω να επαναλάβω αυτά που είπε- ότι η ανταλλαγή πληροφοριών για θέματα που σχετίζονται με τη </w:t>
      </w:r>
      <w:proofErr w:type="spellStart"/>
      <w:r>
        <w:rPr>
          <w:rFonts w:eastAsia="Times New Roman" w:cs="Times New Roman"/>
          <w:szCs w:val="24"/>
        </w:rPr>
        <w:t>φοροαποφυγή</w:t>
      </w:r>
      <w:proofErr w:type="spellEnd"/>
      <w:r>
        <w:rPr>
          <w:rFonts w:eastAsia="Times New Roman" w:cs="Times New Roman"/>
          <w:szCs w:val="24"/>
        </w:rPr>
        <w:t xml:space="preserve"> και τη φοροδιαφυγή είναι πάρα πολύ θετική ως διαδικασία. Υπό την έννοια αυτή, οι δυο συμβάσεις </w:t>
      </w:r>
      <w:r>
        <w:rPr>
          <w:rFonts w:eastAsia="Times New Roman" w:cs="Times New Roman"/>
          <w:szCs w:val="24"/>
        </w:rPr>
        <w:lastRenderedPageBreak/>
        <w:t>που κυρώνουμε κινούνται σε θετική κατεύθυνση, αλλ</w:t>
      </w:r>
      <w:r>
        <w:rPr>
          <w:rFonts w:eastAsia="Times New Roman" w:cs="Times New Roman"/>
          <w:szCs w:val="24"/>
        </w:rPr>
        <w:t>ά, όπως είπε ο συνάδελφος –και το υπογραμμίζω-, δεν είναι δυνατόν να θεωρούμε ότι στο πλαίσιο της Ευρωπαϊκής Ένωσης η Ευρωπαϊκή Επιτροπή, αλλά και τα κράτη-μέλη, σε ό,τι αφορά τα θέματα που σχετίζονται και με τα δημόσια οικονομικά, αλλά και με την κοινή δη</w:t>
      </w:r>
      <w:r>
        <w:rPr>
          <w:rFonts w:eastAsia="Times New Roman" w:cs="Times New Roman"/>
          <w:szCs w:val="24"/>
        </w:rPr>
        <w:t xml:space="preserve">μοσιονομική πολιτική που είναι ένας στόχος, θα περάσουν για πολλά χρόνια ακόμη μέσα από τέτοιου είδους λεπτομερειακές συμφωνίες που θα αφορούν το άλφα ή το βήτα θέμα σχετικά με τους φορολογικούς παραδείσους και τη </w:t>
      </w:r>
      <w:proofErr w:type="spellStart"/>
      <w:r>
        <w:rPr>
          <w:rFonts w:eastAsia="Times New Roman" w:cs="Times New Roman"/>
          <w:szCs w:val="24"/>
        </w:rPr>
        <w:t>φοροαποφυγή</w:t>
      </w:r>
      <w:proofErr w:type="spellEnd"/>
      <w:r>
        <w:rPr>
          <w:rFonts w:eastAsia="Times New Roman" w:cs="Times New Roman"/>
          <w:szCs w:val="24"/>
        </w:rPr>
        <w:t>. Αυτό δεν μπορεί να συνεχιστεί</w:t>
      </w:r>
      <w:r>
        <w:rPr>
          <w:rFonts w:eastAsia="Times New Roman" w:cs="Times New Roman"/>
          <w:szCs w:val="24"/>
        </w:rPr>
        <w:t xml:space="preserve">. Είναι καλά και θετικά βήματα και καλά κάνει η Κυβέρνηση και τα φέρνει εδώ. Όμως δεν είναι τα βήματα που χρειαζόμαστε. </w:t>
      </w:r>
    </w:p>
    <w:p w14:paraId="5177BB44"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lastRenderedPageBreak/>
        <w:t>Εμείς υπογραμμίζουμε τις προτάσεις του Προέδρου Μακρόν σε ό,τι αφορά τη διαμόρφωση ειδικά του κοινού δημοσιονομικού χώρου και του Υπουρ</w:t>
      </w:r>
      <w:r>
        <w:rPr>
          <w:rFonts w:eastAsia="Times New Roman" w:cs="Times New Roman"/>
          <w:szCs w:val="24"/>
        </w:rPr>
        <w:t>γού των Οικονομικών που συνεπάγεται αυτός ο κοινός δημοσιονομικός χώρος –γιατί Υπουργός των Οικονομικών χωρίς κοινό δημοσιονομικό χώρο δεν έχει κανένα νόημα- για την εξασφάλιση των καταθέσεων μέσα από τη διαμόρφωση ακόμα πιο προωθημένης διατραπεζικής συνερ</w:t>
      </w:r>
      <w:r>
        <w:rPr>
          <w:rFonts w:eastAsia="Times New Roman" w:cs="Times New Roman"/>
          <w:szCs w:val="24"/>
        </w:rPr>
        <w:t xml:space="preserve">γασίας και μέσα από τη διαμόρφωση του νέου χρηματοπιστωτικού συστήματος στην Ευρώπη και ούτω καθεξής. </w:t>
      </w:r>
    </w:p>
    <w:p w14:paraId="5177BB45"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Κύριε Πρόεδρε, χωρίς αυτά, όλες οι άλλες συμφωνίες τις οποίες θα κυρώνει το ελληνικό Κοινοβούλιο είναι μεν σωστές, αλλά δεν λύνουν το μεγάλο πρόβλημα στο</w:t>
      </w:r>
      <w:r>
        <w:rPr>
          <w:rFonts w:eastAsia="Times New Roman" w:cs="Times New Roman"/>
          <w:szCs w:val="24"/>
        </w:rPr>
        <w:t xml:space="preserve"> πεδίο της Ευρωζώνης, που </w:t>
      </w:r>
      <w:r>
        <w:rPr>
          <w:rFonts w:eastAsia="Times New Roman" w:cs="Times New Roman"/>
          <w:szCs w:val="24"/>
        </w:rPr>
        <w:lastRenderedPageBreak/>
        <w:t xml:space="preserve">περνά μέσα από τη συζήτηση για τον μετασχηματισμό της Ευρωπαϊκής Ένωσης. Φυσικά, ο καθένας μας είναι και υποχρεωμένος να πάρει θέση σε σχέση με αυτά τα οποία συζητούνται. Όταν θα τελειώσει και το ζήτημα του σχηματισμού κυβέρνησης </w:t>
      </w:r>
      <w:r>
        <w:rPr>
          <w:rFonts w:eastAsia="Times New Roman" w:cs="Times New Roman"/>
          <w:szCs w:val="24"/>
        </w:rPr>
        <w:t xml:space="preserve">στη Γερμανία, νομίζω ότι θα ανοίξει ο δρόμος γι’ αυτή τη συζήτηση. Κανένας μας δεν θα μπορέσει να την αποφύγει. Σπεύδω να υπογραμμίσω κι εγώ με τη σειρά μου πόσο σωστές σε πολλά σημεία τους είναι οι προτάσεις του Προέδρου Μακρόν. </w:t>
      </w:r>
    </w:p>
    <w:p w14:paraId="5177BB46"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Τώρα, ως Κοινοβουλευτικός</w:t>
      </w:r>
      <w:r>
        <w:rPr>
          <w:rFonts w:eastAsia="Times New Roman" w:cs="Times New Roman"/>
          <w:szCs w:val="24"/>
        </w:rPr>
        <w:t xml:space="preserve"> Εκπρόσωπος, κύριε Πρόεδρε, θέλω να κάνω μια αναφορά στο θέμα της </w:t>
      </w:r>
      <w:r>
        <w:rPr>
          <w:rFonts w:eastAsia="Times New Roman" w:cs="Times New Roman"/>
          <w:szCs w:val="24"/>
          <w:lang w:val="en-US"/>
        </w:rPr>
        <w:t>FYROM</w:t>
      </w:r>
      <w:r>
        <w:rPr>
          <w:rFonts w:eastAsia="Times New Roman" w:cs="Times New Roman"/>
          <w:szCs w:val="24"/>
        </w:rPr>
        <w:t xml:space="preserve"> αναφορικά με το ονοματολογικό. Ως Δημοκρατική Συμπαράταξη έχουμε κρατήσει μια πάρα πολύ σοβαρή θέση. Τολμώ να πω και ως Κίνημα Αλλαγής όλοι μαζί, παρ’ ότι είμαστε ακόμα στην πορεία της</w:t>
      </w:r>
      <w:r>
        <w:rPr>
          <w:rFonts w:eastAsia="Times New Roman" w:cs="Times New Roman"/>
          <w:szCs w:val="24"/>
        </w:rPr>
        <w:t xml:space="preserve"> διαμόρφωσης </w:t>
      </w:r>
      <w:r>
        <w:rPr>
          <w:rFonts w:eastAsia="Times New Roman" w:cs="Times New Roman"/>
          <w:szCs w:val="24"/>
        </w:rPr>
        <w:lastRenderedPageBreak/>
        <w:t>του κοινού μας πολιτικού χώρου, έχουμε κρατήσει μια πάρα πολύ υπεύθυνη στάση, κύριε Πρόεδρε, μη έχοντας δημιουργήσει προβλήματα, μη έχοντας δημιουργήσει για θέμα πολύ σοβαρό της εξωτερικής μας πολιτικής προβλήματα τέτοια που να υπονομεύουν την</w:t>
      </w:r>
      <w:r>
        <w:rPr>
          <w:rFonts w:eastAsia="Times New Roman" w:cs="Times New Roman"/>
          <w:szCs w:val="24"/>
        </w:rPr>
        <w:t xml:space="preserve"> κοινή προσπάθεια. </w:t>
      </w:r>
    </w:p>
    <w:p w14:paraId="5177BB47"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 xml:space="preserve">Επιτρέψτε μου μόνο να κάνω κριτική με μια φράση, λέγοντας ότι η ασυνάρτητη εκκίνηση του θέματος από την κυβερνητική πλευρά –το έχω πει και με άλλη ευκαιρία, παρούσης της κυρίας Υφυπουργού- δημιούργησε προβλήματα που στέρησαν από πλεονεκτήματα την ελληνική </w:t>
      </w:r>
      <w:r>
        <w:rPr>
          <w:rFonts w:eastAsia="Times New Roman" w:cs="Times New Roman"/>
          <w:szCs w:val="24"/>
        </w:rPr>
        <w:t xml:space="preserve">προσπάθεια. </w:t>
      </w:r>
    </w:p>
    <w:p w14:paraId="5177BB48" w14:textId="77777777" w:rsidR="004C2298" w:rsidRDefault="00947DF2">
      <w:pPr>
        <w:tabs>
          <w:tab w:val="left" w:pos="3873"/>
        </w:tabs>
        <w:spacing w:line="600" w:lineRule="auto"/>
        <w:ind w:firstLine="720"/>
        <w:jc w:val="both"/>
        <w:rPr>
          <w:rFonts w:eastAsia="Times New Roman" w:cs="Times New Roman"/>
          <w:szCs w:val="24"/>
        </w:rPr>
      </w:pPr>
      <w:r>
        <w:rPr>
          <w:rFonts w:eastAsia="Times New Roman" w:cs="Times New Roman"/>
          <w:szCs w:val="24"/>
        </w:rPr>
        <w:t>Ωστόσο μετά τη συνάντηση του κυρίου Πρωθυπουργού με την κ. Γεννηματά το Σάββατο</w:t>
      </w:r>
      <w:r>
        <w:rPr>
          <w:rFonts w:eastAsia="Times New Roman" w:cs="Times New Roman"/>
          <w:szCs w:val="24"/>
        </w:rPr>
        <w:t>,</w:t>
      </w:r>
      <w:r>
        <w:rPr>
          <w:rFonts w:eastAsia="Times New Roman" w:cs="Times New Roman"/>
          <w:szCs w:val="24"/>
        </w:rPr>
        <w:t xml:space="preserve"> η δική μας επιλογή ήταν να κρατήσουμε πάρα πολύ χαμηλούς τόνους, να μιλήσουμε βέβαια για την ανάγκη </w:t>
      </w:r>
      <w:r>
        <w:rPr>
          <w:rFonts w:eastAsia="Times New Roman" w:cs="Times New Roman"/>
          <w:szCs w:val="24"/>
        </w:rPr>
        <w:lastRenderedPageBreak/>
        <w:t>μιας συνολικής λύσης και όχι για τον κατακερματισμό του προβλή</w:t>
      </w:r>
      <w:r>
        <w:rPr>
          <w:rFonts w:eastAsia="Times New Roman" w:cs="Times New Roman"/>
          <w:szCs w:val="24"/>
        </w:rPr>
        <w:t>ματος που δεν είναι σύμφωνος με τη γραμμή που έχει η χώρα μας και, πέρα από αυτή την υπογράμμιση της ανάγκης για μια συνολική λύση, να κρατήσουμε και πάλι χαμηλούς τόνους.</w:t>
      </w:r>
    </w:p>
    <w:p w14:paraId="5177BB49"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w:t>
      </w:r>
      <w:r>
        <w:rPr>
          <w:rFonts w:eastAsia="Times New Roman" w:cs="Times New Roman"/>
          <w:szCs w:val="24"/>
        </w:rPr>
        <w:t>υρίου Βουλευτή)</w:t>
      </w:r>
    </w:p>
    <w:p w14:paraId="5177BB4A" w14:textId="77777777" w:rsidR="004C2298" w:rsidRDefault="00947DF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Παίρνω τον λόγο </w:t>
      </w:r>
      <w:r>
        <w:rPr>
          <w:rFonts w:eastAsia="Times New Roman"/>
          <w:szCs w:val="24"/>
        </w:rPr>
        <w:t>επ’ α</w:t>
      </w:r>
      <w:r>
        <w:rPr>
          <w:rFonts w:eastAsia="Times New Roman" w:cs="Times New Roman"/>
          <w:szCs w:val="24"/>
        </w:rPr>
        <w:t>υτού, κύριε Πρόεδρε, και με αυτό κλείνω, διότι αυτή τη συνεπή μας στάση μάς την επέστρεψαν με αυτό που ο κ. Χρηστίδης εχθές χαρακτήρισε προβοκάτσια. Τη στάση μας απέναντι σε ένα θέμα μεγίστης σημασίας που χρειάζεται ενό</w:t>
      </w:r>
      <w:r>
        <w:rPr>
          <w:rFonts w:eastAsia="Times New Roman" w:cs="Times New Roman"/>
          <w:szCs w:val="24"/>
        </w:rPr>
        <w:t>τητα των πολιτικών δυνάμεων έσπευσαν να τη χαρακτηρίσουν κάποιοι ως φιλοκυβερνητική διάθεση και διαθεσιμότητα. Μάλιστα, υπήρχε πρωτοσέλιδο χθεσινό να λέει</w:t>
      </w:r>
      <w:r>
        <w:rPr>
          <w:rFonts w:eastAsia="Times New Roman" w:cs="Times New Roman"/>
          <w:szCs w:val="24"/>
        </w:rPr>
        <w:t>:</w:t>
      </w:r>
      <w:r>
        <w:rPr>
          <w:rFonts w:eastAsia="Times New Roman" w:cs="Times New Roman"/>
          <w:szCs w:val="24"/>
        </w:rPr>
        <w:t xml:space="preserve"> «Ο Καμμένος φεύγει, η Γεννηματά </w:t>
      </w:r>
      <w:r>
        <w:rPr>
          <w:rFonts w:eastAsia="Times New Roman" w:cs="Times New Roman"/>
          <w:szCs w:val="24"/>
        </w:rPr>
        <w:lastRenderedPageBreak/>
        <w:t>αναμένει». Αυτό ο κ. Χρηστίδης το χαρακτήρισε προβοκάτσια. Και υπογρ</w:t>
      </w:r>
      <w:r>
        <w:rPr>
          <w:rFonts w:eastAsia="Times New Roman" w:cs="Times New Roman"/>
          <w:szCs w:val="24"/>
        </w:rPr>
        <w:t xml:space="preserve">αμμίζω τον χαρακτηρισμό αυτόν. </w:t>
      </w:r>
    </w:p>
    <w:p w14:paraId="5177BB4B" w14:textId="77777777" w:rsidR="004C2298" w:rsidRDefault="00947DF2">
      <w:pPr>
        <w:tabs>
          <w:tab w:val="left" w:pos="3873"/>
        </w:tabs>
        <w:spacing w:line="600" w:lineRule="auto"/>
        <w:ind w:firstLine="720"/>
        <w:jc w:val="both"/>
        <w:rPr>
          <w:rFonts w:eastAsia="Times New Roman" w:cs="Times New Roman"/>
          <w:szCs w:val="24"/>
        </w:rPr>
      </w:pPr>
      <w:r>
        <w:rPr>
          <w:rFonts w:eastAsia="Times New Roman" w:cs="Times New Roman"/>
          <w:szCs w:val="24"/>
        </w:rPr>
        <w:t>Εμείς σανίδα σωτηρίας δεν δίνουμε σε κανέναν. Μόνο στη χώρα έχουμε δώσει όλες μας τις δυνάμεις και θα τις ξαναδώσουμε για να μπορέσει να ορθοποδήσει. Όμως σανίδα σωτηρίας σε κόμματα που θέλουν να παραμείνουν στην Κυβέρνηση ε</w:t>
      </w:r>
      <w:r>
        <w:rPr>
          <w:rFonts w:eastAsia="Times New Roman" w:cs="Times New Roman"/>
          <w:szCs w:val="24"/>
        </w:rPr>
        <w:t xml:space="preserve">μείς δεν δίνουμε. </w:t>
      </w:r>
    </w:p>
    <w:p w14:paraId="5177BB4C"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177BB4D" w14:textId="77777777" w:rsidR="004C2298" w:rsidRDefault="00947DF2">
      <w:pPr>
        <w:tabs>
          <w:tab w:val="left" w:pos="3873"/>
        </w:tabs>
        <w:spacing w:line="600" w:lineRule="auto"/>
        <w:ind w:firstLine="720"/>
        <w:jc w:val="both"/>
        <w:rPr>
          <w:rFonts w:eastAsia="Times New Roman" w:cs="Times New Roman"/>
          <w:szCs w:val="24"/>
        </w:rPr>
      </w:pPr>
      <w:r>
        <w:rPr>
          <w:rFonts w:eastAsia="Times New Roman" w:cs="Times New Roman"/>
          <w:szCs w:val="24"/>
        </w:rPr>
        <w:t>Κλείνω, λέγοντας ότι και οι δηλώσεις της κ. Γεννηματά το Σάββατο, αλλά και την προηγούμενη εβδομάδα, που είναι κριτικές για τις πρακτικές της Κυβέρνησης,</w:t>
      </w:r>
      <w:r>
        <w:rPr>
          <w:rFonts w:eastAsia="Times New Roman" w:cs="Times New Roman"/>
          <w:szCs w:val="24"/>
        </w:rPr>
        <w:t xml:space="preserve"> είναι κριτικές για την πρόταση Νίμιτς </w:t>
      </w:r>
      <w:r>
        <w:rPr>
          <w:rFonts w:eastAsia="Times New Roman" w:cs="Times New Roman"/>
          <w:szCs w:val="24"/>
        </w:rPr>
        <w:lastRenderedPageBreak/>
        <w:t xml:space="preserve">για κατακερματισμό του προβλήματος, κρατούν πολύ ψηλά τη σοβαρότητα σε σχέση με το πρόβλημα αυτό της εξωτερικής μας πολιτικής. Οι </w:t>
      </w:r>
      <w:r>
        <w:rPr>
          <w:rFonts w:eastAsia="Times New Roman" w:cs="Times New Roman"/>
          <w:szCs w:val="24"/>
        </w:rPr>
        <w:t>χθεσινές</w:t>
      </w:r>
      <w:r>
        <w:rPr>
          <w:rFonts w:eastAsia="Times New Roman" w:cs="Times New Roman"/>
          <w:szCs w:val="24"/>
        </w:rPr>
        <w:t xml:space="preserve"> δηλώσεις του κ. Σημίτη, οι δηλώσεις πολλών στελεχών μας, οι δικές μου οι δηλώσ</w:t>
      </w:r>
      <w:r>
        <w:rPr>
          <w:rFonts w:eastAsia="Times New Roman" w:cs="Times New Roman"/>
          <w:szCs w:val="24"/>
        </w:rPr>
        <w:t>εις από την αρχή της δημιουργίας του θέματος τον Δεκέμβριο και τον Ιανουάριο κρατούν ψηλά τον πήχη της ενότητας και της ανάγκης συνεννόησης, κρατούν ψηλά τον πήχη της προσπάθειας να μην υπονομευθεί η θέση της χώρας. Και καλούμε την Κυβέρνηση να σοβαρευτεί.</w:t>
      </w:r>
    </w:p>
    <w:p w14:paraId="5177BB4E" w14:textId="77777777" w:rsidR="004C2298" w:rsidRDefault="00947DF2">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Απλώς θα έλεγα εκ μέρους του Προεδρείου, κύριε Λοβέρδο, αν μου επιτρέπετε, ότι δεν δίνει κανείς τροφή σε αυτά τα δημοσιεύματα. Πράγματι μπορεί να τροφοδοτείται μια όξυνση η οποία είναι αχρείαστη. Δεν είναι χρήσιμη η όξυνση</w:t>
      </w:r>
      <w:r>
        <w:rPr>
          <w:rFonts w:eastAsia="Times New Roman" w:cs="Times New Roman"/>
          <w:szCs w:val="24"/>
        </w:rPr>
        <w:t xml:space="preserve"> αυτή.</w:t>
      </w:r>
    </w:p>
    <w:p w14:paraId="5177BB4F" w14:textId="77777777" w:rsidR="004C2298" w:rsidRDefault="00947DF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η κυρία Υφυπουργός Οικονομικών.</w:t>
      </w:r>
    </w:p>
    <w:p w14:paraId="5177BB50"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Κυρίες και κύριοι συνάδελφοι, κύριε Πρόεδρε, στο σημερινό </w:t>
      </w:r>
      <w:proofErr w:type="spellStart"/>
      <w:r>
        <w:rPr>
          <w:rFonts w:eastAsia="Times New Roman" w:cs="Times New Roman"/>
          <w:szCs w:val="24"/>
        </w:rPr>
        <w:t>παγκοσμιοποιημένο</w:t>
      </w:r>
      <w:proofErr w:type="spellEnd"/>
      <w:r>
        <w:rPr>
          <w:rFonts w:eastAsia="Times New Roman" w:cs="Times New Roman"/>
          <w:szCs w:val="24"/>
        </w:rPr>
        <w:t xml:space="preserve"> περιβάλλον είναι απαραίτητη η διεθνής συνεργασία των φορολογικών αρχών για την</w:t>
      </w:r>
      <w:r>
        <w:rPr>
          <w:rFonts w:eastAsia="Times New Roman" w:cs="Times New Roman"/>
          <w:szCs w:val="24"/>
        </w:rPr>
        <w:t xml:space="preserve"> αντιμετώπιση της φοροδιαφυγής. Σε πολλές περιπτώσεις είναι αδύνατο να αντιμετωπιστεί το θέμα με εθνική νομοθεσία ή ακόμα και με διμερείς συμφωνίες, απαιτείται συμφωνία σε επίπεδο τουλάχιστον ευρωπαϊκό ή διεθνές. </w:t>
      </w:r>
    </w:p>
    <w:p w14:paraId="5177BB51"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Τα τελευταία χρόνια γίνεται μια μεγάλη διε</w:t>
      </w:r>
      <w:r>
        <w:rPr>
          <w:rFonts w:eastAsia="Times New Roman" w:cs="Times New Roman"/>
          <w:szCs w:val="24"/>
        </w:rPr>
        <w:t>θνής προσπάθεια, στο πλαίσιο του ΟΟΣΑ και όχι μόνο, για την ανταλλαγή φορολογικών πληροφοριών μεταξύ των κρατών. Αυτή η ανταλλαγή δυσκολεύει σημαντικά την απόκρυψη των εισοδημάτων. Στην προσπά</w:t>
      </w:r>
      <w:r>
        <w:rPr>
          <w:rFonts w:eastAsia="Times New Roman" w:cs="Times New Roman"/>
          <w:szCs w:val="24"/>
        </w:rPr>
        <w:lastRenderedPageBreak/>
        <w:t xml:space="preserve">θεια αυτή συμβάλλει και η πίεση των αποκαλύψεων, όπως τα </w:t>
      </w:r>
      <w:r>
        <w:rPr>
          <w:rFonts w:eastAsia="Times New Roman" w:cs="Times New Roman"/>
          <w:szCs w:val="24"/>
          <w:lang w:val="en-US"/>
        </w:rPr>
        <w:t>P</w:t>
      </w:r>
      <w:proofErr w:type="spellStart"/>
      <w:r>
        <w:rPr>
          <w:rFonts w:eastAsia="Times New Roman" w:cs="Times New Roman"/>
          <w:szCs w:val="24"/>
        </w:rPr>
        <w:t>aradis</w:t>
      </w:r>
      <w:r>
        <w:rPr>
          <w:rFonts w:eastAsia="Times New Roman" w:cs="Times New Roman"/>
          <w:szCs w:val="24"/>
        </w:rPr>
        <w:t>e</w:t>
      </w:r>
      <w:proofErr w:type="spellEnd"/>
      <w:r>
        <w:rPr>
          <w:rFonts w:eastAsia="Times New Roman" w:cs="Times New Roman"/>
          <w:szCs w:val="24"/>
        </w:rPr>
        <w:t xml:space="preserve"> </w:t>
      </w:r>
      <w:proofErr w:type="spellStart"/>
      <w:r>
        <w:rPr>
          <w:rFonts w:eastAsia="Times New Roman" w:cs="Times New Roman"/>
          <w:szCs w:val="24"/>
        </w:rPr>
        <w:t>Papers</w:t>
      </w:r>
      <w:proofErr w:type="spellEnd"/>
      <w:r>
        <w:rPr>
          <w:rFonts w:eastAsia="Times New Roman" w:cs="Times New Roman"/>
          <w:szCs w:val="24"/>
        </w:rPr>
        <w:t xml:space="preserve"> που είχαμε το τελευταίο διάστημα ή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που ήταν πιο παλιά. </w:t>
      </w:r>
    </w:p>
    <w:p w14:paraId="5177BB52"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Η διεθνής κοινή γνώμη ανέχεται πλέον όλο και λιγότερο τη φορολογική ασυλία που έδιναν εύκολα και ασυλόγιστα ορισμένες χώρες στο παρελθόν. Υπάρχει βέβαια πολύς δρόμος ακόμη. Κ</w:t>
      </w:r>
      <w:r>
        <w:rPr>
          <w:rFonts w:eastAsia="Times New Roman" w:cs="Times New Roman"/>
          <w:szCs w:val="24"/>
        </w:rPr>
        <w:t xml:space="preserve">αι η ανταλλαγή φορολογικών πληροφοριών αποτελεί ένα μόνο όπλο και όχι την πανάκεια για την αντιμετώπιση του προβλήματος της φοροδιαφυγής. </w:t>
      </w:r>
    </w:p>
    <w:p w14:paraId="5177BB53"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Τα σχέδια νόμου που συζητούμε σήμερα εντάσσονται και αυτά σε μια μεγάλη διεθνή προσπάθεια συγκεκριμένα: Κυρώνοντας το</w:t>
      </w:r>
      <w:r>
        <w:rPr>
          <w:rFonts w:eastAsia="Times New Roman" w:cs="Times New Roman"/>
          <w:szCs w:val="24"/>
        </w:rPr>
        <w:t xml:space="preserve"> τροποποιητικό πρωτόκολλο της συμφωνίας μεταξύ της Ευρωπαϊ</w:t>
      </w:r>
      <w:r>
        <w:rPr>
          <w:rFonts w:eastAsia="Times New Roman" w:cs="Times New Roman"/>
          <w:szCs w:val="24"/>
        </w:rPr>
        <w:lastRenderedPageBreak/>
        <w:t xml:space="preserve">κής Κοινότητας και της Δημοκρατίας του Αγίου Μαρίνου που προβλέπει μέτρα ισοδύναμα με αυτά της </w:t>
      </w:r>
      <w:r>
        <w:rPr>
          <w:rFonts w:eastAsia="Times New Roman" w:cs="Times New Roman"/>
          <w:szCs w:val="24"/>
        </w:rPr>
        <w:t xml:space="preserve">οδηγίας </w:t>
      </w:r>
      <w:r>
        <w:rPr>
          <w:rFonts w:eastAsia="Times New Roman" w:cs="Times New Roman"/>
          <w:szCs w:val="24"/>
        </w:rPr>
        <w:t>του 2003/48, η οποία συμφωνία κυρώθηκε με τον ν.3362/2005, και το αντίστοιχο τροποποιητικό πρωτ</w:t>
      </w:r>
      <w:r>
        <w:rPr>
          <w:rFonts w:eastAsia="Times New Roman" w:cs="Times New Roman"/>
          <w:szCs w:val="24"/>
        </w:rPr>
        <w:t xml:space="preserve">όκολλο της συμφωνίας με το Πριγκιπάτο του Λιχτενστάιν, η οποία κυρώθηκε με τον ν.3365/2005. Επίσης, κυρώνονται οι κοινές δηλώσεις των συμβαλλομένων μερών. </w:t>
      </w:r>
    </w:p>
    <w:p w14:paraId="5177BB54"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 xml:space="preserve">Ανάλογες συμφωνίες έχει κάνει η Ευρωπαϊκή Ένωση και με άλλες χώρες, </w:t>
      </w:r>
      <w:r>
        <w:rPr>
          <w:rFonts w:eastAsia="Times New Roman"/>
          <w:szCs w:val="24"/>
        </w:rPr>
        <w:t>οι οποίες</w:t>
      </w:r>
      <w:r>
        <w:rPr>
          <w:rFonts w:eastAsia="Times New Roman" w:cs="Times New Roman"/>
          <w:szCs w:val="24"/>
        </w:rPr>
        <w:t xml:space="preserve"> είτε έχουν ήδη κυρωθεί</w:t>
      </w:r>
      <w:r>
        <w:rPr>
          <w:rFonts w:eastAsia="Times New Roman" w:cs="Times New Roman"/>
          <w:szCs w:val="24"/>
        </w:rPr>
        <w:t xml:space="preserve"> είτε θα κυρωθούν στο επόμενο διάστημα. Αναλυτικότερα, με το τροποποιητικό πρωτόκολλο της συμφωνίας και τα παραρτήματα περί κανόνων δέουσας επιμέλειας από τα χρηματοπιστωτικά ιδρύματα τίθεται σε εφαρμογή και με τον Άγιο Μαρίνο και με το Λιχτενστάιν, όπως έ</w:t>
      </w:r>
      <w:r>
        <w:rPr>
          <w:rFonts w:eastAsia="Times New Roman" w:cs="Times New Roman"/>
          <w:szCs w:val="24"/>
        </w:rPr>
        <w:t xml:space="preserve">χει </w:t>
      </w:r>
      <w:r>
        <w:rPr>
          <w:rFonts w:eastAsia="Times New Roman" w:cs="Times New Roman"/>
          <w:szCs w:val="24"/>
        </w:rPr>
        <w:lastRenderedPageBreak/>
        <w:t>ήδη γίνει και με άλλες χώρες, το πρότυπο του ΟΟΣΑ για την αυτόματη ανταλλαγή πληροφοριών περί χρηματοοικονομικών λογαριασμών.</w:t>
      </w:r>
    </w:p>
    <w:p w14:paraId="5177BB55" w14:textId="77777777" w:rsidR="004C2298" w:rsidRDefault="00947DF2">
      <w:pPr>
        <w:spacing w:line="600" w:lineRule="auto"/>
        <w:ind w:firstLine="720"/>
        <w:contextualSpacing/>
        <w:jc w:val="both"/>
        <w:rPr>
          <w:rFonts w:eastAsia="Times New Roman" w:cs="Times New Roman"/>
          <w:szCs w:val="24"/>
        </w:rPr>
      </w:pPr>
      <w:r>
        <w:rPr>
          <w:rFonts w:eastAsia="Times New Roman" w:cs="Times New Roman"/>
          <w:szCs w:val="24"/>
        </w:rPr>
        <w:t>Συγκεκριμένα, ορίζονται οι βασικές έννοιες που διέπουν την αυτόματη ανταλλαγή πληροφοριών χρηματοοικονομικών λογαριασμών. Καθι</w:t>
      </w:r>
      <w:r>
        <w:rPr>
          <w:rFonts w:eastAsia="Times New Roman" w:cs="Times New Roman"/>
          <w:szCs w:val="24"/>
        </w:rPr>
        <w:t>ερώνεται σε ετήσια βάση η αυτόματη ανταλλαγή πληροφοριών μεταξύ των κρατών-μελών της Ευρωπαϊκής Ένωσης του Αγίου Μαρίνου και του Λιχτενστάιν, η οποία περιλαμβάνει τα στοιχεία των δικαιούχων, τους λογαριασμούς και τα ασφαλιστήρια, καθώς και τα ποσά των τόκω</w:t>
      </w:r>
      <w:r>
        <w:rPr>
          <w:rFonts w:eastAsia="Times New Roman" w:cs="Times New Roman"/>
          <w:szCs w:val="24"/>
        </w:rPr>
        <w:t>ν, μερισμάτων, λοιπών εισοδημάτων που προέκυψαν σε σχέση με τα περιουσιακά στοιχεία εσόδων από την πώληση ή εξαγορά χρηματοοικονομικών περιουσιακών στοιχείων.</w:t>
      </w:r>
    </w:p>
    <w:p w14:paraId="5177BB56" w14:textId="77777777" w:rsidR="004C2298" w:rsidRDefault="00947DF2">
      <w:pPr>
        <w:spacing w:line="600" w:lineRule="auto"/>
        <w:ind w:firstLine="720"/>
        <w:contextualSpacing/>
        <w:jc w:val="both"/>
        <w:rPr>
          <w:rFonts w:eastAsia="Times New Roman" w:cs="Times New Roman"/>
          <w:szCs w:val="24"/>
        </w:rPr>
      </w:pPr>
      <w:r>
        <w:rPr>
          <w:rFonts w:eastAsia="Times New Roman" w:cs="Times New Roman"/>
          <w:szCs w:val="24"/>
        </w:rPr>
        <w:lastRenderedPageBreak/>
        <w:t>Ορίζεται ότι η ανταλλαγή πληροφοριών θα αφορά το έτος 2016 και τα επόμενα. Προβλέπεται η συνεργασ</w:t>
      </w:r>
      <w:r>
        <w:rPr>
          <w:rFonts w:eastAsia="Times New Roman" w:cs="Times New Roman"/>
          <w:szCs w:val="24"/>
        </w:rPr>
        <w:t>ία μεταξύ των αρμοδίων αρχών, ιδίως στις περιπτώσεις εσφαλμένης ή ατελούς διαβίβασης πληροφοριών ή μη συμμόρφωσης ενός χρηματοπιστωτικού ιδρύματος με τις υποχρεώσεις της υποβολής στοιχείων και δέουσας επιμέλειας. Διασφαλίζεται η προστασία των φυσικών προσώ</w:t>
      </w:r>
      <w:r>
        <w:rPr>
          <w:rFonts w:eastAsia="Times New Roman" w:cs="Times New Roman"/>
          <w:szCs w:val="24"/>
        </w:rPr>
        <w:t>πων έναντι της επεξεργασίας δεδομένων προσωπικού χαρακτήρα, καθώς και η εμπιστευτικότητα του απορρήτου των δεδομένων αυτών. Προβλέπεται η επίλυση τυχόν θεμάτων που ανακύπτουν κατά την εφαρμογή ή την ερμηνεία της συμφωνίας με διαβουλεύσεις μεταξύ των αρμοδί</w:t>
      </w:r>
      <w:r>
        <w:rPr>
          <w:rFonts w:eastAsia="Times New Roman" w:cs="Times New Roman"/>
          <w:szCs w:val="24"/>
        </w:rPr>
        <w:t>ων αρχών.</w:t>
      </w:r>
    </w:p>
    <w:p w14:paraId="5177BB57" w14:textId="77777777" w:rsidR="004C2298" w:rsidRDefault="00947DF2">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να σημειωθεί ότι η αυτόματη ανταλλαγή πληροφοριών θα πραγματοποιείται υπό το πρίσμα της προστασίας των </w:t>
      </w:r>
      <w:r>
        <w:rPr>
          <w:rFonts w:eastAsia="Times New Roman" w:cs="Times New Roman"/>
          <w:szCs w:val="24"/>
        </w:rPr>
        <w:lastRenderedPageBreak/>
        <w:t>προσωπικών δεδομένων και της διασφάλισης του απορρήτου των πληροφοριών. Γι’ αυτό άλλωστε οι προτεινόμενες διατάξεις έχουν περιε</w:t>
      </w:r>
      <w:r>
        <w:rPr>
          <w:rFonts w:eastAsia="Times New Roman" w:cs="Times New Roman"/>
          <w:szCs w:val="24"/>
        </w:rPr>
        <w:t xml:space="preserve">χόμενο αντίστοιχο με αυτό των διατάξεων του ν.4170/2013 «περί διοικητικής συνεργασίας μεταξύ των κρατών-μελών της Ευρωπαϊκής Ένωσης στον τομέα της φορολογίας» και του ν.4428/2016, σχετικά με την «Πολυμερή συμφωνία αρμοδίων αρχών για την αυτόματη ανταλλαγή </w:t>
      </w:r>
      <w:r>
        <w:rPr>
          <w:rFonts w:eastAsia="Times New Roman" w:cs="Times New Roman"/>
          <w:szCs w:val="24"/>
        </w:rPr>
        <w:t xml:space="preserve">πληροφοριών χρηματοοικονομικών λογαριασμών στο πλαίσιο του ΟΟΣΑ». </w:t>
      </w:r>
    </w:p>
    <w:p w14:paraId="5177BB58" w14:textId="77777777" w:rsidR="004C2298" w:rsidRDefault="00947D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κλείνοντας</w:t>
      </w:r>
      <w:r>
        <w:rPr>
          <w:rFonts w:eastAsia="Times New Roman" w:cs="Times New Roman"/>
          <w:szCs w:val="24"/>
        </w:rPr>
        <w:t>,</w:t>
      </w:r>
      <w:r>
        <w:rPr>
          <w:rFonts w:eastAsia="Times New Roman" w:cs="Times New Roman"/>
          <w:szCs w:val="24"/>
        </w:rPr>
        <w:t xml:space="preserve"> η Κυβέρνηση έχει προχωρήσει αποφασιστικά τόσο στην εναρμόνιση της ελληνικής νομοθεσίας με τις ευρωπαϊκές </w:t>
      </w:r>
      <w:r>
        <w:rPr>
          <w:rFonts w:eastAsia="Times New Roman" w:cs="Times New Roman"/>
          <w:szCs w:val="24"/>
        </w:rPr>
        <w:t xml:space="preserve">οδηγίες </w:t>
      </w:r>
      <w:r>
        <w:rPr>
          <w:rFonts w:eastAsia="Times New Roman" w:cs="Times New Roman"/>
          <w:szCs w:val="24"/>
        </w:rPr>
        <w:t>για την αυτόματη ανταλλαγή πληροφο</w:t>
      </w:r>
      <w:r>
        <w:rPr>
          <w:rFonts w:eastAsia="Times New Roman" w:cs="Times New Roman"/>
          <w:szCs w:val="24"/>
        </w:rPr>
        <w:t xml:space="preserve">ριών, όσο και στην κύρωση πολυμερών συμφωνιών σε </w:t>
      </w:r>
      <w:r>
        <w:rPr>
          <w:rFonts w:eastAsia="Times New Roman" w:cs="Times New Roman"/>
          <w:szCs w:val="24"/>
        </w:rPr>
        <w:lastRenderedPageBreak/>
        <w:t xml:space="preserve">επίπεδο ΟΟΣΑ ή διμερών όπως η </w:t>
      </w:r>
      <w:r>
        <w:rPr>
          <w:rFonts w:eastAsia="Times New Roman" w:cs="Times New Roman"/>
          <w:szCs w:val="24"/>
          <w:lang w:val="en-US"/>
        </w:rPr>
        <w:t>FATCA</w:t>
      </w:r>
      <w:r>
        <w:rPr>
          <w:rFonts w:eastAsia="Times New Roman" w:cs="Times New Roman"/>
          <w:szCs w:val="24"/>
        </w:rPr>
        <w:t xml:space="preserve"> με τις Ηνωμένες Πολιτείες της Αμερικής για τον ίδιο σκοπό.</w:t>
      </w:r>
    </w:p>
    <w:p w14:paraId="5177BB59" w14:textId="77777777" w:rsidR="004C2298" w:rsidRDefault="00947DF2">
      <w:pPr>
        <w:spacing w:line="600" w:lineRule="auto"/>
        <w:ind w:firstLine="720"/>
        <w:contextualSpacing/>
        <w:jc w:val="both"/>
        <w:rPr>
          <w:rFonts w:eastAsia="Times New Roman" w:cs="Times New Roman"/>
          <w:szCs w:val="24"/>
        </w:rPr>
      </w:pPr>
      <w:r>
        <w:rPr>
          <w:rFonts w:eastAsia="Times New Roman" w:cs="Times New Roman"/>
          <w:szCs w:val="24"/>
        </w:rPr>
        <w:t>Οι δύο σημερινές κυρώσεις συμφωνιών με τον Άγιο Μαρίνο και το Λιχτενστάιν αποτελούν συνέχεια αυτής της πολιτικής</w:t>
      </w:r>
      <w:r>
        <w:rPr>
          <w:rFonts w:eastAsia="Times New Roman" w:cs="Times New Roman"/>
          <w:szCs w:val="24"/>
        </w:rPr>
        <w:t xml:space="preserve"> και προσπάθειας, προκειμένου να ενισχυθεί η διασυνοριακή συνεργασία για την αντιμετώπιση της διεθνούς φοροδιαφυγής και </w:t>
      </w:r>
      <w:proofErr w:type="spellStart"/>
      <w:r>
        <w:rPr>
          <w:rFonts w:eastAsia="Times New Roman" w:cs="Times New Roman"/>
          <w:szCs w:val="24"/>
        </w:rPr>
        <w:t>φοροαποφυγής</w:t>
      </w:r>
      <w:proofErr w:type="spellEnd"/>
      <w:r>
        <w:rPr>
          <w:rFonts w:eastAsia="Times New Roman" w:cs="Times New Roman"/>
          <w:szCs w:val="24"/>
        </w:rPr>
        <w:t xml:space="preserve">, να εξευρεθεί φορολογητέα ύλη όπου και αν αυτή βρίσκεται, να βελτιωθεί η φορολογική συμμόρφωση και η διαφάνεια στο διεθνές </w:t>
      </w:r>
      <w:r>
        <w:rPr>
          <w:rFonts w:eastAsia="Times New Roman" w:cs="Times New Roman"/>
          <w:szCs w:val="24"/>
        </w:rPr>
        <w:t>φορολογικό σύστημα και εν τέλει, να αποφευχθεί αυτό που γίνεται σήμερα, να επιτευχθεί η άσκηση δίκαιης και ορθολογικής φορολογικής πολιτικής.</w:t>
      </w:r>
    </w:p>
    <w:p w14:paraId="5177BB5A" w14:textId="77777777" w:rsidR="004C2298" w:rsidRDefault="00947DF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177BB5B" w14:textId="77777777" w:rsidR="004C2298" w:rsidRDefault="00947DF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Και εμείς ευχαριστούμε, κυρία Υπουργέ.</w:t>
      </w:r>
    </w:p>
    <w:p w14:paraId="5177BB5C" w14:textId="77777777" w:rsidR="004C2298" w:rsidRDefault="00947DF2">
      <w:pPr>
        <w:spacing w:line="600" w:lineRule="auto"/>
        <w:ind w:firstLine="720"/>
        <w:contextualSpacing/>
        <w:jc w:val="both"/>
        <w:rPr>
          <w:rFonts w:eastAsia="Times New Roman" w:cs="Times New Roman"/>
          <w:szCs w:val="24"/>
        </w:rPr>
      </w:pPr>
      <w:r>
        <w:rPr>
          <w:rFonts w:eastAsia="Times New Roman" w:cs="Times New Roman"/>
          <w:szCs w:val="24"/>
          <w:lang w:val="en-US"/>
        </w:rPr>
        <w:t>K</w:t>
      </w:r>
      <w:proofErr w:type="spellStart"/>
      <w:r>
        <w:rPr>
          <w:rFonts w:eastAsia="Times New Roman" w:cs="Times New Roman"/>
          <w:szCs w:val="24"/>
        </w:rPr>
        <w:t>ηρύσσεται</w:t>
      </w:r>
      <w:proofErr w:type="spellEnd"/>
      <w:r>
        <w:rPr>
          <w:rFonts w:eastAsia="Times New Roman" w:cs="Times New Roman"/>
          <w:szCs w:val="24"/>
        </w:rPr>
        <w:t xml:space="preserve"> περαιωμένη η συζ</w:t>
      </w:r>
      <w:r>
        <w:rPr>
          <w:rFonts w:eastAsia="Times New Roman" w:cs="Times New Roman"/>
          <w:szCs w:val="24"/>
        </w:rPr>
        <w:t>ήτηση επί της αρχής, των άρθρων και του συνόλου του σχεδίου νόμου του Υπουργείου Οικονομικών: «Κύρωση του Τροποποιητικού Πρωτοκόλλου της Συμφωνίας μεταξύ της Ευρωπαϊκής Κοινότητας και της Δημοκρατίας του Αγίου Μαρίνου που προβλέπει μέτρα ισοδύναμα με τα θε</w:t>
      </w:r>
      <w:r>
        <w:rPr>
          <w:rFonts w:eastAsia="Times New Roman" w:cs="Times New Roman"/>
          <w:szCs w:val="24"/>
        </w:rPr>
        <w:t xml:space="preserve">σπιζόμενα στην </w:t>
      </w:r>
      <w:proofErr w:type="spellStart"/>
      <w:r>
        <w:rPr>
          <w:rFonts w:eastAsia="Times New Roman" w:cs="Times New Roman"/>
          <w:szCs w:val="24"/>
        </w:rPr>
        <w:t>Oδηγία</w:t>
      </w:r>
      <w:proofErr w:type="spellEnd"/>
      <w:r>
        <w:rPr>
          <w:rFonts w:eastAsia="Times New Roman" w:cs="Times New Roman"/>
          <w:szCs w:val="24"/>
        </w:rPr>
        <w:t xml:space="preserve"> 2003/48/ΕΚ του Συμβουλίου για τη φορολόγηση των υπό μορφή τόκων εισοδημάτων από αποταμιεύσεις και των κοινών δηλώσεων των συμβαλλόμενων μερών και διατάξεις εφαρμογής».</w:t>
      </w:r>
    </w:p>
    <w:p w14:paraId="5177BB5D"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5177BB5E"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 xml:space="preserve">(ΒΑΛΙΑ) </w:t>
      </w:r>
      <w:r>
        <w:rPr>
          <w:rFonts w:eastAsia="Times New Roman" w:cs="Times New Roman"/>
          <w:b/>
          <w:szCs w:val="24"/>
        </w:rPr>
        <w:t xml:space="preserve">ΒΑΓΙΩΝΑΚΗ: </w:t>
      </w:r>
      <w:r>
        <w:rPr>
          <w:rFonts w:eastAsia="Times New Roman" w:cs="Times New Roman"/>
          <w:szCs w:val="24"/>
        </w:rPr>
        <w:t>Ναι.</w:t>
      </w:r>
    </w:p>
    <w:p w14:paraId="5177BB5F"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Ναι.</w:t>
      </w:r>
    </w:p>
    <w:p w14:paraId="5177BB60"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Ναι.</w:t>
      </w:r>
    </w:p>
    <w:p w14:paraId="5177BB61"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5177BB62"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5177BB63"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5177BB64"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5177BB65"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177BB66" w14:textId="77777777" w:rsidR="004C2298" w:rsidRDefault="00947DF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νομοσχέδιο του Υπουργείου Οικονομικών: «Κύρωση του Τροποποιητικού Πρωτοκόλλου της Συμφωνίας μεταξύ της Ευρωπαϊκής Κοινότητας και της Δημοκρατίας του Αγίου Μαρίνου που προβλέπει μέτρα ισοδύναμα με τα θεσπιζόμενα στην </w:t>
      </w:r>
      <w:r>
        <w:rPr>
          <w:rFonts w:eastAsia="Times New Roman" w:cs="Times New Roman"/>
          <w:szCs w:val="24"/>
        </w:rPr>
        <w:t xml:space="preserve">Οδηγία </w:t>
      </w:r>
      <w:r>
        <w:rPr>
          <w:rFonts w:eastAsia="Times New Roman" w:cs="Times New Roman"/>
          <w:szCs w:val="24"/>
        </w:rPr>
        <w:t xml:space="preserve">2003/48/ΕΚ του </w:t>
      </w:r>
      <w:r>
        <w:rPr>
          <w:rFonts w:eastAsia="Times New Roman" w:cs="Times New Roman"/>
          <w:szCs w:val="24"/>
        </w:rPr>
        <w:lastRenderedPageBreak/>
        <w:t>Συμβου</w:t>
      </w:r>
      <w:r>
        <w:rPr>
          <w:rFonts w:eastAsia="Times New Roman" w:cs="Times New Roman"/>
          <w:szCs w:val="24"/>
        </w:rPr>
        <w:t>λίου για τη φορολόγηση των υπό μορφή τόκων εισοδημάτων από αποταμιεύσεις και των κοινών δηλώσεων των συμβαλλόμενων μερών και διατάξεις εφαρμογής»,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5177BB67" w14:textId="77777777" w:rsidR="004C2298" w:rsidRDefault="00947DF2">
      <w:pPr>
        <w:spacing w:line="600" w:lineRule="auto"/>
        <w:ind w:firstLine="720"/>
        <w:jc w:val="center"/>
        <w:rPr>
          <w:rFonts w:eastAsia="Times New Roman" w:cs="Times New Roman"/>
          <w:color w:val="FF0000"/>
          <w:szCs w:val="24"/>
        </w:rPr>
      </w:pPr>
      <w:r w:rsidRPr="007845D9">
        <w:rPr>
          <w:rFonts w:eastAsia="Times New Roman" w:cs="Times New Roman"/>
          <w:color w:val="FF0000"/>
          <w:szCs w:val="24"/>
        </w:rPr>
        <w:t>(Ν</w:t>
      </w:r>
      <w:r w:rsidRPr="007845D9">
        <w:rPr>
          <w:rFonts w:eastAsia="Times New Roman" w:cs="Times New Roman"/>
          <w:color w:val="FF0000"/>
          <w:szCs w:val="24"/>
        </w:rPr>
        <w:t>α καταχωριστεί το κείμενο του νομοσχεδίου</w:t>
      </w:r>
      <w:r w:rsidRPr="007845D9">
        <w:rPr>
          <w:rFonts w:eastAsia="Times New Roman" w:cs="Times New Roman"/>
          <w:color w:val="FF0000"/>
          <w:szCs w:val="24"/>
        </w:rPr>
        <w:t xml:space="preserve"> σελ. 27α</w:t>
      </w:r>
      <w:r w:rsidRPr="007845D9">
        <w:rPr>
          <w:rFonts w:eastAsia="Times New Roman" w:cs="Times New Roman"/>
          <w:color w:val="FF0000"/>
          <w:szCs w:val="24"/>
        </w:rPr>
        <w:t>)</w:t>
      </w:r>
    </w:p>
    <w:p w14:paraId="5177BB68" w14:textId="77777777" w:rsidR="004C2298" w:rsidRDefault="00947DF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Επίσης σ</w:t>
      </w:r>
      <w:r>
        <w:rPr>
          <w:rFonts w:eastAsia="Times New Roman" w:cs="Times New Roman"/>
          <w:szCs w:val="24"/>
        </w:rPr>
        <w:t xml:space="preserve">το σημείο αυτό κηρύσσεται περαιωμένη η συζήτηση επί της αρχής, των άρθρων και του συνόλου του σχεδίου νόμου του Υπουργείου Οικονομικών: «Κύρωση του Τροποποιητικού </w:t>
      </w:r>
      <w:r>
        <w:rPr>
          <w:rFonts w:eastAsia="Times New Roman" w:cs="Times New Roman"/>
          <w:szCs w:val="24"/>
        </w:rPr>
        <w:t xml:space="preserve">Πρωτοκόλλου της Συμφωνίας μεταξύ της Ευρωπαϊκής Κοινότητας και του Πριγκιπάτου του Λιχτενστάιν που προβλέπει μέτρα ισοδύναμα με τα θεσπιζόμενα στην Οδηγία 2003/48/ΕΚ του Συμβουλίου για τη φορολόγηση των </w:t>
      </w:r>
      <w:r>
        <w:rPr>
          <w:rFonts w:eastAsia="Times New Roman" w:cs="Times New Roman"/>
          <w:szCs w:val="24"/>
        </w:rPr>
        <w:lastRenderedPageBreak/>
        <w:t>υπό μορφή τόκων εισοδημάτων από αποταμιεύσεις και των</w:t>
      </w:r>
      <w:r>
        <w:rPr>
          <w:rFonts w:eastAsia="Times New Roman" w:cs="Times New Roman"/>
          <w:szCs w:val="24"/>
        </w:rPr>
        <w:t xml:space="preserve"> κοινών δηλώσεων των συμβαλλόμενων μερών και διατάξεις εφαρμογής».</w:t>
      </w:r>
    </w:p>
    <w:p w14:paraId="5177BB69" w14:textId="77777777" w:rsidR="004C2298" w:rsidRDefault="00947DF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5177BB6A" w14:textId="77777777" w:rsidR="004C2298" w:rsidRDefault="00947DF2">
      <w:pPr>
        <w:spacing w:line="600" w:lineRule="auto"/>
        <w:ind w:firstLine="720"/>
        <w:jc w:val="both"/>
        <w:rPr>
          <w:rFonts w:eastAsia="Times New Roman" w:cs="Times New Roman"/>
          <w:b/>
          <w:szCs w:val="24"/>
        </w:rPr>
      </w:pPr>
      <w:r>
        <w:rPr>
          <w:rFonts w:eastAsia="Times New Roman" w:cs="Times New Roman"/>
          <w:b/>
          <w:szCs w:val="24"/>
        </w:rPr>
        <w:t xml:space="preserve">ΕΥΑΓΓΕΛΙΑ ΒΑΓΙΩΝΑΚΗ: </w:t>
      </w:r>
      <w:r>
        <w:rPr>
          <w:rFonts w:eastAsia="Times New Roman" w:cs="Times New Roman"/>
          <w:szCs w:val="24"/>
        </w:rPr>
        <w:t>Ναι.</w:t>
      </w:r>
    </w:p>
    <w:p w14:paraId="5177BB6B"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Ναι.</w:t>
      </w:r>
    </w:p>
    <w:p w14:paraId="5177BB6C"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w:t>
      </w:r>
    </w:p>
    <w:p w14:paraId="5177BB6D"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5177BB6E"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5177BB6F"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ΓΕΩΡΓΙΟΣ ΛΑΖ</w:t>
      </w:r>
      <w:r>
        <w:rPr>
          <w:rFonts w:eastAsia="Times New Roman" w:cs="Times New Roman"/>
          <w:b/>
          <w:szCs w:val="24"/>
        </w:rPr>
        <w:t>ΑΡΙΔΗΣ:</w:t>
      </w:r>
      <w:r>
        <w:rPr>
          <w:rFonts w:eastAsia="Times New Roman" w:cs="Times New Roman"/>
          <w:szCs w:val="24"/>
        </w:rPr>
        <w:t xml:space="preserve"> Ναι.</w:t>
      </w:r>
    </w:p>
    <w:p w14:paraId="5177BB70"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5177BB71" w14:textId="77777777" w:rsidR="004C2298" w:rsidRDefault="00947DF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177BB72" w14:textId="77777777" w:rsidR="004C2298" w:rsidRDefault="00947DF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νομοσχέδιο του Υπουργείου Οικονομικών: «Κύρωση του Τροποποιητικού Πρωτοκόλλου της Συμφωνίας μεταξύ της Ευρωπαϊκής Κοινότητας και του Πριγκιπάτου του </w:t>
      </w:r>
      <w:r>
        <w:rPr>
          <w:rFonts w:eastAsia="Times New Roman" w:cs="Times New Roman"/>
          <w:szCs w:val="24"/>
        </w:rPr>
        <w:t>Λιχτενστάιν που προβλέπει μέτρα ισοδύναμα με τα θεσπιζόμενα στην Οδηγία 2003/48/ΕΚ του Συμβουλίου για τη φορολόγηση των υπό μορφή τόκων εισοδημάτων από αποταμιεύσεις και των κοινών δηλώσεων των συμβαλλόμενων μερών και διατάξεις εφαρμογής», έγινε δεκτό κατά</w:t>
      </w:r>
      <w:r>
        <w:rPr>
          <w:rFonts w:eastAsia="Times New Roman" w:cs="Times New Roman"/>
          <w:szCs w:val="24"/>
        </w:rPr>
        <w:t xml:space="preserve">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5177BB73" w14:textId="77777777" w:rsidR="004C2298" w:rsidRDefault="00947DF2">
      <w:pPr>
        <w:spacing w:line="600" w:lineRule="auto"/>
        <w:ind w:firstLine="720"/>
        <w:jc w:val="center"/>
        <w:rPr>
          <w:rFonts w:eastAsia="Times New Roman" w:cs="Times New Roman"/>
          <w:color w:val="FF0000"/>
          <w:szCs w:val="24"/>
        </w:rPr>
      </w:pPr>
      <w:r w:rsidRPr="007845D9">
        <w:rPr>
          <w:rFonts w:eastAsia="Times New Roman" w:cs="Times New Roman"/>
          <w:color w:val="FF0000"/>
          <w:szCs w:val="24"/>
        </w:rPr>
        <w:t>(Να καταχωριστεί το κείμενο του νομοσχεδίου</w:t>
      </w:r>
      <w:r w:rsidRPr="007845D9">
        <w:rPr>
          <w:rFonts w:eastAsia="Times New Roman" w:cs="Times New Roman"/>
          <w:color w:val="FF0000"/>
          <w:szCs w:val="24"/>
        </w:rPr>
        <w:t xml:space="preserve"> σελ. 29α</w:t>
      </w:r>
      <w:r w:rsidRPr="007845D9">
        <w:rPr>
          <w:rFonts w:eastAsia="Times New Roman" w:cs="Times New Roman"/>
          <w:color w:val="FF0000"/>
          <w:szCs w:val="24"/>
        </w:rPr>
        <w:t>)</w:t>
      </w:r>
    </w:p>
    <w:p w14:paraId="5177BB74" w14:textId="77777777" w:rsidR="004C2298" w:rsidRDefault="00947DF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Παρακαλώ το Σώμα να εξουσιοδοτήσει το Προεδρείο για την υπ’ ευθύνη του επικύρωση </w:t>
      </w:r>
      <w:r>
        <w:rPr>
          <w:rFonts w:eastAsia="Times New Roman"/>
          <w:szCs w:val="24"/>
        </w:rPr>
        <w:lastRenderedPageBreak/>
        <w:t>των Πρακτικών ως προς την ψήφιση στο σύνολο των παραπάνω νομοσχεδίων.</w:t>
      </w:r>
    </w:p>
    <w:p w14:paraId="5177BB75" w14:textId="77777777" w:rsidR="004C2298" w:rsidRDefault="00947DF2">
      <w:pPr>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Μάλιστα, μάλιστα.</w:t>
      </w:r>
    </w:p>
    <w:p w14:paraId="5177BB76" w14:textId="77777777" w:rsidR="004C2298" w:rsidRDefault="00947DF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w:t>
      </w:r>
      <w:r>
        <w:rPr>
          <w:rFonts w:eastAsia="Times New Roman"/>
          <w:szCs w:val="24"/>
        </w:rPr>
        <w:t>ο Σώμα παρέσχε τη ζητηθείσ</w:t>
      </w:r>
      <w:r>
        <w:rPr>
          <w:rFonts w:eastAsia="Times New Roman"/>
          <w:szCs w:val="24"/>
        </w:rPr>
        <w:t>α εξουσιοδότηση.</w:t>
      </w:r>
    </w:p>
    <w:p w14:paraId="5177BB77" w14:textId="77777777" w:rsidR="004C2298" w:rsidRDefault="00947DF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w:t>
      </w:r>
    </w:p>
    <w:p w14:paraId="5177BB78" w14:textId="77777777" w:rsidR="004C2298" w:rsidRDefault="00947DF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Λοβέρδο, έχει ολοκληρωθεί η συνεδρίαση.</w:t>
      </w:r>
    </w:p>
    <w:p w14:paraId="5177BB79" w14:textId="77777777" w:rsidR="004C2298" w:rsidRDefault="00947DF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 ένα διαδικαστικό θέμα θέλω να πάρω τον λόγο. Σε ό,τι αφορά τα καινούργια συστήματα θα ήθελα να σας παρακα</w:t>
      </w:r>
      <w:r>
        <w:rPr>
          <w:rFonts w:eastAsia="Times New Roman"/>
          <w:szCs w:val="24"/>
        </w:rPr>
        <w:t xml:space="preserve">λέσω να έχουμε μια ενημέρωση για τη λειτουργία τους, γιατί δεν νοείται να γίνει ονομαστική ψηφοφορία και να έχουμε </w:t>
      </w:r>
      <w:r>
        <w:rPr>
          <w:rFonts w:eastAsia="Times New Roman"/>
          <w:szCs w:val="24"/>
        </w:rPr>
        <w:lastRenderedPageBreak/>
        <w:t>παρατράγουδα στο αποτέλεσμα. Κάντε μια προσπάθεια ως Προεδρείο να είμαστε ενημερωμένοι.</w:t>
      </w:r>
    </w:p>
    <w:p w14:paraId="5177BB7A" w14:textId="77777777" w:rsidR="004C2298" w:rsidRDefault="00947DF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Κατανοητό.</w:t>
      </w:r>
    </w:p>
    <w:p w14:paraId="5177BB7B" w14:textId="77777777" w:rsidR="004C2298" w:rsidRDefault="00947DF2">
      <w:pPr>
        <w:spacing w:line="600" w:lineRule="auto"/>
        <w:ind w:firstLine="720"/>
        <w:jc w:val="both"/>
        <w:rPr>
          <w:rFonts w:eastAsia="Times New Roman"/>
          <w:szCs w:val="24"/>
        </w:rPr>
      </w:pPr>
      <w:r>
        <w:rPr>
          <w:rFonts w:eastAsia="Times New Roman"/>
          <w:szCs w:val="24"/>
        </w:rPr>
        <w:t>Στο σημεί</w:t>
      </w:r>
      <w:r>
        <w:rPr>
          <w:rFonts w:eastAsia="Times New Roman"/>
          <w:szCs w:val="24"/>
        </w:rPr>
        <w:t>ο αυτό το Προεδρείο σας προτείνει να τηρήσουμε ενός λεπτού σιγή εις μνήμη των αντρών</w:t>
      </w:r>
      <w:r>
        <w:rPr>
          <w:rFonts w:eastAsia="Times New Roman"/>
          <w:szCs w:val="24"/>
        </w:rPr>
        <w:t>,</w:t>
      </w:r>
      <w:r>
        <w:rPr>
          <w:rFonts w:eastAsia="Times New Roman"/>
          <w:szCs w:val="24"/>
        </w:rPr>
        <w:t xml:space="preserve"> που έπεσαν στο καθήκον για την προάσπιση της εθνικής κυριαρχίας.</w:t>
      </w:r>
    </w:p>
    <w:p w14:paraId="5177BB7C" w14:textId="77777777" w:rsidR="004C2298" w:rsidRDefault="00947DF2">
      <w:pPr>
        <w:spacing w:line="600" w:lineRule="auto"/>
        <w:ind w:firstLine="720"/>
        <w:jc w:val="center"/>
        <w:rPr>
          <w:rFonts w:eastAsia="Times New Roman"/>
          <w:szCs w:val="24"/>
        </w:rPr>
      </w:pPr>
      <w:r>
        <w:rPr>
          <w:rFonts w:eastAsia="Times New Roman"/>
          <w:szCs w:val="24"/>
        </w:rPr>
        <w:t>(Όρθιοι όλοι οι Βουλευτές τηρούν ενός λεπτού σιγή)</w:t>
      </w:r>
    </w:p>
    <w:p w14:paraId="5177BB7D" w14:textId="77777777" w:rsidR="004C2298" w:rsidRDefault="00947DF2">
      <w:pPr>
        <w:spacing w:line="600" w:lineRule="auto"/>
        <w:ind w:firstLine="720"/>
        <w:jc w:val="center"/>
        <w:rPr>
          <w:rFonts w:eastAsia="Times New Roman"/>
          <w:szCs w:val="24"/>
        </w:rPr>
      </w:pPr>
      <w:r>
        <w:rPr>
          <w:rFonts w:eastAsia="Times New Roman"/>
          <w:szCs w:val="24"/>
        </w:rPr>
        <w:t xml:space="preserve">(Χειροκροτήματα από όλες τις πτέρυγες της </w:t>
      </w:r>
      <w:r>
        <w:rPr>
          <w:rFonts w:eastAsia="Times New Roman"/>
          <w:szCs w:val="24"/>
        </w:rPr>
        <w:t>Βουλής</w:t>
      </w:r>
      <w:r>
        <w:rPr>
          <w:rFonts w:eastAsia="Times New Roman"/>
          <w:szCs w:val="24"/>
        </w:rPr>
        <w:t>)</w:t>
      </w:r>
    </w:p>
    <w:p w14:paraId="5177BB7E" w14:textId="77777777" w:rsidR="004C2298" w:rsidRDefault="00947DF2">
      <w:pPr>
        <w:spacing w:line="600" w:lineRule="auto"/>
        <w:ind w:firstLine="720"/>
        <w:jc w:val="both"/>
        <w:rPr>
          <w:rFonts w:eastAsia="Times New Roman"/>
          <w:szCs w:val="24"/>
        </w:rPr>
      </w:pPr>
      <w:r>
        <w:rPr>
          <w:rFonts w:eastAsia="Times New Roman"/>
          <w:szCs w:val="24"/>
        </w:rPr>
        <w:t>Κ</w:t>
      </w:r>
      <w:r>
        <w:rPr>
          <w:rFonts w:eastAsia="Times New Roman"/>
          <w:szCs w:val="24"/>
        </w:rPr>
        <w:t>υρί</w:t>
      </w:r>
      <w:r>
        <w:rPr>
          <w:rFonts w:eastAsia="Times New Roman"/>
          <w:szCs w:val="24"/>
        </w:rPr>
        <w:t>ες και κ</w:t>
      </w:r>
      <w:r>
        <w:rPr>
          <w:rFonts w:eastAsia="Times New Roman"/>
          <w:szCs w:val="24"/>
        </w:rPr>
        <w:t>ύριοι συνάδελφοι, δέχεστε στο σημείο αυτό να λύσουμε τη συνεδρίαση;</w:t>
      </w:r>
    </w:p>
    <w:p w14:paraId="5177BB7F" w14:textId="77777777" w:rsidR="004C2298" w:rsidRDefault="00947DF2">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5177BB80" w14:textId="77777777" w:rsidR="004C2298" w:rsidRDefault="00947DF2">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Με τη συναίνεση του Σώματος και ώρα 10.37΄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ημέρα</w:t>
      </w:r>
      <w:r>
        <w:rPr>
          <w:rFonts w:eastAsia="Times New Roman"/>
          <w:szCs w:val="24"/>
        </w:rPr>
        <w:t xml:space="preserve"> Πέμπτη 1 Φεβρουαρίου και ώρα 9</w:t>
      </w:r>
      <w:r>
        <w:rPr>
          <w:rFonts w:eastAsia="Times New Roman"/>
          <w:szCs w:val="24"/>
        </w:rPr>
        <w:t>.30΄, με αντικείμενο εργασιών του Σώματος</w:t>
      </w:r>
      <w:r>
        <w:rPr>
          <w:rFonts w:eastAsia="Times New Roman"/>
          <w:szCs w:val="24"/>
        </w:rPr>
        <w:t>:</w:t>
      </w:r>
      <w:r>
        <w:rPr>
          <w:rFonts w:eastAsia="Times New Roman"/>
          <w:szCs w:val="24"/>
        </w:rPr>
        <w:t xml:space="preserve"> α) κοινοβουλευτικό έλεγχο</w:t>
      </w:r>
      <w:r>
        <w:rPr>
          <w:rFonts w:eastAsia="Times New Roman"/>
          <w:szCs w:val="24"/>
        </w:rPr>
        <w:t>,</w:t>
      </w:r>
      <w:r>
        <w:rPr>
          <w:rFonts w:eastAsia="Times New Roman"/>
          <w:szCs w:val="24"/>
        </w:rPr>
        <w:t xml:space="preserve"> </w:t>
      </w:r>
      <w:r>
        <w:rPr>
          <w:rFonts w:eastAsia="Times New Roman"/>
          <w:szCs w:val="24"/>
        </w:rPr>
        <w:t>συζήτηση επικαίρων ερωτήσεων και β) νομοθετική εργασία</w:t>
      </w:r>
      <w:r>
        <w:rPr>
          <w:rFonts w:eastAsia="Times New Roman"/>
          <w:szCs w:val="24"/>
        </w:rPr>
        <w:t>, μ</w:t>
      </w:r>
      <w:r>
        <w:rPr>
          <w:rFonts w:eastAsia="Times New Roman"/>
          <w:szCs w:val="24"/>
        </w:rPr>
        <w:t xml:space="preserve">όνη συζήτηση και ψήφιση επί της αρχής, των άρθρων και του συνόλου του σχεδίου νόμου: «Κύρωση της πράξης ολοκλήρωσης της </w:t>
      </w:r>
      <w:r>
        <w:rPr>
          <w:rFonts w:eastAsia="Times New Roman"/>
          <w:szCs w:val="24"/>
        </w:rPr>
        <w:t xml:space="preserve">Σύμβασης </w:t>
      </w:r>
      <w:r>
        <w:rPr>
          <w:rFonts w:eastAsia="Times New Roman"/>
          <w:szCs w:val="24"/>
        </w:rPr>
        <w:t xml:space="preserve">Δωρεάς </w:t>
      </w:r>
      <w:r>
        <w:rPr>
          <w:rFonts w:eastAsia="Times New Roman"/>
          <w:szCs w:val="24"/>
        </w:rPr>
        <w:t xml:space="preserve">Εθνικής Τράπεζας της </w:t>
      </w:r>
      <w:r>
        <w:rPr>
          <w:rFonts w:eastAsia="Times New Roman"/>
          <w:szCs w:val="24"/>
        </w:rPr>
        <w:t xml:space="preserve">Ελλάδος </w:t>
      </w:r>
      <w:r>
        <w:rPr>
          <w:rFonts w:eastAsia="Times New Roman"/>
          <w:szCs w:val="24"/>
        </w:rPr>
        <w:t>υπέρ του Ελληνικού Δημοσίου και του Ν.Π.Δ.Δ. Γ.Ν.Α. «Ο Ευαγγελισμός - Οφθαλμιατρείο Αθηνών – Πολυκλινική»».</w:t>
      </w:r>
    </w:p>
    <w:p w14:paraId="5177BB81" w14:textId="77777777" w:rsidR="004C2298" w:rsidRDefault="00947DF2">
      <w:pPr>
        <w:spacing w:line="600" w:lineRule="auto"/>
        <w:ind w:firstLine="720"/>
        <w:jc w:val="both"/>
        <w:rPr>
          <w:rFonts w:eastAsia="Times New Roman"/>
          <w:szCs w:val="24"/>
        </w:rPr>
      </w:pPr>
      <w:r>
        <w:rPr>
          <w:rFonts w:eastAsia="Times New Roman"/>
          <w:b/>
          <w:bCs/>
          <w:szCs w:val="24"/>
          <w:lang w:val="en-US"/>
        </w:rPr>
        <w:t>O</w:t>
      </w:r>
      <w:r>
        <w:rPr>
          <w:rFonts w:eastAsia="Times New Roman"/>
          <w:b/>
          <w:bCs/>
          <w:szCs w:val="24"/>
        </w:rPr>
        <w:t xml:space="preserve"> ΠΡΟΕΔΡΟΣ                                                        ΟΙ ΓΡΑΜΜΑΤΕΙΣ</w:t>
      </w:r>
      <w:r>
        <w:rPr>
          <w:rFonts w:eastAsia="Times New Roman"/>
          <w:szCs w:val="24"/>
        </w:rPr>
        <w:t xml:space="preserve"> </w:t>
      </w:r>
    </w:p>
    <w:p w14:paraId="5177BB82" w14:textId="77777777" w:rsidR="004C2298" w:rsidRDefault="004C2298">
      <w:pPr>
        <w:spacing w:line="600" w:lineRule="auto"/>
        <w:ind w:firstLine="720"/>
        <w:jc w:val="both"/>
        <w:rPr>
          <w:rFonts w:eastAsia="Times New Roman"/>
          <w:szCs w:val="24"/>
        </w:rPr>
      </w:pPr>
    </w:p>
    <w:p w14:paraId="5177BB83" w14:textId="77777777" w:rsidR="004C2298" w:rsidRDefault="004C2298">
      <w:pPr>
        <w:spacing w:line="600" w:lineRule="auto"/>
        <w:ind w:firstLine="720"/>
        <w:jc w:val="both"/>
        <w:rPr>
          <w:rFonts w:eastAsia="Times New Roman"/>
          <w:szCs w:val="24"/>
        </w:rPr>
      </w:pPr>
    </w:p>
    <w:sectPr w:rsidR="004C22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lHKHZXk3040jIrWd8pgvAnzsfDw=" w:salt="N+J7p3uKpkm6Q4bXVhb9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298"/>
    <w:rsid w:val="004C2298"/>
    <w:rsid w:val="005C6EDC"/>
    <w:rsid w:val="00947D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BAFC"/>
  <w15:docId w15:val="{95FC9BA0-BFE7-4489-8265-8313FB16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38B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638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579</MetadataID>
    <Session xmlns="641f345b-441b-4b81-9152-adc2e73ba5e1">Γ´</Session>
    <Date xmlns="641f345b-441b-4b81-9152-adc2e73ba5e1">2018-01-30T22:00:00+00:00</Date>
    <Status xmlns="641f345b-441b-4b81-9152-adc2e73ba5e1">
      <Url>http://srv-sp1/praktika/Lists/Incoming_Metadata/EditForm.aspx?ID=579&amp;Source=/praktika/Recordings_Library/Forms/AllItems.aspx</Url>
      <Description>Δημοσιεύτηκε</Description>
    </Status>
    <Meeting xmlns="641f345b-441b-4b81-9152-adc2e73ba5e1">ΞΕ´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BD7A7D-8F23-4265-9B7D-56F8A381676F}">
  <ds:schemaRefs>
    <ds:schemaRef ds:uri="http://purl.org/dc/terms/"/>
    <ds:schemaRef ds:uri="http://purl.org/dc/elements/1.1/"/>
    <ds:schemaRef ds:uri="http://schemas.microsoft.com/office/2006/metadata/properties"/>
    <ds:schemaRef ds:uri="http://purl.org/dc/dcmitype/"/>
    <ds:schemaRef ds:uri="641f345b-441b-4b81-9152-adc2e73ba5e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B57BEB8-8556-4164-9634-02B53B640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DDF21D-4385-424A-8359-5476C2F70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5239</Words>
  <Characters>28296</Characters>
  <Application>Microsoft Office Word</Application>
  <DocSecurity>0</DocSecurity>
  <Lines>235</Lines>
  <Paragraphs>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2018-02-05T09:58:00Z</dcterms:created>
  <dcterms:modified xsi:type="dcterms:W3CDTF">2018-02-05T09:58:00Z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