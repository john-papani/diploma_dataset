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38854" w14:textId="77777777" w:rsidR="006736A2" w:rsidRPr="006736A2" w:rsidRDefault="006736A2" w:rsidP="006736A2">
      <w:pPr>
        <w:spacing w:after="0" w:line="360" w:lineRule="auto"/>
        <w:rPr>
          <w:ins w:id="0" w:author="Φλούδα Χριστίνα" w:date="2017-04-20T13:30:00Z"/>
          <w:rFonts w:eastAsia="Times New Roman"/>
          <w:szCs w:val="24"/>
          <w:lang w:eastAsia="en-US"/>
        </w:rPr>
      </w:pPr>
      <w:bookmarkStart w:id="1" w:name="_GoBack"/>
      <w:bookmarkEnd w:id="1"/>
      <w:ins w:id="2" w:author="Φλούδα Χριστίνα" w:date="2017-04-20T13:30:00Z">
        <w:r w:rsidRPr="006736A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941D2BC" w14:textId="77777777" w:rsidR="006736A2" w:rsidRPr="006736A2" w:rsidRDefault="006736A2" w:rsidP="006736A2">
      <w:pPr>
        <w:spacing w:after="0" w:line="360" w:lineRule="auto"/>
        <w:rPr>
          <w:ins w:id="3" w:author="Φλούδα Χριστίνα" w:date="2017-04-20T13:30:00Z"/>
          <w:rFonts w:eastAsia="Times New Roman"/>
          <w:szCs w:val="24"/>
          <w:lang w:eastAsia="en-US"/>
        </w:rPr>
      </w:pPr>
    </w:p>
    <w:p w14:paraId="4D3E566E" w14:textId="77777777" w:rsidR="006736A2" w:rsidRPr="006736A2" w:rsidRDefault="006736A2" w:rsidP="006736A2">
      <w:pPr>
        <w:spacing w:after="0" w:line="360" w:lineRule="auto"/>
        <w:rPr>
          <w:ins w:id="4" w:author="Φλούδα Χριστίνα" w:date="2017-04-20T13:30:00Z"/>
          <w:rFonts w:eastAsia="Times New Roman"/>
          <w:szCs w:val="24"/>
          <w:lang w:eastAsia="en-US"/>
        </w:rPr>
      </w:pPr>
      <w:ins w:id="5" w:author="Φλούδα Χριστίνα" w:date="2017-04-20T13:30:00Z">
        <w:r w:rsidRPr="006736A2">
          <w:rPr>
            <w:rFonts w:eastAsia="Times New Roman"/>
            <w:szCs w:val="24"/>
            <w:lang w:eastAsia="en-US"/>
          </w:rPr>
          <w:t>ΠΙΝΑΚΑΣ ΠΕΡΙΕΧΟΜΕΝΩΝ</w:t>
        </w:r>
      </w:ins>
    </w:p>
    <w:p w14:paraId="6B869585" w14:textId="77777777" w:rsidR="006736A2" w:rsidRPr="006736A2" w:rsidRDefault="006736A2" w:rsidP="006736A2">
      <w:pPr>
        <w:spacing w:after="0" w:line="360" w:lineRule="auto"/>
        <w:rPr>
          <w:ins w:id="6" w:author="Φλούδα Χριστίνα" w:date="2017-04-20T13:30:00Z"/>
          <w:rFonts w:eastAsia="Times New Roman"/>
          <w:szCs w:val="24"/>
          <w:lang w:eastAsia="en-US"/>
        </w:rPr>
      </w:pPr>
      <w:ins w:id="7" w:author="Φλούδα Χριστίνα" w:date="2017-04-20T13:30:00Z">
        <w:r w:rsidRPr="006736A2">
          <w:rPr>
            <w:rFonts w:eastAsia="Times New Roman"/>
            <w:szCs w:val="24"/>
            <w:lang w:eastAsia="en-US"/>
          </w:rPr>
          <w:t xml:space="preserve">ΙΖ΄ ΠΕΡΙΟΔΟΣ </w:t>
        </w:r>
      </w:ins>
    </w:p>
    <w:p w14:paraId="25230E2C" w14:textId="77777777" w:rsidR="006736A2" w:rsidRPr="006736A2" w:rsidRDefault="006736A2" w:rsidP="006736A2">
      <w:pPr>
        <w:spacing w:after="0" w:line="360" w:lineRule="auto"/>
        <w:rPr>
          <w:ins w:id="8" w:author="Φλούδα Χριστίνα" w:date="2017-04-20T13:30:00Z"/>
          <w:rFonts w:eastAsia="Times New Roman"/>
          <w:szCs w:val="24"/>
          <w:lang w:eastAsia="en-US"/>
        </w:rPr>
      </w:pPr>
      <w:ins w:id="9" w:author="Φλούδα Χριστίνα" w:date="2017-04-20T13:30:00Z">
        <w:r w:rsidRPr="006736A2">
          <w:rPr>
            <w:rFonts w:eastAsia="Times New Roman"/>
            <w:szCs w:val="24"/>
            <w:lang w:eastAsia="en-US"/>
          </w:rPr>
          <w:t>ΠΡΟΕΔΡΕΥΟΜΕΝΗΣ ΚΟΙΝΟΒΟΥΛΕΥΤΙΚΗΣ ΔΗΜΟΚΡΑΤΙΑΣ</w:t>
        </w:r>
      </w:ins>
    </w:p>
    <w:p w14:paraId="4CE37564" w14:textId="77777777" w:rsidR="006736A2" w:rsidRPr="006736A2" w:rsidRDefault="006736A2" w:rsidP="006736A2">
      <w:pPr>
        <w:spacing w:after="0" w:line="360" w:lineRule="auto"/>
        <w:rPr>
          <w:ins w:id="10" w:author="Φλούδα Χριστίνα" w:date="2017-04-20T13:30:00Z"/>
          <w:rFonts w:eastAsia="Times New Roman"/>
          <w:szCs w:val="24"/>
          <w:lang w:eastAsia="en-US"/>
        </w:rPr>
      </w:pPr>
      <w:ins w:id="11" w:author="Φλούδα Χριστίνα" w:date="2017-04-20T13:30:00Z">
        <w:r w:rsidRPr="006736A2">
          <w:rPr>
            <w:rFonts w:eastAsia="Times New Roman"/>
            <w:szCs w:val="24"/>
            <w:lang w:eastAsia="en-US"/>
          </w:rPr>
          <w:t>ΣΥΝΟΔΟΣ Β΄</w:t>
        </w:r>
      </w:ins>
    </w:p>
    <w:p w14:paraId="4D1B5B23" w14:textId="77777777" w:rsidR="006736A2" w:rsidRPr="006736A2" w:rsidRDefault="006736A2" w:rsidP="006736A2">
      <w:pPr>
        <w:spacing w:after="0" w:line="360" w:lineRule="auto"/>
        <w:rPr>
          <w:ins w:id="12" w:author="Φλούδα Χριστίνα" w:date="2017-04-20T13:30:00Z"/>
          <w:rFonts w:eastAsia="Times New Roman"/>
          <w:szCs w:val="24"/>
          <w:lang w:eastAsia="en-US"/>
        </w:rPr>
      </w:pPr>
    </w:p>
    <w:p w14:paraId="2D843771" w14:textId="77777777" w:rsidR="006736A2" w:rsidRPr="006736A2" w:rsidRDefault="006736A2" w:rsidP="006736A2">
      <w:pPr>
        <w:spacing w:after="0" w:line="360" w:lineRule="auto"/>
        <w:rPr>
          <w:ins w:id="13" w:author="Φλούδα Χριστίνα" w:date="2017-04-20T13:30:00Z"/>
          <w:rFonts w:eastAsia="Times New Roman"/>
          <w:szCs w:val="24"/>
          <w:lang w:eastAsia="en-US"/>
        </w:rPr>
      </w:pPr>
      <w:ins w:id="14" w:author="Φλούδα Χριστίνα" w:date="2017-04-20T13:30:00Z">
        <w:r w:rsidRPr="006736A2">
          <w:rPr>
            <w:rFonts w:eastAsia="Times New Roman"/>
            <w:szCs w:val="24"/>
            <w:lang w:eastAsia="en-US"/>
          </w:rPr>
          <w:t>ΣΥΝΕΔΡΙΑΣΗ ΡΔ΄</w:t>
        </w:r>
      </w:ins>
    </w:p>
    <w:p w14:paraId="444FA8D7" w14:textId="77777777" w:rsidR="006736A2" w:rsidRPr="006736A2" w:rsidRDefault="006736A2" w:rsidP="006736A2">
      <w:pPr>
        <w:spacing w:after="0" w:line="360" w:lineRule="auto"/>
        <w:rPr>
          <w:ins w:id="15" w:author="Φλούδα Χριστίνα" w:date="2017-04-20T13:30:00Z"/>
          <w:rFonts w:eastAsia="Times New Roman"/>
          <w:szCs w:val="24"/>
          <w:lang w:eastAsia="en-US"/>
        </w:rPr>
      </w:pPr>
      <w:ins w:id="16" w:author="Φλούδα Χριστίνα" w:date="2017-04-20T13:30:00Z">
        <w:r w:rsidRPr="006736A2">
          <w:rPr>
            <w:rFonts w:eastAsia="Times New Roman"/>
            <w:szCs w:val="24"/>
            <w:lang w:eastAsia="en-US"/>
          </w:rPr>
          <w:t>Παρασκευή  7 Απριλίου 2017</w:t>
        </w:r>
      </w:ins>
    </w:p>
    <w:p w14:paraId="3F0D2230" w14:textId="77777777" w:rsidR="006736A2" w:rsidRPr="006736A2" w:rsidRDefault="006736A2" w:rsidP="006736A2">
      <w:pPr>
        <w:spacing w:after="0" w:line="360" w:lineRule="auto"/>
        <w:rPr>
          <w:ins w:id="17" w:author="Φλούδα Χριστίνα" w:date="2017-04-20T13:30:00Z"/>
          <w:rFonts w:eastAsia="Times New Roman"/>
          <w:szCs w:val="24"/>
          <w:lang w:eastAsia="en-US"/>
        </w:rPr>
      </w:pPr>
    </w:p>
    <w:p w14:paraId="75E55C5B" w14:textId="77777777" w:rsidR="006736A2" w:rsidRPr="006736A2" w:rsidRDefault="006736A2" w:rsidP="006736A2">
      <w:pPr>
        <w:spacing w:after="0" w:line="360" w:lineRule="auto"/>
        <w:rPr>
          <w:ins w:id="18" w:author="Φλούδα Χριστίνα" w:date="2017-04-20T13:30:00Z"/>
          <w:rFonts w:eastAsia="Times New Roman"/>
          <w:szCs w:val="24"/>
          <w:lang w:eastAsia="en-US"/>
        </w:rPr>
      </w:pPr>
      <w:ins w:id="19" w:author="Φλούδα Χριστίνα" w:date="2017-04-20T13:30:00Z">
        <w:r w:rsidRPr="006736A2">
          <w:rPr>
            <w:rFonts w:eastAsia="Times New Roman"/>
            <w:szCs w:val="24"/>
            <w:lang w:eastAsia="en-US"/>
          </w:rPr>
          <w:t>ΘΕΜΑΤΑ</w:t>
        </w:r>
      </w:ins>
    </w:p>
    <w:p w14:paraId="7B1515DA" w14:textId="77777777" w:rsidR="006736A2" w:rsidRPr="006736A2" w:rsidRDefault="006736A2" w:rsidP="006736A2">
      <w:pPr>
        <w:spacing w:after="0" w:line="360" w:lineRule="auto"/>
        <w:rPr>
          <w:ins w:id="20" w:author="Φλούδα Χριστίνα" w:date="2017-04-20T13:30:00Z"/>
          <w:rFonts w:eastAsia="Times New Roman"/>
          <w:szCs w:val="24"/>
          <w:lang w:eastAsia="en-US"/>
        </w:rPr>
      </w:pPr>
      <w:ins w:id="21" w:author="Φλούδα Χριστίνα" w:date="2017-04-20T13:30:00Z">
        <w:r w:rsidRPr="006736A2">
          <w:rPr>
            <w:rFonts w:eastAsia="Times New Roman"/>
            <w:szCs w:val="24"/>
            <w:lang w:eastAsia="en-US"/>
          </w:rPr>
          <w:t xml:space="preserve"> </w:t>
        </w:r>
        <w:r w:rsidRPr="006736A2">
          <w:rPr>
            <w:rFonts w:eastAsia="Times New Roman"/>
            <w:szCs w:val="24"/>
            <w:lang w:eastAsia="en-US"/>
          </w:rPr>
          <w:br/>
          <w:t xml:space="preserve">Α. ΕΙΔΙΚΑ ΘΕΜΑΤΑ </w:t>
        </w:r>
        <w:r w:rsidRPr="006736A2">
          <w:rPr>
            <w:rFonts w:eastAsia="Times New Roman"/>
            <w:szCs w:val="24"/>
            <w:lang w:eastAsia="en-US"/>
          </w:rPr>
          <w:br/>
          <w:t xml:space="preserve">1. Επικύρωση Πρακτικών, σελ. </w:t>
        </w:r>
        <w:r w:rsidRPr="006736A2">
          <w:rPr>
            <w:rFonts w:eastAsia="Times New Roman"/>
            <w:szCs w:val="24"/>
            <w:lang w:eastAsia="en-US"/>
          </w:rPr>
          <w:br/>
          <w:t xml:space="preserve">2.  Άδεια απουσίας της Βουλευτού κ. Ε. Καρακώστα, σελ. </w:t>
        </w:r>
        <w:r w:rsidRPr="006736A2">
          <w:rPr>
            <w:rFonts w:eastAsia="Times New Roman"/>
            <w:szCs w:val="24"/>
            <w:lang w:eastAsia="en-US"/>
          </w:rPr>
          <w:br/>
          <w:t xml:space="preserve">3. Ανακοινώνεται ότι τη συνεδρίαση παρακολουθούν μαθητές από το 1ο Δημοτικό Σχολείο Χαϊδαρίου, το 2ο Δημοτικό Σχολείο Κερατέας και το Γυμνάσιο Νέου </w:t>
        </w:r>
        <w:proofErr w:type="spellStart"/>
        <w:r w:rsidRPr="006736A2">
          <w:rPr>
            <w:rFonts w:eastAsia="Times New Roman"/>
            <w:szCs w:val="24"/>
            <w:lang w:eastAsia="en-US"/>
          </w:rPr>
          <w:t>Μυλοτόπου</w:t>
        </w:r>
        <w:proofErr w:type="spellEnd"/>
        <w:r w:rsidRPr="006736A2">
          <w:rPr>
            <w:rFonts w:eastAsia="Times New Roman"/>
            <w:szCs w:val="24"/>
            <w:lang w:eastAsia="en-US"/>
          </w:rPr>
          <w:t xml:space="preserve"> Πέλλας, σελ. </w:t>
        </w:r>
        <w:r w:rsidRPr="006736A2">
          <w:rPr>
            <w:rFonts w:eastAsia="Times New Roman"/>
            <w:szCs w:val="24"/>
            <w:lang w:eastAsia="en-US"/>
          </w:rPr>
          <w:br/>
          <w:t xml:space="preserve">4. Επί διαδικαστικού θέματος, σελ. </w:t>
        </w:r>
        <w:r w:rsidRPr="006736A2">
          <w:rPr>
            <w:rFonts w:eastAsia="Times New Roman"/>
            <w:szCs w:val="24"/>
            <w:lang w:eastAsia="en-US"/>
          </w:rPr>
          <w:br/>
          <w:t xml:space="preserve">5. Ο Αρχηγός της Αξιωματικής Αντιπολίτευσης και Πρόεδρος της Κοινοβουλευτικής Ομάδας της Νέας Δημοκρατίας κ. Κυριάκος Μητσοτάκης και οι Βουλευτές του κόμματός του κατέθεσαν πρόταση για σύσταση Εξεταστικής Επιτροπής για τη διερεύνηση της διαχείρισης και των δαπανών της δημόσιας υγείας από το 1996 μέχρι σήμερα, σύμφωνα με το άρθρο 68 παράγραφος 2 του Συντάγματος και 144 </w:t>
        </w:r>
        <w:proofErr w:type="spellStart"/>
        <w:r w:rsidRPr="006736A2">
          <w:rPr>
            <w:rFonts w:eastAsia="Times New Roman"/>
            <w:szCs w:val="24"/>
            <w:lang w:eastAsia="en-US"/>
          </w:rPr>
          <w:t>επ</w:t>
        </w:r>
        <w:proofErr w:type="spellEnd"/>
        <w:r w:rsidRPr="006736A2">
          <w:rPr>
            <w:rFonts w:eastAsia="Times New Roman"/>
            <w:szCs w:val="24"/>
            <w:lang w:eastAsia="en-US"/>
          </w:rPr>
          <w:t xml:space="preserve">. του Κανονισμού της Βουλής, σελ. </w:t>
        </w:r>
        <w:r w:rsidRPr="006736A2">
          <w:rPr>
            <w:rFonts w:eastAsia="Times New Roman"/>
            <w:szCs w:val="24"/>
            <w:lang w:eastAsia="en-US"/>
          </w:rPr>
          <w:br/>
          <w:t xml:space="preserve"> </w:t>
        </w:r>
        <w:r w:rsidRPr="006736A2">
          <w:rPr>
            <w:rFonts w:eastAsia="Times New Roman"/>
            <w:szCs w:val="24"/>
            <w:lang w:eastAsia="en-US"/>
          </w:rPr>
          <w:br/>
          <w:t xml:space="preserve">Β. ΚΟΙΝΟΒΟΥΛΕΥΤΙΚΟΣ ΕΛΕΓΧΟΣ </w:t>
        </w:r>
        <w:r w:rsidRPr="006736A2">
          <w:rPr>
            <w:rFonts w:eastAsia="Times New Roman"/>
            <w:szCs w:val="24"/>
            <w:lang w:eastAsia="en-US"/>
          </w:rPr>
          <w:br/>
          <w:t xml:space="preserve">1. Κατάθεση αναφορών, σελ. </w:t>
        </w:r>
        <w:r w:rsidRPr="006736A2">
          <w:rPr>
            <w:rFonts w:eastAsia="Times New Roman"/>
            <w:szCs w:val="24"/>
            <w:lang w:eastAsia="en-US"/>
          </w:rPr>
          <w:br/>
          <w:t xml:space="preserve">2. Ανακοίνωση του δελτίου επικαίρων ερωτήσεων της Δευτέρας 10 Απριλίου 2017, σελ. </w:t>
        </w:r>
        <w:r w:rsidRPr="006736A2">
          <w:rPr>
            <w:rFonts w:eastAsia="Times New Roman"/>
            <w:szCs w:val="24"/>
            <w:lang w:eastAsia="en-US"/>
          </w:rPr>
          <w:br/>
          <w:t>3. Συζήτηση επικαίρων ερωτήσεων:</w:t>
        </w:r>
        <w:r w:rsidRPr="006736A2">
          <w:rPr>
            <w:rFonts w:eastAsia="Times New Roman"/>
            <w:szCs w:val="24"/>
            <w:lang w:eastAsia="en-US"/>
          </w:rPr>
          <w:br/>
          <w:t xml:space="preserve">    α) Προς τον Πρωθυπουργό, σχετικά με το «δημοσίευμα περί πραγματοποίησης επίσκεψης στη Βενεζουέλα, το 2013, του τότε Διευθυντή του γραφείου του Προέδρου του ΣΥΡΙΖΑ και νυν Υπουργού Ψηφιακής Πολιτικής». (Απαντήθηκε από τον Υπουργό Ψηφιακής Πολιτικής), σελ. </w:t>
        </w:r>
        <w:r w:rsidRPr="006736A2">
          <w:rPr>
            <w:rFonts w:eastAsia="Times New Roman"/>
            <w:szCs w:val="24"/>
            <w:lang w:eastAsia="en-US"/>
          </w:rPr>
          <w:br/>
          <w:t xml:space="preserve">    β) Προς τον Υπουργό Ψηφιακής Πολιτικής, Τηλεπικοινωνιών και Ενημέρωσης:</w:t>
        </w:r>
        <w:r w:rsidRPr="006736A2">
          <w:rPr>
            <w:rFonts w:eastAsia="Times New Roman"/>
            <w:szCs w:val="24"/>
            <w:lang w:eastAsia="en-US"/>
          </w:rPr>
          <w:br/>
          <w:t xml:space="preserve">        i. με θέμα «το ΕΣΡ πρέπει να ασχοληθεί με το </w:t>
        </w:r>
        <w:proofErr w:type="spellStart"/>
        <w:r w:rsidRPr="006736A2">
          <w:rPr>
            <w:rFonts w:eastAsia="Times New Roman"/>
            <w:szCs w:val="24"/>
            <w:lang w:eastAsia="en-US"/>
          </w:rPr>
          <w:t>Survivor</w:t>
        </w:r>
        <w:proofErr w:type="spellEnd"/>
        <w:r w:rsidRPr="006736A2">
          <w:rPr>
            <w:rFonts w:eastAsia="Times New Roman"/>
            <w:szCs w:val="24"/>
            <w:lang w:eastAsia="en-US"/>
          </w:rPr>
          <w:t xml:space="preserve">;», σελ. </w:t>
        </w:r>
        <w:r w:rsidRPr="006736A2">
          <w:rPr>
            <w:rFonts w:eastAsia="Times New Roman"/>
            <w:szCs w:val="24"/>
            <w:lang w:eastAsia="en-US"/>
          </w:rPr>
          <w:br/>
          <w:t xml:space="preserve">        </w:t>
        </w:r>
        <w:proofErr w:type="spellStart"/>
        <w:r w:rsidRPr="006736A2">
          <w:rPr>
            <w:rFonts w:eastAsia="Times New Roman"/>
            <w:szCs w:val="24"/>
            <w:lang w:eastAsia="en-US"/>
          </w:rPr>
          <w:t>ii</w:t>
        </w:r>
        <w:proofErr w:type="spellEnd"/>
        <w:r w:rsidRPr="006736A2">
          <w:rPr>
            <w:rFonts w:eastAsia="Times New Roman"/>
            <w:szCs w:val="24"/>
            <w:lang w:eastAsia="en-US"/>
          </w:rPr>
          <w:t xml:space="preserve">. με θέμα «καθυστερεί εξοργιστικά και με δόλο (;) ο διαγωνισμός </w:t>
        </w:r>
        <w:proofErr w:type="spellStart"/>
        <w:r w:rsidRPr="006736A2">
          <w:rPr>
            <w:rFonts w:eastAsia="Times New Roman"/>
            <w:szCs w:val="24"/>
            <w:lang w:eastAsia="en-US"/>
          </w:rPr>
          <w:t>αδειοδότησης</w:t>
        </w:r>
        <w:proofErr w:type="spellEnd"/>
        <w:r w:rsidRPr="006736A2">
          <w:rPr>
            <w:rFonts w:eastAsia="Times New Roman"/>
            <w:szCs w:val="24"/>
            <w:lang w:eastAsia="en-US"/>
          </w:rPr>
          <w:t xml:space="preserve"> των τηλεοπτικών σταθμών», σελ. </w:t>
        </w:r>
        <w:r w:rsidRPr="006736A2">
          <w:rPr>
            <w:rFonts w:eastAsia="Times New Roman"/>
            <w:szCs w:val="24"/>
            <w:lang w:eastAsia="en-US"/>
          </w:rPr>
          <w:br/>
          <w:t xml:space="preserve">    γ) Προς τον Υπουργό Περιβάλλοντος και Ενέργειας:</w:t>
        </w:r>
        <w:r w:rsidRPr="006736A2">
          <w:rPr>
            <w:rFonts w:eastAsia="Times New Roman"/>
            <w:szCs w:val="24"/>
            <w:lang w:eastAsia="en-US"/>
          </w:rPr>
          <w:br/>
          <w:t xml:space="preserve">        i. σχετικά με το σοβαρό πρόβλημα επιβίωσης χιλίων οικογενειών στο Νότιο Πήλιο, σελ. </w:t>
        </w:r>
        <w:r w:rsidRPr="006736A2">
          <w:rPr>
            <w:rFonts w:eastAsia="Times New Roman"/>
            <w:szCs w:val="24"/>
            <w:lang w:eastAsia="en-US"/>
          </w:rPr>
          <w:br/>
          <w:t xml:space="preserve">        </w:t>
        </w:r>
        <w:proofErr w:type="spellStart"/>
        <w:r w:rsidRPr="006736A2">
          <w:rPr>
            <w:rFonts w:eastAsia="Times New Roman"/>
            <w:szCs w:val="24"/>
            <w:lang w:eastAsia="en-US"/>
          </w:rPr>
          <w:t>ii</w:t>
        </w:r>
        <w:proofErr w:type="spellEnd"/>
        <w:r w:rsidRPr="006736A2">
          <w:rPr>
            <w:rFonts w:eastAsia="Times New Roman"/>
            <w:szCs w:val="24"/>
            <w:lang w:eastAsia="en-US"/>
          </w:rPr>
          <w:t xml:space="preserve">. με θέμα «αντιτίθενται τοπικές κοινότητες του Δήμου Ιεράς Πόλεως Μεσολογγίου στην κατασκευή μονάδων παραγωγής ηλεκτρικής ενέργειας από </w:t>
        </w:r>
        <w:proofErr w:type="spellStart"/>
        <w:r w:rsidRPr="006736A2">
          <w:rPr>
            <w:rFonts w:eastAsia="Times New Roman"/>
            <w:szCs w:val="24"/>
            <w:lang w:eastAsia="en-US"/>
          </w:rPr>
          <w:t>βιορευστά</w:t>
        </w:r>
        <w:proofErr w:type="spellEnd"/>
        <w:r w:rsidRPr="006736A2">
          <w:rPr>
            <w:rFonts w:eastAsia="Times New Roman"/>
            <w:szCs w:val="24"/>
            <w:lang w:eastAsia="en-US"/>
          </w:rPr>
          <w:t xml:space="preserve">», σελ. </w:t>
        </w:r>
        <w:r w:rsidRPr="006736A2">
          <w:rPr>
            <w:rFonts w:eastAsia="Times New Roman"/>
            <w:szCs w:val="24"/>
            <w:lang w:eastAsia="en-US"/>
          </w:rPr>
          <w:br/>
          <w:t xml:space="preserve">        </w:t>
        </w:r>
        <w:proofErr w:type="spellStart"/>
        <w:r w:rsidRPr="006736A2">
          <w:rPr>
            <w:rFonts w:eastAsia="Times New Roman"/>
            <w:szCs w:val="24"/>
            <w:lang w:eastAsia="en-US"/>
          </w:rPr>
          <w:t>iii</w:t>
        </w:r>
        <w:proofErr w:type="spellEnd"/>
        <w:r w:rsidRPr="006736A2">
          <w:rPr>
            <w:rFonts w:eastAsia="Times New Roman"/>
            <w:szCs w:val="24"/>
            <w:lang w:eastAsia="en-US"/>
          </w:rPr>
          <w:t xml:space="preserve">. με θέμα: « Όχι στην καύση αποβλήτων στην ΑΓΕΤ ΗΡΑΚΛΗΣ Βόλου», σελ. </w:t>
        </w:r>
        <w:r w:rsidRPr="006736A2">
          <w:rPr>
            <w:rFonts w:eastAsia="Times New Roman"/>
            <w:szCs w:val="24"/>
            <w:lang w:eastAsia="en-US"/>
          </w:rPr>
          <w:br/>
          <w:t xml:space="preserve">        </w:t>
        </w:r>
        <w:proofErr w:type="spellStart"/>
        <w:r w:rsidRPr="006736A2">
          <w:rPr>
            <w:rFonts w:eastAsia="Times New Roman"/>
            <w:szCs w:val="24"/>
            <w:lang w:eastAsia="en-US"/>
          </w:rPr>
          <w:t>iv</w:t>
        </w:r>
        <w:proofErr w:type="spellEnd"/>
        <w:r w:rsidRPr="006736A2">
          <w:rPr>
            <w:rFonts w:eastAsia="Times New Roman"/>
            <w:szCs w:val="24"/>
            <w:lang w:eastAsia="en-US"/>
          </w:rPr>
          <w:t xml:space="preserve">. σχετικά με τους δασικούς χάρτες της Αττικής, σελ. </w:t>
        </w:r>
        <w:r w:rsidRPr="006736A2">
          <w:rPr>
            <w:rFonts w:eastAsia="Times New Roman"/>
            <w:szCs w:val="24"/>
            <w:lang w:eastAsia="en-US"/>
          </w:rPr>
          <w:br/>
        </w:r>
      </w:ins>
    </w:p>
    <w:p w14:paraId="72F443B4" w14:textId="77777777" w:rsidR="006736A2" w:rsidRPr="006736A2" w:rsidRDefault="006736A2" w:rsidP="006736A2">
      <w:pPr>
        <w:spacing w:after="0" w:line="360" w:lineRule="auto"/>
        <w:rPr>
          <w:ins w:id="22" w:author="Φλούδα Χριστίνα" w:date="2017-04-20T13:30:00Z"/>
          <w:rFonts w:eastAsia="Times New Roman"/>
          <w:szCs w:val="24"/>
          <w:lang w:eastAsia="en-US"/>
        </w:rPr>
      </w:pPr>
    </w:p>
    <w:p w14:paraId="1FD645CE" w14:textId="77777777" w:rsidR="006736A2" w:rsidRPr="006736A2" w:rsidRDefault="006736A2" w:rsidP="006736A2">
      <w:pPr>
        <w:spacing w:after="0" w:line="360" w:lineRule="auto"/>
        <w:rPr>
          <w:ins w:id="23" w:author="Φλούδα Χριστίνα" w:date="2017-04-20T13:30:00Z"/>
          <w:rFonts w:eastAsia="Times New Roman"/>
          <w:szCs w:val="24"/>
          <w:lang w:eastAsia="en-US"/>
        </w:rPr>
      </w:pPr>
      <w:ins w:id="24" w:author="Φλούδα Χριστίνα" w:date="2017-04-20T13:30:00Z">
        <w:r w:rsidRPr="006736A2">
          <w:rPr>
            <w:rFonts w:eastAsia="Times New Roman"/>
            <w:szCs w:val="24"/>
            <w:lang w:eastAsia="en-US"/>
          </w:rPr>
          <w:t>ΠΡΟΕΔΡΕΥΩΝ</w:t>
        </w:r>
      </w:ins>
    </w:p>
    <w:p w14:paraId="7A40BB96" w14:textId="77777777" w:rsidR="006736A2" w:rsidRPr="006736A2" w:rsidRDefault="006736A2" w:rsidP="006736A2">
      <w:pPr>
        <w:spacing w:after="0" w:line="360" w:lineRule="auto"/>
        <w:rPr>
          <w:ins w:id="25" w:author="Φλούδα Χριστίνα" w:date="2017-04-20T13:30:00Z"/>
          <w:rFonts w:eastAsia="Times New Roman"/>
          <w:szCs w:val="24"/>
          <w:lang w:eastAsia="en-US"/>
        </w:rPr>
      </w:pPr>
      <w:ins w:id="26" w:author="Φλούδα Χριστίνα" w:date="2017-04-20T13:30:00Z">
        <w:r w:rsidRPr="006736A2">
          <w:rPr>
            <w:rFonts w:eastAsia="Times New Roman"/>
            <w:szCs w:val="24"/>
            <w:lang w:eastAsia="en-US"/>
          </w:rPr>
          <w:t>ΚΑΚΛΑΜΑΝΗΣ Ν. , σελ.</w:t>
        </w:r>
        <w:r w:rsidRPr="006736A2">
          <w:rPr>
            <w:rFonts w:eastAsia="Times New Roman"/>
            <w:szCs w:val="24"/>
            <w:lang w:eastAsia="en-US"/>
          </w:rPr>
          <w:br/>
        </w:r>
      </w:ins>
    </w:p>
    <w:p w14:paraId="20695BD6" w14:textId="77777777" w:rsidR="006736A2" w:rsidRPr="006736A2" w:rsidRDefault="006736A2" w:rsidP="006736A2">
      <w:pPr>
        <w:spacing w:after="0" w:line="360" w:lineRule="auto"/>
        <w:rPr>
          <w:ins w:id="27" w:author="Φλούδα Χριστίνα" w:date="2017-04-20T13:30:00Z"/>
          <w:rFonts w:eastAsia="Times New Roman"/>
          <w:szCs w:val="24"/>
          <w:lang w:eastAsia="en-US"/>
        </w:rPr>
      </w:pPr>
    </w:p>
    <w:p w14:paraId="04F4DB6A" w14:textId="77777777" w:rsidR="006736A2" w:rsidRPr="006736A2" w:rsidRDefault="006736A2" w:rsidP="006736A2">
      <w:pPr>
        <w:spacing w:after="0" w:line="360" w:lineRule="auto"/>
        <w:rPr>
          <w:ins w:id="28" w:author="Φλούδα Χριστίνα" w:date="2017-04-20T13:30:00Z"/>
          <w:rFonts w:eastAsia="Times New Roman"/>
          <w:szCs w:val="24"/>
          <w:lang w:eastAsia="en-US"/>
        </w:rPr>
      </w:pPr>
      <w:ins w:id="29" w:author="Φλούδα Χριστίνα" w:date="2017-04-20T13:30:00Z">
        <w:r w:rsidRPr="006736A2">
          <w:rPr>
            <w:rFonts w:eastAsia="Times New Roman"/>
            <w:szCs w:val="24"/>
            <w:lang w:eastAsia="en-US"/>
          </w:rPr>
          <w:t>ΟΜΙΛΗΤΕΣ</w:t>
        </w:r>
      </w:ins>
    </w:p>
    <w:p w14:paraId="3C55E65E" w14:textId="40922D9A" w:rsidR="006736A2" w:rsidRDefault="006736A2" w:rsidP="006736A2">
      <w:pPr>
        <w:spacing w:after="0" w:line="600" w:lineRule="auto"/>
        <w:ind w:firstLine="720"/>
        <w:jc w:val="both"/>
        <w:rPr>
          <w:ins w:id="30" w:author="Φλούδα Χριστίνα" w:date="2017-04-20T13:29:00Z"/>
          <w:rFonts w:eastAsia="Times New Roman" w:cs="Times New Roman"/>
          <w:szCs w:val="24"/>
        </w:rPr>
        <w:pPrChange w:id="31" w:author="Φλούδα Χριστίνα" w:date="2017-04-20T13:29:00Z">
          <w:pPr>
            <w:spacing w:after="0" w:line="600" w:lineRule="auto"/>
            <w:ind w:firstLine="720"/>
            <w:jc w:val="center"/>
          </w:pPr>
        </w:pPrChange>
      </w:pPr>
      <w:ins w:id="32" w:author="Φλούδα Χριστίνα" w:date="2017-04-20T13:30:00Z">
        <w:r w:rsidRPr="006736A2">
          <w:rPr>
            <w:rFonts w:eastAsia="Times New Roman"/>
            <w:szCs w:val="24"/>
            <w:lang w:eastAsia="en-US"/>
          </w:rPr>
          <w:br/>
          <w:t>Α. Επί διαδικαστικού θέματος:</w:t>
        </w:r>
        <w:r w:rsidRPr="006736A2">
          <w:rPr>
            <w:rFonts w:eastAsia="Times New Roman"/>
            <w:szCs w:val="24"/>
            <w:lang w:eastAsia="en-US"/>
          </w:rPr>
          <w:br/>
          <w:t>ΓΙΑΚΟΥΜΑΤΟΣ Γ. , σελ.</w:t>
        </w:r>
        <w:r w:rsidRPr="006736A2">
          <w:rPr>
            <w:rFonts w:eastAsia="Times New Roman"/>
            <w:szCs w:val="24"/>
            <w:lang w:eastAsia="en-US"/>
          </w:rPr>
          <w:br/>
          <w:t>ΚΑΚΛΑΜΑΝΗΣ Ν. , σελ.</w:t>
        </w:r>
        <w:r w:rsidRPr="006736A2">
          <w:rPr>
            <w:rFonts w:eastAsia="Times New Roman"/>
            <w:szCs w:val="24"/>
            <w:lang w:eastAsia="en-US"/>
          </w:rPr>
          <w:br/>
          <w:t>ΝΙΚΟΛΟΠΟΥΛΟΣ Ν. , σελ.</w:t>
        </w:r>
        <w:r w:rsidRPr="006736A2">
          <w:rPr>
            <w:rFonts w:eastAsia="Times New Roman"/>
            <w:szCs w:val="24"/>
            <w:lang w:eastAsia="en-US"/>
          </w:rPr>
          <w:br/>
        </w:r>
        <w:r w:rsidRPr="006736A2">
          <w:rPr>
            <w:rFonts w:eastAsia="Times New Roman"/>
            <w:szCs w:val="24"/>
            <w:lang w:eastAsia="en-US"/>
          </w:rPr>
          <w:br/>
          <w:t>Β. Επί των επικαίρων ερωτήσεων:</w:t>
        </w:r>
        <w:r w:rsidRPr="006736A2">
          <w:rPr>
            <w:rFonts w:eastAsia="Times New Roman"/>
            <w:szCs w:val="24"/>
            <w:lang w:eastAsia="en-US"/>
          </w:rPr>
          <w:br/>
          <w:t>ΒΕΝΙΖΕΛΟΣ Ε. , σελ.</w:t>
        </w:r>
        <w:r w:rsidRPr="006736A2">
          <w:rPr>
            <w:rFonts w:eastAsia="Times New Roman"/>
            <w:szCs w:val="24"/>
            <w:lang w:eastAsia="en-US"/>
          </w:rPr>
          <w:br/>
          <w:t>ΓΙΑΚΟΥΜΑΤΟΣ Γ. , σελ.</w:t>
        </w:r>
        <w:r w:rsidRPr="006736A2">
          <w:rPr>
            <w:rFonts w:eastAsia="Times New Roman"/>
            <w:szCs w:val="24"/>
            <w:lang w:eastAsia="en-US"/>
          </w:rPr>
          <w:br/>
          <w:t>ΜΠΟΥΚΩΡΟΣ Χ. , σελ.</w:t>
        </w:r>
        <w:r w:rsidRPr="006736A2">
          <w:rPr>
            <w:rFonts w:eastAsia="Times New Roman"/>
            <w:szCs w:val="24"/>
            <w:lang w:eastAsia="en-US"/>
          </w:rPr>
          <w:br/>
          <w:t>ΝΙΚΟΛΟΠΟΥΛΟΣ Ν. , σελ.</w:t>
        </w:r>
        <w:r w:rsidRPr="006736A2">
          <w:rPr>
            <w:rFonts w:eastAsia="Times New Roman"/>
            <w:szCs w:val="24"/>
            <w:lang w:eastAsia="en-US"/>
          </w:rPr>
          <w:br/>
          <w:t>ΠΑΠΠΑΣ Ν. , σελ.</w:t>
        </w:r>
        <w:r w:rsidRPr="006736A2">
          <w:rPr>
            <w:rFonts w:eastAsia="Times New Roman"/>
            <w:szCs w:val="24"/>
            <w:lang w:eastAsia="en-US"/>
          </w:rPr>
          <w:br/>
          <w:t>ΣΤΕΡΓΙΟΥ Κ. , σελ.</w:t>
        </w:r>
        <w:r w:rsidRPr="006736A2">
          <w:rPr>
            <w:rFonts w:eastAsia="Times New Roman"/>
            <w:szCs w:val="24"/>
            <w:lang w:eastAsia="en-US"/>
          </w:rPr>
          <w:br/>
          <w:t>ΤΡΙΑΝΤΑΦΥΛΛΟΥ Μ. , σελ.</w:t>
        </w:r>
        <w:r w:rsidRPr="006736A2">
          <w:rPr>
            <w:rFonts w:eastAsia="Times New Roman"/>
            <w:szCs w:val="24"/>
            <w:lang w:eastAsia="en-US"/>
          </w:rPr>
          <w:br/>
          <w:t>ΦΑΜΕΛΛΟΣ Σ. , σελ.</w:t>
        </w:r>
        <w:r w:rsidRPr="006736A2">
          <w:rPr>
            <w:rFonts w:eastAsia="Times New Roman"/>
            <w:szCs w:val="24"/>
            <w:lang w:eastAsia="en-US"/>
          </w:rPr>
          <w:br/>
        </w:r>
      </w:ins>
    </w:p>
    <w:p w14:paraId="16B1A3EC" w14:textId="77777777" w:rsidR="00E93311" w:rsidRDefault="006736A2">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16B1A3ED" w14:textId="77777777" w:rsidR="00E93311" w:rsidRDefault="006736A2">
      <w:pPr>
        <w:spacing w:after="0" w:line="600" w:lineRule="auto"/>
        <w:ind w:firstLine="720"/>
        <w:jc w:val="center"/>
        <w:rPr>
          <w:rFonts w:eastAsia="Times New Roman" w:cs="Times New Roman"/>
          <w:szCs w:val="24"/>
        </w:rPr>
      </w:pPr>
      <w:r>
        <w:rPr>
          <w:rFonts w:eastAsia="Times New Roman" w:cs="Times New Roman"/>
          <w:szCs w:val="24"/>
        </w:rPr>
        <w:t>ΙΖ</w:t>
      </w:r>
      <w:r>
        <w:rPr>
          <w:rFonts w:eastAsia="Times New Roman" w:cs="Times New Roman"/>
          <w:szCs w:val="24"/>
        </w:rPr>
        <w:t>΄</w:t>
      </w:r>
      <w:r>
        <w:rPr>
          <w:rFonts w:eastAsia="Times New Roman" w:cs="Times New Roman"/>
          <w:szCs w:val="24"/>
        </w:rPr>
        <w:t xml:space="preserve"> ΠΕΡΙΟΔΟΣ</w:t>
      </w:r>
    </w:p>
    <w:p w14:paraId="16B1A3EE" w14:textId="77777777" w:rsidR="00E93311" w:rsidRDefault="006736A2">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6B1A3EF" w14:textId="77777777" w:rsidR="00E93311" w:rsidRDefault="006736A2">
      <w:pPr>
        <w:spacing w:after="0" w:line="600" w:lineRule="auto"/>
        <w:ind w:firstLine="720"/>
        <w:jc w:val="center"/>
        <w:rPr>
          <w:rFonts w:eastAsia="Times New Roman" w:cs="Times New Roman"/>
          <w:szCs w:val="24"/>
        </w:rPr>
      </w:pPr>
      <w:r>
        <w:rPr>
          <w:rFonts w:eastAsia="Times New Roman" w:cs="Times New Roman"/>
          <w:szCs w:val="24"/>
        </w:rPr>
        <w:t>ΣΥΝΟΔΟΣ Β</w:t>
      </w:r>
      <w:r>
        <w:rPr>
          <w:rFonts w:eastAsia="Times New Roman" w:cs="Times New Roman"/>
          <w:szCs w:val="24"/>
        </w:rPr>
        <w:t>΄</w:t>
      </w:r>
    </w:p>
    <w:p w14:paraId="16B1A3F0" w14:textId="77777777" w:rsidR="00E93311" w:rsidRDefault="006736A2">
      <w:pPr>
        <w:spacing w:after="0" w:line="600" w:lineRule="auto"/>
        <w:ind w:firstLine="720"/>
        <w:jc w:val="center"/>
        <w:rPr>
          <w:rFonts w:eastAsia="Times New Roman" w:cs="Times New Roman"/>
          <w:szCs w:val="24"/>
        </w:rPr>
      </w:pPr>
      <w:r>
        <w:rPr>
          <w:rFonts w:eastAsia="Times New Roman" w:cs="Times New Roman"/>
          <w:szCs w:val="24"/>
        </w:rPr>
        <w:t>ΣΥΝΕΔΡΙΑΣΗ ΡΔ</w:t>
      </w:r>
      <w:r>
        <w:rPr>
          <w:rFonts w:eastAsia="Times New Roman" w:cs="Times New Roman"/>
          <w:szCs w:val="24"/>
        </w:rPr>
        <w:t>΄</w:t>
      </w:r>
    </w:p>
    <w:p w14:paraId="16B1A3F1" w14:textId="77777777" w:rsidR="00E93311" w:rsidRDefault="006736A2">
      <w:pPr>
        <w:spacing w:after="0" w:line="600" w:lineRule="auto"/>
        <w:ind w:firstLine="720"/>
        <w:jc w:val="center"/>
        <w:rPr>
          <w:rFonts w:eastAsia="Times New Roman" w:cs="Times New Roman"/>
          <w:szCs w:val="24"/>
        </w:rPr>
      </w:pPr>
      <w:r>
        <w:rPr>
          <w:rFonts w:eastAsia="Times New Roman" w:cs="Times New Roman"/>
          <w:szCs w:val="24"/>
        </w:rPr>
        <w:t>Παρασκευή 7 Απριλίου 2017</w:t>
      </w:r>
    </w:p>
    <w:p w14:paraId="16B1A3F2"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Αθήνα, σήμερα στις 7 Απριλίου 2017, ημέρα Παρασκευή και ώρα 10.08</w:t>
      </w:r>
      <w:r>
        <w:rPr>
          <w:rFonts w:eastAsia="Times New Roman" w:cs="Times New Roman"/>
          <w:szCs w:val="24"/>
        </w:rPr>
        <w:t>΄</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w:t>
      </w:r>
      <w:r>
        <w:rPr>
          <w:rFonts w:eastAsia="Times New Roman" w:cs="Times New Roman"/>
          <w:szCs w:val="24"/>
        </w:rPr>
        <w:t>ο</w:t>
      </w:r>
      <w:r>
        <w:rPr>
          <w:rFonts w:eastAsia="Times New Roman" w:cs="Times New Roman"/>
          <w:szCs w:val="24"/>
        </w:rPr>
        <w:t>λομέλεια για να συνεδριάσει υπό την προεδρία του Δ</w:t>
      </w:r>
      <w:r>
        <w:rPr>
          <w:rFonts w:eastAsia="Times New Roman" w:cs="Times New Roman"/>
          <w:szCs w:val="24"/>
        </w:rPr>
        <w:t>΄</w:t>
      </w:r>
      <w:r>
        <w:rPr>
          <w:rFonts w:eastAsia="Times New Roman" w:cs="Times New Roman"/>
          <w:szCs w:val="24"/>
        </w:rPr>
        <w:t xml:space="preserve"> Αντιπροέδρου αυτής κ. </w:t>
      </w:r>
      <w:r w:rsidRPr="00931D0E">
        <w:rPr>
          <w:rFonts w:eastAsia="Times New Roman" w:cs="Times New Roman"/>
          <w:b/>
          <w:szCs w:val="24"/>
        </w:rPr>
        <w:t>ΝΙΚΗΤΑ ΚΑΚΛΑΜΑΝΗ</w:t>
      </w:r>
      <w:r>
        <w:rPr>
          <w:rFonts w:eastAsia="Times New Roman" w:cs="Times New Roman"/>
          <w:szCs w:val="24"/>
        </w:rPr>
        <w:t>.</w:t>
      </w:r>
    </w:p>
    <w:p w14:paraId="16B1A3F3"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αρχίζει η συνεδρίαση.</w:t>
      </w:r>
    </w:p>
    <w:p w14:paraId="16B1A3F4" w14:textId="77777777" w:rsidR="00E93311" w:rsidRDefault="006736A2">
      <w:pPr>
        <w:spacing w:after="0" w:line="600" w:lineRule="auto"/>
        <w:ind w:firstLine="720"/>
        <w:jc w:val="both"/>
        <w:rPr>
          <w:rFonts w:eastAsia="Times New Roman"/>
          <w:szCs w:val="24"/>
        </w:rPr>
      </w:pPr>
      <w:r>
        <w:rPr>
          <w:rFonts w:eastAsia="Times New Roman"/>
          <w:szCs w:val="24"/>
        </w:rPr>
        <w:t xml:space="preserve">(ΕΠΙΚΥΡΩΣΗ </w:t>
      </w:r>
      <w:r>
        <w:rPr>
          <w:rFonts w:eastAsia="Times New Roman"/>
          <w:szCs w:val="24"/>
        </w:rPr>
        <w:t>ΠΡΑΚΤΙΚΩΝ: Σύμφωνα με την από 6</w:t>
      </w:r>
      <w:r>
        <w:rPr>
          <w:rFonts w:eastAsia="Times New Roman"/>
          <w:szCs w:val="24"/>
        </w:rPr>
        <w:t>-</w:t>
      </w:r>
      <w:r>
        <w:rPr>
          <w:rFonts w:eastAsia="Times New Roman"/>
          <w:szCs w:val="24"/>
        </w:rPr>
        <w:t>4</w:t>
      </w:r>
      <w:r>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ΡΓ΄ συνεδριάσεώς του, της Πέμπτης 6 Απριλίου 2017, σε ό,τι αφορά την ψήφιση στο σύνολ</w:t>
      </w:r>
      <w:r>
        <w:rPr>
          <w:rFonts w:eastAsia="Times New Roman"/>
          <w:szCs w:val="24"/>
        </w:rPr>
        <w:t>ο</w:t>
      </w:r>
      <w:r>
        <w:rPr>
          <w:rFonts w:eastAsia="Times New Roman"/>
          <w:szCs w:val="24"/>
        </w:rPr>
        <w:t xml:space="preserve"> του σχεδίου νόμου: «Κύρωση</w:t>
      </w:r>
      <w:r>
        <w:rPr>
          <w:rFonts w:eastAsia="Times New Roman"/>
          <w:sz w:val="22"/>
          <w:szCs w:val="22"/>
        </w:rPr>
        <w:t xml:space="preserve"> </w:t>
      </w:r>
      <w:r>
        <w:rPr>
          <w:rFonts w:eastAsia="Times New Roman"/>
          <w:color w:val="000000"/>
          <w:szCs w:val="24"/>
          <w:shd w:val="clear" w:color="auto" w:fill="FFFFFF"/>
        </w:rPr>
        <w:t>Πρωτοκόλλου Εφαρμογής μ</w:t>
      </w:r>
      <w:r>
        <w:rPr>
          <w:rFonts w:eastAsia="Times New Roman"/>
          <w:color w:val="000000"/>
          <w:szCs w:val="24"/>
          <w:shd w:val="clear" w:color="auto" w:fill="FFFFFF"/>
        </w:rPr>
        <w:t xml:space="preserve">εταξύ της Κυβέρνησης της Ελληνικής Δημοκρατίας και της Κυβέρνησης της Ρωσικής Ομοσπονδίας σχετικά με την εφαρμογή της Συμφωνίας </w:t>
      </w:r>
      <w:proofErr w:type="spellStart"/>
      <w:r>
        <w:rPr>
          <w:rFonts w:eastAsia="Times New Roman"/>
          <w:color w:val="000000"/>
          <w:szCs w:val="24"/>
          <w:shd w:val="clear" w:color="auto" w:fill="FFFFFF"/>
        </w:rPr>
        <w:t>Επανεισδοχής</w:t>
      </w:r>
      <w:proofErr w:type="spellEnd"/>
      <w:r>
        <w:rPr>
          <w:rFonts w:eastAsia="Times New Roman"/>
          <w:color w:val="000000"/>
          <w:szCs w:val="24"/>
          <w:shd w:val="clear" w:color="auto" w:fill="FFFFFF"/>
        </w:rPr>
        <w:t xml:space="preserve"> μεταξύ της Ρωσικής Ομοσπονδίας και της Ευρωπαϊκής Κοινότητας της 25</w:t>
      </w:r>
      <w:r>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Μαΐου 2006»</w:t>
      </w:r>
      <w:r>
        <w:rPr>
          <w:rFonts w:eastAsia="Times New Roman"/>
          <w:color w:val="000000"/>
          <w:szCs w:val="24"/>
          <w:shd w:val="clear" w:color="auto" w:fill="FFFFFF"/>
        </w:rPr>
        <w:t>)</w:t>
      </w:r>
      <w:r>
        <w:rPr>
          <w:rFonts w:eastAsia="Times New Roman"/>
          <w:szCs w:val="24"/>
        </w:rPr>
        <w:t>.</w:t>
      </w:r>
    </w:p>
    <w:p w14:paraId="16B1A3F5"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w:t>
      </w:r>
      <w:r>
        <w:rPr>
          <w:rFonts w:eastAsia="Times New Roman" w:cs="Times New Roman"/>
          <w:szCs w:val="24"/>
        </w:rPr>
        <w:t xml:space="preserve">ισερχόμαστε στη συζήτηση των </w:t>
      </w:r>
    </w:p>
    <w:p w14:paraId="16B1A3F6" w14:textId="77777777" w:rsidR="00E93311" w:rsidRDefault="006736A2">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16B1A3F7"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Πρώτ</w:t>
      </w:r>
      <w:r>
        <w:rPr>
          <w:rFonts w:eastAsia="Times New Roman" w:cs="Times New Roman"/>
          <w:szCs w:val="24"/>
        </w:rPr>
        <w:t>α</w:t>
      </w:r>
      <w:r>
        <w:rPr>
          <w:rFonts w:eastAsia="Times New Roman" w:cs="Times New Roman"/>
          <w:szCs w:val="24"/>
        </w:rPr>
        <w:t xml:space="preserve"> θα συζητηθεί η με αριθμό 681/31</w:t>
      </w:r>
      <w:r>
        <w:rPr>
          <w:rFonts w:eastAsia="Times New Roman" w:cs="Times New Roman"/>
          <w:szCs w:val="24"/>
        </w:rPr>
        <w:t>/</w:t>
      </w:r>
      <w:r>
        <w:rPr>
          <w:rFonts w:eastAsia="Times New Roman" w:cs="Times New Roman"/>
          <w:szCs w:val="24"/>
        </w:rPr>
        <w:t>3-4-2017 επίκαιρη ερώτηση του Βουλευτή Α΄ Θεσσαλονίκης της Δημοκρατικής Συμπαράταξης ΠΑΣΟΚ - ΔΗΜΑΡ κ. Ευάγγελου Βενιζέλου προς τον Πρωθυπουργό, σχετικά με το «δημοσίευμ</w:t>
      </w:r>
      <w:r>
        <w:rPr>
          <w:rFonts w:eastAsia="Times New Roman" w:cs="Times New Roman"/>
          <w:szCs w:val="24"/>
        </w:rPr>
        <w:t xml:space="preserve">α περί πραγματοποίησης επίσκεψης στη Βενεζουέλα, το 2013, του τότε </w:t>
      </w:r>
      <w:r>
        <w:rPr>
          <w:rFonts w:eastAsia="Times New Roman" w:cs="Times New Roman"/>
          <w:szCs w:val="24"/>
        </w:rPr>
        <w:t>δ</w:t>
      </w:r>
      <w:r>
        <w:rPr>
          <w:rFonts w:eastAsia="Times New Roman" w:cs="Times New Roman"/>
          <w:szCs w:val="24"/>
        </w:rPr>
        <w:t>ιευθυντή του γραφείου του Προέδρου του ΣΥΡΙΖΑ και νυν Υπουργού Ψηφιακής Πολιτικής».</w:t>
      </w:r>
    </w:p>
    <w:p w14:paraId="16B1A3F8"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Στην επίκαιρη ερώτηση θα απαντήσει ο Υπουργός Ψηφιακής Πολιτικής, Τηλεπικοινωνιών και</w:t>
      </w:r>
      <w:r>
        <w:rPr>
          <w:rFonts w:eastAsia="Times New Roman" w:cs="Times New Roman"/>
          <w:szCs w:val="24"/>
        </w:rPr>
        <w:t xml:space="preserve"> </w:t>
      </w:r>
      <w:r>
        <w:rPr>
          <w:rFonts w:eastAsia="Times New Roman" w:cs="Times New Roman"/>
          <w:szCs w:val="24"/>
        </w:rPr>
        <w:t>Ενημέρωσης κ. Νικό</w:t>
      </w:r>
      <w:r>
        <w:rPr>
          <w:rFonts w:eastAsia="Times New Roman" w:cs="Times New Roman"/>
          <w:szCs w:val="24"/>
        </w:rPr>
        <w:t>λαος Παππάς. </w:t>
      </w:r>
    </w:p>
    <w:p w14:paraId="16B1A3F9"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Λόγω του ότι είναι η </w:t>
      </w:r>
      <w:r>
        <w:rPr>
          <w:rFonts w:eastAsia="Times New Roman" w:cs="Times New Roman"/>
          <w:szCs w:val="24"/>
        </w:rPr>
        <w:t>Ώ</w:t>
      </w:r>
      <w:r>
        <w:rPr>
          <w:rFonts w:eastAsia="Times New Roman" w:cs="Times New Roman"/>
          <w:szCs w:val="24"/>
        </w:rPr>
        <w:t xml:space="preserve">ρα του Πρωθυπουργού </w:t>
      </w:r>
      <w:r>
        <w:rPr>
          <w:rFonts w:eastAsia="Times New Roman" w:cs="Times New Roman"/>
          <w:szCs w:val="24"/>
        </w:rPr>
        <w:t xml:space="preserve">–ασχέτως το ότι </w:t>
      </w:r>
      <w:r>
        <w:rPr>
          <w:rFonts w:eastAsia="Times New Roman" w:cs="Times New Roman"/>
          <w:szCs w:val="24"/>
        </w:rPr>
        <w:t xml:space="preserve">θα απαντήσει ο κ. Παππάς- οι αναφορές και οι ακυρωμένες ερωτήσεις, </w:t>
      </w:r>
      <w:r>
        <w:rPr>
          <w:rFonts w:eastAsia="Times New Roman" w:cs="Times New Roman"/>
          <w:szCs w:val="24"/>
        </w:rPr>
        <w:t xml:space="preserve">που κανονικά θα προηγούνταν, </w:t>
      </w:r>
      <w:r>
        <w:rPr>
          <w:rFonts w:eastAsia="Times New Roman" w:cs="Times New Roman"/>
          <w:szCs w:val="24"/>
        </w:rPr>
        <w:t xml:space="preserve">θα ανακοινωθούν αφού </w:t>
      </w:r>
      <w:r>
        <w:rPr>
          <w:rFonts w:eastAsia="Times New Roman" w:cs="Times New Roman"/>
          <w:szCs w:val="24"/>
        </w:rPr>
        <w:t xml:space="preserve">ολοκληρώσουν τις τοποθετήσεις τους </w:t>
      </w:r>
      <w:r>
        <w:rPr>
          <w:rFonts w:eastAsia="Times New Roman" w:cs="Times New Roman"/>
          <w:szCs w:val="24"/>
        </w:rPr>
        <w:t>ο κ. Βενιζέλος και ο κ. Παππάς</w:t>
      </w:r>
      <w:r>
        <w:rPr>
          <w:rFonts w:eastAsia="Times New Roman" w:cs="Times New Roman"/>
          <w:szCs w:val="24"/>
        </w:rPr>
        <w:t xml:space="preserve">, </w:t>
      </w:r>
      <w:r>
        <w:rPr>
          <w:rFonts w:eastAsia="Times New Roman" w:cs="Times New Roman"/>
          <w:szCs w:val="24"/>
        </w:rPr>
        <w:t>ώστε</w:t>
      </w:r>
      <w:r>
        <w:rPr>
          <w:rFonts w:eastAsia="Times New Roman" w:cs="Times New Roman"/>
          <w:szCs w:val="24"/>
        </w:rPr>
        <w:t xml:space="preserve"> να μη διακόψουμε τη ροή</w:t>
      </w:r>
      <w:r w:rsidRPr="0004457E">
        <w:rPr>
          <w:rFonts w:eastAsia="Times New Roman" w:cs="Times New Roman"/>
          <w:szCs w:val="24"/>
        </w:rPr>
        <w:t xml:space="preserve"> </w:t>
      </w:r>
      <w:r>
        <w:rPr>
          <w:rFonts w:eastAsia="Times New Roman" w:cs="Times New Roman"/>
          <w:szCs w:val="24"/>
        </w:rPr>
        <w:t>τώρα</w:t>
      </w:r>
      <w:r>
        <w:rPr>
          <w:rFonts w:eastAsia="Times New Roman" w:cs="Times New Roman"/>
          <w:szCs w:val="24"/>
        </w:rPr>
        <w:t>. Οι χρόνοι, βέβαια, είναι οι χρόνοι των κανονικών ερωτήσεων. Θα υπάρξει η σχετική ανοχή από το Προεδρείο και προς τον κ. Βενιζέλο και προς τον κ. Παππά.</w:t>
      </w:r>
    </w:p>
    <w:p w14:paraId="16B1A3FA" w14:textId="77777777" w:rsidR="00E93311" w:rsidRDefault="006736A2">
      <w:pPr>
        <w:spacing w:after="0" w:line="600" w:lineRule="auto"/>
        <w:ind w:firstLine="720"/>
        <w:jc w:val="both"/>
        <w:rPr>
          <w:rFonts w:eastAsia="Times New Roman"/>
          <w:szCs w:val="24"/>
        </w:rPr>
      </w:pPr>
      <w:r>
        <w:rPr>
          <w:rFonts w:eastAsia="Times New Roman" w:cs="Times New Roman"/>
          <w:szCs w:val="24"/>
        </w:rPr>
        <w:t>Ορίστε, κύριε Βενιζέλο, έχετε τον λόγο.</w:t>
      </w:r>
    </w:p>
    <w:p w14:paraId="16B1A3FB"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Ευχαριστ</w:t>
      </w:r>
      <w:r>
        <w:rPr>
          <w:rFonts w:eastAsia="Times New Roman" w:cs="Times New Roman"/>
          <w:szCs w:val="24"/>
        </w:rPr>
        <w:t xml:space="preserve">ώ, κύριε Πρόεδρε. </w:t>
      </w:r>
    </w:p>
    <w:p w14:paraId="16B1A3FC"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Σύμφωνα με ένα εντυπωσιακό δημοσίευμα του δημοσιογράφου </w:t>
      </w:r>
      <w:proofErr w:type="spellStart"/>
      <w:r>
        <w:rPr>
          <w:rFonts w:eastAsia="Times New Roman" w:cs="Times New Roman"/>
          <w:szCs w:val="24"/>
        </w:rPr>
        <w:t>Ιάσονα</w:t>
      </w:r>
      <w:proofErr w:type="spellEnd"/>
      <w:r>
        <w:rPr>
          <w:rFonts w:eastAsia="Times New Roman" w:cs="Times New Roman"/>
          <w:szCs w:val="24"/>
        </w:rPr>
        <w:t xml:space="preserve"> </w:t>
      </w:r>
      <w:proofErr w:type="spellStart"/>
      <w:r>
        <w:rPr>
          <w:rFonts w:eastAsia="Times New Roman" w:cs="Times New Roman"/>
          <w:szCs w:val="24"/>
        </w:rPr>
        <w:t>Πιπίνη</w:t>
      </w:r>
      <w:proofErr w:type="spellEnd"/>
      <w:r>
        <w:rPr>
          <w:rFonts w:eastAsia="Times New Roman" w:cs="Times New Roman"/>
          <w:szCs w:val="24"/>
        </w:rPr>
        <w:t xml:space="preserve">, το οποίο είναι τεκμηριωμένο με στοιχεία, μαρτυρίες και κυρίως με φωτογραφίες, ο τότε </w:t>
      </w:r>
      <w:r>
        <w:rPr>
          <w:rFonts w:eastAsia="Times New Roman" w:cs="Times New Roman"/>
          <w:szCs w:val="24"/>
        </w:rPr>
        <w:t>δ</w:t>
      </w:r>
      <w:r>
        <w:rPr>
          <w:rFonts w:eastAsia="Times New Roman" w:cs="Times New Roman"/>
          <w:szCs w:val="24"/>
        </w:rPr>
        <w:t>ιευθυντής του Γραφείου του Αρχηγού της Αξιωματικής Αντιπολίτευσης, κ. Νίκος Παππάς, τον Αύγουστο του 2013 πραγματοποίησε επίσκεψη στη Βενεζουέλα και σύμφωνα με τη μαρτυρία του ίδιου του κ. Παππά, την οποία επανέλαβε και χθες στην Επιτροπή Θεσμών και Διαφάν</w:t>
      </w:r>
      <w:r>
        <w:rPr>
          <w:rFonts w:eastAsia="Times New Roman" w:cs="Times New Roman"/>
          <w:szCs w:val="24"/>
        </w:rPr>
        <w:t xml:space="preserve">ειας, αλλά και σε διάφορα μέσα ενημέρωσης, βασικός σκοπός της επίσκεψης αυτής, που δεν είχε ανακοινωθεί δημοσίως, ήταν να διερευνηθούν οι δυνατότητες εμπορικών σχέσεων ανάμεσα στις δύο χώρες. </w:t>
      </w:r>
    </w:p>
    <w:p w14:paraId="16B1A3FD"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Δεν αντιλαμβάνομαι ποιον ακριβώς φορέα εκπροσωπούσε και ποιον σ</w:t>
      </w:r>
      <w:r>
        <w:rPr>
          <w:rFonts w:eastAsia="Times New Roman" w:cs="Times New Roman"/>
          <w:szCs w:val="24"/>
        </w:rPr>
        <w:t xml:space="preserve">κοπό εξυπηρετούσε ο </w:t>
      </w:r>
      <w:r>
        <w:rPr>
          <w:rFonts w:eastAsia="Times New Roman" w:cs="Times New Roman"/>
          <w:szCs w:val="24"/>
        </w:rPr>
        <w:t>δ</w:t>
      </w:r>
      <w:r>
        <w:rPr>
          <w:rFonts w:eastAsia="Times New Roman" w:cs="Times New Roman"/>
          <w:szCs w:val="24"/>
        </w:rPr>
        <w:t xml:space="preserve">ιευθυντής του Γραφείου του Αρχηγού της Αξιωματικής Αντιπολίτευσης, δηλαδή ο εκπρόσωπος ενός ριζοσπαστικού κόμματος, και τι νόημα έχει ένα κόμμα να βολιδοσκοπεί για εμπορικές σχέσεις είτε στον </w:t>
      </w:r>
      <w:proofErr w:type="spellStart"/>
      <w:r>
        <w:rPr>
          <w:rFonts w:eastAsia="Times New Roman" w:cs="Times New Roman"/>
          <w:szCs w:val="24"/>
        </w:rPr>
        <w:t>αγροτοδιατροφικό</w:t>
      </w:r>
      <w:proofErr w:type="spellEnd"/>
      <w:r>
        <w:rPr>
          <w:rFonts w:eastAsia="Times New Roman" w:cs="Times New Roman"/>
          <w:szCs w:val="24"/>
        </w:rPr>
        <w:t xml:space="preserve"> τομέα είτε πολύ περισσότερ</w:t>
      </w:r>
      <w:r>
        <w:rPr>
          <w:rFonts w:eastAsia="Times New Roman" w:cs="Times New Roman"/>
          <w:szCs w:val="24"/>
        </w:rPr>
        <w:t xml:space="preserve">ο σε άλλους τομείς που συνδέονται με μεγάλες και ισχυρές επιχειρήσεις, όπως είναι ο τομέας της ενέργειας και πιο συγκεκριμένα των πετρελαιοειδών. </w:t>
      </w:r>
    </w:p>
    <w:p w14:paraId="16B1A3FE"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Σύμφωνα με το δημοσίευμα αυτό, ο παριστάμενος σημερινός Υπουργός Ψηφιακής Πολιτικής, κ. Παππάς, έγινε δεκτός </w:t>
      </w:r>
      <w:r>
        <w:rPr>
          <w:rFonts w:eastAsia="Times New Roman" w:cs="Times New Roman"/>
          <w:szCs w:val="24"/>
        </w:rPr>
        <w:t xml:space="preserve">από έναν αμφιλεγόμενο και ελεγχόμενο από διάφορες αρχές επιχειρηματία, τον κ. </w:t>
      </w:r>
      <w:proofErr w:type="spellStart"/>
      <w:r>
        <w:rPr>
          <w:rFonts w:eastAsia="Times New Roman" w:cs="Times New Roman"/>
          <w:szCs w:val="24"/>
        </w:rPr>
        <w:t>Μαχέντ</w:t>
      </w:r>
      <w:proofErr w:type="spellEnd"/>
      <w:r>
        <w:rPr>
          <w:rFonts w:eastAsia="Times New Roman" w:cs="Times New Roman"/>
          <w:szCs w:val="24"/>
        </w:rPr>
        <w:t xml:space="preserve"> </w:t>
      </w:r>
      <w:proofErr w:type="spellStart"/>
      <w:r>
        <w:rPr>
          <w:rFonts w:eastAsia="Times New Roman" w:cs="Times New Roman"/>
          <w:szCs w:val="24"/>
        </w:rPr>
        <w:t>Χαλίλ</w:t>
      </w:r>
      <w:proofErr w:type="spellEnd"/>
      <w:r>
        <w:rPr>
          <w:rFonts w:eastAsia="Times New Roman" w:cs="Times New Roman"/>
          <w:szCs w:val="24"/>
        </w:rPr>
        <w:t xml:space="preserve">, ταξίδεψε με το ιδιωτικό του αεροσκάφος στο τροπικό νησί Μαργαρίτα, στο οποίο και </w:t>
      </w:r>
      <w:r>
        <w:rPr>
          <w:rFonts w:eastAsia="Times New Roman" w:cs="Times New Roman"/>
          <w:szCs w:val="24"/>
        </w:rPr>
        <w:lastRenderedPageBreak/>
        <w:t>φιλοξενήθηκε στα ενδιαιτήματα και στα ξενοδοχεία αυτού του επιχειρηματία. Τον βλέπο</w:t>
      </w:r>
      <w:r>
        <w:rPr>
          <w:rFonts w:eastAsia="Times New Roman" w:cs="Times New Roman"/>
          <w:szCs w:val="24"/>
        </w:rPr>
        <w:t xml:space="preserve">υμε σε φωτογραφίες να έχει στενή φιλική σχέση με τον δικηγόρο κ. Αρτέμη Αρτεμίου, ο οποίο εθεάθη και πριν λίγο καιρό να εξέρχεται του Μεγάρου Μαξίμου, πιθανώς μετά από επαφές με τον Πρωθυπουργό και τον Υπουργό τότε Επικρατείας, νυν Ψηφιακής Πολιτικής. Και </w:t>
      </w:r>
      <w:r>
        <w:rPr>
          <w:rFonts w:eastAsia="Times New Roman" w:cs="Times New Roman"/>
          <w:szCs w:val="24"/>
        </w:rPr>
        <w:t xml:space="preserve">είναι πραγματικά παράδοξο πώς είναι δυνατόν όλο αυτό το σκηνικό να οργανώνεται για να προωθηθούν, υποτίθεται, οικονομικές και εμπορικές σχέσεις ερήμην της ελληνικής </w:t>
      </w:r>
      <w:r>
        <w:rPr>
          <w:rFonts w:eastAsia="Times New Roman" w:cs="Times New Roman"/>
          <w:szCs w:val="24"/>
        </w:rPr>
        <w:t>κ</w:t>
      </w:r>
      <w:r>
        <w:rPr>
          <w:rFonts w:eastAsia="Times New Roman" w:cs="Times New Roman"/>
          <w:szCs w:val="24"/>
        </w:rPr>
        <w:t xml:space="preserve">υβέρνησης. </w:t>
      </w:r>
    </w:p>
    <w:p w14:paraId="16B1A3FF"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Τον Αύγουστο του 2013, που πραγματοποιήθηκε η επίσκεψη αυτή, ήμουν </w:t>
      </w:r>
      <w:r>
        <w:rPr>
          <w:rFonts w:eastAsia="Times New Roman" w:cs="Times New Roman"/>
          <w:szCs w:val="24"/>
        </w:rPr>
        <w:t>α</w:t>
      </w:r>
      <w:r>
        <w:rPr>
          <w:rFonts w:eastAsia="Times New Roman" w:cs="Times New Roman"/>
          <w:szCs w:val="24"/>
        </w:rPr>
        <w:t>ντιπρόεδρο</w:t>
      </w:r>
      <w:r>
        <w:rPr>
          <w:rFonts w:eastAsia="Times New Roman" w:cs="Times New Roman"/>
          <w:szCs w:val="24"/>
        </w:rPr>
        <w:t xml:space="preserve">ς της Κυβέρνησης και </w:t>
      </w:r>
      <w:r>
        <w:rPr>
          <w:rFonts w:eastAsia="Times New Roman" w:cs="Times New Roman"/>
          <w:szCs w:val="24"/>
        </w:rPr>
        <w:t>υ</w:t>
      </w:r>
      <w:r>
        <w:rPr>
          <w:rFonts w:eastAsia="Times New Roman" w:cs="Times New Roman"/>
          <w:szCs w:val="24"/>
        </w:rPr>
        <w:t xml:space="preserve">πουργός Εξωτερικών, δεν μας ζήτησε καμμιά βοήθεια ούτε μας ενημέρωσε για τίποτα η τότε </w:t>
      </w:r>
      <w:r>
        <w:rPr>
          <w:rFonts w:eastAsia="Times New Roman" w:cs="Times New Roman"/>
          <w:szCs w:val="24"/>
        </w:rPr>
        <w:t>α</w:t>
      </w:r>
      <w:r>
        <w:rPr>
          <w:rFonts w:eastAsia="Times New Roman" w:cs="Times New Roman"/>
          <w:szCs w:val="24"/>
        </w:rPr>
        <w:t xml:space="preserve">ξιωματική </w:t>
      </w:r>
      <w:r>
        <w:rPr>
          <w:rFonts w:eastAsia="Times New Roman" w:cs="Times New Roman"/>
          <w:szCs w:val="24"/>
        </w:rPr>
        <w:t>α</w:t>
      </w:r>
      <w:r>
        <w:rPr>
          <w:rFonts w:eastAsia="Times New Roman" w:cs="Times New Roman"/>
          <w:szCs w:val="24"/>
        </w:rPr>
        <w:t xml:space="preserve">ντιπολίτευση, δεν προκύπτει να έχει ενημερωθεί η ελληνική </w:t>
      </w:r>
      <w:r>
        <w:rPr>
          <w:rFonts w:eastAsia="Times New Roman" w:cs="Times New Roman"/>
          <w:szCs w:val="24"/>
        </w:rPr>
        <w:t>π</w:t>
      </w:r>
      <w:r>
        <w:rPr>
          <w:rFonts w:eastAsia="Times New Roman" w:cs="Times New Roman"/>
          <w:szCs w:val="24"/>
        </w:rPr>
        <w:t xml:space="preserve">ρεσβεία στο </w:t>
      </w:r>
      <w:proofErr w:type="spellStart"/>
      <w:r>
        <w:rPr>
          <w:rFonts w:eastAsia="Times New Roman" w:cs="Times New Roman"/>
          <w:szCs w:val="24"/>
        </w:rPr>
        <w:t>Καράκας</w:t>
      </w:r>
      <w:proofErr w:type="spellEnd"/>
      <w:r>
        <w:rPr>
          <w:rFonts w:eastAsia="Times New Roman" w:cs="Times New Roman"/>
          <w:szCs w:val="24"/>
        </w:rPr>
        <w:t xml:space="preserve">. Δεν ζητήθηκε από την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κ</w:t>
      </w:r>
      <w:r>
        <w:rPr>
          <w:rFonts w:eastAsia="Times New Roman" w:cs="Times New Roman"/>
          <w:szCs w:val="24"/>
        </w:rPr>
        <w:t>υβέρνηση να προωθήσει δι</w:t>
      </w:r>
      <w:r>
        <w:rPr>
          <w:rFonts w:eastAsia="Times New Roman" w:cs="Times New Roman"/>
          <w:szCs w:val="24"/>
        </w:rPr>
        <w:t>μερείς διακρατικές σχέσεις οικονομικές με τη Βενεζουέλα. Και</w:t>
      </w:r>
      <w:r>
        <w:rPr>
          <w:rFonts w:eastAsia="Times New Roman" w:cs="Times New Roman"/>
          <w:szCs w:val="24"/>
        </w:rPr>
        <w:t>,</w:t>
      </w:r>
      <w:r>
        <w:rPr>
          <w:rFonts w:eastAsia="Times New Roman" w:cs="Times New Roman"/>
          <w:szCs w:val="24"/>
        </w:rPr>
        <w:t xml:space="preserve"> βεβαίως, πώς είναι δυνατόν κατά ποια αντίληψη, αυτού του είδους οι επαφές να γίνονται σε αυτό το πολυτελές και περίεργο περιβάλλον με ιδιωτικά αεροσκάφη, με τροπικά νησιά, με πολυτελή ξενοδοχεία</w:t>
      </w:r>
      <w:r>
        <w:rPr>
          <w:rFonts w:eastAsia="Times New Roman" w:cs="Times New Roman"/>
          <w:szCs w:val="24"/>
        </w:rPr>
        <w:t xml:space="preserve"> και βεβαίως, με φιλοξενίες; Και για τον κ. Αρτεμίου μαθαίνουμε από τα δημοσιεύματα ότι ειδικεύεται ως Κύπριος δικηγόρος στις </w:t>
      </w:r>
      <w:r>
        <w:rPr>
          <w:rFonts w:eastAsia="Times New Roman" w:cs="Times New Roman"/>
          <w:szCs w:val="24"/>
          <w:lang w:val="en-US"/>
        </w:rPr>
        <w:t>offshore</w:t>
      </w:r>
      <w:r>
        <w:rPr>
          <w:rFonts w:eastAsia="Times New Roman" w:cs="Times New Roman"/>
          <w:szCs w:val="24"/>
        </w:rPr>
        <w:t xml:space="preserve"> εταιρείες και ξέρετε πόσο πρόσφορος είναι ο χώρος της Λατινικής Αμερικής, λόγω Παναμά, στα ζητήματα τεχνογνωσίας για </w:t>
      </w:r>
      <w:r>
        <w:rPr>
          <w:rFonts w:eastAsia="Times New Roman" w:cs="Times New Roman"/>
          <w:szCs w:val="24"/>
          <w:lang w:val="en-US"/>
        </w:rPr>
        <w:t>offs</w:t>
      </w:r>
      <w:r>
        <w:rPr>
          <w:rFonts w:eastAsia="Times New Roman" w:cs="Times New Roman"/>
          <w:szCs w:val="24"/>
          <w:lang w:val="en-US"/>
        </w:rPr>
        <w:t>hore</w:t>
      </w:r>
      <w:r>
        <w:rPr>
          <w:rFonts w:eastAsia="Times New Roman" w:cs="Times New Roman"/>
          <w:szCs w:val="24"/>
        </w:rPr>
        <w:t xml:space="preserve"> εταιρείες. </w:t>
      </w:r>
    </w:p>
    <w:p w14:paraId="16B1A400"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Τα ερωτήματά μου πιο συγκεκριμένα είναι: Αυτές οι επαφές συνεχίστηκαν μετά την 26</w:t>
      </w:r>
      <w:r>
        <w:rPr>
          <w:rFonts w:eastAsia="Times New Roman" w:cs="Times New Roman"/>
          <w:szCs w:val="24"/>
          <w:vertAlign w:val="superscript"/>
        </w:rPr>
        <w:t>η</w:t>
      </w:r>
      <w:r>
        <w:rPr>
          <w:rFonts w:eastAsia="Times New Roman" w:cs="Times New Roman"/>
          <w:szCs w:val="24"/>
        </w:rPr>
        <w:t xml:space="preserve"> Ιανουαρίου του 2015 όταν έχουμε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την Κυβέρνηση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Παππά; Έχει επηρεαστεί σε τίποτα η κυβερνητική πολιτική στα θέματα αυτά;</w:t>
      </w:r>
      <w:r>
        <w:rPr>
          <w:rFonts w:eastAsia="Times New Roman" w:cs="Times New Roman"/>
          <w:szCs w:val="24"/>
        </w:rPr>
        <w:t xml:space="preserve"> Διαμορφώθηκαν σχέσεις οι οποίες δεν έχουν ποτέ ανακοινωθεί; Τι είδους σχέσεις οικονομικές και επιχειρηματικές, όπως ομολόγησε υπερηφάνως και πολλές φορές ο κ. Παππάς, τις τελευταίες μέρες;</w:t>
      </w:r>
    </w:p>
    <w:p w14:paraId="16B1A401"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Επιφυλάσσομαι να ακούσω την πρώτη απάντηση του κ. Παππά, για να επ</w:t>
      </w:r>
      <w:r>
        <w:rPr>
          <w:rFonts w:eastAsia="Times New Roman" w:cs="Times New Roman"/>
          <w:szCs w:val="24"/>
        </w:rPr>
        <w:t xml:space="preserve">ανέλθω. </w:t>
      </w:r>
    </w:p>
    <w:p w14:paraId="16B1A402"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Παππά, έχετε το</w:t>
      </w:r>
      <w:r>
        <w:rPr>
          <w:rFonts w:eastAsia="Times New Roman" w:cs="Times New Roman"/>
          <w:szCs w:val="24"/>
        </w:rPr>
        <w:t>ν</w:t>
      </w:r>
      <w:r>
        <w:rPr>
          <w:rFonts w:eastAsia="Times New Roman" w:cs="Times New Roman"/>
          <w:szCs w:val="24"/>
        </w:rPr>
        <w:t xml:space="preserve"> λόγο,</w:t>
      </w:r>
      <w:r>
        <w:rPr>
          <w:rFonts w:eastAsia="Times New Roman" w:cs="Times New Roman"/>
          <w:b/>
          <w:szCs w:val="24"/>
        </w:rPr>
        <w:t xml:space="preserve"> </w:t>
      </w:r>
      <w:r>
        <w:rPr>
          <w:rFonts w:eastAsia="Times New Roman" w:cs="Times New Roman"/>
          <w:szCs w:val="24"/>
        </w:rPr>
        <w:t xml:space="preserve">με τη σχετική επίσης άνεση χρόνου. </w:t>
      </w:r>
    </w:p>
    <w:p w14:paraId="16B1A403"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Κύριε Πρόεδρε, δεν θα κάνω κατάχρηση στο</w:t>
      </w:r>
      <w:r>
        <w:rPr>
          <w:rFonts w:eastAsia="Times New Roman" w:cs="Times New Roman"/>
          <w:szCs w:val="24"/>
        </w:rPr>
        <w:t>ν</w:t>
      </w:r>
      <w:r>
        <w:rPr>
          <w:rFonts w:eastAsia="Times New Roman" w:cs="Times New Roman"/>
          <w:szCs w:val="24"/>
        </w:rPr>
        <w:t xml:space="preserve"> χρόνο. </w:t>
      </w:r>
    </w:p>
    <w:p w14:paraId="16B1A404"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Κύριε Βενιζέλο, η πρ</w:t>
      </w:r>
      <w:r>
        <w:rPr>
          <w:rFonts w:eastAsia="Times New Roman" w:cs="Times New Roman"/>
          <w:szCs w:val="24"/>
        </w:rPr>
        <w:t>ώτη σας τοποθέτηση έχει διανθιστεί με ένα τσουβάλι στοιχεία, τα οποία δεν αποτυπώνονται στην ερώτησή σας, η οποία οφείλω να ομολογήσω ότι είναι πολιτικού χαρακτήρα. Η πρώτη σας τοποθέτηση είχε και στοιχεία κουτσομπολιού, σαν αυτά που εμφανίζονται στα ρεπορ</w:t>
      </w:r>
      <w:r>
        <w:rPr>
          <w:rFonts w:eastAsia="Times New Roman" w:cs="Times New Roman"/>
          <w:szCs w:val="24"/>
        </w:rPr>
        <w:t xml:space="preserve">τάζ. </w:t>
      </w:r>
    </w:p>
    <w:p w14:paraId="16B1A405"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Έχω πει και το ξαναλέω ενώπιον της Εθνικής Αντιπροσωπίας ότι μιλάμε για ένα ταξίδι που έγινε το 2013. Το 2013 ο ομιλών δεν ήταν ούτε Βουλευτής ούτε Υπουργός. Δεν μπορούσε, δηλαδή, δια της υπογραφής του να αποτυπώσει οτιδήποτε και να επιβάλλει κάτι πε</w:t>
      </w:r>
      <w:r>
        <w:rPr>
          <w:rFonts w:eastAsia="Times New Roman" w:cs="Times New Roman"/>
          <w:szCs w:val="24"/>
        </w:rPr>
        <w:t xml:space="preserve">ρισσότερο. </w:t>
      </w:r>
    </w:p>
    <w:p w14:paraId="16B1A406"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Είναι ένα ταξίδι το οποίο οργανώθηκε από την πρεσβεία της Βενεζουέλας, η οποία πρεσβεία της Βενεζουέλας βεβαίως, σε συνεργασία με το δικό τους Υπουργείο Εξωτερικών, είχε και την ευθύνη της φιλοξενίας μας και των εσωτερικών μας εκεί μετακινήσεων. </w:t>
      </w:r>
    </w:p>
    <w:p w14:paraId="16B1A407"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Επαναλαμβάνω ό,τι έχω πει και δημοσίως ξανά και ξανά. Σε αυτό το ταξίδι δεν υπήρξε οτιδήποτε το μεμπτό. Θέλω να σας ενημερώσω δε ότι οι εμπορικές σχέσεις πολλών χωρών της Ευρωπαϊκής Ένωσης είναι ανεπτυγμένες, όμως, δεν είναι της Ελλάδας, ούτε την περίοδο π</w:t>
      </w:r>
      <w:r>
        <w:rPr>
          <w:rFonts w:eastAsia="Times New Roman" w:cs="Times New Roman"/>
          <w:szCs w:val="24"/>
        </w:rPr>
        <w:t>ου ήσασταν εσείς Υπουργός Εξωτερικών βεβαίως και κακώς. Και δεν ήταν διότι έπρεπε και αυτές οι σχέσεις να καμφθούν υπό το βάρος των ιδεολογικών εμμονών, όχι των δικών σας ενδεχομένως, αλλά του κυβερνητικού σας εταίρου, ο οποίος εμφορούνταν και εμφορείται α</w:t>
      </w:r>
      <w:r>
        <w:rPr>
          <w:rFonts w:eastAsia="Times New Roman" w:cs="Times New Roman"/>
          <w:szCs w:val="24"/>
        </w:rPr>
        <w:t xml:space="preserve">πό τις ιδέες και τις συλλήψεις της ακραίας Δεξιάς. </w:t>
      </w:r>
    </w:p>
    <w:p w14:paraId="16B1A408"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Με ρωτάτε αν έχουν συνεχιστεί αυτές οι σχέσεις. Έχει γίνει επίσημη επίσκεψη τον Αύγουστο -αν δεν κάνω λάθος- του 2015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ραμματέα Διεθνών Οικονομικών Σχέσεων του Υπουργείου Εξωτερικών στη Βενεζο</w:t>
      </w:r>
      <w:r>
        <w:rPr>
          <w:rFonts w:eastAsia="Times New Roman" w:cs="Times New Roman"/>
          <w:szCs w:val="24"/>
        </w:rPr>
        <w:t xml:space="preserve">υέλα, όπου υπεγράφη και μνημόνιο </w:t>
      </w:r>
      <w:proofErr w:type="spellStart"/>
      <w:r>
        <w:rPr>
          <w:rFonts w:eastAsia="Times New Roman" w:cs="Times New Roman"/>
          <w:szCs w:val="24"/>
        </w:rPr>
        <w:t>συναντίληψης</w:t>
      </w:r>
      <w:proofErr w:type="spellEnd"/>
      <w:r>
        <w:rPr>
          <w:rFonts w:eastAsia="Times New Roman" w:cs="Times New Roman"/>
          <w:szCs w:val="24"/>
        </w:rPr>
        <w:t xml:space="preserve"> για θέματα ενεργειακά. </w:t>
      </w:r>
    </w:p>
    <w:p w14:paraId="16B1A409"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Στην επίσκεψη αυτή παρευρίσκονταν και εκπρόσωποι των ελληνικών εταιρειών πετρελαίου, και της </w:t>
      </w:r>
      <w:r>
        <w:rPr>
          <w:rFonts w:eastAsia="Times New Roman" w:cs="Times New Roman"/>
          <w:szCs w:val="24"/>
          <w:lang w:val="en-US"/>
        </w:rPr>
        <w:t>Motor</w:t>
      </w:r>
      <w:r>
        <w:rPr>
          <w:rFonts w:eastAsia="Times New Roman" w:cs="Times New Roman"/>
          <w:szCs w:val="24"/>
        </w:rPr>
        <w:t xml:space="preserve"> </w:t>
      </w:r>
      <w:r>
        <w:rPr>
          <w:rFonts w:eastAsia="Times New Roman" w:cs="Times New Roman"/>
          <w:szCs w:val="24"/>
          <w:lang w:val="en-US"/>
        </w:rPr>
        <w:t>Oil</w:t>
      </w:r>
      <w:r>
        <w:rPr>
          <w:rFonts w:eastAsia="Times New Roman" w:cs="Times New Roman"/>
          <w:szCs w:val="24"/>
        </w:rPr>
        <w:t xml:space="preserve"> και των ΕΛΠΕ. Δεν είμαι σε θέση να γνωρίζω, βεβαίως, αν προέκυψε από εκείνη τη συνά</w:t>
      </w:r>
      <w:r>
        <w:rPr>
          <w:rFonts w:eastAsia="Times New Roman" w:cs="Times New Roman"/>
          <w:szCs w:val="24"/>
        </w:rPr>
        <w:t xml:space="preserve">ντηση κάποια εμπορική συνεργασία. </w:t>
      </w:r>
    </w:p>
    <w:p w14:paraId="16B1A40A"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Πρέπει να σας πω, όμως, ότι ο </w:t>
      </w:r>
      <w:proofErr w:type="spellStart"/>
      <w:r>
        <w:rPr>
          <w:rFonts w:eastAsia="Times New Roman" w:cs="Times New Roman"/>
          <w:szCs w:val="24"/>
        </w:rPr>
        <w:t>ελληνόκτητος</w:t>
      </w:r>
      <w:proofErr w:type="spellEnd"/>
      <w:r>
        <w:rPr>
          <w:rFonts w:eastAsia="Times New Roman" w:cs="Times New Roman"/>
          <w:szCs w:val="24"/>
        </w:rPr>
        <w:t xml:space="preserve"> στόλος κάνει πάρα πολλές μεταφορές πετρελαίου της Βενεζουέλας. Επίσης θα ήθελα να σας πω ότι ελληνική εταιρεία έχει κατασκευάσει εκτεταμένα το δίκτυο σωληνώσεων, υποδομών, ύδρευσ</w:t>
      </w:r>
      <w:r>
        <w:rPr>
          <w:rFonts w:eastAsia="Times New Roman" w:cs="Times New Roman"/>
          <w:szCs w:val="24"/>
        </w:rPr>
        <w:t xml:space="preserve">ης και αποχέτευσης στην πρωτεύουσα της Βενεζουέλας. Υπάρχουν, δηλαδή, πράγματα τα οποία εξελίσσονται. </w:t>
      </w:r>
    </w:p>
    <w:p w14:paraId="16B1A40B"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Υπάρχει και μια άλλη πτυχή, για την οποία θα μιλήσω στη δευτερολογία μου, η οποία αφορά κάποιες ιδεολογικές εμμονές και ένα κεντρικό αφήγημα της άκρας Δε</w:t>
      </w:r>
      <w:r>
        <w:rPr>
          <w:rFonts w:eastAsia="Times New Roman" w:cs="Times New Roman"/>
          <w:szCs w:val="24"/>
        </w:rPr>
        <w:t xml:space="preserve">ξιάς, το οποίο ελπίζω εσείς να μην υιοθετείτε, το αφήγημα δηλαδή ότι η Αριστερά στην Ευρώπη χρηματοδοτείται με τρόπο σκοτεινό από τη Δημοκρατία της Βενεζουέλας. Πρόκειται για ένα αφήγημα το οποίο δεν έχει μόνο ελληνική αποτύπωση. Έχει επαναληφθεί και στην </w:t>
      </w:r>
      <w:r>
        <w:rPr>
          <w:rFonts w:eastAsia="Times New Roman" w:cs="Times New Roman"/>
          <w:szCs w:val="24"/>
        </w:rPr>
        <w:t xml:space="preserve">Ισπανία. </w:t>
      </w:r>
    </w:p>
    <w:p w14:paraId="16B1A40C"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Δεν θα καταχραστώ το χρόνο και θα επανέλθω. </w:t>
      </w:r>
    </w:p>
    <w:p w14:paraId="16B1A40D"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16B1A40E"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Βενιζέλο, έχετε το</w:t>
      </w:r>
      <w:r>
        <w:rPr>
          <w:rFonts w:eastAsia="Times New Roman" w:cs="Times New Roman"/>
          <w:szCs w:val="24"/>
        </w:rPr>
        <w:t>ν</w:t>
      </w:r>
      <w:r>
        <w:rPr>
          <w:rFonts w:eastAsia="Times New Roman" w:cs="Times New Roman"/>
          <w:szCs w:val="24"/>
        </w:rPr>
        <w:t xml:space="preserve"> λόγο. </w:t>
      </w:r>
    </w:p>
    <w:p w14:paraId="16B1A40F"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Ευχαριστώ, κύριε Πρόεδρε. </w:t>
      </w:r>
    </w:p>
    <w:p w14:paraId="16B1A410"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Απορώ πώς έχει σχηματίσει την εντύπωση ο κύριος Υπουργός ότι οι ε</w:t>
      </w:r>
      <w:r>
        <w:rPr>
          <w:rFonts w:eastAsia="Times New Roman" w:cs="Times New Roman"/>
          <w:szCs w:val="24"/>
        </w:rPr>
        <w:t xml:space="preserve">λληνικές κυβερνήσεις μέχρι τον Ιανουάριο 2015, αλλά φαντάζομαι και η παρούσα ελληνική Κυβέρνηση, οργανώνουν τις διεθνείς σχέσεις τους, ασκούν εξωτερική πολιτική και κυρίως οργανώνουν τις διεθνείς οικονομικές σχέσεις της χώρας με ιδεολογικά κριτήρια. </w:t>
      </w:r>
    </w:p>
    <w:p w14:paraId="16B1A411"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Ποιος</w:t>
      </w:r>
      <w:r>
        <w:rPr>
          <w:rFonts w:eastAsia="Times New Roman" w:cs="Times New Roman"/>
          <w:szCs w:val="24"/>
        </w:rPr>
        <w:t xml:space="preserve"> σας είπε, κύριε Παππά, ότι η Ελλάδα έχει ιδεολογικούς φραγμούς στις εμπορικές της συναλλαγές και στην προώθηση της ελληνικής επιχειρηματικής παρουσίας στο εξωτερικό ή των ελληνικών εξαγωγών; </w:t>
      </w:r>
    </w:p>
    <w:p w14:paraId="16B1A412"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Δεν έχουμε σχέσεις με χώρες που έχουν καθεστώτα τα οποία εσωτερ</w:t>
      </w:r>
      <w:r>
        <w:rPr>
          <w:rFonts w:eastAsia="Times New Roman" w:cs="Times New Roman"/>
          <w:szCs w:val="24"/>
        </w:rPr>
        <w:t xml:space="preserve">ικώς παραβιάζουν δημοκρατικές αρχές ή αρχές του κράτους δικαίου; </w:t>
      </w:r>
    </w:p>
    <w:p w14:paraId="16B1A413"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Καλώς ή κακώς, αυτή είναι η ρεαλιστική ή ακόμα και κυνική -μπορώ να πω- πραγματικότητα των διεθνών σχέσεων και ιδίως των διεθνών οικονομικών σχέσεων παγκοσμίως και η Ελλάδα είναι αναγκασμένη</w:t>
      </w:r>
      <w:r>
        <w:rPr>
          <w:rFonts w:eastAsia="Times New Roman" w:cs="Times New Roman"/>
          <w:szCs w:val="24"/>
        </w:rPr>
        <w:t xml:space="preserve"> μέσα στο πλαίσιο μιας διεθνούς οικονομίας, για να καλύψει τις δικές της ανάγκες και να προωθήσει τα δικά της εθνικά συμφέροντα, αλλά και τα συμφέροντα των ελληνικών επιχειρήσεων, να έχει σχέσεις με πλειάδα χωρών, με όλες τις χώρες. </w:t>
      </w:r>
    </w:p>
    <w:p w14:paraId="16B1A414"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Πρέπει να είναι εξαιρε</w:t>
      </w:r>
      <w:r>
        <w:rPr>
          <w:rFonts w:eastAsia="Times New Roman" w:cs="Times New Roman"/>
          <w:szCs w:val="24"/>
        </w:rPr>
        <w:t xml:space="preserve">τικά ακραία τα φαινόμενα και να υπάρχουν κυρώσεις του Οργανισμού Ηνωμένων Εθνών για να σταματήσει να έχει η Ελλάδα οικονομικές σχέσεις με κάποια χώρα. </w:t>
      </w:r>
    </w:p>
    <w:p w14:paraId="16B1A415"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επιφύλαξη έχουμε ιδεολογική με τη Βενεζουέλα ως κράτος; Έχουμε πρεσβεία που λειτουργεί στο </w:t>
      </w:r>
      <w:proofErr w:type="spellStart"/>
      <w:r>
        <w:rPr>
          <w:rFonts w:eastAsia="Times New Roman" w:cs="Times New Roman"/>
          <w:szCs w:val="24"/>
        </w:rPr>
        <w:t>Καράκας</w:t>
      </w:r>
      <w:proofErr w:type="spellEnd"/>
      <w:r>
        <w:rPr>
          <w:rFonts w:eastAsia="Times New Roman" w:cs="Times New Roman"/>
          <w:szCs w:val="24"/>
        </w:rPr>
        <w:t>, υ</w:t>
      </w:r>
      <w:r>
        <w:rPr>
          <w:rFonts w:eastAsia="Times New Roman" w:cs="Times New Roman"/>
          <w:szCs w:val="24"/>
        </w:rPr>
        <w:t>πάρχει πρεσβεία της Βενεζουέλας στην Αθήνα, υπάρχουν εμπορικοί ακόλουθοι, υπάρχουν συναλλαγές, υπάρχουν διακρατικές σχέσεις.</w:t>
      </w:r>
    </w:p>
    <w:p w14:paraId="16B1A416"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Άρα γιατί δεν ενημερώσατε την Κυβέρνηση πριν πάτε ή αφού πήγατε; Γιατί δεν υποβάλατε προτάσεις να προωθήσουμε τις σχέσεις και να βο</w:t>
      </w:r>
      <w:r>
        <w:rPr>
          <w:rFonts w:eastAsia="Times New Roman" w:cs="Times New Roman"/>
          <w:szCs w:val="24"/>
        </w:rPr>
        <w:t xml:space="preserve">ηθήσουμε επιχειρήσεις; Γιατί τα κάνατε όλα εν </w:t>
      </w:r>
      <w:proofErr w:type="spellStart"/>
      <w:r>
        <w:rPr>
          <w:rFonts w:eastAsia="Times New Roman" w:cs="Times New Roman"/>
          <w:szCs w:val="24"/>
        </w:rPr>
        <w:t>κρυπτώ</w:t>
      </w:r>
      <w:proofErr w:type="spellEnd"/>
      <w:r>
        <w:rPr>
          <w:rFonts w:eastAsia="Times New Roman" w:cs="Times New Roman"/>
          <w:szCs w:val="24"/>
        </w:rPr>
        <w:t>! Και γιατί δεν νοείται ο εκπρόσωπος ενός κόμματος και μάλιστα αριστερού, όπως λέτε, να ασχολείται με οικονομικές σχέσεις, με επιχειρήσεις, με εμπορικές συναλλαγές και να κάνει τον μεσάζοντα, στην καλύτερ</w:t>
      </w:r>
      <w:r>
        <w:rPr>
          <w:rFonts w:eastAsia="Times New Roman" w:cs="Times New Roman"/>
          <w:szCs w:val="24"/>
        </w:rPr>
        <w:t xml:space="preserve">η περίπτωση. Γιατί ποιος επιχειρηματικός φορέας θα έκανε εξαγωγές τροφίμων ή εισαγωγές ή θα έπαιρνε πετρελαιοειδή από τη Βενεζουέλα σε καλύτερη τιμή; Ποιος, ο ΣΥΡΙΖΑ, τον οποίο εκπροσωπούσατε; </w:t>
      </w:r>
    </w:p>
    <w:p w14:paraId="16B1A417"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Και τι σημαίνει να συνυπάρχω με εκπροσώπους επιχειρήσεων ως </w:t>
      </w:r>
      <w:r>
        <w:rPr>
          <w:rFonts w:eastAsia="Times New Roman" w:cs="Times New Roman"/>
          <w:szCs w:val="24"/>
        </w:rPr>
        <w:t>α</w:t>
      </w:r>
      <w:r>
        <w:rPr>
          <w:rFonts w:eastAsia="Times New Roman" w:cs="Times New Roman"/>
          <w:szCs w:val="24"/>
        </w:rPr>
        <w:t>ν</w:t>
      </w:r>
      <w:r>
        <w:rPr>
          <w:rFonts w:eastAsia="Times New Roman" w:cs="Times New Roman"/>
          <w:szCs w:val="24"/>
        </w:rPr>
        <w:t>τιπολίτευση; Πήγε, μου λέτε, ο κ. Γιώργος Τσίπρας, ως Γενικός Γραμματέας Διεθνών Οικονομικών Σχέσεων, το 2015 στη Βενεζουέλα με επιχειρήσεις. Πολύ καλά έκανε. Γιατί δεν μου λέτε ότι ήρθε και η Υπουργός Εξωτερικών της Βενεζουέλας στην Αθήνα και δεν ανακοινώ</w:t>
      </w:r>
      <w:r>
        <w:rPr>
          <w:rFonts w:eastAsia="Times New Roman" w:cs="Times New Roman"/>
          <w:szCs w:val="24"/>
        </w:rPr>
        <w:t xml:space="preserve">θηκε επισήμως η επίσκεψή της; </w:t>
      </w:r>
    </w:p>
    <w:p w14:paraId="16B1A418"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υποβάλλω, όμως, πιο συγκεκριμένες ερωτήσεις. Για την καλλιέργεια και τη συνέχεια των σχέσεων αυτών, επί των ημερών της δικής σας Κυβέρνησης, ο περιβόητος επιχειρηματίας, ο κ. </w:t>
      </w:r>
      <w:proofErr w:type="spellStart"/>
      <w:r>
        <w:rPr>
          <w:rFonts w:eastAsia="Times New Roman" w:cs="Times New Roman"/>
          <w:szCs w:val="24"/>
        </w:rPr>
        <w:t>Μαχέντ</w:t>
      </w:r>
      <w:proofErr w:type="spellEnd"/>
      <w:r>
        <w:rPr>
          <w:rFonts w:eastAsia="Times New Roman" w:cs="Times New Roman"/>
          <w:szCs w:val="24"/>
        </w:rPr>
        <w:t xml:space="preserve"> </w:t>
      </w:r>
      <w:proofErr w:type="spellStart"/>
      <w:r>
        <w:rPr>
          <w:rFonts w:eastAsia="Times New Roman" w:cs="Times New Roman"/>
          <w:szCs w:val="24"/>
        </w:rPr>
        <w:t>Χαλίλ</w:t>
      </w:r>
      <w:proofErr w:type="spellEnd"/>
      <w:r>
        <w:rPr>
          <w:rFonts w:eastAsia="Times New Roman" w:cs="Times New Roman"/>
          <w:szCs w:val="24"/>
        </w:rPr>
        <w:t>, ήρθε στην Ελλάδα; Έκανε επαφές μ</w:t>
      </w:r>
      <w:r>
        <w:rPr>
          <w:rFonts w:eastAsia="Times New Roman" w:cs="Times New Roman"/>
          <w:szCs w:val="24"/>
        </w:rPr>
        <w:t xml:space="preserve">ε εκπροσώπους της Κυβέρνησης; Ήρθε χρησιμοποιώντας αεροσκάφος το οποίο χαρακτηρίστηκε ως κυβερνητικό και του δόθηκε η άδεια κυβερνητικής </w:t>
      </w:r>
      <w:proofErr w:type="spellStart"/>
      <w:r>
        <w:rPr>
          <w:rFonts w:eastAsia="Times New Roman" w:cs="Times New Roman"/>
          <w:szCs w:val="24"/>
        </w:rPr>
        <w:t>υπέρπτησης</w:t>
      </w:r>
      <w:proofErr w:type="spellEnd"/>
      <w:r>
        <w:rPr>
          <w:rFonts w:eastAsia="Times New Roman" w:cs="Times New Roman"/>
          <w:szCs w:val="24"/>
        </w:rPr>
        <w:t xml:space="preserve"> και προσγείωσης; Πόσα κρατικά αεροσκάφη της Βενεζουέλας έχουν λάβει παρόμοια άδεια προσγείωσης σε ελληνικά α</w:t>
      </w:r>
      <w:r>
        <w:rPr>
          <w:rFonts w:eastAsia="Times New Roman" w:cs="Times New Roman"/>
          <w:szCs w:val="24"/>
        </w:rPr>
        <w:t xml:space="preserve">εροδρόμια και ποιους μετέφεραν το χρονικό διάστημα από τον Ιανουάριο του 2015, που γίνατε Κυβέρνηση, έως σήμερα; </w:t>
      </w:r>
    </w:p>
    <w:p w14:paraId="16B1A419"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Μου λέτε ότι υπάρχει μία </w:t>
      </w:r>
      <w:proofErr w:type="spellStart"/>
      <w:r>
        <w:rPr>
          <w:rFonts w:eastAsia="Times New Roman" w:cs="Times New Roman"/>
          <w:szCs w:val="24"/>
        </w:rPr>
        <w:t>περιρρέουσα</w:t>
      </w:r>
      <w:proofErr w:type="spellEnd"/>
      <w:r>
        <w:rPr>
          <w:rFonts w:eastAsia="Times New Roman" w:cs="Times New Roman"/>
          <w:szCs w:val="24"/>
        </w:rPr>
        <w:t xml:space="preserve"> ατμόσφαιρα και λένε για διάφορα κόμματα, ξέρω τη συζήτηση για τους </w:t>
      </w:r>
      <w:proofErr w:type="spellStart"/>
      <w:r>
        <w:rPr>
          <w:rFonts w:eastAsia="Times New Roman" w:cs="Times New Roman"/>
          <w:szCs w:val="24"/>
          <w:lang w:val="en-US"/>
        </w:rPr>
        <w:t>Podemos</w:t>
      </w:r>
      <w:proofErr w:type="spellEnd"/>
      <w:r>
        <w:rPr>
          <w:rFonts w:eastAsia="Times New Roman" w:cs="Times New Roman"/>
          <w:szCs w:val="24"/>
        </w:rPr>
        <w:t xml:space="preserve"> ότι χρηματοδοτούνται από τη Βε</w:t>
      </w:r>
      <w:r>
        <w:rPr>
          <w:rFonts w:eastAsia="Times New Roman" w:cs="Times New Roman"/>
          <w:szCs w:val="24"/>
        </w:rPr>
        <w:t xml:space="preserve">νεζουέλα. Δεν έχω κάποιο στοιχείο. Δεν το επικαλούμαι. Εσείς το είπατε. Εσείς σπεύσατε να απαντήσετε καθ’ </w:t>
      </w:r>
      <w:proofErr w:type="spellStart"/>
      <w:r>
        <w:rPr>
          <w:rFonts w:eastAsia="Times New Roman" w:cs="Times New Roman"/>
          <w:szCs w:val="24"/>
        </w:rPr>
        <w:t>υποφοράν</w:t>
      </w:r>
      <w:proofErr w:type="spellEnd"/>
      <w:r>
        <w:rPr>
          <w:rFonts w:eastAsia="Times New Roman" w:cs="Times New Roman"/>
          <w:szCs w:val="24"/>
        </w:rPr>
        <w:t xml:space="preserve">. Δεν θα πω ότι «όποιος έχει τη μύγα μυγιάζεται». Θα πω ότι πάντως δεν αποτελούσε στοιχείο της δικής μου ερώτησης. </w:t>
      </w:r>
    </w:p>
    <w:p w14:paraId="16B1A41A"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Ο κ. Αρτεμίου, όμως, είναι</w:t>
      </w:r>
      <w:r>
        <w:rPr>
          <w:rFonts w:eastAsia="Times New Roman" w:cs="Times New Roman"/>
          <w:szCs w:val="24"/>
        </w:rPr>
        <w:t xml:space="preserve"> ένα θέμα. Γιατί ο κ. Αρτεμίου ειδικεύεται στις </w:t>
      </w:r>
      <w:r>
        <w:rPr>
          <w:rFonts w:eastAsia="Times New Roman" w:cs="Times New Roman"/>
          <w:szCs w:val="24"/>
          <w:lang w:val="en-US"/>
        </w:rPr>
        <w:t>offshore</w:t>
      </w:r>
      <w:r>
        <w:rPr>
          <w:rFonts w:eastAsia="Times New Roman" w:cs="Times New Roman"/>
          <w:szCs w:val="24"/>
        </w:rPr>
        <w:t xml:space="preserve"> εταιρείες. Έχουμε δει ότι το μεγαλύτερο γραφείο </w:t>
      </w:r>
      <w:r>
        <w:rPr>
          <w:rFonts w:eastAsia="Times New Roman" w:cs="Times New Roman"/>
          <w:szCs w:val="24"/>
          <w:lang w:val="en-US"/>
        </w:rPr>
        <w:t>offshore</w:t>
      </w:r>
      <w:r>
        <w:rPr>
          <w:rFonts w:eastAsia="Times New Roman" w:cs="Times New Roman"/>
          <w:szCs w:val="24"/>
        </w:rPr>
        <w:t xml:space="preserve"> εταιρειών, με το μεγαλύτερο αρχείο παγκοσμίως, εδρεύει στον Παναμά, δηλαδή, στην ευρύτερη περιοχή της Λατινικής Αμερικής. Και αναρωτιέμαι: Πώς</w:t>
      </w:r>
      <w:r>
        <w:rPr>
          <w:rFonts w:eastAsia="Times New Roman" w:cs="Times New Roman"/>
          <w:szCs w:val="24"/>
        </w:rPr>
        <w:t xml:space="preserve"> αποκτήσατε </w:t>
      </w:r>
      <w:r>
        <w:rPr>
          <w:rFonts w:eastAsia="Times New Roman" w:cs="Times New Roman"/>
          <w:szCs w:val="24"/>
        </w:rPr>
        <w:lastRenderedPageBreak/>
        <w:t>τέτοια οικειότητα εκεί, για πρώτη φορά; Και τι σήμαινε η επίσκεψή του στο Μαξίμου, όπως έχει καταγραφεί στα δημοσιεύματα τα οποία έχουμε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και τα οποία κι εσείς γνωρίζετε πάρα πολύ καλά;       </w:t>
      </w:r>
    </w:p>
    <w:p w14:paraId="16B1A41B"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Εδώ δεν πρόκειται για μία αναψηλάφηση ι</w:t>
      </w:r>
      <w:r>
        <w:rPr>
          <w:rFonts w:eastAsia="Times New Roman" w:cs="Times New Roman"/>
          <w:szCs w:val="24"/>
        </w:rPr>
        <w:t xml:space="preserve">δεολογικών προτιμήσεων. Μπορεί να συμπαθείτε το καθεστώς Τσάβες, το καθεστώς </w:t>
      </w:r>
      <w:proofErr w:type="spellStart"/>
      <w:r>
        <w:rPr>
          <w:rFonts w:eastAsia="Times New Roman" w:cs="Times New Roman"/>
          <w:szCs w:val="24"/>
        </w:rPr>
        <w:t>Μαδούρο</w:t>
      </w:r>
      <w:proofErr w:type="spellEnd"/>
      <w:r>
        <w:rPr>
          <w:rFonts w:eastAsia="Times New Roman" w:cs="Times New Roman"/>
          <w:szCs w:val="24"/>
        </w:rPr>
        <w:t>, να έχετε ως παράδειγμα τον τρόπο με τον οποίο ζει ο λαός της Βενεζουέλας ή το παράδειγμα της Αργεντινής ή οποιουδήποτε άλλου κράτους ή καθεστώτος. Εμάς μας ενδιαφέρουν βα</w:t>
      </w:r>
      <w:r>
        <w:rPr>
          <w:rFonts w:eastAsia="Times New Roman" w:cs="Times New Roman"/>
          <w:szCs w:val="24"/>
        </w:rPr>
        <w:t xml:space="preserve">σικοί κανόνες διαφάνειας. Γιατί αυτό το περιβόητο ταξίδι δεν ανακοινώθηκε; Και καλά, ήσασταν στην </w:t>
      </w:r>
      <w:r>
        <w:rPr>
          <w:rFonts w:eastAsia="Times New Roman" w:cs="Times New Roman"/>
          <w:szCs w:val="24"/>
        </w:rPr>
        <w:t>α</w:t>
      </w:r>
      <w:r>
        <w:rPr>
          <w:rFonts w:eastAsia="Times New Roman" w:cs="Times New Roman"/>
          <w:szCs w:val="24"/>
        </w:rPr>
        <w:t xml:space="preserve">ντιπολίτευση αλλά ενεργούσατε πολιτικά και θεσμικά, γιατί η </w:t>
      </w:r>
      <w:r>
        <w:rPr>
          <w:rFonts w:eastAsia="Times New Roman" w:cs="Times New Roman"/>
          <w:szCs w:val="24"/>
        </w:rPr>
        <w:t>α</w:t>
      </w:r>
      <w:r>
        <w:rPr>
          <w:rFonts w:eastAsia="Times New Roman" w:cs="Times New Roman"/>
          <w:szCs w:val="24"/>
        </w:rPr>
        <w:t xml:space="preserve">ξιωματική </w:t>
      </w:r>
      <w:r>
        <w:rPr>
          <w:rFonts w:eastAsia="Times New Roman" w:cs="Times New Roman"/>
          <w:szCs w:val="24"/>
        </w:rPr>
        <w:t>α</w:t>
      </w:r>
      <w:r>
        <w:rPr>
          <w:rFonts w:eastAsia="Times New Roman" w:cs="Times New Roman"/>
          <w:szCs w:val="24"/>
        </w:rPr>
        <w:t xml:space="preserve">ντιπολίτευση και ο </w:t>
      </w:r>
      <w:r>
        <w:rPr>
          <w:rFonts w:eastAsia="Times New Roman" w:cs="Times New Roman"/>
          <w:szCs w:val="24"/>
        </w:rPr>
        <w:t>α</w:t>
      </w:r>
      <w:r>
        <w:rPr>
          <w:rFonts w:eastAsia="Times New Roman" w:cs="Times New Roman"/>
          <w:szCs w:val="24"/>
        </w:rPr>
        <w:t>ρχηγός της είναι πολιτειακός παράγοντας. Μετά τις 26 Ιανουαρίου 2</w:t>
      </w:r>
      <w:r>
        <w:rPr>
          <w:rFonts w:eastAsia="Times New Roman" w:cs="Times New Roman"/>
          <w:szCs w:val="24"/>
        </w:rPr>
        <w:t xml:space="preserve">015 γιατί δεν ανακοινώνονται όλες οι επαφές με τη Βενεζουέλα, ειδικά; </w:t>
      </w:r>
    </w:p>
    <w:p w14:paraId="16B1A41C"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Αυτό δημιουργεί ερωτήματα, δημιουργεί μία καχυποψία. Κι έχετε μία ευκαιρία να δώσετε απαντήσεις τώρα στα θέματα αυτά, τα οποία νομίζω ότι κι εσάς σας ευαισθητοποιούν. Αλλιώς, δεν θα είχ</w:t>
      </w:r>
      <w:r>
        <w:rPr>
          <w:rFonts w:eastAsia="Times New Roman" w:cs="Times New Roman"/>
          <w:szCs w:val="24"/>
        </w:rPr>
        <w:t xml:space="preserve">ατε πάρει την πρωτοβουλία να απαντήσετε αμέσως σε μία επίκαιρη ερώτηση που απευθύνεται στον Πρωθυπουργό.   </w:t>
      </w:r>
    </w:p>
    <w:p w14:paraId="16B1A41D"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έχετε τον λόγο. </w:t>
      </w:r>
    </w:p>
    <w:p w14:paraId="16B1A41E"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ΠΑΠΠΑΣ (Υπουργός Ψηφιακής Πολιτικής, Τηλεπικοινωνιών και Ενημέρωσης):  </w:t>
      </w:r>
      <w:r>
        <w:rPr>
          <w:rFonts w:eastAsia="Times New Roman" w:cs="Times New Roman"/>
          <w:szCs w:val="24"/>
        </w:rPr>
        <w:t xml:space="preserve">Ειλικρινώς, δεν κατάλαβα σε τι καλούμε αυτή τη στιγμή εγώ να απαντήσω. </w:t>
      </w:r>
    </w:p>
    <w:p w14:paraId="16B1A41F"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Νομίζω ότι ο κ. Βενιζέλος άπλωσε ολόκληρο τον τραχανά. Είπε ότι δεν υιοθετεί κατηγορίες, αλλά έκανε μία συνολική αφήγηση, η οποία υπονοεί ακριβώς αυτά. Και πρέπει να πω, κύριε Βενιζέλο</w:t>
      </w:r>
      <w:r>
        <w:rPr>
          <w:rFonts w:eastAsia="Times New Roman" w:cs="Times New Roman"/>
          <w:szCs w:val="24"/>
        </w:rPr>
        <w:t xml:space="preserve">, επειδή σπεύσατε να μιλήσετε για το </w:t>
      </w:r>
      <w:proofErr w:type="spellStart"/>
      <w:r>
        <w:rPr>
          <w:rFonts w:eastAsia="Times New Roman" w:cs="Times New Roman"/>
          <w:szCs w:val="24"/>
          <w:lang w:val="en-US"/>
        </w:rPr>
        <w:t>Podemos</w:t>
      </w:r>
      <w:proofErr w:type="spellEnd"/>
      <w:r>
        <w:rPr>
          <w:rFonts w:eastAsia="Times New Roman" w:cs="Times New Roman"/>
          <w:szCs w:val="24"/>
        </w:rPr>
        <w:t xml:space="preserve"> και την Ισπανία, ότι ο κύριος λαϊκιστής δημοσιογράφος, ο οποίος ισχυρίστηκε ότι το </w:t>
      </w:r>
      <w:proofErr w:type="spellStart"/>
      <w:r>
        <w:rPr>
          <w:rFonts w:eastAsia="Times New Roman" w:cs="Times New Roman"/>
          <w:szCs w:val="24"/>
          <w:lang w:val="en-US"/>
        </w:rPr>
        <w:t>Podemos</w:t>
      </w:r>
      <w:proofErr w:type="spellEnd"/>
      <w:r>
        <w:rPr>
          <w:rFonts w:eastAsia="Times New Roman" w:cs="Times New Roman"/>
          <w:szCs w:val="24"/>
        </w:rPr>
        <w:t xml:space="preserve"> πληρώνεται από τη Βενεζουέλα, πριν από λίγο καιρό είδε την υπόθεση τη δικαστική η οποία είχε ξεκινήσει να μπαίνει από το</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νώτατο δικαστήριο της Ισπανίας στο αρχείο.   </w:t>
      </w:r>
    </w:p>
    <w:p w14:paraId="16B1A420"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Και ένας αντιστοίχου βεληνεκούς και ύφους υβριστής των </w:t>
      </w:r>
      <w:proofErr w:type="spellStart"/>
      <w:r>
        <w:rPr>
          <w:rFonts w:eastAsia="Times New Roman" w:cs="Times New Roman"/>
          <w:szCs w:val="24"/>
          <w:lang w:val="en-US"/>
        </w:rPr>
        <w:t>Podemos</w:t>
      </w:r>
      <w:proofErr w:type="spellEnd"/>
      <w:r>
        <w:rPr>
          <w:rFonts w:eastAsia="Times New Roman" w:cs="Times New Roman"/>
          <w:szCs w:val="24"/>
        </w:rPr>
        <w:t xml:space="preserve"> πλήρωσε 20.000 ευρώ πρόστιμο για αντίστοιχους λόγους.</w:t>
      </w:r>
    </w:p>
    <w:p w14:paraId="16B1A421"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Συνεπώς, θα σας έλεγα, επειδή το κάνουν κάποιοι της από εδώ παρατάξεως με πάρα πολύ μεγάλη </w:t>
      </w:r>
      <w:r>
        <w:rPr>
          <w:rFonts w:eastAsia="Times New Roman" w:cs="Times New Roman"/>
          <w:szCs w:val="24"/>
        </w:rPr>
        <w:t>ευκολία, ακόμη και υποθέσεις οι οποίες έχουν κλείσει δικαστικά να γίνονται αντικείμενο της καθημερινής αντιπαράθεσης, να μην το κάνετε και εσείς.</w:t>
      </w:r>
    </w:p>
    <w:p w14:paraId="16B1A422"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Με ρωτάτε πόσα και ποια κρατικά αεροσκάφη της Βενεζουέλας. Νομίζω ότι αυτό μπορεί να το απαντήσει το Υπουργείο</w:t>
      </w:r>
      <w:r>
        <w:rPr>
          <w:rFonts w:eastAsia="Times New Roman" w:cs="Times New Roman"/>
          <w:szCs w:val="24"/>
        </w:rPr>
        <w:t xml:space="preserve"> Εξωτερικών. Δεν κατάλαβα για ποιο πράγμα κατηγορείτε την Κυβέρνηση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τι έχει κάνει τι ακριβώς; </w:t>
      </w:r>
      <w:r>
        <w:rPr>
          <w:rFonts w:eastAsia="Times New Roman" w:cs="Times New Roman"/>
          <w:szCs w:val="24"/>
        </w:rPr>
        <w:lastRenderedPageBreak/>
        <w:t>Δεν έχετε απολύτως τίποτα, νομίζω, να κομίσετε στον διάλογο και αυτό είναι απολύτως κατανοητό και στον κόσμο που μας παρακολουθεί.</w:t>
      </w:r>
    </w:p>
    <w:p w14:paraId="16B1A423"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Συνολικά, όμως, θα έλεγα, κύρ</w:t>
      </w:r>
      <w:r>
        <w:rPr>
          <w:rFonts w:eastAsia="Times New Roman" w:cs="Times New Roman"/>
          <w:szCs w:val="24"/>
        </w:rPr>
        <w:t xml:space="preserve">ιε Βενιζέλο, επειδή ακριβώς με αυτά τα πράγματα δεν πρέπει να παίζουμε και επειδή κάνατε μια αναφορά λέγοντας εάν εμφορείται και εάν </w:t>
      </w:r>
      <w:proofErr w:type="spellStart"/>
      <w:r>
        <w:rPr>
          <w:rFonts w:eastAsia="Times New Roman" w:cs="Times New Roman"/>
          <w:szCs w:val="24"/>
        </w:rPr>
        <w:t>εκκινείται</w:t>
      </w:r>
      <w:proofErr w:type="spellEnd"/>
      <w:r>
        <w:rPr>
          <w:rFonts w:eastAsia="Times New Roman" w:cs="Times New Roman"/>
          <w:szCs w:val="24"/>
        </w:rPr>
        <w:t xml:space="preserve"> η ελληνική εξωτερική πολιτική από ιδεολογικούς λόγους, ότι εμένα αυτός είναι ο ισχυρισμός μου. Αυτόν τον ισχυρισ</w:t>
      </w:r>
      <w:r>
        <w:rPr>
          <w:rFonts w:eastAsia="Times New Roman" w:cs="Times New Roman"/>
          <w:szCs w:val="24"/>
        </w:rPr>
        <w:t xml:space="preserve">μό καταθέτουμε, ότι εκείνον τον καιρό, ακριβώς επειδή η ιστορία «Βενεζουέλα» είχε μια εσωτερική πολιτική χρησιμότητα για τη δική σας </w:t>
      </w:r>
      <w:r>
        <w:rPr>
          <w:rFonts w:eastAsia="Times New Roman" w:cs="Times New Roman"/>
          <w:szCs w:val="24"/>
        </w:rPr>
        <w:t>κ</w:t>
      </w:r>
      <w:r>
        <w:rPr>
          <w:rFonts w:eastAsia="Times New Roman" w:cs="Times New Roman"/>
          <w:szCs w:val="24"/>
        </w:rPr>
        <w:t xml:space="preserve">υβέρνηση, για την </w:t>
      </w:r>
      <w:r>
        <w:rPr>
          <w:rFonts w:eastAsia="Times New Roman" w:cs="Times New Roman"/>
          <w:szCs w:val="24"/>
        </w:rPr>
        <w:t>κ</w:t>
      </w:r>
      <w:r>
        <w:rPr>
          <w:rFonts w:eastAsia="Times New Roman" w:cs="Times New Roman"/>
          <w:szCs w:val="24"/>
        </w:rPr>
        <w:t xml:space="preserve">υβέρνηση την οποία υπηρετήσατε ως Υπουργός Εξωτερικών, είχαν κοπεί οι δυνατότητες εμπορικών σχέσεων. </w:t>
      </w:r>
      <w:r>
        <w:rPr>
          <w:rFonts w:eastAsia="Times New Roman" w:cs="Times New Roman"/>
          <w:szCs w:val="24"/>
        </w:rPr>
        <w:t>Α</w:t>
      </w:r>
      <w:r>
        <w:rPr>
          <w:rFonts w:eastAsia="Times New Roman" w:cs="Times New Roman"/>
          <w:szCs w:val="24"/>
        </w:rPr>
        <w:t>υ</w:t>
      </w:r>
      <w:r>
        <w:rPr>
          <w:rFonts w:eastAsia="Times New Roman" w:cs="Times New Roman"/>
          <w:szCs w:val="24"/>
        </w:rPr>
        <w:t xml:space="preserve">τό, νομίζω, το </w:t>
      </w:r>
      <w:proofErr w:type="spellStart"/>
      <w:r>
        <w:rPr>
          <w:rFonts w:eastAsia="Times New Roman" w:cs="Times New Roman"/>
          <w:szCs w:val="24"/>
        </w:rPr>
        <w:t>καταμαρτυρά</w:t>
      </w:r>
      <w:proofErr w:type="spellEnd"/>
      <w:r>
        <w:rPr>
          <w:rFonts w:eastAsia="Times New Roman" w:cs="Times New Roman"/>
          <w:szCs w:val="24"/>
        </w:rPr>
        <w:t xml:space="preserve"> και η κατάσταση, η οποία υπήρξε εκείνο</w:t>
      </w:r>
      <w:r>
        <w:rPr>
          <w:rFonts w:eastAsia="Times New Roman" w:cs="Times New Roman"/>
          <w:szCs w:val="24"/>
        </w:rPr>
        <w:t>ν</w:t>
      </w:r>
      <w:r>
        <w:rPr>
          <w:rFonts w:eastAsia="Times New Roman" w:cs="Times New Roman"/>
          <w:szCs w:val="24"/>
        </w:rPr>
        <w:t xml:space="preserve"> τον καιρό και οδήγησε την πρεσβεία της συγκεκριμένης χώρας να απευθυνθεί σε εμάς, να μας καλέσει στη Βενεζουέλα, να διερευνήσουμε και εμείς τις δυνατότητες συνεργασίας και τη δυνατότητα ενί</w:t>
      </w:r>
      <w:r>
        <w:rPr>
          <w:rFonts w:eastAsia="Times New Roman" w:cs="Times New Roman"/>
          <w:szCs w:val="24"/>
        </w:rPr>
        <w:t xml:space="preserve">σχυσης των πολιτικών σχέσεων, διότι από το 2013 –πώς να το κάνουμε;- υπήρχε και μια υποψία ότι θα γίνουμε </w:t>
      </w:r>
      <w:r>
        <w:rPr>
          <w:rFonts w:eastAsia="Times New Roman" w:cs="Times New Roman"/>
          <w:szCs w:val="24"/>
        </w:rPr>
        <w:t>κ</w:t>
      </w:r>
      <w:r>
        <w:rPr>
          <w:rFonts w:eastAsia="Times New Roman" w:cs="Times New Roman"/>
          <w:szCs w:val="24"/>
        </w:rPr>
        <w:t>υβέρνηση. Δεν υπάρχει απολύτως τίποτα μεμπτό</w:t>
      </w:r>
      <w:r>
        <w:rPr>
          <w:rFonts w:eastAsia="Times New Roman" w:cs="Times New Roman"/>
          <w:szCs w:val="24"/>
        </w:rPr>
        <w:t>.</w:t>
      </w:r>
      <w:r>
        <w:rPr>
          <w:rFonts w:eastAsia="Times New Roman" w:cs="Times New Roman"/>
          <w:szCs w:val="24"/>
        </w:rPr>
        <w:t xml:space="preserve"> </w:t>
      </w:r>
      <w:r>
        <w:rPr>
          <w:rFonts w:eastAsia="Times New Roman" w:cs="Times New Roman"/>
          <w:szCs w:val="24"/>
        </w:rPr>
        <w:t>Υ</w:t>
      </w:r>
      <w:r>
        <w:rPr>
          <w:rFonts w:eastAsia="Times New Roman" w:cs="Times New Roman"/>
          <w:szCs w:val="24"/>
        </w:rPr>
        <w:t>πάρχουν μόνο πολιτικές σκοπιμότητες, οι οποίες νομίζω ότι συγκροτούν έναν φθηνό και μη χρήσιμο αντιπερ</w:t>
      </w:r>
      <w:r>
        <w:rPr>
          <w:rFonts w:eastAsia="Times New Roman" w:cs="Times New Roman"/>
          <w:szCs w:val="24"/>
        </w:rPr>
        <w:t>ισπασμό.</w:t>
      </w:r>
    </w:p>
    <w:p w14:paraId="16B1A424"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6B1A425"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Κυρίες και κύριοι συνάδελφοι, ολοκληρώθηκε η συζήτηση της επίκαιρης ερώτησης προς τον Πρωθυπουργό. </w:t>
      </w:r>
    </w:p>
    <w:p w14:paraId="16B1A426"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το δελτίο επικαίρων ερωτήσεων της Δευτέρας 10 Απριλίου 2017.</w:t>
      </w:r>
    </w:p>
    <w:p w14:paraId="16B1A427" w14:textId="77777777" w:rsidR="00E93311" w:rsidRDefault="006736A2">
      <w:pPr>
        <w:spacing w:after="0" w:line="600" w:lineRule="auto"/>
        <w:ind w:firstLine="720"/>
        <w:jc w:val="both"/>
        <w:rPr>
          <w:rFonts w:eastAsia="Times New Roman" w:cs="Times New Roman"/>
          <w:szCs w:val="24"/>
        </w:rPr>
      </w:pPr>
      <w:r>
        <w:rPr>
          <w:rFonts w:eastAsia="Times New Roman"/>
          <w:bCs/>
          <w:color w:val="000000"/>
          <w:szCs w:val="24"/>
        </w:rPr>
        <w:t>Α</w:t>
      </w:r>
      <w:r>
        <w:rPr>
          <w:rFonts w:eastAsia="Times New Roman"/>
          <w:szCs w:val="24"/>
        </w:rPr>
        <w:t>.</w:t>
      </w:r>
      <w:r>
        <w:rPr>
          <w:rFonts w:eastAsia="Times New Roman" w:cs="Times New Roman"/>
          <w:szCs w:val="24"/>
        </w:rPr>
        <w:t xml:space="preserve"> ΕΠΙΚΑΙΡΕΣ ΕΡΩΤΗΣΕΙΣ Πρώτου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16B1A428" w14:textId="77777777" w:rsidR="00E93311" w:rsidRDefault="006736A2">
      <w:pPr>
        <w:spacing w:before="100" w:beforeAutospacing="1" w:after="0" w:line="600" w:lineRule="auto"/>
        <w:ind w:firstLine="720"/>
        <w:jc w:val="both"/>
        <w:rPr>
          <w:rFonts w:eastAsia="Times New Roman" w:cs="Times New Roman"/>
          <w:szCs w:val="24"/>
        </w:rPr>
      </w:pPr>
      <w:r>
        <w:rPr>
          <w:rFonts w:eastAsia="Times New Roman" w:cs="Times New Roman"/>
          <w:szCs w:val="24"/>
        </w:rPr>
        <w:t>1. Η με αριθμό 688/4-4-2017 επίκαιρη ερώτηση της Βουλευτού Β</w:t>
      </w:r>
      <w:r>
        <w:rPr>
          <w:rFonts w:eastAsia="Times New Roman" w:cs="Times New Roman"/>
          <w:szCs w:val="24"/>
        </w:rPr>
        <w:t>΄</w:t>
      </w:r>
      <w:r>
        <w:rPr>
          <w:rFonts w:eastAsia="Times New Roman" w:cs="Times New Roman"/>
          <w:szCs w:val="24"/>
        </w:rPr>
        <w:t xml:space="preserve"> Πειραι</w:t>
      </w:r>
      <w:r>
        <w:rPr>
          <w:rFonts w:eastAsia="Times New Roman" w:cs="Times New Roman"/>
          <w:szCs w:val="24"/>
        </w:rPr>
        <w:t>ώς</w:t>
      </w:r>
      <w:r>
        <w:rPr>
          <w:rFonts w:eastAsia="Times New Roman" w:cs="Times New Roman"/>
          <w:szCs w:val="24"/>
        </w:rPr>
        <w:t xml:space="preserve"> του Συνασπισμού Ριζοσπαστικής Αριστεράς κ</w:t>
      </w:r>
      <w:r>
        <w:rPr>
          <w:rFonts w:eastAsia="Times New Roman" w:cs="Times New Roman"/>
          <w:szCs w:val="24"/>
        </w:rPr>
        <w:t>.</w:t>
      </w:r>
      <w:r>
        <w:rPr>
          <w:rFonts w:eastAsia="Times New Roman" w:cs="Times New Roman"/>
          <w:szCs w:val="24"/>
        </w:rPr>
        <w:t xml:space="preserve"> Ειρήνης Κασιμάτη προς τον Υπουργό Ναυτιλίας και Νησιωτικής Πολιτικής, σχετικά με την  ολοκλήρωση της απόδοσης των εξαιρούμενων εκτάσεων της Σύμβασης Παραχώρησης μεταξύ Ελληνικού Δημοσίου και </w:t>
      </w:r>
      <w:r>
        <w:rPr>
          <w:rFonts w:eastAsia="Times New Roman" w:cs="Times New Roman"/>
          <w:szCs w:val="24"/>
        </w:rPr>
        <w:t>«</w:t>
      </w:r>
      <w:r>
        <w:rPr>
          <w:rFonts w:eastAsia="Times New Roman" w:cs="Times New Roman"/>
          <w:szCs w:val="24"/>
        </w:rPr>
        <w:t>ΟΛΠ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στους Δήμους της Β</w:t>
      </w:r>
      <w:r>
        <w:rPr>
          <w:rFonts w:eastAsia="Times New Roman" w:cs="Times New Roman"/>
          <w:szCs w:val="24"/>
        </w:rPr>
        <w:t>΄</w:t>
      </w:r>
      <w:r>
        <w:rPr>
          <w:rFonts w:eastAsia="Times New Roman" w:cs="Times New Roman"/>
          <w:szCs w:val="24"/>
        </w:rPr>
        <w:t xml:space="preserve"> Πειραιά Κερατσινίου-Δραπετσώνας, </w:t>
      </w:r>
      <w:r>
        <w:rPr>
          <w:rFonts w:eastAsia="Times New Roman" w:cs="Times New Roman"/>
          <w:szCs w:val="24"/>
        </w:rPr>
        <w:t xml:space="preserve">Περάματος, Σαλαμίνας, καθώς και στον Δήμο Πειραιά. </w:t>
      </w:r>
    </w:p>
    <w:p w14:paraId="16B1A429"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2. Η με αριθμό 693/4-4-2017 επίκαιρη ερώτηση της Βουλευτού Β</w:t>
      </w:r>
      <w:r>
        <w:rPr>
          <w:rFonts w:eastAsia="Times New Roman" w:cs="Times New Roman"/>
          <w:szCs w:val="24"/>
        </w:rPr>
        <w:t>΄</w:t>
      </w:r>
      <w:r>
        <w:rPr>
          <w:rFonts w:eastAsia="Times New Roman" w:cs="Times New Roman"/>
          <w:szCs w:val="24"/>
        </w:rPr>
        <w:t xml:space="preserve"> Αθηνών της Νέας Δημοκρατίας κ</w:t>
      </w:r>
      <w:r>
        <w:rPr>
          <w:rFonts w:eastAsia="Times New Roman" w:cs="Times New Roman"/>
          <w:szCs w:val="24"/>
        </w:rPr>
        <w:t>.</w:t>
      </w:r>
      <w:r>
        <w:rPr>
          <w:rFonts w:eastAsia="Times New Roman" w:cs="Times New Roman"/>
          <w:szCs w:val="24"/>
        </w:rPr>
        <w:t xml:space="preserve"> Αικατερίνης Παπακώστα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Σιδηροπούλου</w:t>
      </w:r>
      <w:r>
        <w:rPr>
          <w:rFonts w:eastAsia="Times New Roman" w:cs="Times New Roman"/>
          <w:szCs w:val="24"/>
        </w:rPr>
        <w:t xml:space="preserve"> </w:t>
      </w:r>
      <w:r>
        <w:rPr>
          <w:rFonts w:eastAsia="Times New Roman" w:cs="Times New Roman"/>
          <w:szCs w:val="24"/>
        </w:rPr>
        <w:t xml:space="preserve">προς τον Υπουργό Οικονομικών, σχετικά με τις </w:t>
      </w:r>
      <w:r>
        <w:rPr>
          <w:rFonts w:eastAsia="Times New Roman" w:cs="Times New Roman"/>
          <w:szCs w:val="24"/>
        </w:rPr>
        <w:t>κ</w:t>
      </w:r>
      <w:r>
        <w:rPr>
          <w:rFonts w:eastAsia="Times New Roman" w:cs="Times New Roman"/>
          <w:szCs w:val="24"/>
        </w:rPr>
        <w:t xml:space="preserve">ατασχέσεις </w:t>
      </w:r>
      <w:r>
        <w:rPr>
          <w:rFonts w:eastAsia="Times New Roman" w:cs="Times New Roman"/>
          <w:szCs w:val="24"/>
        </w:rPr>
        <w:t>κ</w:t>
      </w:r>
      <w:r>
        <w:rPr>
          <w:rFonts w:eastAsia="Times New Roman" w:cs="Times New Roman"/>
          <w:szCs w:val="24"/>
        </w:rPr>
        <w:t xml:space="preserve">ινητών </w:t>
      </w:r>
      <w:r>
        <w:rPr>
          <w:rFonts w:eastAsia="Times New Roman" w:cs="Times New Roman"/>
          <w:szCs w:val="24"/>
        </w:rPr>
        <w:t>α</w:t>
      </w:r>
      <w:r>
        <w:rPr>
          <w:rFonts w:eastAsia="Times New Roman" w:cs="Times New Roman"/>
          <w:szCs w:val="24"/>
        </w:rPr>
        <w:t xml:space="preserve">ξιών, </w:t>
      </w:r>
      <w:r>
        <w:rPr>
          <w:rFonts w:eastAsia="Times New Roman" w:cs="Times New Roman"/>
          <w:szCs w:val="24"/>
        </w:rPr>
        <w:t>α</w:t>
      </w:r>
      <w:r>
        <w:rPr>
          <w:rFonts w:eastAsia="Times New Roman" w:cs="Times New Roman"/>
          <w:szCs w:val="24"/>
        </w:rPr>
        <w:t>κ</w:t>
      </w:r>
      <w:r>
        <w:rPr>
          <w:rFonts w:eastAsia="Times New Roman" w:cs="Times New Roman"/>
          <w:szCs w:val="24"/>
        </w:rPr>
        <w:t xml:space="preserve">ινήτων </w:t>
      </w:r>
      <w:r>
        <w:rPr>
          <w:rFonts w:eastAsia="Times New Roman" w:cs="Times New Roman"/>
          <w:szCs w:val="24"/>
        </w:rPr>
        <w:t>κ</w:t>
      </w:r>
      <w:r>
        <w:rPr>
          <w:rFonts w:eastAsia="Times New Roman" w:cs="Times New Roman"/>
          <w:szCs w:val="24"/>
        </w:rPr>
        <w:t xml:space="preserve">αι </w:t>
      </w:r>
      <w:r>
        <w:rPr>
          <w:rFonts w:eastAsia="Times New Roman" w:cs="Times New Roman"/>
          <w:szCs w:val="24"/>
        </w:rPr>
        <w:t>τ</w:t>
      </w:r>
      <w:r>
        <w:rPr>
          <w:rFonts w:eastAsia="Times New Roman" w:cs="Times New Roman"/>
          <w:szCs w:val="24"/>
        </w:rPr>
        <w:t xml:space="preserve">ραπεζικών </w:t>
      </w:r>
      <w:r>
        <w:rPr>
          <w:rFonts w:eastAsia="Times New Roman" w:cs="Times New Roman"/>
          <w:szCs w:val="24"/>
        </w:rPr>
        <w:t>λ</w:t>
      </w:r>
      <w:r>
        <w:rPr>
          <w:rFonts w:eastAsia="Times New Roman" w:cs="Times New Roman"/>
          <w:szCs w:val="24"/>
        </w:rPr>
        <w:t xml:space="preserve">ογαριασμών. </w:t>
      </w:r>
    </w:p>
    <w:p w14:paraId="16B1A42A"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3. Η με αριθμό 682/3-4-2017 επίκαιρη ερώτηση του Βουλευτή Αργολίδ</w:t>
      </w:r>
      <w:r>
        <w:rPr>
          <w:rFonts w:eastAsia="Times New Roman" w:cs="Times New Roman"/>
          <w:szCs w:val="24"/>
        </w:rPr>
        <w:t>ο</w:t>
      </w:r>
      <w:r>
        <w:rPr>
          <w:rFonts w:eastAsia="Times New Roman" w:cs="Times New Roman"/>
          <w:szCs w:val="24"/>
        </w:rPr>
        <w:t>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Ιωάννη Μανιάτη </w:t>
      </w:r>
      <w:r>
        <w:rPr>
          <w:rFonts w:eastAsia="Times New Roman" w:cs="Times New Roman"/>
          <w:szCs w:val="24"/>
        </w:rPr>
        <w:lastRenderedPageBreak/>
        <w:t>προς τον Υπουργό Περιβάλλοντος και Ενέργειας, σχετικά με την ενεργοποίηση της απόφασης για</w:t>
      </w:r>
      <w:r>
        <w:rPr>
          <w:rFonts w:eastAsia="Times New Roman" w:cs="Times New Roman"/>
          <w:szCs w:val="24"/>
        </w:rPr>
        <w:t xml:space="preserve"> την πιλοτική μελέτη της </w:t>
      </w:r>
      <w:r>
        <w:rPr>
          <w:rFonts w:eastAsia="Times New Roman" w:cs="Times New Roman"/>
          <w:szCs w:val="24"/>
        </w:rPr>
        <w:t>ζ</w:t>
      </w:r>
      <w:r>
        <w:rPr>
          <w:rFonts w:eastAsia="Times New Roman" w:cs="Times New Roman"/>
          <w:szCs w:val="24"/>
        </w:rPr>
        <w:t xml:space="preserve">ώνης </w:t>
      </w:r>
      <w:r>
        <w:rPr>
          <w:rFonts w:eastAsia="Times New Roman" w:cs="Times New Roman"/>
          <w:szCs w:val="24"/>
        </w:rPr>
        <w:t>ο</w:t>
      </w:r>
      <w:r>
        <w:rPr>
          <w:rFonts w:eastAsia="Times New Roman" w:cs="Times New Roman"/>
          <w:szCs w:val="24"/>
        </w:rPr>
        <w:t xml:space="preserve">ικιστικού </w:t>
      </w:r>
      <w:r>
        <w:rPr>
          <w:rFonts w:eastAsia="Times New Roman" w:cs="Times New Roman"/>
          <w:szCs w:val="24"/>
        </w:rPr>
        <w:t>ε</w:t>
      </w:r>
      <w:r>
        <w:rPr>
          <w:rFonts w:eastAsia="Times New Roman" w:cs="Times New Roman"/>
          <w:szCs w:val="24"/>
        </w:rPr>
        <w:t xml:space="preserve">λέγχου (ΖΟΕ) του Άργους. </w:t>
      </w:r>
    </w:p>
    <w:p w14:paraId="16B1A42B"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16B1A42C"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1. Η με αριθμό 678/31-3-2017 επίκαιρη ερώτηση του Βουλευτή Β</w:t>
      </w:r>
      <w:r>
        <w:rPr>
          <w:rFonts w:eastAsia="Times New Roman" w:cs="Times New Roman"/>
          <w:szCs w:val="24"/>
        </w:rPr>
        <w:t>΄</w:t>
      </w:r>
      <w:r>
        <w:rPr>
          <w:rFonts w:eastAsia="Times New Roman" w:cs="Times New Roman"/>
          <w:szCs w:val="24"/>
        </w:rPr>
        <w:t xml:space="preserve"> Αθηνών της Νέας Δημοκρατίας κ</w:t>
      </w:r>
      <w:r>
        <w:rPr>
          <w:rFonts w:eastAsia="Times New Roman" w:cs="Times New Roman"/>
          <w:szCs w:val="24"/>
        </w:rPr>
        <w:t xml:space="preserve">. Κωνσταντίνου Χατζηδάκη προς τον Υπουργό Υποδομών και Μεταφορών, σχετικά με ελλείμματα στις αστικές συγκοινωνίες της Αθήνας. </w:t>
      </w:r>
    </w:p>
    <w:p w14:paraId="16B1A42D"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2. Η με αριθμό 677/31-3-2017 επίκαιρη ερώτηση της Βουλευτού Δράμας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szCs w:val="24"/>
        </w:rPr>
        <w:t>.</w:t>
      </w:r>
      <w:r>
        <w:rPr>
          <w:rFonts w:eastAsia="Times New Roman" w:cs="Times New Roman"/>
          <w:szCs w:val="24"/>
        </w:rPr>
        <w:t xml:space="preserve"> Χαράς </w:t>
      </w:r>
      <w:proofErr w:type="spellStart"/>
      <w:r>
        <w:rPr>
          <w:rFonts w:eastAsia="Times New Roman" w:cs="Times New Roman"/>
          <w:szCs w:val="24"/>
        </w:rPr>
        <w:t>Κεφαλίδου</w:t>
      </w:r>
      <w:proofErr w:type="spellEnd"/>
      <w:r>
        <w:rPr>
          <w:rFonts w:eastAsia="Times New Roman" w:cs="Times New Roman"/>
          <w:szCs w:val="24"/>
        </w:rPr>
        <w:t xml:space="preserve"> προς την Υπουργό Πολιτισμού και Αθλητισμού, σχετικά με την Εθνική Πινακοθήκη και το κόστος καθυστέρησης της ολοκλήρωσης του έργου επέκτασης. </w:t>
      </w:r>
    </w:p>
    <w:p w14:paraId="16B1A42E"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3. Η με αριθμό 660/28-3-2017 επίκαιρη ερώτηση του Βουλευτή Σάμου του Συνασπισμού Ριζοσπαστικής Αριστεράς κ. Δημητ</w:t>
      </w:r>
      <w:r>
        <w:rPr>
          <w:rFonts w:eastAsia="Times New Roman" w:cs="Times New Roman"/>
          <w:szCs w:val="24"/>
        </w:rPr>
        <w:t xml:space="preserve">ρίου </w:t>
      </w:r>
      <w:proofErr w:type="spellStart"/>
      <w:r>
        <w:rPr>
          <w:rFonts w:eastAsia="Times New Roman" w:cs="Times New Roman"/>
          <w:szCs w:val="24"/>
        </w:rPr>
        <w:t>Σεβαστάκη</w:t>
      </w:r>
      <w:proofErr w:type="spellEnd"/>
      <w:r>
        <w:rPr>
          <w:rFonts w:eastAsia="Times New Roman" w:cs="Times New Roman"/>
          <w:szCs w:val="24"/>
        </w:rPr>
        <w:t xml:space="preserve"> προς τον Υπουργό Ψηφιακής Πολιτικής, Τηλεπικοινωνιών και Ενημέρωσης, σχετικά με τη</w:t>
      </w:r>
      <w:r>
        <w:rPr>
          <w:rFonts w:eastAsia="Times New Roman" w:cs="Times New Roman"/>
          <w:szCs w:val="24"/>
        </w:rPr>
        <w:t>ν</w:t>
      </w:r>
      <w:r>
        <w:rPr>
          <w:rFonts w:eastAsia="Times New Roman" w:cs="Times New Roman"/>
          <w:szCs w:val="24"/>
        </w:rPr>
        <w:t xml:space="preserve"> επαναλειτουργία της </w:t>
      </w:r>
      <w:r>
        <w:rPr>
          <w:rFonts w:eastAsia="Times New Roman" w:cs="Times New Roman"/>
          <w:szCs w:val="24"/>
        </w:rPr>
        <w:t>«</w:t>
      </w:r>
      <w:r>
        <w:rPr>
          <w:rFonts w:eastAsia="Times New Roman" w:cs="Times New Roman"/>
          <w:szCs w:val="24"/>
        </w:rPr>
        <w:t>Σαμιακής Τηλεόρασης</w:t>
      </w:r>
      <w:r>
        <w:rPr>
          <w:rFonts w:eastAsia="Times New Roman" w:cs="Times New Roman"/>
          <w:szCs w:val="24"/>
        </w:rPr>
        <w:t>»</w:t>
      </w:r>
      <w:r>
        <w:rPr>
          <w:rFonts w:eastAsia="Times New Roman" w:cs="Times New Roman"/>
          <w:szCs w:val="24"/>
        </w:rPr>
        <w:t xml:space="preserve"> και το πλαίσιο εύρυθμης λειτουργίας των περιφερειακών ΜΜΕ. </w:t>
      </w:r>
    </w:p>
    <w:p w14:paraId="16B1A42F"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4. Η με αριθμό 333/12-1-2017 επίκαιρη ερώτηση του Βουλε</w:t>
      </w:r>
      <w:r>
        <w:rPr>
          <w:rFonts w:eastAsia="Times New Roman" w:cs="Times New Roman"/>
          <w:szCs w:val="24"/>
        </w:rPr>
        <w:t>υτή Αχαΐας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Θεοδώρου Παπαθεοδώρου προς τον Υπουργό Ψηφιακής Πολιτικής, Τηλεπικοινωνιών και Ενημέρωσης, σχετικά με τη χρηματοδότηση δημοσιογράφων και ιστοσελίδων.</w:t>
      </w:r>
    </w:p>
    <w:p w14:paraId="16B1A430" w14:textId="77777777" w:rsidR="00E93311" w:rsidRDefault="006736A2">
      <w:pPr>
        <w:tabs>
          <w:tab w:val="left" w:pos="1134"/>
        </w:tabs>
        <w:spacing w:after="0" w:line="600" w:lineRule="auto"/>
        <w:ind w:firstLine="720"/>
        <w:jc w:val="both"/>
        <w:rPr>
          <w:rFonts w:eastAsia="Times New Roman" w:cs="Times New Roman"/>
          <w:szCs w:val="24"/>
        </w:rPr>
      </w:pPr>
      <w:r>
        <w:rPr>
          <w:rFonts w:eastAsia="Times New Roman" w:cs="Times New Roman"/>
          <w:szCs w:val="24"/>
        </w:rPr>
        <w:t>5. Η με αριθμό 643/21-3-2017 επίκαιρη ερώτηση το</w:t>
      </w:r>
      <w:r>
        <w:rPr>
          <w:rFonts w:eastAsia="Times New Roman" w:cs="Times New Roman"/>
          <w:szCs w:val="24"/>
        </w:rPr>
        <w:t>υ Βουλευτή Αιτωλοακαρνανίας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Δημητρίου Κωνσταντόπουλου προς τον Υπουργό Παιδείας, Έρευνας και Θρησκευμάτων, σχετικά με τη στήριξη και την αναβάθμιση του ΤΕΙ Μεσολογγίου</w:t>
      </w:r>
      <w:r>
        <w:rPr>
          <w:rFonts w:eastAsia="Times New Roman" w:cs="Times New Roman"/>
          <w:szCs w:val="24"/>
        </w:rPr>
        <w:t>.</w:t>
      </w:r>
    </w:p>
    <w:p w14:paraId="16B1A431"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6. Η με αριθμό 504/20-2-2017 επίκαιρη ερ</w:t>
      </w:r>
      <w:r>
        <w:rPr>
          <w:rFonts w:eastAsia="Times New Roman" w:cs="Times New Roman"/>
          <w:szCs w:val="24"/>
        </w:rPr>
        <w:t>ώτηση του Βουλευτή Επικρατείας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Χρήστου Παππά προς τον Υπουργό Παιδείας, Έρευνας και Θρησκευμάτων, σχετικά με «την εκπλήρωση του </w:t>
      </w:r>
      <w:r>
        <w:rPr>
          <w:rFonts w:eastAsia="Times New Roman" w:cs="Times New Roman"/>
          <w:szCs w:val="24"/>
        </w:rPr>
        <w:t>«τ</w:t>
      </w:r>
      <w:r>
        <w:rPr>
          <w:rFonts w:eastAsia="Times New Roman" w:cs="Times New Roman"/>
          <w:szCs w:val="24"/>
        </w:rPr>
        <w:t xml:space="preserve">άματος του </w:t>
      </w:r>
      <w:r>
        <w:rPr>
          <w:rFonts w:eastAsia="Times New Roman" w:cs="Times New Roman"/>
          <w:szCs w:val="24"/>
        </w:rPr>
        <w:t>έ</w:t>
      </w:r>
      <w:r>
        <w:rPr>
          <w:rFonts w:eastAsia="Times New Roman" w:cs="Times New Roman"/>
          <w:szCs w:val="24"/>
        </w:rPr>
        <w:t>θνους</w:t>
      </w:r>
      <w:r>
        <w:rPr>
          <w:rFonts w:eastAsia="Times New Roman" w:cs="Times New Roman"/>
          <w:szCs w:val="24"/>
        </w:rPr>
        <w:t>»</w:t>
      </w:r>
      <w:r>
        <w:rPr>
          <w:rFonts w:eastAsia="Times New Roman" w:cs="Times New Roman"/>
          <w:szCs w:val="24"/>
        </w:rPr>
        <w:t>».</w:t>
      </w:r>
    </w:p>
    <w:p w14:paraId="16B1A432"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7. Η με αριθμό 602/14-3-2017 επίκαιρη ερώτηση του Βουλευτή Α</w:t>
      </w:r>
      <w:r>
        <w:rPr>
          <w:rFonts w:eastAsia="Times New Roman" w:cs="Times New Roman"/>
          <w:szCs w:val="24"/>
        </w:rPr>
        <w:t>΄</w:t>
      </w:r>
      <w:r>
        <w:rPr>
          <w:rFonts w:eastAsia="Times New Roman" w:cs="Times New Roman"/>
          <w:szCs w:val="24"/>
        </w:rPr>
        <w:t xml:space="preserve"> Θεσσαλ</w:t>
      </w:r>
      <w:r>
        <w:rPr>
          <w:rFonts w:eastAsia="Times New Roman" w:cs="Times New Roman"/>
          <w:szCs w:val="24"/>
        </w:rPr>
        <w:t>ονίκης του Κομμουνιστικού Κόμματος Ελλάδ</w:t>
      </w:r>
      <w:r>
        <w:rPr>
          <w:rFonts w:eastAsia="Times New Roman" w:cs="Times New Roman"/>
          <w:szCs w:val="24"/>
        </w:rPr>
        <w:t>α</w:t>
      </w:r>
      <w:r>
        <w:rPr>
          <w:rFonts w:eastAsia="Times New Roman" w:cs="Times New Roman"/>
          <w:szCs w:val="24"/>
        </w:rPr>
        <w:t xml:space="preserve">ς κ. Ιωάννη Δελή προς τον Υπουργό Παιδείας, Έρευνας και Θρησκευμάτων, σχετικά με τις άδειες των αναπληρωτών εκπαιδευτικών. </w:t>
      </w:r>
    </w:p>
    <w:p w14:paraId="16B1A433"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8. Η με αριθμό 572/7-3-2017 επίκαιρη ερώτηση του Βουλευτή Ηρακλείου της Δημοκρατικής Συμπαρ</w:t>
      </w:r>
      <w:r>
        <w:rPr>
          <w:rFonts w:eastAsia="Times New Roman" w:cs="Times New Roman"/>
          <w:szCs w:val="24"/>
        </w:rPr>
        <w:t>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Παιδείας, Έρευνας και Θρησκευμάτων, σχετικά </w:t>
      </w:r>
      <w:r>
        <w:rPr>
          <w:rFonts w:eastAsia="Times New Roman" w:cs="Times New Roman"/>
          <w:szCs w:val="24"/>
        </w:rPr>
        <w:lastRenderedPageBreak/>
        <w:t xml:space="preserve">με την «έκδοση προεδρικών διαταγμάτων για την αναγνώριση των επαγγελματικών δικαιωμάτων των πτυχιούχων ΤΕΙ». </w:t>
      </w:r>
    </w:p>
    <w:p w14:paraId="16B1A434"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w:t>
      </w:r>
      <w:r>
        <w:rPr>
          <w:rFonts w:eastAsia="Times New Roman" w:cs="Times New Roman"/>
          <w:szCs w:val="24"/>
        </w:rPr>
        <w:t xml:space="preserve">ιμή να ανακοινώσω στο Σώμα ότι ο Αρχηγός της Αξιωματικής Αντιπολίτευσης και Πρόεδρος της Κοινοβουλευτικής Ομάδας της Νέας Δημοκρατίας κ. Κυριάκος Μητσοτάκης και οι Βουλευτές του κόμματός του κατέθεσαν πρόταση για σύσταση </w:t>
      </w:r>
      <w:r>
        <w:rPr>
          <w:rFonts w:eastAsia="Times New Roman" w:cs="Times New Roman"/>
          <w:szCs w:val="24"/>
        </w:rPr>
        <w:t>εξεταστικής επιτροπής</w:t>
      </w:r>
      <w:r>
        <w:rPr>
          <w:rFonts w:eastAsia="Times New Roman" w:cs="Times New Roman"/>
          <w:szCs w:val="24"/>
        </w:rPr>
        <w:t xml:space="preserve"> για τη διερεύ</w:t>
      </w:r>
      <w:r>
        <w:rPr>
          <w:rFonts w:eastAsia="Times New Roman" w:cs="Times New Roman"/>
          <w:szCs w:val="24"/>
        </w:rPr>
        <w:t xml:space="preserve">νηση της διαχείρισης και των δαπανών της δημόσιας υγείας από το 1996 μέχρι σήμερα, σύμφωνα με </w:t>
      </w:r>
      <w:r>
        <w:rPr>
          <w:rFonts w:eastAsia="Times New Roman" w:cs="Times New Roman"/>
          <w:szCs w:val="24"/>
        </w:rPr>
        <w:t xml:space="preserve">τα άρθρα </w:t>
      </w:r>
      <w:r>
        <w:rPr>
          <w:rFonts w:eastAsia="Times New Roman" w:cs="Times New Roman"/>
          <w:szCs w:val="24"/>
        </w:rPr>
        <w:t xml:space="preserve">68 παράγραφος 2 του Συντάγματος και 144 </w:t>
      </w:r>
      <w:proofErr w:type="spellStart"/>
      <w:r>
        <w:rPr>
          <w:rFonts w:eastAsia="Times New Roman" w:cs="Times New Roman"/>
          <w:szCs w:val="24"/>
        </w:rPr>
        <w:t>επ</w:t>
      </w:r>
      <w:proofErr w:type="spellEnd"/>
      <w:r>
        <w:rPr>
          <w:rFonts w:eastAsia="Times New Roman" w:cs="Times New Roman"/>
          <w:szCs w:val="24"/>
        </w:rPr>
        <w:t xml:space="preserve">. του Κανονισμού της Βουλής. </w:t>
      </w:r>
    </w:p>
    <w:p w14:paraId="16B1A435"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Η πρόταση αυτή θα καταχωριστεί στα Πρακτικά της σημερινής συνεδρίασης, θα τυπωθεί</w:t>
      </w:r>
      <w:r>
        <w:rPr>
          <w:rFonts w:eastAsia="Times New Roman" w:cs="Times New Roman"/>
          <w:szCs w:val="24"/>
        </w:rPr>
        <w:t xml:space="preserve"> και θα διανεμηθεί στους Βουλευτές, όπως προβλέπει ο Κανονισμός. </w:t>
      </w:r>
    </w:p>
    <w:p w14:paraId="16B1A436"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(Η προαναφερθείσα πρόταση </w:t>
      </w:r>
      <w:r>
        <w:rPr>
          <w:rFonts w:eastAsia="Times New Roman" w:cs="Times New Roman"/>
          <w:szCs w:val="24"/>
        </w:rPr>
        <w:t xml:space="preserve">καταχωρίζεται στα Πρακτικά και </w:t>
      </w:r>
      <w:r>
        <w:rPr>
          <w:rFonts w:eastAsia="Times New Roman" w:cs="Times New Roman"/>
          <w:szCs w:val="24"/>
        </w:rPr>
        <w:t>έχει ως εξής:</w:t>
      </w:r>
    </w:p>
    <w:p w14:paraId="16B1A437" w14:textId="77777777" w:rsidR="00E93311" w:rsidRDefault="006736A2">
      <w:pPr>
        <w:spacing w:after="0" w:line="600" w:lineRule="auto"/>
        <w:ind w:firstLine="720"/>
        <w:jc w:val="center"/>
        <w:rPr>
          <w:rFonts w:eastAsia="Times New Roman" w:cs="Times New Roman"/>
          <w:szCs w:val="24"/>
        </w:rPr>
      </w:pPr>
      <w:r>
        <w:rPr>
          <w:rFonts w:eastAsia="Times New Roman" w:cs="Times New Roman"/>
          <w:szCs w:val="24"/>
        </w:rPr>
        <w:t>(ΑΛΛΑΓΗ ΣΕΛΙΔΑΣ</w:t>
      </w:r>
      <w:r>
        <w:rPr>
          <w:rFonts w:eastAsia="Times New Roman" w:cs="Times New Roman"/>
          <w:szCs w:val="24"/>
        </w:rPr>
        <w:t>)</w:t>
      </w:r>
    </w:p>
    <w:p w14:paraId="16B1A438" w14:textId="77777777" w:rsidR="00E93311" w:rsidRDefault="006736A2">
      <w:pPr>
        <w:spacing w:after="0" w:line="600" w:lineRule="auto"/>
        <w:ind w:firstLine="720"/>
        <w:jc w:val="center"/>
        <w:rPr>
          <w:rFonts w:eastAsia="Times New Roman" w:cs="Times New Roman"/>
          <w:szCs w:val="24"/>
        </w:rPr>
      </w:pPr>
      <w:r>
        <w:rPr>
          <w:rFonts w:eastAsia="Times New Roman" w:cs="Times New Roman"/>
          <w:szCs w:val="24"/>
        </w:rPr>
        <w:t>Να μπουν οι σελίδες 19-</w:t>
      </w:r>
      <w:r>
        <w:rPr>
          <w:rFonts w:eastAsia="Times New Roman" w:cs="Times New Roman"/>
          <w:szCs w:val="24"/>
        </w:rPr>
        <w:t>27</w:t>
      </w:r>
    </w:p>
    <w:p w14:paraId="16B1A439" w14:textId="77777777" w:rsidR="00E93311" w:rsidRDefault="006736A2">
      <w:pPr>
        <w:spacing w:after="0"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ΑΛΛΑΓΗ ΣΕΛΙΔΑΣ)</w:t>
      </w:r>
    </w:p>
    <w:p w14:paraId="16B1A43A" w14:textId="77777777" w:rsidR="00E93311" w:rsidRDefault="006736A2">
      <w:pPr>
        <w:spacing w:after="0" w:line="600" w:lineRule="auto"/>
        <w:ind w:firstLine="720"/>
        <w:jc w:val="both"/>
        <w:rPr>
          <w:rFonts w:eastAsia="Times New Roman" w:cs="Times New Roman"/>
          <w:szCs w:val="24"/>
        </w:rPr>
      </w:pPr>
      <w:r w:rsidRPr="003257DB">
        <w:rPr>
          <w:rFonts w:eastAsia="Times New Roman" w:cs="Times New Roman"/>
          <w:b/>
          <w:szCs w:val="24"/>
        </w:rPr>
        <w:t>Π</w:t>
      </w:r>
      <w:r>
        <w:rPr>
          <w:rFonts w:eastAsia="Times New Roman" w:cs="Times New Roman"/>
          <w:b/>
          <w:szCs w:val="24"/>
        </w:rPr>
        <w:t>ΡΟΕΔΡΕΥΩΝ (Νικήτας Κακλαμάνης):</w:t>
      </w:r>
      <w:r>
        <w:rPr>
          <w:rFonts w:eastAsia="Times New Roman" w:cs="Times New Roman"/>
          <w:szCs w:val="24"/>
        </w:rPr>
        <w:t xml:space="preserve"> Παρακαλείται ο κύριος Γραμματέας να ανακοινώσει τις αναφορές προς το Σώμα.</w:t>
      </w:r>
    </w:p>
    <w:p w14:paraId="16B1A43B"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(Ανακοινώνονται προς το Σώμα από τον Γραμματέα της Βουλής κ. Γεώργιο Ψυχογιό, Βουλευτή Κορινθίας, τα ακόλουθα:</w:t>
      </w:r>
    </w:p>
    <w:p w14:paraId="16B1A43C" w14:textId="77777777" w:rsidR="00E93311" w:rsidRDefault="006736A2">
      <w:pPr>
        <w:spacing w:line="600" w:lineRule="auto"/>
        <w:ind w:firstLine="720"/>
        <w:contextualSpacing/>
        <w:jc w:val="both"/>
        <w:rPr>
          <w:rFonts w:eastAsia="Times New Roman" w:cs="Times New Roman"/>
          <w:szCs w:val="24"/>
        </w:rPr>
      </w:pPr>
      <w:r w:rsidRPr="00272334">
        <w:rPr>
          <w:rFonts w:eastAsia="Times New Roman" w:cs="Times New Roman"/>
          <w:szCs w:val="24"/>
        </w:rPr>
        <w:t>Α. ΚΑΤΑΘΕΣΗ ΑΝΑΦΟΡΩΝ</w:t>
      </w:r>
    </w:p>
    <w:p w14:paraId="16B1A43D" w14:textId="77777777" w:rsidR="00E93311" w:rsidRDefault="006736A2">
      <w:pPr>
        <w:spacing w:line="600" w:lineRule="auto"/>
        <w:ind w:firstLine="720"/>
        <w:contextualSpacing/>
        <w:jc w:val="center"/>
        <w:rPr>
          <w:rFonts w:eastAsia="Times New Roman" w:cs="Times New Roman"/>
          <w:szCs w:val="24"/>
        </w:rPr>
      </w:pPr>
      <w:r>
        <w:rPr>
          <w:rFonts w:eastAsia="Times New Roman" w:cs="Times New Roman"/>
          <w:szCs w:val="24"/>
        </w:rPr>
        <w:t>(Να μπει η σελίδα 28.α.</w:t>
      </w:r>
      <w:r w:rsidRPr="00272334">
        <w:rPr>
          <w:rFonts w:eastAsia="Times New Roman" w:cs="Times New Roman"/>
          <w:szCs w:val="24"/>
        </w:rPr>
        <w:t>)</w:t>
      </w:r>
    </w:p>
    <w:p w14:paraId="16B1A43E" w14:textId="77777777" w:rsidR="00E93311" w:rsidRDefault="006736A2">
      <w:pPr>
        <w:spacing w:line="600" w:lineRule="auto"/>
        <w:ind w:firstLine="720"/>
        <w:contextualSpacing/>
        <w:jc w:val="both"/>
        <w:rPr>
          <w:rFonts w:eastAsia="Times New Roman" w:cs="Times New Roman"/>
          <w:szCs w:val="24"/>
        </w:rPr>
      </w:pPr>
      <w:r w:rsidRPr="00272334">
        <w:rPr>
          <w:rFonts w:eastAsia="Times New Roman" w:cs="Times New Roman"/>
          <w:szCs w:val="24"/>
        </w:rPr>
        <w:t xml:space="preserve">Β. ΑΠΑΝΤΗΣΕΙΣ ΥΠΟΥΡΓΩΝ </w:t>
      </w:r>
      <w:r w:rsidRPr="00272334">
        <w:rPr>
          <w:rFonts w:eastAsia="Times New Roman" w:cs="Times New Roman"/>
          <w:szCs w:val="24"/>
        </w:rPr>
        <w:t xml:space="preserve">ΣΕ ΕΡΩΤΗΣΕΙΣ </w:t>
      </w:r>
      <w:r>
        <w:rPr>
          <w:rFonts w:eastAsia="Times New Roman" w:cs="Times New Roman"/>
          <w:szCs w:val="24"/>
        </w:rPr>
        <w:t>1</w:t>
      </w:r>
      <w:r w:rsidRPr="00272334">
        <w:rPr>
          <w:rFonts w:eastAsia="Times New Roman" w:cs="Times New Roman"/>
          <w:szCs w:val="24"/>
        </w:rPr>
        <w:t>ΒΟΥΛΕΥΤΩΝ</w:t>
      </w:r>
    </w:p>
    <w:p w14:paraId="16B1A43F" w14:textId="77777777" w:rsidR="00E93311" w:rsidRDefault="006736A2">
      <w:pPr>
        <w:spacing w:line="600" w:lineRule="auto"/>
        <w:ind w:firstLine="720"/>
        <w:contextualSpacing/>
        <w:jc w:val="center"/>
        <w:rPr>
          <w:rFonts w:eastAsia="Times New Roman" w:cs="Times New Roman"/>
          <w:szCs w:val="24"/>
        </w:rPr>
      </w:pPr>
      <w:r>
        <w:rPr>
          <w:rFonts w:eastAsia="Times New Roman" w:cs="Times New Roman"/>
          <w:szCs w:val="24"/>
        </w:rPr>
        <w:t>(Να μπει η σελίδα 28.β.</w:t>
      </w:r>
      <w:r w:rsidRPr="00272334">
        <w:rPr>
          <w:rFonts w:eastAsia="Times New Roman" w:cs="Times New Roman"/>
          <w:szCs w:val="24"/>
        </w:rPr>
        <w:t>)</w:t>
      </w:r>
    </w:p>
    <w:p w14:paraId="16B1A440" w14:textId="77777777" w:rsidR="00E93311" w:rsidRDefault="006736A2">
      <w:pPr>
        <w:spacing w:line="600" w:lineRule="auto"/>
        <w:ind w:firstLine="720"/>
        <w:contextualSpacing/>
        <w:jc w:val="center"/>
        <w:rPr>
          <w:rFonts w:eastAsia="Times New Roman" w:cs="Times New Roman"/>
          <w:color w:val="FF0000"/>
          <w:szCs w:val="24"/>
        </w:rPr>
      </w:pPr>
      <w:r w:rsidRPr="00272334">
        <w:rPr>
          <w:rFonts w:eastAsia="Times New Roman" w:cs="Times New Roman"/>
          <w:color w:val="FF0000"/>
          <w:szCs w:val="24"/>
        </w:rPr>
        <w:t>(ΑΛΛΑΓΗ ΣΕΛΙΔΑΣ)</w:t>
      </w:r>
    </w:p>
    <w:p w14:paraId="16B1A441" w14:textId="77777777" w:rsidR="00E93311" w:rsidRDefault="006736A2">
      <w:pPr>
        <w:spacing w:after="0" w:line="600" w:lineRule="auto"/>
        <w:ind w:firstLine="720"/>
        <w:jc w:val="both"/>
        <w:rPr>
          <w:rFonts w:eastAsia="Times New Roman" w:cs="Times New Roman"/>
          <w:b/>
          <w:szCs w:val="24"/>
        </w:rPr>
      </w:pPr>
      <w:r>
        <w:rPr>
          <w:rFonts w:eastAsia="Times New Roman"/>
          <w:b/>
          <w:bCs/>
          <w:szCs w:val="24"/>
        </w:rPr>
        <w:t>ΠΡΟΕΔΡΕΥΩΝ (Νικήτας Κακλαμάνης):</w:t>
      </w:r>
      <w:r>
        <w:rPr>
          <w:rFonts w:eastAsia="Times New Roman" w:cs="Times New Roman"/>
          <w:szCs w:val="24"/>
        </w:rPr>
        <w:t xml:space="preserve"> </w:t>
      </w:r>
      <w:r>
        <w:rPr>
          <w:rFonts w:eastAsia="Times New Roman" w:cs="Times New Roman"/>
          <w:szCs w:val="24"/>
        </w:rPr>
        <w:t>Κυρίες και κύριοι συνάδελφοι,</w:t>
      </w:r>
      <w:r>
        <w:rPr>
          <w:rFonts w:eastAsia="Times New Roman" w:cs="Times New Roman"/>
          <w:szCs w:val="24"/>
        </w:rPr>
        <w:t xml:space="preserve"> συνεχίζουμε </w:t>
      </w:r>
      <w:r>
        <w:rPr>
          <w:rFonts w:eastAsia="Times New Roman" w:cs="Times New Roman"/>
          <w:szCs w:val="24"/>
        </w:rPr>
        <w:t>επί των επικαίρων ερωτήσεων.</w:t>
      </w:r>
      <w:r>
        <w:rPr>
          <w:rFonts w:eastAsia="Times New Roman" w:cs="Times New Roman"/>
          <w:szCs w:val="24"/>
        </w:rPr>
        <w:t xml:space="preserve"> </w:t>
      </w:r>
    </w:p>
    <w:p w14:paraId="16B1A442"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Η πρώτη με αριθμό 691/4-4-2017 επίκαιρη ερώτηση πρώτου κύκλου του Βουλευτή Φθιώτιδας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Σταϊκούρα</w:t>
      </w:r>
      <w:proofErr w:type="spellEnd"/>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τη χρηματοδότηση δράσεων από προϊόντα εγκληματικών ενεργειών κατά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ημοσίου</w:t>
      </w:r>
      <w:r>
        <w:rPr>
          <w:rFonts w:eastAsia="Times New Roman" w:cs="Times New Roman"/>
          <w:szCs w:val="24"/>
        </w:rPr>
        <w:t xml:space="preserve"> και τη διάθεση ποσού για κοινωνικούς σκοπούς, δεν θα συζητηθεί λόγω απουσίας του κ. </w:t>
      </w:r>
      <w:proofErr w:type="spellStart"/>
      <w:r>
        <w:rPr>
          <w:rFonts w:eastAsia="Times New Roman" w:cs="Times New Roman"/>
          <w:szCs w:val="24"/>
        </w:rPr>
        <w:t>Χουλιαράκη</w:t>
      </w:r>
      <w:proofErr w:type="spellEnd"/>
      <w:r>
        <w:rPr>
          <w:rFonts w:eastAsia="Times New Roman" w:cs="Times New Roman"/>
          <w:szCs w:val="24"/>
        </w:rPr>
        <w:t xml:space="preserve"> στο εξωτερικό.</w:t>
      </w:r>
    </w:p>
    <w:p w14:paraId="16B1A443"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Επίσης, η πέμπτη με αριθμό 658/27-3-2017 επίκαιρη ερώτηση δεύτερου κύκλου του Βουλευτή Β΄ Αθηνών του Λαϊκού Συνδέσμου - Χρυσή Αυγή κ. </w:t>
      </w:r>
      <w:r>
        <w:rPr>
          <w:rFonts w:eastAsia="Times New Roman" w:cs="Times New Roman"/>
          <w:bCs/>
          <w:szCs w:val="24"/>
        </w:rPr>
        <w:t xml:space="preserve">Ηλία </w:t>
      </w:r>
      <w:proofErr w:type="spellStart"/>
      <w:r>
        <w:rPr>
          <w:rFonts w:eastAsia="Times New Roman" w:cs="Times New Roman"/>
          <w:bCs/>
          <w:szCs w:val="24"/>
        </w:rPr>
        <w:t>Παναγι</w:t>
      </w:r>
      <w:r>
        <w:rPr>
          <w:rFonts w:eastAsia="Times New Roman" w:cs="Times New Roman"/>
          <w:bCs/>
          <w:szCs w:val="24"/>
        </w:rPr>
        <w:t>ώταρου</w:t>
      </w:r>
      <w:proofErr w:type="spellEnd"/>
      <w:r>
        <w:rPr>
          <w:rFonts w:eastAsia="Times New Roman" w:cs="Times New Roman"/>
          <w:b/>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με θέμα την απόδοση </w:t>
      </w:r>
      <w:r>
        <w:rPr>
          <w:rFonts w:eastAsia="Times New Roman" w:cs="Times New Roman"/>
          <w:szCs w:val="24"/>
        </w:rPr>
        <w:t>λ</w:t>
      </w:r>
      <w:r>
        <w:rPr>
          <w:rFonts w:eastAsia="Times New Roman" w:cs="Times New Roman"/>
          <w:szCs w:val="24"/>
        </w:rPr>
        <w:t xml:space="preserve">ογαριασμού Ολυμπιακών Αγώνων, δεν θα συζητηθεί λόγω απουσίας του κ. </w:t>
      </w:r>
      <w:proofErr w:type="spellStart"/>
      <w:r>
        <w:rPr>
          <w:rFonts w:eastAsia="Times New Roman" w:cs="Times New Roman"/>
          <w:szCs w:val="24"/>
        </w:rPr>
        <w:t>Χουλιαράκη</w:t>
      </w:r>
      <w:proofErr w:type="spellEnd"/>
      <w:r>
        <w:rPr>
          <w:rFonts w:eastAsia="Times New Roman" w:cs="Times New Roman"/>
          <w:szCs w:val="24"/>
        </w:rPr>
        <w:t xml:space="preserve"> στο εξωτερικό.</w:t>
      </w:r>
    </w:p>
    <w:p w14:paraId="16B1A444"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Η εικοστή με αριθμό 447/6-2-2017 επίκαιρη ερώτηση δεύτερου κύκλου Βουλευτή Β΄ Αθηνών της Νέας Δημοκρατία</w:t>
      </w:r>
      <w:r>
        <w:rPr>
          <w:rFonts w:eastAsia="Times New Roman" w:cs="Times New Roman"/>
          <w:szCs w:val="24"/>
        </w:rPr>
        <w:t xml:space="preserve">ς κ. </w:t>
      </w:r>
      <w:r>
        <w:rPr>
          <w:rFonts w:eastAsia="Times New Roman" w:cs="Times New Roman"/>
          <w:bCs/>
          <w:szCs w:val="24"/>
        </w:rPr>
        <w:t xml:space="preserve">Σπυρίδωνος - </w:t>
      </w:r>
      <w:proofErr w:type="spellStart"/>
      <w:r>
        <w:rPr>
          <w:rFonts w:eastAsia="Times New Roman" w:cs="Times New Roman"/>
          <w:bCs/>
          <w:szCs w:val="24"/>
        </w:rPr>
        <w:t>Α</w:t>
      </w:r>
      <w:r>
        <w:rPr>
          <w:rFonts w:eastAsia="Times New Roman" w:cs="Times New Roman"/>
          <w:bCs/>
          <w:szCs w:val="24"/>
        </w:rPr>
        <w:t>δ</w:t>
      </w:r>
      <w:r>
        <w:rPr>
          <w:rFonts w:eastAsia="Times New Roman" w:cs="Times New Roman"/>
          <w:bCs/>
          <w:szCs w:val="24"/>
        </w:rPr>
        <w:t>ώ</w:t>
      </w:r>
      <w:r>
        <w:rPr>
          <w:rFonts w:eastAsia="Times New Roman" w:cs="Times New Roman"/>
          <w:bCs/>
          <w:szCs w:val="24"/>
        </w:rPr>
        <w:t>νι</w:t>
      </w:r>
      <w:r>
        <w:rPr>
          <w:rFonts w:eastAsia="Times New Roman" w:cs="Times New Roman"/>
          <w:bCs/>
          <w:szCs w:val="24"/>
        </w:rPr>
        <w:t>δος</w:t>
      </w:r>
      <w:proofErr w:type="spellEnd"/>
      <w:r>
        <w:rPr>
          <w:rFonts w:eastAsia="Times New Roman" w:cs="Times New Roman"/>
          <w:bCs/>
          <w:szCs w:val="24"/>
        </w:rPr>
        <w:t xml:space="preserve"> Γεωργιάδη</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szCs w:val="24"/>
        </w:rPr>
        <w:t xml:space="preserve"> σχετικά με τη συνάντηση του Πρωθυπουργού με εκπροσώπους της </w:t>
      </w:r>
      <w:r>
        <w:rPr>
          <w:rFonts w:eastAsia="Times New Roman" w:cs="Times New Roman"/>
          <w:szCs w:val="24"/>
        </w:rPr>
        <w:t>ε</w:t>
      </w:r>
      <w:r>
        <w:rPr>
          <w:rFonts w:eastAsia="Times New Roman" w:cs="Times New Roman"/>
          <w:szCs w:val="24"/>
        </w:rPr>
        <w:t xml:space="preserve">πενδυτικής Τράπεζας </w:t>
      </w:r>
      <w:proofErr w:type="spellStart"/>
      <w:r>
        <w:rPr>
          <w:rFonts w:eastAsia="Times New Roman" w:cs="Times New Roman"/>
          <w:szCs w:val="24"/>
        </w:rPr>
        <w:t>Rothschild</w:t>
      </w:r>
      <w:proofErr w:type="spellEnd"/>
      <w:r>
        <w:rPr>
          <w:rFonts w:eastAsia="Times New Roman" w:cs="Times New Roman"/>
          <w:szCs w:val="24"/>
        </w:rPr>
        <w:t xml:space="preserve"> δεν θα συζητηθεί λόγω κωλύματος του κ. </w:t>
      </w:r>
      <w:proofErr w:type="spellStart"/>
      <w:r>
        <w:rPr>
          <w:rFonts w:eastAsia="Times New Roman" w:cs="Times New Roman"/>
          <w:szCs w:val="24"/>
        </w:rPr>
        <w:t>Χουλιαράκη</w:t>
      </w:r>
      <w:proofErr w:type="spellEnd"/>
      <w:r>
        <w:rPr>
          <w:rFonts w:eastAsia="Times New Roman" w:cs="Times New Roman"/>
          <w:szCs w:val="24"/>
        </w:rPr>
        <w:t xml:space="preserve">, δεν θα συζητηθεί λόγω απουσίας του κ. </w:t>
      </w:r>
      <w:proofErr w:type="spellStart"/>
      <w:r>
        <w:rPr>
          <w:rFonts w:eastAsia="Times New Roman" w:cs="Times New Roman"/>
          <w:szCs w:val="24"/>
        </w:rPr>
        <w:t>Χουλιαρά</w:t>
      </w:r>
      <w:r>
        <w:rPr>
          <w:rFonts w:eastAsia="Times New Roman" w:cs="Times New Roman"/>
          <w:szCs w:val="24"/>
        </w:rPr>
        <w:t>κη</w:t>
      </w:r>
      <w:proofErr w:type="spellEnd"/>
      <w:r>
        <w:rPr>
          <w:rFonts w:eastAsia="Times New Roman" w:cs="Times New Roman"/>
          <w:szCs w:val="24"/>
        </w:rPr>
        <w:t xml:space="preserve"> στο εξωτερικό.</w:t>
      </w:r>
    </w:p>
    <w:p w14:paraId="16B1A445"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Η ένατη με αριθμό 520/23-2-2017 επίκαιρη ερώτηση δεύτερου κύκλου του Βουλευτή Ηλείας της Δημοκρατικής Συμπαράταξης ΠΑΣΟΚ - ΔΗΜΑΡ κ. </w:t>
      </w:r>
      <w:r>
        <w:rPr>
          <w:rFonts w:eastAsia="Times New Roman" w:cs="Times New Roman"/>
          <w:bCs/>
          <w:szCs w:val="24"/>
        </w:rPr>
        <w:t>Ιωάννη Κουτσούκου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τη σιωπή του κ. </w:t>
      </w:r>
      <w:proofErr w:type="spellStart"/>
      <w:r>
        <w:rPr>
          <w:rFonts w:eastAsia="Times New Roman" w:cs="Times New Roman"/>
          <w:szCs w:val="24"/>
        </w:rPr>
        <w:t>Τσακαλώτου</w:t>
      </w:r>
      <w:proofErr w:type="spellEnd"/>
      <w:r>
        <w:rPr>
          <w:rFonts w:eastAsia="Times New Roman" w:cs="Times New Roman"/>
          <w:szCs w:val="24"/>
        </w:rPr>
        <w:t xml:space="preserve"> και τις δεσμεύσεις τ</w:t>
      </w:r>
      <w:r>
        <w:rPr>
          <w:rFonts w:eastAsia="Times New Roman" w:cs="Times New Roman"/>
          <w:szCs w:val="24"/>
        </w:rPr>
        <w:t xml:space="preserve">ης Κυβέρνησης, δεν θα συζητηθεί λόγω απουσίας του κ. </w:t>
      </w:r>
      <w:proofErr w:type="spellStart"/>
      <w:r>
        <w:rPr>
          <w:rFonts w:eastAsia="Times New Roman" w:cs="Times New Roman"/>
          <w:szCs w:val="24"/>
        </w:rPr>
        <w:t>Τσακαλώτου</w:t>
      </w:r>
      <w:proofErr w:type="spellEnd"/>
      <w:r>
        <w:rPr>
          <w:rFonts w:eastAsia="Times New Roman" w:cs="Times New Roman"/>
          <w:szCs w:val="24"/>
        </w:rPr>
        <w:t xml:space="preserve"> στο εξωτερικό.</w:t>
      </w:r>
    </w:p>
    <w:p w14:paraId="16B1A446"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Η ενδέκατη με αριθμό 435/2-2-2017 επίκαιρη ερώτηση δεύτερου κύκλου της Βουλευτού Β΄ Αθηνών του Λαϊκού Συνδέσμου - Χρυσή Αυγή κ</w:t>
      </w:r>
      <w:r>
        <w:rPr>
          <w:rFonts w:eastAsia="Times New Roman" w:cs="Times New Roman"/>
          <w:szCs w:val="24"/>
        </w:rPr>
        <w:t>.</w:t>
      </w:r>
      <w:r>
        <w:rPr>
          <w:rFonts w:eastAsia="Times New Roman" w:cs="Times New Roman"/>
          <w:b/>
          <w:szCs w:val="24"/>
        </w:rPr>
        <w:t xml:space="preserve">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τον διορισμό υπόδικης στη </w:t>
      </w:r>
      <w:r>
        <w:rPr>
          <w:rFonts w:eastAsia="Times New Roman" w:cs="Times New Roman"/>
          <w:szCs w:val="24"/>
        </w:rPr>
        <w:t>δ</w:t>
      </w:r>
      <w:r>
        <w:rPr>
          <w:rFonts w:eastAsia="Times New Roman" w:cs="Times New Roman"/>
          <w:szCs w:val="24"/>
        </w:rPr>
        <w:t xml:space="preserve">ιοίκηση του </w:t>
      </w:r>
      <w:proofErr w:type="spellStart"/>
      <w:r>
        <w:rPr>
          <w:rFonts w:eastAsia="Times New Roman" w:cs="Times New Roman"/>
          <w:szCs w:val="24"/>
        </w:rPr>
        <w:t>υ</w:t>
      </w:r>
      <w:r>
        <w:rPr>
          <w:rFonts w:eastAsia="Times New Roman" w:cs="Times New Roman"/>
          <w:szCs w:val="24"/>
        </w:rPr>
        <w:t>περταμείου</w:t>
      </w:r>
      <w:proofErr w:type="spellEnd"/>
      <w:r>
        <w:rPr>
          <w:rFonts w:eastAsia="Times New Roman" w:cs="Times New Roman"/>
          <w:szCs w:val="24"/>
        </w:rPr>
        <w:t xml:space="preserve">, δεν θα συζητηθεί λόγω απουσίας του κ. </w:t>
      </w:r>
      <w:proofErr w:type="spellStart"/>
      <w:r>
        <w:rPr>
          <w:rFonts w:eastAsia="Times New Roman" w:cs="Times New Roman"/>
          <w:szCs w:val="24"/>
        </w:rPr>
        <w:t>Τσακαλώτου</w:t>
      </w:r>
      <w:proofErr w:type="spellEnd"/>
      <w:r>
        <w:rPr>
          <w:rFonts w:eastAsia="Times New Roman" w:cs="Times New Roman"/>
          <w:szCs w:val="24"/>
        </w:rPr>
        <w:t xml:space="preserve"> στο εξωτερικό.</w:t>
      </w:r>
    </w:p>
    <w:p w14:paraId="16B1A447"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η δέκατη τρίτη με αριθμό 439/6-2-2017 επίκαιρη ερώτηση δεύτερου κύκλου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w:t>
      </w:r>
      <w:r>
        <w:rPr>
          <w:rFonts w:eastAsia="Times New Roman" w:cs="Times New Roman"/>
          <w:szCs w:val="24"/>
        </w:rPr>
        <w:t xml:space="preserve">. Δημητρίου Καμμένου προς τον Υπουργό Οικονομικών, σχετικά με τη μεταφορά </w:t>
      </w:r>
      <w:r>
        <w:rPr>
          <w:rFonts w:eastAsia="Times New Roman" w:cs="Times New Roman"/>
          <w:szCs w:val="24"/>
        </w:rPr>
        <w:lastRenderedPageBreak/>
        <w:t xml:space="preserve">χρηστών της ΔΕΗ σε εταιρείες εναλλακτικών </w:t>
      </w:r>
      <w:proofErr w:type="spellStart"/>
      <w:r>
        <w:rPr>
          <w:rFonts w:eastAsia="Times New Roman" w:cs="Times New Roman"/>
          <w:szCs w:val="24"/>
        </w:rPr>
        <w:t>παρόχων</w:t>
      </w:r>
      <w:proofErr w:type="spellEnd"/>
      <w:r>
        <w:rPr>
          <w:rFonts w:eastAsia="Times New Roman" w:cs="Times New Roman"/>
          <w:szCs w:val="24"/>
        </w:rPr>
        <w:t xml:space="preserve"> ηλεκτρικής ενέργειας, δεν θα συζητηθεί λόγω απουσίας του κ. </w:t>
      </w:r>
      <w:proofErr w:type="spellStart"/>
      <w:r>
        <w:rPr>
          <w:rFonts w:eastAsia="Times New Roman" w:cs="Times New Roman"/>
          <w:szCs w:val="24"/>
        </w:rPr>
        <w:t>Τσακαλώτου</w:t>
      </w:r>
      <w:proofErr w:type="spellEnd"/>
      <w:r>
        <w:rPr>
          <w:rFonts w:eastAsia="Times New Roman" w:cs="Times New Roman"/>
          <w:szCs w:val="24"/>
        </w:rPr>
        <w:t xml:space="preserve"> στο εξωτερικό.</w:t>
      </w:r>
    </w:p>
    <w:p w14:paraId="16B1A448"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Η δέκατη τέταρτη με αριθμό 498/20-2-2017 επίκα</w:t>
      </w:r>
      <w:r>
        <w:rPr>
          <w:rFonts w:eastAsia="Times New Roman" w:cs="Times New Roman"/>
          <w:szCs w:val="24"/>
        </w:rPr>
        <w:t xml:space="preserve">ιρη ερώτηση δεύτερου κύκλου του Βουλευτή Β΄ Αθηνών του Ποταμιού κ. Γεωργίου </w:t>
      </w:r>
      <w:proofErr w:type="spellStart"/>
      <w:r>
        <w:rPr>
          <w:rFonts w:eastAsia="Times New Roman" w:cs="Times New Roman"/>
          <w:szCs w:val="24"/>
        </w:rPr>
        <w:t>Αμυρά</w:t>
      </w:r>
      <w:proofErr w:type="spellEnd"/>
      <w:r>
        <w:rPr>
          <w:rFonts w:eastAsia="Times New Roman" w:cs="Times New Roman"/>
          <w:szCs w:val="24"/>
        </w:rPr>
        <w:t xml:space="preserve"> προς τον Υπουργό Οικονομικών, σχετικά με την υπόθεση «</w:t>
      </w:r>
      <w:r>
        <w:rPr>
          <w:rFonts w:eastAsia="Times New Roman" w:cs="Times New Roman"/>
          <w:szCs w:val="24"/>
        </w:rPr>
        <w:t>SIEMENS</w:t>
      </w:r>
      <w:r>
        <w:rPr>
          <w:rFonts w:eastAsia="Times New Roman" w:cs="Times New Roman"/>
          <w:szCs w:val="24"/>
        </w:rPr>
        <w:t xml:space="preserve">», δεν θα συζητηθεί λόγω απουσίας του κ. </w:t>
      </w:r>
      <w:proofErr w:type="spellStart"/>
      <w:r>
        <w:rPr>
          <w:rFonts w:eastAsia="Times New Roman" w:cs="Times New Roman"/>
          <w:szCs w:val="24"/>
        </w:rPr>
        <w:t>Τσακαλώτου</w:t>
      </w:r>
      <w:proofErr w:type="spellEnd"/>
      <w:r>
        <w:rPr>
          <w:rFonts w:eastAsia="Times New Roman" w:cs="Times New Roman"/>
          <w:szCs w:val="24"/>
        </w:rPr>
        <w:t xml:space="preserve"> στο εξωτερικό.</w:t>
      </w:r>
    </w:p>
    <w:p w14:paraId="16B1A449"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Η δέκατη πέμπτη με αριθμό 620/20-3-2017 επίκαι</w:t>
      </w:r>
      <w:r>
        <w:rPr>
          <w:rFonts w:eastAsia="Times New Roman" w:cs="Times New Roman"/>
          <w:szCs w:val="24"/>
        </w:rPr>
        <w:t xml:space="preserve">ρη ερώτηση δεύτερου κύκλου του Βουλευτή Αττικής των Ανεξαρτήτων Ελλήνων κ. Κωνσταντίνου </w:t>
      </w:r>
      <w:proofErr w:type="spellStart"/>
      <w:r>
        <w:rPr>
          <w:rFonts w:eastAsia="Times New Roman" w:cs="Times New Roman"/>
          <w:szCs w:val="24"/>
        </w:rPr>
        <w:t>Κατσίκη</w:t>
      </w:r>
      <w:proofErr w:type="spellEnd"/>
      <w:r>
        <w:rPr>
          <w:rFonts w:eastAsia="Times New Roman" w:cs="Times New Roman"/>
          <w:szCs w:val="24"/>
        </w:rPr>
        <w:t xml:space="preserve"> προς τον Υπουργό Εσωτερικών, σχετικά με την αποζημίωση των ιδιοκτητών των </w:t>
      </w:r>
      <w:proofErr w:type="spellStart"/>
      <w:r>
        <w:rPr>
          <w:rFonts w:eastAsia="Times New Roman" w:cs="Times New Roman"/>
          <w:szCs w:val="24"/>
        </w:rPr>
        <w:t>απαλλοτριωθεισών</w:t>
      </w:r>
      <w:proofErr w:type="spellEnd"/>
      <w:r>
        <w:rPr>
          <w:rFonts w:eastAsia="Times New Roman" w:cs="Times New Roman"/>
          <w:szCs w:val="24"/>
        </w:rPr>
        <w:t xml:space="preserve"> εκτάσεων για την κατασκευή Χώρου Υγειονομικής Ταφής Αποβλήτων (ΧΥΤΑ) </w:t>
      </w:r>
      <w:r>
        <w:rPr>
          <w:rFonts w:eastAsia="Times New Roman" w:cs="Times New Roman"/>
          <w:szCs w:val="24"/>
        </w:rPr>
        <w:t>Δυτικής Αττικής, δεν θα συζητηθεί λόγω αναρμοδιότητας.</w:t>
      </w:r>
    </w:p>
    <w:p w14:paraId="16B1A44A"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Επίσης, δεν θα συζητηθούν λόγω κωλύματος των αρμοδίων Υπουργών και θα επαναπροσδιοριστούν για συζήτηση οι εξής ερωτήσεις:</w:t>
      </w:r>
    </w:p>
    <w:p w14:paraId="16B1A44B"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Η δεύτερη με αριθμό 690/4-4-2017 επίκαιρη ερώτηση </w:t>
      </w:r>
      <w:r>
        <w:rPr>
          <w:rFonts w:eastAsia="Times New Roman" w:cs="Times New Roman"/>
          <w:szCs w:val="24"/>
        </w:rPr>
        <w:t xml:space="preserve">πρώτου </w:t>
      </w:r>
      <w:r>
        <w:rPr>
          <w:rFonts w:eastAsia="Times New Roman" w:cs="Times New Roman"/>
          <w:szCs w:val="24"/>
        </w:rPr>
        <w:t>κύκλου του Βουλευτή Ηρ</w:t>
      </w:r>
      <w:r>
        <w:rPr>
          <w:rFonts w:eastAsia="Times New Roman" w:cs="Times New Roman"/>
          <w:szCs w:val="24"/>
        </w:rPr>
        <w:t xml:space="preserve">ακλείου της Δημοκρατικής Συμπαράταξης ΠΑΣΟΚ - 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την Υπουργό Εργασίας, Κοινωνικής Ασφάλισης και Κοινωνικής Αλληλεγγύης, σχετικά με την ανάγκη άμεσης έκδοσης απόφασης για τους υπό συνταξιοδότηση αγρότες, δεν θα συζητηθεί λόγ</w:t>
      </w:r>
      <w:r>
        <w:rPr>
          <w:rFonts w:eastAsia="Times New Roman" w:cs="Times New Roman"/>
          <w:szCs w:val="24"/>
        </w:rPr>
        <w:t>ω κωλύματος του κ. Πετρόπουλου. Αιτία, φόρτος εργασίας.</w:t>
      </w:r>
    </w:p>
    <w:p w14:paraId="16B1A44C"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Η πρώτη με αριθμό 692/4-4-2017 επίκαιρη ερώτηση δεύτερου κύκλου του Βουλευτή Κιλκίς της Νέας Δημοκρατίας κ. Γεωργίου Γεωργαντά προς τον Υπουργό Αγροτικής Ανάπτυξης και Τροφίμων, σχετικά με την άμεση π</w:t>
      </w:r>
      <w:r>
        <w:rPr>
          <w:rFonts w:eastAsia="Times New Roman" w:cs="Times New Roman"/>
          <w:szCs w:val="24"/>
        </w:rPr>
        <w:t>ληρωμή των δικαιούχων παραγωγών βιολογικής γεωργίας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κτηνοτροφίας του Νομού Κιλκίς, δεν θα συζητηθεί λόγω κωλύματος του κ. Αποστόλου, ο οποίος βρίσκεται εκτός Αθηνών.</w:t>
      </w:r>
    </w:p>
    <w:p w14:paraId="16B1A44D"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Η έβδομη με αριθμό 654/27-3-2017 επίκαιρη ερώτηση δεύτερου κύκλου του Βουλευτή Έβρου της</w:t>
      </w:r>
      <w:r>
        <w:rPr>
          <w:rFonts w:eastAsia="Times New Roman" w:cs="Times New Roman"/>
          <w:szCs w:val="24"/>
        </w:rPr>
        <w:t xml:space="preserve"> Νέας Δημοκρατίας κ. Αναστασίου </w:t>
      </w:r>
      <w:proofErr w:type="spellStart"/>
      <w:r>
        <w:rPr>
          <w:rFonts w:eastAsia="Times New Roman" w:cs="Times New Roman"/>
          <w:szCs w:val="24"/>
        </w:rPr>
        <w:t>Δημοσχάκη</w:t>
      </w:r>
      <w:proofErr w:type="spellEnd"/>
      <w:r>
        <w:rPr>
          <w:rFonts w:eastAsia="Times New Roman" w:cs="Times New Roman"/>
          <w:szCs w:val="24"/>
        </w:rPr>
        <w:t xml:space="preserve"> προς τον Υπουργό Αγροτικής Ανάπτυξης και Τροφίμων, σχετικά με την εξαίρεση του Έβρου και της Σαμοθράκης από την έκτακτη ενίσχυση σε παραγωγούς γάλακτος σε νησιά που αντιμετωπίζουν προβλήματα λόγω μεταναστευτικών ρο</w:t>
      </w:r>
      <w:r>
        <w:rPr>
          <w:rFonts w:eastAsia="Times New Roman" w:cs="Times New Roman"/>
          <w:szCs w:val="24"/>
        </w:rPr>
        <w:t>ών, δεν θα συζητηθεί λόγω κωλύματος του κ. Αποστόλου. Αιτία, απουσίας εκτός Αθηνών.</w:t>
      </w:r>
    </w:p>
    <w:p w14:paraId="16B1A44E"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Η όγδοη με αριθμό 649/27-3-2017 επίκαιρη ερώτηση δεύτερου κύκλου του Ανεξάρτητου Βουλευτή</w:t>
      </w:r>
      <w:r>
        <w:rPr>
          <w:rFonts w:eastAsia="Times New Roman" w:cs="Times New Roman"/>
          <w:szCs w:val="24"/>
        </w:rPr>
        <w:t xml:space="preserve"> </w:t>
      </w:r>
      <w:r>
        <w:rPr>
          <w:rFonts w:eastAsia="Times New Roman" w:cs="Times New Roman"/>
          <w:szCs w:val="24"/>
        </w:rPr>
        <w:t xml:space="preserve">Β΄ Αθηνών κ. </w:t>
      </w:r>
      <w:r>
        <w:rPr>
          <w:rFonts w:eastAsia="Times New Roman" w:cs="Times New Roman"/>
          <w:bCs/>
          <w:szCs w:val="24"/>
        </w:rPr>
        <w:t>Ευσταθίου Παναγούλη</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με θέμα </w:t>
      </w:r>
      <w:r>
        <w:rPr>
          <w:rFonts w:eastAsia="Times New Roman" w:cs="Times New Roman"/>
          <w:szCs w:val="24"/>
        </w:rPr>
        <w:t xml:space="preserve">την </w:t>
      </w:r>
      <w:r>
        <w:rPr>
          <w:rFonts w:eastAsia="Times New Roman" w:cs="Times New Roman"/>
          <w:szCs w:val="24"/>
        </w:rPr>
        <w:t>προκλητι</w:t>
      </w:r>
      <w:r>
        <w:rPr>
          <w:rFonts w:eastAsia="Times New Roman" w:cs="Times New Roman"/>
          <w:szCs w:val="24"/>
        </w:rPr>
        <w:t xml:space="preserve">κή χρήση χημικών σε διαδηλωτές παρά την πρόσφατη ρητή απαγόρευση της Κυβέρνησης και τη δέσμευση του Υπουργού, δεν θα συζητηθεί λόγω κωλύματος του Αναπληρωτή Υπουργού Εσωτερικών κ. Νικολάου </w:t>
      </w:r>
      <w:proofErr w:type="spellStart"/>
      <w:r>
        <w:rPr>
          <w:rFonts w:eastAsia="Times New Roman" w:cs="Times New Roman"/>
          <w:szCs w:val="24"/>
        </w:rPr>
        <w:t>Τόσκα</w:t>
      </w:r>
      <w:proofErr w:type="spellEnd"/>
      <w:r>
        <w:rPr>
          <w:rFonts w:eastAsia="Times New Roman" w:cs="Times New Roman"/>
          <w:szCs w:val="24"/>
        </w:rPr>
        <w:t>. Αιτία, ανειλημμένες υποχρεώσεις.</w:t>
      </w:r>
    </w:p>
    <w:p w14:paraId="16B1A44F"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Η δέκατη με αριθμό 461/8-2-2017 επίκαιρη ερώτηση δεύτερου κύκλου της Βουλευτού Β΄ Αθηνών του Λαϊκού Συνδέσμου - Χρυσή Αυγή κ</w:t>
      </w:r>
      <w:r>
        <w:rPr>
          <w:rFonts w:eastAsia="Times New Roman" w:cs="Times New Roman"/>
          <w:szCs w:val="24"/>
        </w:rPr>
        <w:t>.</w:t>
      </w:r>
      <w:r>
        <w:rPr>
          <w:rFonts w:eastAsia="Times New Roman" w:cs="Times New Roman"/>
          <w:szCs w:val="24"/>
        </w:rPr>
        <w:t xml:space="preserve"> Ελένης </w:t>
      </w:r>
      <w:proofErr w:type="spellStart"/>
      <w:r>
        <w:rPr>
          <w:rFonts w:eastAsia="Times New Roman" w:cs="Times New Roman"/>
          <w:szCs w:val="24"/>
        </w:rPr>
        <w:t>Ζαρούλια</w:t>
      </w:r>
      <w:proofErr w:type="spellEnd"/>
      <w:r>
        <w:rPr>
          <w:rFonts w:eastAsia="Times New Roman" w:cs="Times New Roman"/>
          <w:szCs w:val="24"/>
        </w:rPr>
        <w:t xml:space="preserve"> προς τον Υπουργό Εσωτερικών, σχετικά με την </w:t>
      </w:r>
      <w:r>
        <w:rPr>
          <w:rFonts w:eastAsia="Times New Roman" w:cs="Times New Roman"/>
          <w:szCs w:val="24"/>
        </w:rPr>
        <w:t>τ</w:t>
      </w:r>
      <w:r>
        <w:rPr>
          <w:rFonts w:eastAsia="Times New Roman" w:cs="Times New Roman"/>
          <w:szCs w:val="24"/>
        </w:rPr>
        <w:t xml:space="preserve">ρομοκρατική επίθεση με </w:t>
      </w:r>
      <w:proofErr w:type="spellStart"/>
      <w:r>
        <w:rPr>
          <w:rFonts w:eastAsia="Times New Roman" w:cs="Times New Roman"/>
          <w:szCs w:val="24"/>
        </w:rPr>
        <w:t>καλάσνικοφ</w:t>
      </w:r>
      <w:proofErr w:type="spellEnd"/>
      <w:r>
        <w:rPr>
          <w:rFonts w:eastAsia="Times New Roman" w:cs="Times New Roman"/>
          <w:szCs w:val="24"/>
        </w:rPr>
        <w:t xml:space="preserve"> κατά ανδρών των ΜΑΤ</w:t>
      </w:r>
      <w:r>
        <w:rPr>
          <w:rFonts w:eastAsia="Times New Roman" w:cs="Times New Roman"/>
          <w:szCs w:val="24"/>
        </w:rPr>
        <w:t>,</w:t>
      </w:r>
      <w:r>
        <w:rPr>
          <w:rFonts w:eastAsia="Times New Roman" w:cs="Times New Roman"/>
          <w:szCs w:val="24"/>
        </w:rPr>
        <w:t xml:space="preserve"> δεν θα συζητηθ</w:t>
      </w:r>
      <w:r>
        <w:rPr>
          <w:rFonts w:eastAsia="Times New Roman" w:cs="Times New Roman"/>
          <w:szCs w:val="24"/>
        </w:rPr>
        <w:t xml:space="preserve">εί λόγω κωλύματος του Αναπληρωτή Υπουργού Εσωτερικών κ. Νικολάου </w:t>
      </w:r>
      <w:proofErr w:type="spellStart"/>
      <w:r>
        <w:rPr>
          <w:rFonts w:eastAsia="Times New Roman" w:cs="Times New Roman"/>
          <w:szCs w:val="24"/>
        </w:rPr>
        <w:t>Τόσκα</w:t>
      </w:r>
      <w:proofErr w:type="spellEnd"/>
      <w:r>
        <w:rPr>
          <w:rFonts w:eastAsia="Times New Roman" w:cs="Times New Roman"/>
          <w:szCs w:val="24"/>
        </w:rPr>
        <w:t>. Αιτία, ανειλημμένες υποχρεώσεις.</w:t>
      </w:r>
    </w:p>
    <w:p w14:paraId="16B1A450"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Η τέταρτη με αριθμό 666/28-3-2017 επίκαιρη ερώτηση δεύτερου κύκλου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w:t>
      </w:r>
      <w:r>
        <w:rPr>
          <w:rFonts w:eastAsia="Times New Roman" w:cs="Times New Roman"/>
          <w:bCs/>
          <w:szCs w:val="24"/>
        </w:rPr>
        <w:t>έρογλου</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με θέμα </w:t>
      </w:r>
      <w:r>
        <w:rPr>
          <w:rFonts w:eastAsia="Times New Roman" w:cs="Times New Roman"/>
          <w:szCs w:val="24"/>
        </w:rPr>
        <w:t xml:space="preserve">την </w:t>
      </w:r>
      <w:r>
        <w:rPr>
          <w:rFonts w:eastAsia="Times New Roman" w:cs="Times New Roman"/>
          <w:szCs w:val="24"/>
        </w:rPr>
        <w:t xml:space="preserve">αναγκαία και επιβεβλημένη νομοθετική ρύθμιση προκειμένου να παραμείνουν στο ειδικό καθεστώς περίπου </w:t>
      </w:r>
      <w:r>
        <w:rPr>
          <w:rFonts w:eastAsia="Times New Roman" w:cs="Times New Roman"/>
          <w:szCs w:val="24"/>
        </w:rPr>
        <w:t>τετρακόσιες χιλιάδες</w:t>
      </w:r>
      <w:r>
        <w:rPr>
          <w:rFonts w:eastAsia="Times New Roman" w:cs="Times New Roman"/>
          <w:szCs w:val="24"/>
        </w:rPr>
        <w:t xml:space="preserve"> αγρότες, δεν θα συζητηθεί λόγω κωλύματος της Υφυπουργού Οικονομικών κ. Αικατερίνης </w:t>
      </w:r>
      <w:proofErr w:type="spellStart"/>
      <w:r>
        <w:rPr>
          <w:rFonts w:eastAsia="Times New Roman" w:cs="Times New Roman"/>
          <w:szCs w:val="24"/>
        </w:rPr>
        <w:t>Παπανάτσιου</w:t>
      </w:r>
      <w:proofErr w:type="spellEnd"/>
      <w:r>
        <w:rPr>
          <w:rFonts w:eastAsia="Times New Roman" w:cs="Times New Roman"/>
          <w:szCs w:val="24"/>
        </w:rPr>
        <w:t>. Αιτία, απουσία εκτός Αττικής. </w:t>
      </w:r>
    </w:p>
    <w:p w14:paraId="16B1A451" w14:textId="77777777" w:rsidR="00E93311" w:rsidRDefault="006736A2">
      <w:pPr>
        <w:spacing w:after="0" w:line="600" w:lineRule="auto"/>
        <w:ind w:firstLine="720"/>
        <w:jc w:val="both"/>
        <w:rPr>
          <w:rFonts w:eastAsia="Times New Roman" w:cs="Times New Roman"/>
          <w:color w:val="000000"/>
          <w:szCs w:val="17"/>
        </w:rPr>
      </w:pPr>
      <w:r w:rsidRPr="007A4C48">
        <w:rPr>
          <w:rFonts w:eastAsia="Times New Roman" w:cs="Times New Roman"/>
          <w:color w:val="000000" w:themeColor="text1"/>
          <w:szCs w:val="17"/>
        </w:rPr>
        <w:t>Η δεύτερη με αριθμό 1775/6-12-2016 ερώτηση της Βουλευτού Αττικής της Δημοκρατικής Συμπαράταξης ΠΑΣΟΚ - ΔΗΜΑΡ κ. Παρασκευής (Εύης)</w:t>
      </w:r>
      <w:r w:rsidRPr="007A4C48">
        <w:rPr>
          <w:rFonts w:eastAsia="Times New Roman" w:cs="Times New Roman"/>
          <w:b/>
          <w:color w:val="000000" w:themeColor="text1"/>
          <w:szCs w:val="17"/>
        </w:rPr>
        <w:t xml:space="preserve"> </w:t>
      </w:r>
      <w:proofErr w:type="spellStart"/>
      <w:r w:rsidRPr="007A4C48">
        <w:rPr>
          <w:rFonts w:eastAsia="Times New Roman" w:cs="Times New Roman"/>
          <w:color w:val="000000" w:themeColor="text1"/>
          <w:szCs w:val="17"/>
        </w:rPr>
        <w:t>Χριστοφιλοπούλου</w:t>
      </w:r>
      <w:proofErr w:type="spellEnd"/>
      <w:r w:rsidRPr="007A4C48">
        <w:rPr>
          <w:rFonts w:eastAsia="Times New Roman" w:cs="Times New Roman"/>
          <w:color w:val="000000" w:themeColor="text1"/>
          <w:szCs w:val="17"/>
        </w:rPr>
        <w:t xml:space="preserve"> προς τον Υπουργό Υγείας,</w:t>
      </w:r>
      <w:r w:rsidRPr="007A4C48">
        <w:rPr>
          <w:rFonts w:eastAsia="Times New Roman" w:cs="Times New Roman"/>
          <w:b/>
          <w:color w:val="000000" w:themeColor="text1"/>
          <w:szCs w:val="17"/>
        </w:rPr>
        <w:t xml:space="preserve"> </w:t>
      </w:r>
      <w:r w:rsidRPr="007A4C48">
        <w:rPr>
          <w:rFonts w:eastAsia="Times New Roman" w:cs="Times New Roman"/>
          <w:color w:val="000000" w:themeColor="text1"/>
          <w:szCs w:val="17"/>
        </w:rPr>
        <w:t>σχετικά με την «αδιαφορία του Υπουργείου</w:t>
      </w:r>
      <w:r w:rsidRPr="007A4C48">
        <w:rPr>
          <w:rFonts w:eastAsia="Times New Roman" w:cs="Times New Roman"/>
          <w:color w:val="000000" w:themeColor="text1"/>
          <w:szCs w:val="17"/>
        </w:rPr>
        <w:t xml:space="preserve"> Υγείας για το Νοσοκομείο Ζακύνθου», δεν θα συζητηθεί λόγω </w:t>
      </w:r>
      <w:r>
        <w:rPr>
          <w:rFonts w:eastAsia="Times New Roman" w:cs="Times New Roman"/>
          <w:color w:val="000000"/>
          <w:szCs w:val="17"/>
        </w:rPr>
        <w:t xml:space="preserve">φόρτου εργασίας του Αναπληρωτή Υπουργού κ. Παύλου </w:t>
      </w:r>
      <w:proofErr w:type="spellStart"/>
      <w:r>
        <w:rPr>
          <w:rFonts w:eastAsia="Times New Roman" w:cs="Times New Roman"/>
          <w:color w:val="000000"/>
          <w:szCs w:val="17"/>
        </w:rPr>
        <w:t>Πολάκη</w:t>
      </w:r>
      <w:proofErr w:type="spellEnd"/>
      <w:r>
        <w:rPr>
          <w:rFonts w:eastAsia="Times New Roman" w:cs="Times New Roman"/>
          <w:color w:val="000000"/>
          <w:szCs w:val="17"/>
        </w:rPr>
        <w:t>.</w:t>
      </w:r>
    </w:p>
    <w:p w14:paraId="16B1A452" w14:textId="77777777" w:rsidR="00E93311" w:rsidRDefault="006736A2">
      <w:pPr>
        <w:spacing w:after="0" w:line="600" w:lineRule="auto"/>
        <w:ind w:firstLine="720"/>
        <w:jc w:val="both"/>
        <w:rPr>
          <w:rFonts w:eastAsia="Times New Roman" w:cs="Times New Roman"/>
          <w:color w:val="000000"/>
          <w:szCs w:val="17"/>
        </w:rPr>
      </w:pPr>
      <w:r>
        <w:rPr>
          <w:rFonts w:eastAsia="Times New Roman" w:cs="Times New Roman"/>
          <w:color w:val="000000"/>
          <w:szCs w:val="17"/>
        </w:rPr>
        <w:lastRenderedPageBreak/>
        <w:t xml:space="preserve">Η τρίτη με αριθμό 2718/19-1-2017 ερώτηση του Ανεξάρτητου Βουλευτή Β΄ Αθηνών κ. </w:t>
      </w:r>
      <w:r>
        <w:rPr>
          <w:rFonts w:eastAsia="Times New Roman" w:cs="Times New Roman"/>
          <w:bCs/>
          <w:color w:val="000000"/>
          <w:szCs w:val="17"/>
        </w:rPr>
        <w:t>Γεωργίου-Δημητρίου Καρρά</w:t>
      </w:r>
      <w:r>
        <w:rPr>
          <w:rFonts w:eastAsia="Times New Roman" w:cs="Times New Roman"/>
          <w:color w:val="000000"/>
          <w:szCs w:val="17"/>
        </w:rPr>
        <w:t xml:space="preserve"> προς τον Υπουργό </w:t>
      </w:r>
      <w:r>
        <w:rPr>
          <w:rFonts w:eastAsia="Times New Roman" w:cs="Times New Roman"/>
          <w:bCs/>
          <w:color w:val="000000"/>
          <w:szCs w:val="17"/>
        </w:rPr>
        <w:t>Μεταναστευτικής</w:t>
      </w:r>
      <w:r>
        <w:rPr>
          <w:rFonts w:eastAsia="Times New Roman" w:cs="Times New Roman"/>
          <w:color w:val="000000"/>
          <w:szCs w:val="17"/>
        </w:rPr>
        <w:t xml:space="preserve"> </w:t>
      </w:r>
      <w:r>
        <w:rPr>
          <w:rFonts w:eastAsia="Times New Roman" w:cs="Times New Roman"/>
          <w:bCs/>
          <w:color w:val="000000"/>
          <w:szCs w:val="17"/>
        </w:rPr>
        <w:t>Πο</w:t>
      </w:r>
      <w:r>
        <w:rPr>
          <w:rFonts w:eastAsia="Times New Roman" w:cs="Times New Roman"/>
          <w:bCs/>
          <w:color w:val="000000"/>
          <w:szCs w:val="17"/>
        </w:rPr>
        <w:t>λιτικής,</w:t>
      </w:r>
      <w:r>
        <w:rPr>
          <w:rFonts w:eastAsia="Times New Roman" w:cs="Times New Roman"/>
          <w:b/>
          <w:bCs/>
          <w:color w:val="000000"/>
          <w:szCs w:val="17"/>
        </w:rPr>
        <w:t xml:space="preserve"> </w:t>
      </w:r>
      <w:r>
        <w:rPr>
          <w:rFonts w:eastAsia="Times New Roman" w:cs="Times New Roman"/>
          <w:color w:val="000000"/>
          <w:szCs w:val="17"/>
        </w:rPr>
        <w:t>με θέμα «την ανάγκη λήψεως νομοθετικών μέτρων για την επιτάχυνση των διαδικασιών ενώπιον των δικαστηρίων επί υποθέσεων προσώπων</w:t>
      </w:r>
      <w:r>
        <w:rPr>
          <w:rFonts w:eastAsia="Times New Roman" w:cs="Times New Roman"/>
          <w:color w:val="000000"/>
          <w:szCs w:val="17"/>
        </w:rPr>
        <w:t>,</w:t>
      </w:r>
      <w:r>
        <w:rPr>
          <w:rFonts w:eastAsia="Times New Roman" w:cs="Times New Roman"/>
          <w:color w:val="000000"/>
          <w:szCs w:val="17"/>
        </w:rPr>
        <w:t xml:space="preserve"> των οποίων έχει απορριφθεί η αίτηση χορηγήσεως διεθνούς προστασίας - ασύλου», δεν θα συζητηθεί λόγω φόρτου εργασίας το</w:t>
      </w:r>
      <w:r>
        <w:rPr>
          <w:rFonts w:eastAsia="Times New Roman" w:cs="Times New Roman"/>
          <w:color w:val="000000"/>
          <w:szCs w:val="17"/>
        </w:rPr>
        <w:t xml:space="preserve">υ Υπουργού κ. Ιωάννη </w:t>
      </w:r>
      <w:proofErr w:type="spellStart"/>
      <w:r>
        <w:rPr>
          <w:rFonts w:eastAsia="Times New Roman" w:cs="Times New Roman"/>
          <w:color w:val="000000"/>
          <w:szCs w:val="17"/>
        </w:rPr>
        <w:t>Μουζάλα</w:t>
      </w:r>
      <w:proofErr w:type="spellEnd"/>
      <w:r>
        <w:rPr>
          <w:rFonts w:eastAsia="Times New Roman" w:cs="Times New Roman"/>
          <w:color w:val="000000"/>
          <w:szCs w:val="17"/>
        </w:rPr>
        <w:t>.</w:t>
      </w:r>
    </w:p>
    <w:p w14:paraId="16B1A453" w14:textId="77777777" w:rsidR="00E93311" w:rsidRDefault="006736A2">
      <w:pPr>
        <w:spacing w:after="0" w:line="600" w:lineRule="auto"/>
        <w:ind w:firstLine="720"/>
        <w:jc w:val="both"/>
        <w:rPr>
          <w:rFonts w:eastAsia="Times New Roman" w:cs="Times New Roman"/>
          <w:color w:val="000000"/>
          <w:szCs w:val="17"/>
        </w:rPr>
      </w:pPr>
      <w:r>
        <w:rPr>
          <w:rFonts w:eastAsia="Times New Roman" w:cs="Times New Roman"/>
          <w:color w:val="000000"/>
          <w:szCs w:val="17"/>
        </w:rPr>
        <w:t>H δέκατη έκτη με αριθμό 625/20-3-2017 επίκαιρη ερώτηση δεύτερου κύκλου της Βουλευτού Β΄ Πειραι</w:t>
      </w:r>
      <w:r>
        <w:rPr>
          <w:rFonts w:eastAsia="Times New Roman" w:cs="Times New Roman"/>
          <w:color w:val="000000"/>
          <w:szCs w:val="17"/>
        </w:rPr>
        <w:t>ώς</w:t>
      </w:r>
      <w:r>
        <w:rPr>
          <w:rFonts w:eastAsia="Times New Roman" w:cs="Times New Roman"/>
          <w:color w:val="000000"/>
          <w:szCs w:val="17"/>
        </w:rPr>
        <w:t xml:space="preserve"> της Ένωσης Κεντρώων κ. </w:t>
      </w:r>
      <w:r>
        <w:rPr>
          <w:rFonts w:eastAsia="Times New Roman" w:cs="Times New Roman"/>
          <w:bCs/>
          <w:color w:val="000000"/>
          <w:szCs w:val="17"/>
        </w:rPr>
        <w:t xml:space="preserve">Θεοδώρας </w:t>
      </w:r>
      <w:proofErr w:type="spellStart"/>
      <w:r>
        <w:rPr>
          <w:rFonts w:eastAsia="Times New Roman" w:cs="Times New Roman"/>
          <w:bCs/>
          <w:color w:val="000000"/>
          <w:szCs w:val="17"/>
        </w:rPr>
        <w:t>Μεγαλοοικονόμου</w:t>
      </w:r>
      <w:proofErr w:type="spellEnd"/>
      <w:r>
        <w:rPr>
          <w:rFonts w:eastAsia="Times New Roman" w:cs="Times New Roman"/>
          <w:color w:val="000000"/>
          <w:szCs w:val="17"/>
        </w:rPr>
        <w:t xml:space="preserve"> προς τον Υπουργό </w:t>
      </w:r>
      <w:r>
        <w:rPr>
          <w:rFonts w:eastAsia="Times New Roman" w:cs="Times New Roman"/>
          <w:bCs/>
          <w:color w:val="000000"/>
          <w:szCs w:val="17"/>
        </w:rPr>
        <w:t>Εσωτερικών,</w:t>
      </w:r>
      <w:r>
        <w:rPr>
          <w:rFonts w:eastAsia="Times New Roman" w:cs="Times New Roman"/>
          <w:b/>
          <w:bCs/>
          <w:color w:val="000000"/>
          <w:szCs w:val="17"/>
        </w:rPr>
        <w:t xml:space="preserve"> </w:t>
      </w:r>
      <w:r>
        <w:rPr>
          <w:rFonts w:eastAsia="Times New Roman" w:cs="Times New Roman"/>
          <w:color w:val="000000"/>
          <w:szCs w:val="17"/>
        </w:rPr>
        <w:t>σχετικά με την καταβολή των δεδουλευμένων των συμβασ</w:t>
      </w:r>
      <w:r>
        <w:rPr>
          <w:rFonts w:eastAsia="Times New Roman" w:cs="Times New Roman"/>
          <w:color w:val="000000"/>
          <w:szCs w:val="17"/>
        </w:rPr>
        <w:t xml:space="preserve">ιούχων, σε αρκετούς </w:t>
      </w:r>
      <w:r>
        <w:rPr>
          <w:rFonts w:eastAsia="Times New Roman" w:cs="Times New Roman"/>
          <w:color w:val="000000"/>
          <w:szCs w:val="17"/>
        </w:rPr>
        <w:t>δ</w:t>
      </w:r>
      <w:r>
        <w:rPr>
          <w:rFonts w:eastAsia="Times New Roman" w:cs="Times New Roman"/>
          <w:color w:val="000000"/>
          <w:szCs w:val="17"/>
        </w:rPr>
        <w:t>ήμους της χώρας, δεν θα συζητηθεί λόγω κωλύματος του Υπουργού Εσωτερικών κ. Παναγιώτη Σκουρλέτη. Αιτία, φόρτος εργασίας.</w:t>
      </w:r>
    </w:p>
    <w:p w14:paraId="16B1A454" w14:textId="77777777" w:rsidR="00E93311" w:rsidRDefault="006736A2">
      <w:pPr>
        <w:spacing w:after="0" w:line="600" w:lineRule="auto"/>
        <w:ind w:firstLine="720"/>
        <w:jc w:val="both"/>
        <w:rPr>
          <w:rFonts w:eastAsia="Times New Roman" w:cs="Times New Roman"/>
          <w:color w:val="000000"/>
          <w:szCs w:val="17"/>
        </w:rPr>
      </w:pPr>
      <w:r>
        <w:rPr>
          <w:rFonts w:eastAsia="Times New Roman" w:cs="Times New Roman"/>
          <w:color w:val="000000"/>
          <w:szCs w:val="17"/>
        </w:rPr>
        <w:t>Επίσης, η δέκατη έβδομη με αριθμό 622/20-3-2017 επίκαιρη ερώτηση δεύτερου κύκλου του Βουλευτή Μαγνησίας της Νέας Δ</w:t>
      </w:r>
      <w:r>
        <w:rPr>
          <w:rFonts w:eastAsia="Times New Roman" w:cs="Times New Roman"/>
          <w:color w:val="000000"/>
          <w:szCs w:val="17"/>
        </w:rPr>
        <w:t xml:space="preserve">ημοκρατίας κ. </w:t>
      </w:r>
      <w:r>
        <w:rPr>
          <w:rFonts w:eastAsia="Times New Roman" w:cs="Times New Roman"/>
          <w:bCs/>
          <w:color w:val="000000"/>
          <w:szCs w:val="17"/>
        </w:rPr>
        <w:t xml:space="preserve">Χρήστου </w:t>
      </w:r>
      <w:proofErr w:type="spellStart"/>
      <w:r>
        <w:rPr>
          <w:rFonts w:eastAsia="Times New Roman" w:cs="Times New Roman"/>
          <w:bCs/>
          <w:color w:val="000000"/>
          <w:szCs w:val="17"/>
        </w:rPr>
        <w:t>Μπουκώρου</w:t>
      </w:r>
      <w:proofErr w:type="spellEnd"/>
      <w:r>
        <w:rPr>
          <w:rFonts w:eastAsia="Times New Roman" w:cs="Times New Roman"/>
          <w:bCs/>
          <w:color w:val="000000"/>
          <w:szCs w:val="17"/>
        </w:rPr>
        <w:t xml:space="preserve"> </w:t>
      </w:r>
      <w:r>
        <w:rPr>
          <w:rFonts w:eastAsia="Times New Roman" w:cs="Times New Roman"/>
          <w:color w:val="000000"/>
          <w:szCs w:val="17"/>
        </w:rPr>
        <w:t xml:space="preserve">προς τον Υπουργό </w:t>
      </w:r>
      <w:r>
        <w:rPr>
          <w:rFonts w:eastAsia="Times New Roman" w:cs="Times New Roman"/>
          <w:bCs/>
          <w:color w:val="000000"/>
          <w:szCs w:val="17"/>
        </w:rPr>
        <w:t>Εσωτερικών,</w:t>
      </w:r>
      <w:r>
        <w:rPr>
          <w:rFonts w:eastAsia="Times New Roman" w:cs="Times New Roman"/>
          <w:b/>
          <w:bCs/>
          <w:color w:val="000000"/>
          <w:szCs w:val="17"/>
        </w:rPr>
        <w:t xml:space="preserve"> </w:t>
      </w:r>
      <w:r>
        <w:rPr>
          <w:rFonts w:eastAsia="Times New Roman" w:cs="Times New Roman"/>
          <w:color w:val="000000"/>
          <w:szCs w:val="17"/>
        </w:rPr>
        <w:t xml:space="preserve">σχετικά με την πληρωμή της μεταφοράς μαθητών μέσω ειδικών μαθητικών δελτίων με </w:t>
      </w:r>
      <w:r>
        <w:rPr>
          <w:rFonts w:eastAsia="Times New Roman" w:cs="Times New Roman"/>
          <w:color w:val="000000"/>
          <w:szCs w:val="17"/>
        </w:rPr>
        <w:t>δημόσια συ</w:t>
      </w:r>
      <w:r>
        <w:rPr>
          <w:rFonts w:eastAsia="Times New Roman" w:cs="Times New Roman"/>
          <w:color w:val="000000"/>
          <w:szCs w:val="17"/>
        </w:rPr>
        <w:t>γκοινωνία, δεν θα συζητηθεί λόγω κωλύματος του Υπουργού Εσωτερικών κ. Παναγιώτη Σκουρλέτη. Αιτία, φόρτος ε</w:t>
      </w:r>
      <w:r>
        <w:rPr>
          <w:rFonts w:eastAsia="Times New Roman" w:cs="Times New Roman"/>
          <w:color w:val="000000"/>
          <w:szCs w:val="17"/>
        </w:rPr>
        <w:t>ργασίας.</w:t>
      </w:r>
    </w:p>
    <w:p w14:paraId="16B1A455" w14:textId="77777777" w:rsidR="00E93311" w:rsidRDefault="006736A2">
      <w:pPr>
        <w:spacing w:after="0" w:line="600" w:lineRule="auto"/>
        <w:ind w:firstLine="720"/>
        <w:jc w:val="both"/>
        <w:rPr>
          <w:rFonts w:eastAsia="Times New Roman" w:cs="Times New Roman"/>
          <w:color w:val="000000"/>
          <w:szCs w:val="17"/>
        </w:rPr>
      </w:pPr>
      <w:r>
        <w:rPr>
          <w:rFonts w:eastAsia="Times New Roman" w:cs="Times New Roman"/>
          <w:color w:val="000000"/>
          <w:szCs w:val="17"/>
        </w:rPr>
        <w:lastRenderedPageBreak/>
        <w:t xml:space="preserve">Η δωδέκατη με αριθμό 367/20-1-2017 επίκαιρη ερώτηση δεύτερου κύκλου του Βουλευτή Εύβοιας του Λαϊκού Συνδέσμου - Χρυσή Αυγή κ. </w:t>
      </w:r>
      <w:r>
        <w:rPr>
          <w:rFonts w:eastAsia="Times New Roman" w:cs="Times New Roman"/>
          <w:bCs/>
          <w:color w:val="000000"/>
          <w:szCs w:val="17"/>
        </w:rPr>
        <w:t>Νικολάου Μίχου</w:t>
      </w:r>
      <w:r>
        <w:rPr>
          <w:rFonts w:eastAsia="Times New Roman" w:cs="Times New Roman"/>
          <w:color w:val="000000"/>
          <w:szCs w:val="17"/>
        </w:rPr>
        <w:t xml:space="preserve"> προς τον Υπουργό </w:t>
      </w:r>
      <w:r>
        <w:rPr>
          <w:rFonts w:eastAsia="Times New Roman" w:cs="Times New Roman"/>
          <w:bCs/>
          <w:color w:val="000000"/>
          <w:szCs w:val="17"/>
        </w:rPr>
        <w:t>Εσωτερικών,</w:t>
      </w:r>
      <w:r>
        <w:rPr>
          <w:rFonts w:eastAsia="Times New Roman" w:cs="Times New Roman"/>
          <w:b/>
          <w:bCs/>
          <w:color w:val="000000"/>
          <w:szCs w:val="17"/>
        </w:rPr>
        <w:t xml:space="preserve"> </w:t>
      </w:r>
      <w:r>
        <w:rPr>
          <w:rFonts w:eastAsia="Times New Roman" w:cs="Times New Roman"/>
          <w:color w:val="000000"/>
          <w:szCs w:val="17"/>
        </w:rPr>
        <w:t xml:space="preserve">σχετικά με την «απαράδεκτη εκτόπιση </w:t>
      </w:r>
      <w:r>
        <w:rPr>
          <w:rFonts w:eastAsia="Times New Roman" w:cs="Times New Roman"/>
          <w:color w:val="000000"/>
          <w:szCs w:val="17"/>
        </w:rPr>
        <w:t xml:space="preserve">τριάντα έξι χιλιάδων επτακοσίων εξήντα </w:t>
      </w:r>
      <w:r>
        <w:rPr>
          <w:rFonts w:eastAsia="Times New Roman" w:cs="Times New Roman"/>
          <w:color w:val="000000"/>
          <w:szCs w:val="17"/>
        </w:rPr>
        <w:t>εννέα</w:t>
      </w:r>
      <w:r>
        <w:rPr>
          <w:rFonts w:eastAsia="Times New Roman" w:cs="Times New Roman"/>
          <w:color w:val="000000"/>
          <w:szCs w:val="17"/>
        </w:rPr>
        <w:t xml:space="preserve"> τέκνων Ελλήνων από τους βρεφονηπιακούς σταθμούς, δεν θα συζητηθεί λόγω κωλύματος του Υπουργού κ. Παναγιώτη Σκουρλέτη.</w:t>
      </w:r>
    </w:p>
    <w:p w14:paraId="16B1A456" w14:textId="77777777" w:rsidR="00E93311" w:rsidRDefault="006736A2">
      <w:pPr>
        <w:spacing w:after="0" w:line="600" w:lineRule="auto"/>
        <w:ind w:firstLine="720"/>
        <w:jc w:val="both"/>
        <w:rPr>
          <w:rFonts w:eastAsia="Times New Roman" w:cs="Times New Roman"/>
          <w:color w:val="000000"/>
          <w:szCs w:val="17"/>
        </w:rPr>
      </w:pPr>
      <w:r>
        <w:rPr>
          <w:rFonts w:eastAsia="Times New Roman" w:cs="Times New Roman"/>
          <w:color w:val="000000"/>
          <w:szCs w:val="17"/>
        </w:rPr>
        <w:t>Επομένως είναι δεκαεννέα οι ερωτήσεις</w:t>
      </w:r>
      <w:r>
        <w:rPr>
          <w:rFonts w:eastAsia="Times New Roman" w:cs="Times New Roman"/>
          <w:color w:val="000000"/>
          <w:szCs w:val="17"/>
        </w:rPr>
        <w:t>,</w:t>
      </w:r>
      <w:r>
        <w:rPr>
          <w:rFonts w:eastAsia="Times New Roman" w:cs="Times New Roman"/>
          <w:color w:val="000000"/>
          <w:szCs w:val="17"/>
        </w:rPr>
        <w:t xml:space="preserve"> οι οποίες δεν συζητούνται και ε</w:t>
      </w:r>
      <w:r>
        <w:rPr>
          <w:rFonts w:eastAsia="Times New Roman" w:cs="Times New Roman"/>
          <w:color w:val="000000"/>
          <w:szCs w:val="17"/>
        </w:rPr>
        <w:t>π</w:t>
      </w:r>
      <w:r>
        <w:rPr>
          <w:rFonts w:eastAsia="Times New Roman" w:cs="Times New Roman"/>
          <w:color w:val="000000"/>
          <w:szCs w:val="17"/>
        </w:rPr>
        <w:t xml:space="preserve">τά -στην ουσία έξι, γιατί πρώτη ήταν για την </w:t>
      </w:r>
      <w:r>
        <w:rPr>
          <w:rFonts w:eastAsia="Times New Roman" w:cs="Times New Roman"/>
          <w:color w:val="000000"/>
          <w:szCs w:val="17"/>
        </w:rPr>
        <w:t>Ώ</w:t>
      </w:r>
      <w:r>
        <w:rPr>
          <w:rFonts w:eastAsia="Times New Roman" w:cs="Times New Roman"/>
          <w:color w:val="000000"/>
          <w:szCs w:val="17"/>
        </w:rPr>
        <w:t>ρα του Πρωθυπου</w:t>
      </w:r>
      <w:r>
        <w:rPr>
          <w:rFonts w:eastAsia="Times New Roman" w:cs="Times New Roman"/>
          <w:color w:val="000000"/>
          <w:szCs w:val="17"/>
        </w:rPr>
        <w:t>ργού- αυτές που θα συζητηθούν. Το σκορ όσο πάει και χειροτερεύει</w:t>
      </w:r>
      <w:r>
        <w:rPr>
          <w:rFonts w:eastAsia="Times New Roman" w:cs="Times New Roman"/>
          <w:color w:val="000000"/>
          <w:szCs w:val="17"/>
        </w:rPr>
        <w:t>!</w:t>
      </w:r>
      <w:r>
        <w:rPr>
          <w:rFonts w:eastAsia="Times New Roman" w:cs="Times New Roman"/>
          <w:color w:val="000000"/>
          <w:szCs w:val="17"/>
        </w:rPr>
        <w:t xml:space="preserve"> </w:t>
      </w:r>
    </w:p>
    <w:p w14:paraId="16B1A457" w14:textId="77777777" w:rsidR="00E93311" w:rsidRDefault="006736A2">
      <w:pPr>
        <w:spacing w:after="0" w:line="600" w:lineRule="auto"/>
        <w:ind w:firstLine="720"/>
        <w:jc w:val="both"/>
        <w:rPr>
          <w:rFonts w:eastAsia="Times New Roman" w:cs="Times New Roman"/>
          <w:color w:val="000000"/>
          <w:szCs w:val="17"/>
        </w:rPr>
      </w:pPr>
      <w:r>
        <w:rPr>
          <w:rFonts w:eastAsia="Times New Roman" w:cs="Times New Roman"/>
          <w:color w:val="000000"/>
          <w:szCs w:val="17"/>
        </w:rPr>
        <w:t xml:space="preserve">Υπάρχει για όλες τις αιτιολογίες που ακούσατε σχετική επιστολή από τον Γραμματέα της Κυβέρνησης, που επιβεβαιώνει τα κωλύματα που αναφέρθηκαν. </w:t>
      </w:r>
    </w:p>
    <w:p w14:paraId="16B1A458" w14:textId="77777777" w:rsidR="00E93311" w:rsidRDefault="006736A2">
      <w:pPr>
        <w:spacing w:after="0" w:line="600" w:lineRule="auto"/>
        <w:ind w:firstLine="720"/>
        <w:jc w:val="both"/>
        <w:rPr>
          <w:rFonts w:eastAsia="Times New Roman" w:cs="Times New Roman"/>
          <w:color w:val="000000"/>
          <w:szCs w:val="17"/>
        </w:rPr>
      </w:pPr>
      <w:r>
        <w:rPr>
          <w:rFonts w:eastAsia="Times New Roman" w:cs="Times New Roman"/>
          <w:color w:val="000000"/>
          <w:szCs w:val="17"/>
        </w:rPr>
        <w:t>Μετά, λοιπόν, και την ανάγνωση και των αναφορ</w:t>
      </w:r>
      <w:r>
        <w:rPr>
          <w:rFonts w:eastAsia="Times New Roman" w:cs="Times New Roman"/>
          <w:color w:val="000000"/>
          <w:szCs w:val="17"/>
        </w:rPr>
        <w:t>ών εισερχόμ</w:t>
      </w:r>
      <w:r>
        <w:rPr>
          <w:rFonts w:eastAsia="Times New Roman" w:cs="Times New Roman"/>
          <w:color w:val="000000"/>
          <w:szCs w:val="17"/>
        </w:rPr>
        <w:t>αστε</w:t>
      </w:r>
      <w:r>
        <w:rPr>
          <w:rFonts w:eastAsia="Times New Roman" w:cs="Times New Roman"/>
          <w:color w:val="000000"/>
          <w:szCs w:val="17"/>
        </w:rPr>
        <w:t xml:space="preserve"> στη συζήτηση των υπολοίπων επικαίρων ερωτήσεων.</w:t>
      </w:r>
    </w:p>
    <w:p w14:paraId="16B1A459" w14:textId="77777777" w:rsidR="00E93311" w:rsidRDefault="006736A2">
      <w:pPr>
        <w:spacing w:after="0" w:line="600" w:lineRule="auto"/>
        <w:ind w:firstLine="720"/>
        <w:jc w:val="both"/>
        <w:rPr>
          <w:rFonts w:eastAsia="Times New Roman" w:cs="Times New Roman"/>
          <w:color w:val="000000"/>
          <w:szCs w:val="17"/>
        </w:rPr>
      </w:pPr>
      <w:r>
        <w:rPr>
          <w:rFonts w:eastAsia="Times New Roman" w:cs="Times New Roman"/>
          <w:color w:val="000000"/>
          <w:szCs w:val="17"/>
        </w:rPr>
        <w:t>Πού είναι ο κ. Νικολόπουλος;</w:t>
      </w:r>
    </w:p>
    <w:p w14:paraId="16B1A45A" w14:textId="77777777" w:rsidR="00E93311" w:rsidRDefault="006736A2">
      <w:pPr>
        <w:spacing w:after="0" w:line="600" w:lineRule="auto"/>
        <w:ind w:firstLine="720"/>
        <w:jc w:val="both"/>
        <w:rPr>
          <w:rFonts w:eastAsia="Times New Roman" w:cs="Times New Roman"/>
          <w:color w:val="000000"/>
          <w:szCs w:val="17"/>
        </w:rPr>
      </w:pPr>
      <w:r>
        <w:rPr>
          <w:rFonts w:eastAsia="Times New Roman" w:cs="Times New Roman"/>
          <w:b/>
          <w:color w:val="000000"/>
          <w:szCs w:val="17"/>
        </w:rPr>
        <w:t>ΝΙΚΟΛΑΟΣ ΝΙΚΟΛΟΠΟΥΛΟΣ:</w:t>
      </w:r>
      <w:r>
        <w:rPr>
          <w:rFonts w:eastAsia="Times New Roman" w:cs="Times New Roman"/>
          <w:color w:val="000000"/>
          <w:szCs w:val="17"/>
        </w:rPr>
        <w:t xml:space="preserve"> Εδώ είμαι, κύριε Πρόεδρε.</w:t>
      </w:r>
    </w:p>
    <w:p w14:paraId="16B1A45B" w14:textId="77777777" w:rsidR="00E93311" w:rsidRDefault="006736A2">
      <w:pPr>
        <w:spacing w:after="0" w:line="600" w:lineRule="auto"/>
        <w:ind w:firstLine="720"/>
        <w:jc w:val="both"/>
        <w:rPr>
          <w:rFonts w:eastAsia="Times New Roman" w:cs="Times New Roman"/>
          <w:color w:val="000000"/>
          <w:szCs w:val="17"/>
        </w:rPr>
      </w:pPr>
      <w:r>
        <w:rPr>
          <w:rFonts w:eastAsia="Times New Roman" w:cs="Times New Roman"/>
          <w:b/>
          <w:color w:val="000000"/>
          <w:szCs w:val="17"/>
        </w:rPr>
        <w:t>ΠΡΟΕΔΡΕΥΩΝ (Νικήτας Κακλαμάνης):</w:t>
      </w:r>
      <w:r>
        <w:rPr>
          <w:rFonts w:eastAsia="Times New Roman" w:cs="Times New Roman"/>
          <w:color w:val="000000"/>
          <w:szCs w:val="17"/>
        </w:rPr>
        <w:t xml:space="preserve"> Με μπερδεύετε. Μια είστε εδώ, μια πάτε εκεί. </w:t>
      </w:r>
    </w:p>
    <w:p w14:paraId="16B1A45C" w14:textId="77777777" w:rsidR="00E93311" w:rsidRDefault="006736A2">
      <w:pPr>
        <w:spacing w:after="0" w:line="600" w:lineRule="auto"/>
        <w:ind w:firstLine="720"/>
        <w:jc w:val="both"/>
        <w:rPr>
          <w:rFonts w:eastAsia="Times New Roman" w:cs="Times New Roman"/>
          <w:color w:val="000000"/>
          <w:szCs w:val="17"/>
        </w:rPr>
      </w:pPr>
      <w:r>
        <w:rPr>
          <w:rFonts w:eastAsia="Times New Roman" w:cs="Times New Roman"/>
          <w:color w:val="000000"/>
          <w:szCs w:val="17"/>
        </w:rPr>
        <w:lastRenderedPageBreak/>
        <w:t>Είναι δύο ερωτήσεις του κ. Νικολάου</w:t>
      </w:r>
      <w:r>
        <w:rPr>
          <w:rFonts w:eastAsia="Times New Roman" w:cs="Times New Roman"/>
          <w:color w:val="000000"/>
          <w:szCs w:val="17"/>
        </w:rPr>
        <w:t xml:space="preserve"> Νικολόπουλου προς τον Υπουργό Ψηφιακής Πολιτικής και Τηλεπικοινωνιών</w:t>
      </w:r>
      <w:r>
        <w:rPr>
          <w:rFonts w:eastAsia="Times New Roman" w:cs="Times New Roman"/>
          <w:color w:val="000000"/>
          <w:szCs w:val="17"/>
        </w:rPr>
        <w:t xml:space="preserve"> </w:t>
      </w:r>
      <w:r>
        <w:rPr>
          <w:rFonts w:eastAsia="Times New Roman" w:cs="Times New Roman"/>
          <w:color w:val="000000"/>
          <w:szCs w:val="17"/>
        </w:rPr>
        <w:t xml:space="preserve">κ. Νικόλαο Παππά, ο οποίος θα απαντήσει και στις δύο. Διασταύρωση ξιφών δύο </w:t>
      </w:r>
      <w:proofErr w:type="spellStart"/>
      <w:r>
        <w:rPr>
          <w:rFonts w:eastAsia="Times New Roman" w:cs="Times New Roman"/>
          <w:color w:val="000000"/>
          <w:szCs w:val="17"/>
        </w:rPr>
        <w:t>Νικολάδων</w:t>
      </w:r>
      <w:proofErr w:type="spellEnd"/>
      <w:r>
        <w:rPr>
          <w:rFonts w:eastAsia="Times New Roman" w:cs="Times New Roman"/>
          <w:color w:val="000000"/>
          <w:szCs w:val="17"/>
        </w:rPr>
        <w:t>!</w:t>
      </w:r>
      <w:r>
        <w:rPr>
          <w:rFonts w:eastAsia="Times New Roman" w:cs="Times New Roman"/>
          <w:color w:val="000000"/>
          <w:szCs w:val="17"/>
        </w:rPr>
        <w:t xml:space="preserve"> Να δούμε τι θα γίνει. </w:t>
      </w:r>
    </w:p>
    <w:p w14:paraId="16B1A45D" w14:textId="77777777" w:rsidR="00E93311" w:rsidRDefault="006736A2">
      <w:pPr>
        <w:spacing w:after="0" w:line="600" w:lineRule="auto"/>
        <w:ind w:firstLine="720"/>
        <w:jc w:val="both"/>
        <w:rPr>
          <w:rFonts w:eastAsia="Times New Roman" w:cs="Times New Roman"/>
          <w:color w:val="000000"/>
          <w:szCs w:val="17"/>
        </w:rPr>
      </w:pPr>
      <w:r>
        <w:rPr>
          <w:rFonts w:eastAsia="Times New Roman" w:cs="Times New Roman"/>
          <w:color w:val="000000"/>
          <w:szCs w:val="17"/>
        </w:rPr>
        <w:t>Πρώτ</w:t>
      </w:r>
      <w:r>
        <w:rPr>
          <w:rFonts w:eastAsia="Times New Roman" w:cs="Times New Roman"/>
          <w:color w:val="000000"/>
          <w:szCs w:val="17"/>
        </w:rPr>
        <w:t>α</w:t>
      </w:r>
      <w:r>
        <w:rPr>
          <w:rFonts w:eastAsia="Times New Roman" w:cs="Times New Roman"/>
          <w:color w:val="000000"/>
          <w:szCs w:val="17"/>
        </w:rPr>
        <w:t xml:space="preserve"> θα συζητηθεί η δεύτερη με αριθμό 694/4-4-2017 επίκαιρη ερώτηση δεύτερο</w:t>
      </w:r>
      <w:r>
        <w:rPr>
          <w:rFonts w:eastAsia="Times New Roman" w:cs="Times New Roman"/>
          <w:color w:val="000000"/>
          <w:szCs w:val="17"/>
        </w:rPr>
        <w:t xml:space="preserve">υ κύκλου του Ανεξάρτητου Βουλευτή Αχαΐας κ. </w:t>
      </w:r>
      <w:r>
        <w:rPr>
          <w:rFonts w:eastAsia="Times New Roman" w:cs="Times New Roman"/>
          <w:bCs/>
          <w:color w:val="000000"/>
          <w:szCs w:val="17"/>
        </w:rPr>
        <w:t>Νικολάου</w:t>
      </w:r>
      <w:r>
        <w:rPr>
          <w:rFonts w:eastAsia="Times New Roman" w:cs="Times New Roman"/>
          <w:b/>
          <w:bCs/>
          <w:color w:val="000000"/>
          <w:szCs w:val="17"/>
        </w:rPr>
        <w:t xml:space="preserve"> </w:t>
      </w:r>
      <w:r>
        <w:rPr>
          <w:rFonts w:eastAsia="Times New Roman" w:cs="Times New Roman"/>
          <w:bCs/>
          <w:color w:val="000000"/>
          <w:szCs w:val="17"/>
        </w:rPr>
        <w:t>Νικολόπουλου</w:t>
      </w:r>
      <w:r>
        <w:rPr>
          <w:rFonts w:eastAsia="Times New Roman" w:cs="Times New Roman"/>
          <w:color w:val="000000"/>
          <w:szCs w:val="17"/>
        </w:rPr>
        <w:t xml:space="preserve"> προς τον Υπουργό </w:t>
      </w:r>
      <w:r>
        <w:rPr>
          <w:rFonts w:eastAsia="Times New Roman" w:cs="Times New Roman"/>
          <w:bCs/>
          <w:color w:val="000000"/>
          <w:szCs w:val="17"/>
        </w:rPr>
        <w:t>Ψηφιακής Πολιτικής, Τηλεπικοινωνιών και</w:t>
      </w:r>
      <w:r>
        <w:rPr>
          <w:rFonts w:eastAsia="Times New Roman" w:cs="Times New Roman"/>
          <w:b/>
          <w:bCs/>
          <w:color w:val="000000"/>
          <w:szCs w:val="17"/>
        </w:rPr>
        <w:t xml:space="preserve"> </w:t>
      </w:r>
      <w:r>
        <w:rPr>
          <w:rFonts w:eastAsia="Times New Roman" w:cs="Times New Roman"/>
          <w:bCs/>
          <w:color w:val="000000"/>
          <w:szCs w:val="17"/>
        </w:rPr>
        <w:t>Ενημέρωσης,</w:t>
      </w:r>
      <w:r>
        <w:rPr>
          <w:rFonts w:eastAsia="Times New Roman" w:cs="Times New Roman"/>
          <w:b/>
          <w:bCs/>
          <w:color w:val="000000"/>
          <w:szCs w:val="17"/>
        </w:rPr>
        <w:t xml:space="preserve"> </w:t>
      </w:r>
      <w:r>
        <w:rPr>
          <w:rFonts w:eastAsia="Times New Roman" w:cs="Times New Roman"/>
          <w:color w:val="000000"/>
          <w:szCs w:val="17"/>
        </w:rPr>
        <w:t xml:space="preserve">με θέμα «το ΕΣΡ πρέπει να ασχοληθεί με το </w:t>
      </w:r>
      <w:proofErr w:type="spellStart"/>
      <w:r>
        <w:rPr>
          <w:rFonts w:eastAsia="Times New Roman" w:cs="Times New Roman"/>
          <w:color w:val="000000"/>
          <w:szCs w:val="17"/>
        </w:rPr>
        <w:t>Survivor</w:t>
      </w:r>
      <w:proofErr w:type="spellEnd"/>
      <w:r>
        <w:rPr>
          <w:rFonts w:eastAsia="Times New Roman" w:cs="Times New Roman"/>
          <w:color w:val="000000"/>
          <w:szCs w:val="17"/>
        </w:rPr>
        <w:t>;».</w:t>
      </w:r>
    </w:p>
    <w:p w14:paraId="16B1A45E" w14:textId="77777777" w:rsidR="00E93311" w:rsidRDefault="006736A2">
      <w:pPr>
        <w:spacing w:after="0" w:line="600" w:lineRule="auto"/>
        <w:ind w:firstLine="720"/>
        <w:jc w:val="both"/>
        <w:rPr>
          <w:rFonts w:eastAsia="Times New Roman" w:cs="Times New Roman"/>
          <w:color w:val="000000"/>
          <w:szCs w:val="17"/>
        </w:rPr>
      </w:pPr>
      <w:r>
        <w:rPr>
          <w:rFonts w:eastAsia="Times New Roman" w:cs="Times New Roman"/>
          <w:color w:val="000000"/>
          <w:szCs w:val="17"/>
        </w:rPr>
        <w:t>Κύριε Νικολόπουλε, έχετε τον λόγο.</w:t>
      </w:r>
    </w:p>
    <w:p w14:paraId="16B1A45F" w14:textId="77777777" w:rsidR="00E93311" w:rsidRDefault="006736A2">
      <w:pPr>
        <w:spacing w:after="0" w:line="600" w:lineRule="auto"/>
        <w:ind w:firstLine="720"/>
        <w:jc w:val="both"/>
        <w:rPr>
          <w:rFonts w:eastAsia="Times New Roman" w:cs="Times New Roman"/>
          <w:color w:val="000000"/>
          <w:szCs w:val="17"/>
        </w:rPr>
      </w:pPr>
      <w:r>
        <w:rPr>
          <w:rFonts w:eastAsia="Times New Roman" w:cs="Times New Roman"/>
          <w:b/>
          <w:color w:val="000000"/>
          <w:szCs w:val="17"/>
        </w:rPr>
        <w:t>ΝΙΚΟΛΑΟΣ ΝΙΚΟΛΟΠΟΥΛΟΣ:</w:t>
      </w:r>
      <w:r>
        <w:rPr>
          <w:rFonts w:eastAsia="Times New Roman" w:cs="Times New Roman"/>
          <w:color w:val="000000"/>
          <w:szCs w:val="17"/>
        </w:rPr>
        <w:t xml:space="preserve"> Κύριε Πρόεδρε, πήγα στα παλιά μου λημέρια, γιατί, όπως ξέρετε και έχετε πει από τη θέση που είστε, φωνάζω εκεί από την τηλεόραση αν ακούει το Μαξίμου. Φοβήθηκα, λοιπόν, ότι δεν θα άκουγε και γι’ αυτό είπα να καθόμουν μπροστά. Όμως, θα το επιχειρήσω και μα</w:t>
      </w:r>
      <w:r>
        <w:rPr>
          <w:rFonts w:eastAsia="Times New Roman" w:cs="Times New Roman"/>
          <w:color w:val="000000"/>
          <w:szCs w:val="17"/>
        </w:rPr>
        <w:t xml:space="preserve">κρόθεν. </w:t>
      </w:r>
    </w:p>
    <w:p w14:paraId="16B1A460" w14:textId="77777777" w:rsidR="00E93311" w:rsidRDefault="006736A2">
      <w:pPr>
        <w:spacing w:after="0" w:line="600" w:lineRule="auto"/>
        <w:ind w:firstLine="720"/>
        <w:jc w:val="both"/>
        <w:rPr>
          <w:rFonts w:eastAsia="Times New Roman" w:cs="Times New Roman"/>
          <w:color w:val="000000"/>
          <w:szCs w:val="17"/>
        </w:rPr>
      </w:pPr>
      <w:r>
        <w:rPr>
          <w:rFonts w:eastAsia="Times New Roman" w:cs="Times New Roman"/>
          <w:color w:val="000000"/>
          <w:szCs w:val="17"/>
        </w:rPr>
        <w:t xml:space="preserve">Δεν σας κρύβω πως μου έκανε εντύπωση το ότι ήρθε ο κ. Παππάς να απαντήσει σε αυτή την ερώτηση και δεν φοβήθηκε τη </w:t>
      </w:r>
      <w:proofErr w:type="spellStart"/>
      <w:r>
        <w:rPr>
          <w:rFonts w:eastAsia="Times New Roman" w:cs="Times New Roman"/>
          <w:color w:val="000000"/>
          <w:szCs w:val="17"/>
        </w:rPr>
        <w:t>δημοφιλία</w:t>
      </w:r>
      <w:proofErr w:type="spellEnd"/>
      <w:r>
        <w:rPr>
          <w:rFonts w:eastAsia="Times New Roman" w:cs="Times New Roman"/>
          <w:color w:val="000000"/>
          <w:szCs w:val="17"/>
        </w:rPr>
        <w:t xml:space="preserve"> αυτού του παιγνιδιού και τον τηλεοπτικό κανιβαλισμό που υφίσταμαι εγώ τις τελευταίες μέρες από τότε που ήρθα να μιλήσω όχι </w:t>
      </w:r>
      <w:r>
        <w:rPr>
          <w:rFonts w:eastAsia="Times New Roman" w:cs="Times New Roman"/>
          <w:color w:val="000000"/>
          <w:szCs w:val="17"/>
        </w:rPr>
        <w:t xml:space="preserve">μόνο για όσα </w:t>
      </w:r>
      <w:proofErr w:type="spellStart"/>
      <w:r>
        <w:rPr>
          <w:rFonts w:eastAsia="Times New Roman" w:cs="Times New Roman"/>
          <w:color w:val="000000"/>
          <w:szCs w:val="17"/>
        </w:rPr>
        <w:t>αξιακά</w:t>
      </w:r>
      <w:proofErr w:type="spellEnd"/>
      <w:r>
        <w:rPr>
          <w:rFonts w:eastAsia="Times New Roman" w:cs="Times New Roman"/>
          <w:color w:val="000000"/>
          <w:szCs w:val="17"/>
        </w:rPr>
        <w:t xml:space="preserve"> -κατά τη γνώμη όχι μόνο τη δική μου αλλά και της Ένωσης Εκπαιδευτικών Λειτουργών της Γ</w:t>
      </w:r>
      <w:r>
        <w:rPr>
          <w:rFonts w:eastAsia="Times New Roman" w:cs="Times New Roman"/>
          <w:color w:val="000000"/>
          <w:szCs w:val="17"/>
        </w:rPr>
        <w:t>΄</w:t>
      </w:r>
      <w:r>
        <w:rPr>
          <w:rFonts w:eastAsia="Times New Roman" w:cs="Times New Roman"/>
          <w:color w:val="000000"/>
          <w:szCs w:val="17"/>
        </w:rPr>
        <w:t xml:space="preserve"> </w:t>
      </w:r>
      <w:r>
        <w:rPr>
          <w:rFonts w:eastAsia="Times New Roman" w:cs="Times New Roman"/>
          <w:color w:val="000000"/>
          <w:szCs w:val="17"/>
        </w:rPr>
        <w:lastRenderedPageBreak/>
        <w:t xml:space="preserve">ΕΛΜΕ της Θεσσαλονίκης- προσβάλλει ενίοτε με κάποια επεισόδια αυτό το παιγνίδι, αλλά και για τα θηριώδη συμφέροντα που κρύβονται από πίσω. </w:t>
      </w:r>
    </w:p>
    <w:p w14:paraId="16B1A461" w14:textId="77777777" w:rsidR="00E93311" w:rsidRDefault="006736A2">
      <w:pPr>
        <w:spacing w:after="0" w:line="600" w:lineRule="auto"/>
        <w:ind w:firstLine="720"/>
        <w:jc w:val="both"/>
        <w:rPr>
          <w:rFonts w:eastAsia="Times New Roman" w:cs="Times New Roman"/>
          <w:color w:val="000000"/>
          <w:szCs w:val="17"/>
        </w:rPr>
      </w:pPr>
      <w:r>
        <w:rPr>
          <w:rFonts w:eastAsia="Times New Roman" w:cs="Times New Roman"/>
          <w:color w:val="000000"/>
          <w:szCs w:val="17"/>
        </w:rPr>
        <w:t xml:space="preserve">Γιατί το </w:t>
      </w:r>
      <w:r>
        <w:rPr>
          <w:rFonts w:eastAsia="Times New Roman" w:cs="Times New Roman"/>
          <w:color w:val="000000"/>
          <w:szCs w:val="17"/>
        </w:rPr>
        <w:t xml:space="preserve">λέω: Άραγε, ενώ τα εκατομμύρια πάνε και έρχονται στα χέρια </w:t>
      </w:r>
      <w:proofErr w:type="spellStart"/>
      <w:r>
        <w:rPr>
          <w:rFonts w:eastAsia="Times New Roman" w:cs="Times New Roman"/>
          <w:color w:val="000000"/>
          <w:szCs w:val="17"/>
        </w:rPr>
        <w:t>στοιχηματικών</w:t>
      </w:r>
      <w:proofErr w:type="spellEnd"/>
      <w:r>
        <w:rPr>
          <w:rFonts w:eastAsia="Times New Roman" w:cs="Times New Roman"/>
          <w:color w:val="000000"/>
          <w:szCs w:val="17"/>
        </w:rPr>
        <w:t xml:space="preserve"> εταιρ</w:t>
      </w:r>
      <w:r>
        <w:rPr>
          <w:rFonts w:eastAsia="Times New Roman" w:cs="Times New Roman"/>
          <w:color w:val="000000"/>
          <w:szCs w:val="17"/>
        </w:rPr>
        <w:t>ε</w:t>
      </w:r>
      <w:r>
        <w:rPr>
          <w:rFonts w:eastAsia="Times New Roman" w:cs="Times New Roman"/>
          <w:color w:val="000000"/>
          <w:szCs w:val="17"/>
        </w:rPr>
        <w:t>ιών, ενώ ο κ. Αλαφούζος, που έλεγε ότι είναι πολλά τα λεφτά για μια τηλεοπτική άδεια, με βάση όσα διαβάσαμε που αποκάλυψε ο Νίκος Μαστοράκης, θα δώσει 17 εκατομμύρια για ένα τηλ</w:t>
      </w:r>
      <w:r>
        <w:rPr>
          <w:rFonts w:eastAsia="Times New Roman" w:cs="Times New Roman"/>
          <w:color w:val="000000"/>
          <w:szCs w:val="17"/>
        </w:rPr>
        <w:t>εοπτικό παιγνίδι, όσα δίνει ολόκληρο τον χρόνο; Άραγε αυτό είναι θέμα; Τι να σας πω; Τον είδατε χθες τον άλλον παπά, τον άθεο, με τον Τσίπρα; Του είπε ότι θέλω μια φωτογραφία με έναν ακροαριστερό Πρωθυπουργό. Εδώ, λοιπόν, έχουμε ένα παπαδοπαίδι και έναν άθ</w:t>
      </w:r>
      <w:r>
        <w:rPr>
          <w:rFonts w:eastAsia="Times New Roman" w:cs="Times New Roman"/>
          <w:color w:val="000000"/>
          <w:szCs w:val="17"/>
        </w:rPr>
        <w:t xml:space="preserve">εο παπά. </w:t>
      </w:r>
    </w:p>
    <w:p w14:paraId="16B1A462" w14:textId="77777777" w:rsidR="00E93311" w:rsidRDefault="006736A2">
      <w:pPr>
        <w:spacing w:after="0" w:line="600" w:lineRule="auto"/>
        <w:ind w:firstLine="720"/>
        <w:jc w:val="both"/>
        <w:rPr>
          <w:rFonts w:eastAsia="Times New Roman" w:cs="Times New Roman"/>
          <w:color w:val="000000"/>
          <w:szCs w:val="17"/>
        </w:rPr>
      </w:pPr>
      <w:r>
        <w:rPr>
          <w:rFonts w:eastAsia="Times New Roman" w:cs="Times New Roman"/>
          <w:color w:val="000000"/>
          <w:szCs w:val="17"/>
        </w:rPr>
        <w:t>Θέλω, λοιπόν, να σας υποβάλω τα ερωτήματα ευθέως, γιατί αυτό είναι ένα από τα καυτά θέματα της επικαιρότητας. Απόρησα με την προηγούμενη ερώτηση του κ. Βενιζέλου. Νόμιζα ότι τώρα είχατε πάει, γιατί σας έψαχνα τις τελευταίες ημέρες και άκουγα στις</w:t>
      </w:r>
      <w:r>
        <w:rPr>
          <w:rFonts w:eastAsia="Times New Roman" w:cs="Times New Roman"/>
          <w:color w:val="000000"/>
          <w:szCs w:val="17"/>
        </w:rPr>
        <w:t xml:space="preserve"> τηλεοράσεις, να το ταξίδι του Παππά. Δεν σας βρίσκαμε. Πού είναι ο Παππάς; Εδώ Παππάς, εκεί ο Παππάς. Όμως, τελικά ο Βενιζέλος ήρθε να πει για το 2000</w:t>
      </w:r>
      <w:r>
        <w:rPr>
          <w:rFonts w:eastAsia="Times New Roman" w:cs="Times New Roman"/>
          <w:color w:val="000000"/>
          <w:szCs w:val="17"/>
        </w:rPr>
        <w:t>,</w:t>
      </w:r>
      <w:r>
        <w:rPr>
          <w:rFonts w:eastAsia="Times New Roman" w:cs="Times New Roman"/>
          <w:color w:val="000000"/>
          <w:szCs w:val="17"/>
        </w:rPr>
        <w:t xml:space="preserve"> πότε; </w:t>
      </w:r>
    </w:p>
    <w:p w14:paraId="16B1A463" w14:textId="77777777" w:rsidR="00E93311" w:rsidRDefault="006736A2">
      <w:pPr>
        <w:spacing w:after="0" w:line="600" w:lineRule="auto"/>
        <w:ind w:firstLine="720"/>
        <w:jc w:val="both"/>
        <w:rPr>
          <w:rFonts w:eastAsia="Times New Roman" w:cs="Times New Roman"/>
          <w:bCs/>
          <w:color w:val="000000"/>
          <w:szCs w:val="17"/>
        </w:rPr>
      </w:pPr>
      <w:r>
        <w:rPr>
          <w:rFonts w:eastAsia="Times New Roman" w:cs="Times New Roman"/>
          <w:b/>
          <w:color w:val="000000"/>
          <w:szCs w:val="17"/>
        </w:rPr>
        <w:t xml:space="preserve">ΝΙΚΟΛΑΟΣ ΠΑΠΠΑΣ (Υπουργός </w:t>
      </w:r>
      <w:r>
        <w:rPr>
          <w:rFonts w:eastAsia="Times New Roman" w:cs="Times New Roman"/>
          <w:b/>
          <w:bCs/>
          <w:color w:val="000000"/>
          <w:szCs w:val="17"/>
        </w:rPr>
        <w:t xml:space="preserve">Ψηφιακής Πολιτικής, Τηλεπικοινωνιών και Ενημέρωσης): </w:t>
      </w:r>
      <w:r>
        <w:rPr>
          <w:rFonts w:eastAsia="Times New Roman" w:cs="Times New Roman"/>
          <w:bCs/>
          <w:color w:val="000000"/>
          <w:szCs w:val="17"/>
        </w:rPr>
        <w:t xml:space="preserve">Για το 2013. </w:t>
      </w:r>
    </w:p>
    <w:p w14:paraId="16B1A464" w14:textId="77777777" w:rsidR="00E93311" w:rsidRDefault="006736A2">
      <w:pPr>
        <w:spacing w:after="0" w:line="600" w:lineRule="auto"/>
        <w:ind w:firstLine="720"/>
        <w:jc w:val="both"/>
        <w:rPr>
          <w:rFonts w:eastAsia="Times New Roman" w:cs="Times New Roman"/>
          <w:color w:val="000000"/>
          <w:szCs w:val="17"/>
        </w:rPr>
      </w:pPr>
      <w:r>
        <w:rPr>
          <w:rFonts w:eastAsia="Times New Roman" w:cs="Times New Roman"/>
          <w:b/>
          <w:color w:val="000000"/>
          <w:szCs w:val="17"/>
        </w:rPr>
        <w:lastRenderedPageBreak/>
        <w:t>ΝΙΚ</w:t>
      </w:r>
      <w:r>
        <w:rPr>
          <w:rFonts w:eastAsia="Times New Roman" w:cs="Times New Roman"/>
          <w:b/>
          <w:color w:val="000000"/>
          <w:szCs w:val="17"/>
        </w:rPr>
        <w:t>ΟΛΑΟΣ ΝΙΚΟΛΟΠΟΥΛΟΣ:</w:t>
      </w:r>
      <w:r>
        <w:rPr>
          <w:rFonts w:eastAsia="Times New Roman" w:cs="Times New Roman"/>
          <w:color w:val="000000"/>
          <w:szCs w:val="17"/>
        </w:rPr>
        <w:t xml:space="preserve"> Για το 2013. Όμως, γιατί είχε τις τηλεοράσεις μαζί του; Έπαιζαν τον Βενιζέλο και το θέμα κάθε μέρα, λες και είχες πάει χθες! </w:t>
      </w:r>
    </w:p>
    <w:p w14:paraId="16B1A465" w14:textId="77777777" w:rsidR="00E93311" w:rsidRDefault="006736A2">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Μείνετε στο </w:t>
      </w:r>
      <w:r>
        <w:rPr>
          <w:rFonts w:eastAsia="Times New Roman" w:cs="Times New Roman"/>
          <w:szCs w:val="24"/>
          <w:lang w:val="en-US"/>
        </w:rPr>
        <w:t>S</w:t>
      </w:r>
      <w:r>
        <w:rPr>
          <w:rFonts w:eastAsia="Times New Roman" w:cs="Times New Roman"/>
          <w:szCs w:val="24"/>
          <w:lang w:val="en-US"/>
        </w:rPr>
        <w:t>urvivor</w:t>
      </w:r>
      <w:r>
        <w:rPr>
          <w:rFonts w:eastAsia="Times New Roman" w:cs="Times New Roman"/>
          <w:szCs w:val="24"/>
        </w:rPr>
        <w:t xml:space="preserve"> τώρα!</w:t>
      </w:r>
    </w:p>
    <w:p w14:paraId="16B1A466"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Ναι, κύριε Πρόεδρε. </w:t>
      </w:r>
    </w:p>
    <w:p w14:paraId="16B1A467"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Ξέρετε όλα αυτά πώς παντρεύονται, λοιπόν; </w:t>
      </w:r>
      <w:r>
        <w:rPr>
          <w:rFonts w:eastAsia="Times New Roman"/>
          <w:bCs/>
        </w:rPr>
        <w:t>Είναι</w:t>
      </w:r>
      <w:r>
        <w:rPr>
          <w:rFonts w:eastAsia="Times New Roman" w:cs="Times New Roman"/>
          <w:szCs w:val="24"/>
        </w:rPr>
        <w:t xml:space="preserve"> ένα τηλεπαιχνίδι που προάγει τον αθλητισμό, την ευγενή άμιλλα, δείχνει πόσο πρέπει να προσπαθήσει κάθε άνθρωπος, για να καταφέρει να απολαύσει μια τυρόπιτα ή ένα πιάτο μακαρονάδα!</w:t>
      </w:r>
    </w:p>
    <w:p w14:paraId="16B1A468"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Σε μια εποχή, λοιπόν, που η </w:t>
      </w:r>
      <w:r>
        <w:rPr>
          <w:rFonts w:eastAsia="Times New Roman" w:cs="Times New Roman"/>
          <w:szCs w:val="24"/>
        </w:rPr>
        <w:t xml:space="preserve">ζωή των περισσοτέρων Ελλήνων πολιτών, τηλεοπτική και μη, </w:t>
      </w:r>
      <w:r>
        <w:rPr>
          <w:rFonts w:eastAsia="Times New Roman"/>
          <w:bCs/>
        </w:rPr>
        <w:t>έχει</w:t>
      </w:r>
      <w:r>
        <w:rPr>
          <w:rFonts w:eastAsia="Times New Roman" w:cs="Times New Roman"/>
          <w:szCs w:val="24"/>
        </w:rPr>
        <w:t xml:space="preserve"> καταντήσει </w:t>
      </w:r>
      <w:r>
        <w:rPr>
          <w:rFonts w:eastAsia="Times New Roman" w:cs="Times New Roman"/>
          <w:szCs w:val="24"/>
          <w:lang w:val="en-US"/>
        </w:rPr>
        <w:t>S</w:t>
      </w:r>
      <w:r>
        <w:rPr>
          <w:rFonts w:eastAsia="Times New Roman" w:cs="Times New Roman"/>
          <w:szCs w:val="24"/>
          <w:lang w:val="en-US"/>
        </w:rPr>
        <w:t>urvivor</w:t>
      </w:r>
      <w:r>
        <w:rPr>
          <w:rFonts w:eastAsia="Times New Roman" w:cs="Times New Roman"/>
          <w:szCs w:val="24"/>
        </w:rPr>
        <w:t xml:space="preserve">, θεωρώ απολύτως αναγκαίο, κύριε Υπουργέ, οι δημόσιοι φορείς και οι </w:t>
      </w:r>
      <w:r>
        <w:rPr>
          <w:rFonts w:eastAsia="Times New Roman" w:cs="Times New Roman"/>
          <w:szCs w:val="24"/>
        </w:rPr>
        <w:t>ανεξάρτητες αρχές</w:t>
      </w:r>
      <w:r>
        <w:rPr>
          <w:rFonts w:eastAsia="Times New Roman" w:cs="Times New Roman"/>
          <w:szCs w:val="24"/>
        </w:rPr>
        <w:t xml:space="preserve"> να επιτελέσουν στο ακέραιο τον ρόλο τους προς όφελος του δημοσίου συμφέροντος. </w:t>
      </w:r>
    </w:p>
    <w:p w14:paraId="16B1A469"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Λυπάμαι π</w:t>
      </w:r>
      <w:r>
        <w:rPr>
          <w:rFonts w:eastAsia="Times New Roman" w:cs="Times New Roman"/>
          <w:szCs w:val="24"/>
        </w:rPr>
        <w:t xml:space="preserve">ου το λέω, αλλά η μέχρι σήμερα θητεία του ΕΣΡ δεν δικαιώνει τις προσδοκίες του ελληνικού λαού, ούτε τις δικές μου και φαντάζομαι πως ίσως ούτε και τις δικές σας. Τα ζητήματα που έχουν σχέση με το ραδιοτηλεοπτικό τοπίο </w:t>
      </w:r>
      <w:r>
        <w:rPr>
          <w:rFonts w:eastAsia="Times New Roman"/>
          <w:bCs/>
        </w:rPr>
        <w:t>είναι</w:t>
      </w:r>
      <w:r>
        <w:rPr>
          <w:rFonts w:eastAsia="Times New Roman" w:cs="Times New Roman"/>
          <w:szCs w:val="24"/>
        </w:rPr>
        <w:t xml:space="preserve"> πολλά, καυτά και παραμένουν ανεπ</w:t>
      </w:r>
      <w:r>
        <w:rPr>
          <w:rFonts w:eastAsia="Times New Roman" w:cs="Times New Roman"/>
          <w:szCs w:val="24"/>
        </w:rPr>
        <w:t xml:space="preserve">ίλυτα. </w:t>
      </w:r>
    </w:p>
    <w:p w14:paraId="16B1A46A"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Ξεκινώντας, λοιπόν, από το</w:t>
      </w:r>
      <w:r>
        <w:rPr>
          <w:rFonts w:eastAsia="Times New Roman" w:cs="Times New Roman"/>
          <w:szCs w:val="24"/>
        </w:rPr>
        <w:t>ν</w:t>
      </w:r>
      <w:r>
        <w:rPr>
          <w:rFonts w:eastAsia="Times New Roman" w:cs="Times New Roman"/>
          <w:szCs w:val="24"/>
        </w:rPr>
        <w:t xml:space="preserve"> διαγωνισμό για τις τηλεοπτικές άδειες, για τον οποίον θα μιλήσουμε στην επόμενη ερώτηση, μέχρι το γεγονός ότι τα ραδιοτηλεοπτικά μέσα εξακολουθούν να χρησιμοποιούνται ως πιστόλια για την </w:t>
      </w:r>
      <w:r>
        <w:rPr>
          <w:rFonts w:eastAsia="Times New Roman" w:cs="Times New Roman"/>
          <w:szCs w:val="24"/>
        </w:rPr>
        <w:lastRenderedPageBreak/>
        <w:t>πολιτική δολοφονία μη αρεστών και</w:t>
      </w:r>
      <w:r>
        <w:rPr>
          <w:rFonts w:eastAsia="Times New Roman" w:cs="Times New Roman"/>
          <w:szCs w:val="24"/>
        </w:rPr>
        <w:t xml:space="preserve"> υπάκουων του συστήματος, όπως εσείς, εγώ και άλλοι, νομίζω πως το ΕΣΡ </w:t>
      </w:r>
      <w:r>
        <w:rPr>
          <w:rFonts w:eastAsia="Times New Roman"/>
          <w:bCs/>
        </w:rPr>
        <w:t>έχει</w:t>
      </w:r>
      <w:r>
        <w:rPr>
          <w:rFonts w:eastAsia="Times New Roman" w:cs="Times New Roman"/>
          <w:szCs w:val="24"/>
        </w:rPr>
        <w:t xml:space="preserve"> μπροστά του πεδίο δόξης λαμπρό να διανύσει και εύχομαι να το κάνει. Φυσικά αστειεύομαι, γιατί δεν βλέπω να </w:t>
      </w:r>
      <w:r>
        <w:rPr>
          <w:rFonts w:eastAsia="Times New Roman"/>
          <w:bCs/>
        </w:rPr>
        <w:t>έχει</w:t>
      </w:r>
      <w:r>
        <w:rPr>
          <w:rFonts w:eastAsia="Times New Roman" w:cs="Times New Roman"/>
          <w:szCs w:val="24"/>
        </w:rPr>
        <w:t xml:space="preserve"> κάνει ούτε ένα βήμα. </w:t>
      </w:r>
    </w:p>
    <w:p w14:paraId="16B1A46B" w14:textId="77777777" w:rsidR="00E93311" w:rsidRDefault="006736A2">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Ολοκληρώστε. </w:t>
      </w:r>
    </w:p>
    <w:p w14:paraId="16B1A46C"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Τελειώνω, κύριε Πρόεδρε. </w:t>
      </w:r>
    </w:p>
    <w:p w14:paraId="16B1A46D"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Θα τα πω και μετά από λίγη ώρα, που θα με δεχθεί εκεί στα γραφεία του ΕΣΡ ο κύριος </w:t>
      </w:r>
      <w:r>
        <w:rPr>
          <w:rFonts w:eastAsia="Times New Roman" w:cs="Times New Roman"/>
          <w:szCs w:val="24"/>
        </w:rPr>
        <w:t>π</w:t>
      </w:r>
      <w:r>
        <w:rPr>
          <w:rFonts w:eastAsia="Times New Roman" w:cs="Times New Roman"/>
          <w:szCs w:val="24"/>
        </w:rPr>
        <w:t xml:space="preserve">ρόεδρος. </w:t>
      </w:r>
    </w:p>
    <w:p w14:paraId="16B1A46E"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Δεν </w:t>
      </w:r>
      <w:r>
        <w:rPr>
          <w:rFonts w:eastAsia="Times New Roman"/>
          <w:bCs/>
        </w:rPr>
        <w:t>είναι,</w:t>
      </w:r>
      <w:r>
        <w:rPr>
          <w:rFonts w:eastAsia="Times New Roman" w:cs="Times New Roman"/>
          <w:szCs w:val="24"/>
        </w:rPr>
        <w:t xml:space="preserve"> </w:t>
      </w:r>
      <w:r>
        <w:rPr>
          <w:rFonts w:eastAsia="Times New Roman" w:cs="Times New Roman"/>
          <w:bCs/>
          <w:shd w:val="clear" w:color="auto" w:fill="FFFFFF"/>
        </w:rPr>
        <w:t>όμως,</w:t>
      </w:r>
      <w:r>
        <w:rPr>
          <w:rFonts w:eastAsia="Times New Roman" w:cs="Times New Roman"/>
          <w:szCs w:val="24"/>
        </w:rPr>
        <w:t xml:space="preserve"> καθόλου αστεία, κύριε Υπουργέ και κύριε Πρόεδρε, κατά τη γνώμη μου, η αισθητική και τα μηνύματα</w:t>
      </w:r>
      <w:r>
        <w:rPr>
          <w:rFonts w:eastAsia="Times New Roman" w:cs="Times New Roman"/>
          <w:szCs w:val="24"/>
        </w:rPr>
        <w:t xml:space="preserve"> που εκπέμπει το </w:t>
      </w:r>
      <w:r>
        <w:rPr>
          <w:rFonts w:eastAsia="Times New Roman"/>
          <w:bCs/>
        </w:rPr>
        <w:t>συγκεκριμένο</w:t>
      </w:r>
      <w:r>
        <w:rPr>
          <w:rFonts w:eastAsia="Times New Roman" w:cs="Times New Roman"/>
          <w:szCs w:val="24"/>
        </w:rPr>
        <w:t xml:space="preserve"> τηλεπαιχνίδι, για το οποίο…</w:t>
      </w:r>
    </w:p>
    <w:p w14:paraId="16B1A46F" w14:textId="77777777" w:rsidR="00E93311" w:rsidRDefault="006736A2">
      <w:pPr>
        <w:spacing w:after="0" w:line="600" w:lineRule="auto"/>
        <w:ind w:firstLine="720"/>
        <w:jc w:val="both"/>
        <w:rPr>
          <w:rFonts w:eastAsia="Times New Roman" w:cs="Times New Roman"/>
          <w:bCs/>
          <w:shd w:val="clear" w:color="auto" w:fill="FFFFFF"/>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bCs/>
          <w:shd w:val="clear" w:color="auto" w:fill="FFFFFF"/>
        </w:rPr>
        <w:t xml:space="preserve">Τώρα κάνετε τοποθέτηση. Δεν κάνετε ερώτηση. </w:t>
      </w:r>
    </w:p>
    <w:p w14:paraId="16B1A470"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Η Γ΄ ΕΛΜΕ δήλωσε πως διδάσκει ότι καμμιά ξεφτίλα, καμμιά μικρή προδοσία, κανένα συναισθηματικό ξε</w:t>
      </w:r>
      <w:r>
        <w:rPr>
          <w:rFonts w:eastAsia="Times New Roman" w:cs="Times New Roman"/>
          <w:szCs w:val="24"/>
        </w:rPr>
        <w:t xml:space="preserve">γύμνωμα, κανένα κάρφωμα του διπλανού σου δεν </w:t>
      </w:r>
      <w:r>
        <w:rPr>
          <w:rFonts w:eastAsia="Times New Roman"/>
          <w:bCs/>
        </w:rPr>
        <w:t>είναι</w:t>
      </w:r>
      <w:r>
        <w:rPr>
          <w:rFonts w:eastAsia="Times New Roman" w:cs="Times New Roman"/>
          <w:szCs w:val="24"/>
        </w:rPr>
        <w:t xml:space="preserve"> ντροπή, προκειμένου να επιβιώσει κανείς.  </w:t>
      </w:r>
    </w:p>
    <w:p w14:paraId="16B1A471" w14:textId="77777777" w:rsidR="00E93311" w:rsidRDefault="006736A2">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Εντάξει, ολοκληρώστε. </w:t>
      </w:r>
    </w:p>
    <w:p w14:paraId="16B1A472"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Μετά από όλα αυτά, ερωτάσθε, κύριε Υπουργέ: Αλήθεια, εσείς </w:t>
      </w:r>
      <w:r>
        <w:rPr>
          <w:rFonts w:eastAsia="Times New Roman"/>
          <w:bCs/>
        </w:rPr>
        <w:t>έ</w:t>
      </w:r>
      <w:r>
        <w:rPr>
          <w:rFonts w:eastAsia="Times New Roman" w:cs="Times New Roman"/>
          <w:szCs w:val="24"/>
        </w:rPr>
        <w:t xml:space="preserve">χετε πάρει είδηση τι </w:t>
      </w:r>
      <w:r>
        <w:rPr>
          <w:rFonts w:eastAsia="Times New Roman" w:cs="Times New Roman"/>
          <w:szCs w:val="24"/>
        </w:rPr>
        <w:t xml:space="preserve">συμβαίνει γύρω από αυτό το </w:t>
      </w:r>
      <w:r>
        <w:rPr>
          <w:rFonts w:eastAsia="Times New Roman" w:cs="Times New Roman"/>
          <w:szCs w:val="24"/>
        </w:rPr>
        <w:lastRenderedPageBreak/>
        <w:t>παιχνίδι; Εσείς νομίζετε ότι πρέπει να πείτε στο ΕΣΡ να ασχοληθεί, όπως τα προηγούμενα είχαν ασχοληθεί σε ανάλογες περιπτώσεις…</w:t>
      </w:r>
    </w:p>
    <w:p w14:paraId="16B1A473" w14:textId="77777777" w:rsidR="00E93311" w:rsidRDefault="006736A2">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Νικολόπουλε, κλείστε, γιατί θα κλείσω το μικρόφωνο. </w:t>
      </w:r>
    </w:p>
    <w:p w14:paraId="16B1A474"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ΝΙΚΟΛΟΠΟΥΛΟΣ:</w:t>
      </w:r>
      <w:r>
        <w:rPr>
          <w:rFonts w:eastAsia="Times New Roman" w:cs="Times New Roman"/>
          <w:szCs w:val="24"/>
        </w:rPr>
        <w:t xml:space="preserve"> …μετακινώντας την ώρα ή βάζοντας ακόμα και υψηλά πρόστιμα; </w:t>
      </w:r>
    </w:p>
    <w:p w14:paraId="16B1A475" w14:textId="77777777" w:rsidR="00E93311" w:rsidRDefault="006736A2">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Πριν πάρει τον λόγο ο κ. Παππάς, παρακαλώ -σας το έχω ξαναπεί, παρ</w:t>
      </w:r>
      <w:r>
        <w:rPr>
          <w:rFonts w:eastAsia="Times New Roman" w:cs="Times New Roman"/>
          <w:szCs w:val="24"/>
        </w:rPr>
        <w:t xml:space="preserve">’ </w:t>
      </w:r>
      <w:r>
        <w:rPr>
          <w:rFonts w:eastAsia="Times New Roman" w:cs="Times New Roman"/>
          <w:szCs w:val="24"/>
        </w:rPr>
        <w:t xml:space="preserve">ότι ο αναφέρων ονόματα </w:t>
      </w:r>
      <w:r>
        <w:rPr>
          <w:rFonts w:eastAsia="Times New Roman"/>
          <w:bCs/>
        </w:rPr>
        <w:t>έχει</w:t>
      </w:r>
      <w:r>
        <w:rPr>
          <w:rFonts w:eastAsia="Times New Roman" w:cs="Times New Roman"/>
          <w:szCs w:val="24"/>
        </w:rPr>
        <w:t xml:space="preserve"> και την ευθύνη- δεν </w:t>
      </w:r>
      <w:r>
        <w:rPr>
          <w:rFonts w:eastAsia="Times New Roman"/>
          <w:bCs/>
        </w:rPr>
        <w:t>είναι</w:t>
      </w:r>
      <w:r>
        <w:rPr>
          <w:rFonts w:eastAsia="Times New Roman" w:cs="Times New Roman"/>
          <w:szCs w:val="24"/>
        </w:rPr>
        <w:t xml:space="preserve"> κομψό να αναφέρουμε ονόματα</w:t>
      </w:r>
      <w:r>
        <w:rPr>
          <w:rFonts w:eastAsia="Times New Roman" w:cs="Times New Roman"/>
          <w:szCs w:val="24"/>
        </w:rPr>
        <w:t xml:space="preserve"> ανθρώπων που δεν μπορούν να απαντήσουν. Δεν με συνδέει τίποτα με τα ονόματα που αναφέρατε, αλλά εγώ, ως Πρόεδρος, είμαι υποχρεωμένος να σας το πω, έτσι; </w:t>
      </w:r>
    </w:p>
    <w:p w14:paraId="16B1A476" w14:textId="77777777" w:rsidR="00E93311" w:rsidRDefault="006736A2">
      <w:pPr>
        <w:spacing w:after="0" w:line="600" w:lineRule="auto"/>
        <w:ind w:firstLine="720"/>
        <w:jc w:val="both"/>
        <w:rPr>
          <w:rFonts w:eastAsia="Times New Roman"/>
          <w:bCs/>
        </w:rPr>
      </w:pPr>
      <w:r>
        <w:rPr>
          <w:rFonts w:eastAsia="Times New Roman" w:cs="Times New Roman"/>
          <w:b/>
          <w:szCs w:val="24"/>
        </w:rPr>
        <w:t>ΝΙΚΟΛΑΟΣ ΝΙΚΟΛΟΠΟΥΛΟΣ:</w:t>
      </w:r>
      <w:r>
        <w:rPr>
          <w:rFonts w:eastAsia="Times New Roman" w:cs="Times New Roman"/>
          <w:szCs w:val="24"/>
        </w:rPr>
        <w:t xml:space="preserve"> Ξέρετε, νομίζω ότι αν δεν λέμε ονόματα, </w:t>
      </w:r>
      <w:r>
        <w:rPr>
          <w:rFonts w:eastAsia="Times New Roman"/>
          <w:bCs/>
        </w:rPr>
        <w:t xml:space="preserve">κύριε Πρόεδρε, δεν καταλαβαινόμαστε. </w:t>
      </w:r>
    </w:p>
    <w:p w14:paraId="16B1A477" w14:textId="77777777" w:rsidR="00E93311" w:rsidRDefault="006736A2">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Εντάξει. Εγώ σας λέω τώρα ποιο </w:t>
      </w:r>
      <w:r>
        <w:rPr>
          <w:rFonts w:eastAsia="Times New Roman"/>
          <w:bCs/>
        </w:rPr>
        <w:t>είναι</w:t>
      </w:r>
      <w:r>
        <w:rPr>
          <w:rFonts w:eastAsia="Times New Roman" w:cs="Times New Roman"/>
          <w:szCs w:val="24"/>
        </w:rPr>
        <w:t xml:space="preserve"> το πρέπον και το σωστό εντός της </w:t>
      </w:r>
      <w:r>
        <w:rPr>
          <w:rFonts w:eastAsia="Times New Roman"/>
          <w:bCs/>
        </w:rPr>
        <w:t>Βουλή</w:t>
      </w:r>
      <w:r>
        <w:rPr>
          <w:rFonts w:eastAsia="Times New Roman" w:cs="Times New Roman"/>
          <w:szCs w:val="24"/>
        </w:rPr>
        <w:t xml:space="preserve">ς. Από εκεί και πέρα, αναλαμβάνετε την ευθύνη. </w:t>
      </w:r>
    </w:p>
    <w:p w14:paraId="16B1A478"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Καλά </w:t>
      </w:r>
      <w:r>
        <w:rPr>
          <w:rFonts w:eastAsia="Times New Roman"/>
          <w:bCs/>
        </w:rPr>
        <w:t>κ</w:t>
      </w:r>
      <w:r>
        <w:rPr>
          <w:rFonts w:eastAsia="Times New Roman" w:cs="Times New Roman"/>
          <w:szCs w:val="24"/>
        </w:rPr>
        <w:t>άνετε, αλλά εμένα μου αρέσει να τα λέω με τα ονόματά τους. Και ας πηγαί</w:t>
      </w:r>
      <w:r>
        <w:rPr>
          <w:rFonts w:eastAsia="Times New Roman" w:cs="Times New Roman"/>
          <w:szCs w:val="24"/>
        </w:rPr>
        <w:t xml:space="preserve">νει ο κ. Αλαφούζος να κάνει αγωγές και το Προεδρείο της </w:t>
      </w:r>
      <w:r>
        <w:rPr>
          <w:rFonts w:eastAsia="Times New Roman"/>
          <w:bCs/>
        </w:rPr>
        <w:t>Βουλής</w:t>
      </w:r>
      <w:r>
        <w:rPr>
          <w:rFonts w:eastAsia="Times New Roman" w:cs="Times New Roman"/>
          <w:szCs w:val="24"/>
        </w:rPr>
        <w:t xml:space="preserve"> να μη συγκινείται. </w:t>
      </w:r>
    </w:p>
    <w:p w14:paraId="16B1A479" w14:textId="77777777" w:rsidR="00E93311" w:rsidRDefault="006736A2">
      <w:pPr>
        <w:spacing w:after="0"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Καθίστε κάτω. Δεν σας έδωσα τον λόγο. </w:t>
      </w:r>
    </w:p>
    <w:p w14:paraId="16B1A47A" w14:textId="77777777" w:rsidR="00E93311" w:rsidRDefault="006736A2">
      <w:pPr>
        <w:spacing w:after="0" w:line="600" w:lineRule="auto"/>
        <w:ind w:firstLine="720"/>
        <w:jc w:val="both"/>
        <w:rPr>
          <w:rFonts w:eastAsia="Times New Roman"/>
          <w:bCs/>
        </w:rPr>
      </w:pPr>
      <w:r>
        <w:rPr>
          <w:rFonts w:eastAsia="Times New Roman" w:cs="Times New Roman"/>
          <w:b/>
          <w:szCs w:val="24"/>
        </w:rPr>
        <w:t>ΝΙΚΟΛΑΟΣ ΝΙΚΟΛΟΠΟΥΛΟΣ:</w:t>
      </w:r>
      <w:r>
        <w:rPr>
          <w:rFonts w:eastAsia="Times New Roman" w:cs="Times New Roman"/>
          <w:szCs w:val="24"/>
        </w:rPr>
        <w:t xml:space="preserve"> Να </w:t>
      </w:r>
      <w:r>
        <w:rPr>
          <w:rFonts w:eastAsia="Times New Roman"/>
          <w:bCs/>
        </w:rPr>
        <w:t>κάνουν αγωγές οι νταβατζήδες σε Βουλευτές…</w:t>
      </w:r>
    </w:p>
    <w:p w14:paraId="16B1A47B" w14:textId="77777777" w:rsidR="00E93311" w:rsidRDefault="006736A2">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Νικολόπουλε, ακούστε. </w:t>
      </w:r>
    </w:p>
    <w:p w14:paraId="16B1A47C"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…για τον κοινοβουλευτικό έλεγχο και ο </w:t>
      </w:r>
      <w:r>
        <w:rPr>
          <w:rFonts w:eastAsia="Times New Roman"/>
        </w:rPr>
        <w:t>Πρόεδρος της Βουλής να μη βγάζει…</w:t>
      </w:r>
    </w:p>
    <w:p w14:paraId="16B1A47D" w14:textId="77777777" w:rsidR="00E93311" w:rsidRDefault="006736A2">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Νικολόπουλε, καθίστε κάτω αμέσως αυτή τη στιγμή και μη με φέρνετε σε δύσκολη θέση! Όταν εγώ π</w:t>
      </w:r>
      <w:r>
        <w:rPr>
          <w:rFonts w:eastAsia="Times New Roman" w:cs="Times New Roman"/>
          <w:szCs w:val="24"/>
        </w:rPr>
        <w:t xml:space="preserve">ροεδρεύω, δεν θα μου κάνετε τη </w:t>
      </w:r>
      <w:r>
        <w:rPr>
          <w:rFonts w:eastAsia="Times New Roman"/>
          <w:bCs/>
        </w:rPr>
        <w:t>Βουλή</w:t>
      </w:r>
      <w:r>
        <w:rPr>
          <w:rFonts w:eastAsia="Times New Roman" w:cs="Times New Roman"/>
          <w:szCs w:val="24"/>
        </w:rPr>
        <w:t xml:space="preserve"> «Με ακούει το Μαξίμου»! Τελειώσαμε! </w:t>
      </w:r>
    </w:p>
    <w:p w14:paraId="16B1A47E"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16B1A47F"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w:t>
      </w:r>
      <w:r>
        <w:rPr>
          <w:rFonts w:eastAsia="Times New Roman" w:cs="Times New Roman"/>
        </w:rPr>
        <w:t xml:space="preserve">Ευχαριστώ, κύριε Πρόεδρε. </w:t>
      </w:r>
      <w:r>
        <w:rPr>
          <w:rFonts w:eastAsia="Times New Roman" w:cs="Times New Roman"/>
          <w:szCs w:val="24"/>
        </w:rPr>
        <w:t xml:space="preserve"> </w:t>
      </w:r>
    </w:p>
    <w:p w14:paraId="16B1A480" w14:textId="77777777" w:rsidR="00E93311" w:rsidRDefault="006736A2">
      <w:pPr>
        <w:spacing w:after="0" w:line="600" w:lineRule="auto"/>
        <w:ind w:firstLine="720"/>
        <w:jc w:val="both"/>
        <w:rPr>
          <w:rFonts w:eastAsia="Times New Roman" w:cs="Times New Roman"/>
          <w:bCs/>
          <w:shd w:val="clear" w:color="auto" w:fill="FFFFFF"/>
        </w:rPr>
      </w:pPr>
      <w:r>
        <w:rPr>
          <w:rFonts w:eastAsia="Times New Roman" w:cs="Times New Roman"/>
          <w:szCs w:val="24"/>
        </w:rPr>
        <w:t>Κύριε Νικολόπουλε, νομίζω ότι όταν μιλάμε γ</w:t>
      </w:r>
      <w:r>
        <w:rPr>
          <w:rFonts w:eastAsia="Times New Roman" w:cs="Times New Roman"/>
          <w:szCs w:val="24"/>
        </w:rPr>
        <w:t xml:space="preserve">ια μια </w:t>
      </w:r>
      <w:r>
        <w:rPr>
          <w:rFonts w:eastAsia="Times New Roman" w:cs="Times New Roman"/>
          <w:szCs w:val="24"/>
        </w:rPr>
        <w:t>ανεξάρτητη α</w:t>
      </w:r>
      <w:r>
        <w:rPr>
          <w:rFonts w:eastAsia="Times New Roman" w:cs="Times New Roman"/>
          <w:szCs w:val="24"/>
        </w:rPr>
        <w:t xml:space="preserve">ρχή, πρέπει να μιλάμε ακριβώς με τον τρόπο που δηλώνει την επίγνωση της σπουδαιότητας και της σημασίας της </w:t>
      </w:r>
      <w:r>
        <w:rPr>
          <w:rFonts w:eastAsia="Times New Roman" w:cs="Times New Roman"/>
          <w:bCs/>
          <w:shd w:val="clear" w:color="auto" w:fill="FFFFFF"/>
        </w:rPr>
        <w:t xml:space="preserve">λειτουργίας της και ούτε ο ομιλών Υπουργός </w:t>
      </w:r>
      <w:r>
        <w:rPr>
          <w:rFonts w:eastAsia="Times New Roman" w:cs="Times New Roman"/>
          <w:szCs w:val="24"/>
        </w:rPr>
        <w:lastRenderedPageBreak/>
        <w:t xml:space="preserve">Ψηφιακής Πολιτικής, Τηλεπικοινωνιών και Ενημέρωσης δεν πρέπει να υπερβαίνει τα θεσμικά όρια της εύρυθμης </w:t>
      </w:r>
      <w:r>
        <w:rPr>
          <w:rFonts w:eastAsia="Times New Roman" w:cs="Times New Roman"/>
          <w:bCs/>
          <w:shd w:val="clear" w:color="auto" w:fill="FFFFFF"/>
        </w:rPr>
        <w:t xml:space="preserve">λειτουργίας της δημοκρατίας και να παρεμβαίνει στο έργο της </w:t>
      </w:r>
      <w:r>
        <w:rPr>
          <w:rFonts w:eastAsia="Times New Roman" w:cs="Times New Roman"/>
          <w:bCs/>
          <w:shd w:val="clear" w:color="auto" w:fill="FFFFFF"/>
        </w:rPr>
        <w:t>α</w:t>
      </w:r>
      <w:r>
        <w:rPr>
          <w:rFonts w:eastAsia="Times New Roman" w:cs="Times New Roman"/>
          <w:bCs/>
          <w:shd w:val="clear" w:color="auto" w:fill="FFFFFF"/>
        </w:rPr>
        <w:t xml:space="preserve">ρχής. </w:t>
      </w:r>
    </w:p>
    <w:p w14:paraId="16B1A481" w14:textId="77777777" w:rsidR="00E93311" w:rsidRDefault="006736A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Θα διαφωνήσω μαζί σας σε σχέση με το ότι δηλώσατε πως υπάρχει απραξία, διότι, από ό</w:t>
      </w:r>
      <w:r>
        <w:rPr>
          <w:rFonts w:eastAsia="Times New Roman" w:cs="Times New Roman"/>
          <w:bCs/>
          <w:shd w:val="clear" w:color="auto" w:fill="FFFFFF"/>
        </w:rPr>
        <w:t xml:space="preserve">,τι διάβασα πριν λίγες μέρες, υπήρξαν και οι πρώτες καμπάνες που επέβαλε το ΕΣΡ υπό αυτή τη σύνθεση για το πώς χειρίστηκαν τα μέσα ενημέρωσης την ιστορία του δημοψηφίσματος. Νομίζω ότι </w:t>
      </w:r>
      <w:r>
        <w:rPr>
          <w:rFonts w:eastAsia="Times New Roman"/>
          <w:bCs/>
          <w:shd w:val="clear" w:color="auto" w:fill="FFFFFF"/>
        </w:rPr>
        <w:t>είναι</w:t>
      </w:r>
      <w:r>
        <w:rPr>
          <w:rFonts w:eastAsia="Times New Roman" w:cs="Times New Roman"/>
          <w:bCs/>
          <w:shd w:val="clear" w:color="auto" w:fill="FFFFFF"/>
        </w:rPr>
        <w:t xml:space="preserve"> μια καλή αρχή.</w:t>
      </w:r>
    </w:p>
    <w:p w14:paraId="16B1A482" w14:textId="77777777" w:rsidR="00E93311" w:rsidRDefault="006736A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Θα μου δώσετε, όμως, την ευκαιρία να πω και επί το</w:t>
      </w:r>
      <w:r>
        <w:rPr>
          <w:rFonts w:eastAsia="Times New Roman" w:cs="Times New Roman"/>
          <w:bCs/>
          <w:shd w:val="clear" w:color="auto" w:fill="FFFFFF"/>
        </w:rPr>
        <w:t xml:space="preserve">υ </w:t>
      </w:r>
      <w:r>
        <w:rPr>
          <w:rFonts w:eastAsia="Times New Roman"/>
          <w:bCs/>
          <w:shd w:val="clear" w:color="auto" w:fill="FFFFFF"/>
        </w:rPr>
        <w:t>συγκεκριμένου,</w:t>
      </w:r>
      <w:r>
        <w:rPr>
          <w:rFonts w:eastAsia="Times New Roman" w:cs="Times New Roman"/>
          <w:bCs/>
          <w:shd w:val="clear" w:color="auto" w:fill="FFFFFF"/>
        </w:rPr>
        <w:t xml:space="preserve"> ότι το κείμενο της ΕΛΜΕ Θεσσαλονίκης δεν </w:t>
      </w:r>
      <w:r>
        <w:rPr>
          <w:rFonts w:eastAsia="Times New Roman"/>
          <w:bCs/>
          <w:shd w:val="clear" w:color="auto" w:fill="FFFFFF"/>
        </w:rPr>
        <w:t>είναι</w:t>
      </w:r>
      <w:r>
        <w:rPr>
          <w:rFonts w:eastAsia="Times New Roman" w:cs="Times New Roman"/>
          <w:bCs/>
          <w:shd w:val="clear" w:color="auto" w:fill="FFFFFF"/>
        </w:rPr>
        <w:t xml:space="preserve"> ένα κείμενο με το οποίο ένας νοήμων πολίτης μπορεί πολύ εύκολα να διαφωνήσει σε μερικά ζητήματα τα οποία αναφέρει. Νομίζω, πραγματικά, πως ο τηλεθεατής </w:t>
      </w:r>
      <w:r>
        <w:rPr>
          <w:rFonts w:eastAsia="Times New Roman"/>
          <w:bCs/>
          <w:shd w:val="clear" w:color="auto" w:fill="FFFFFF"/>
        </w:rPr>
        <w:t>είναι</w:t>
      </w:r>
      <w:r>
        <w:rPr>
          <w:rFonts w:eastAsia="Times New Roman" w:cs="Times New Roman"/>
          <w:bCs/>
          <w:shd w:val="clear" w:color="auto" w:fill="FFFFFF"/>
        </w:rPr>
        <w:t xml:space="preserve"> σε θέση να κρίνει και να επιλέξει </w:t>
      </w:r>
      <w:r>
        <w:rPr>
          <w:rFonts w:eastAsia="Times New Roman" w:cs="Times New Roman"/>
          <w:bCs/>
          <w:shd w:val="clear" w:color="auto" w:fill="FFFFFF"/>
        </w:rPr>
        <w:t xml:space="preserve">εάν και τι μπορεί και πρέπει να παρακολουθεί. </w:t>
      </w:r>
    </w:p>
    <w:p w14:paraId="16B1A483" w14:textId="77777777" w:rsidR="00E93311" w:rsidRDefault="006736A2">
      <w:pPr>
        <w:spacing w:after="0" w:line="600" w:lineRule="auto"/>
        <w:ind w:firstLine="720"/>
        <w:jc w:val="both"/>
        <w:rPr>
          <w:rFonts w:eastAsia="Times New Roman" w:cs="Times New Roman"/>
          <w:szCs w:val="24"/>
        </w:rPr>
      </w:pPr>
      <w:r>
        <w:rPr>
          <w:rFonts w:eastAsia="Times New Roman" w:cs="Times New Roman"/>
          <w:bCs/>
          <w:shd w:val="clear" w:color="auto" w:fill="FFFFFF"/>
        </w:rPr>
        <w:t xml:space="preserve">Υπάρχει θέμα, </w:t>
      </w:r>
      <w:r>
        <w:rPr>
          <w:rFonts w:eastAsia="Times New Roman"/>
          <w:bCs/>
          <w:shd w:val="clear" w:color="auto" w:fill="FFFFFF"/>
        </w:rPr>
        <w:t>βεβαίως,</w:t>
      </w:r>
      <w:r>
        <w:rPr>
          <w:rFonts w:eastAsia="Times New Roman" w:cs="Times New Roman"/>
          <w:bCs/>
          <w:shd w:val="clear" w:color="auto" w:fill="FFFFFF"/>
        </w:rPr>
        <w:t xml:space="preserve"> με τα ζητήματα του </w:t>
      </w:r>
      <w:proofErr w:type="spellStart"/>
      <w:r>
        <w:rPr>
          <w:rFonts w:eastAsia="Times New Roman" w:cs="Times New Roman"/>
          <w:bCs/>
          <w:shd w:val="clear" w:color="auto" w:fill="FFFFFF"/>
        </w:rPr>
        <w:t>στοιχηματισμού</w:t>
      </w:r>
      <w:proofErr w:type="spellEnd"/>
      <w:r>
        <w:rPr>
          <w:rFonts w:eastAsia="Times New Roman" w:cs="Times New Roman"/>
          <w:bCs/>
          <w:shd w:val="clear" w:color="auto" w:fill="FFFFFF"/>
        </w:rPr>
        <w:t xml:space="preserve">. Διότι τα πραγματικά γεγονότα λαμβάνουν χώρα σε προηγούμενη ημέρα και το στοίχημα εξελίσσεται την ημέρα της προβολής. </w:t>
      </w:r>
    </w:p>
    <w:p w14:paraId="16B1A484"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Συνεπώς εδώ υπάρχει και μια άλλη </w:t>
      </w:r>
      <w:r>
        <w:rPr>
          <w:rFonts w:eastAsia="Times New Roman" w:cs="Times New Roman"/>
          <w:szCs w:val="24"/>
        </w:rPr>
        <w:t>α</w:t>
      </w:r>
      <w:r>
        <w:rPr>
          <w:rFonts w:eastAsia="Times New Roman" w:cs="Times New Roman"/>
          <w:szCs w:val="24"/>
        </w:rPr>
        <w:t xml:space="preserve">ρχή, η οποία ενδεχομένως θα έπρεπε να παρέμβει, η Επιτροπή Παιγνίων, διότι είναι σαφές ότι εγείρεται ζήτημα ασύμμετρης πληροφόρησης. Υπάρχει ένας κύκλος ανθρώπων, οι οποίοι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γνωρίζουν την εξέλιξη των πραγμάτων. </w:t>
      </w:r>
    </w:p>
    <w:p w14:paraId="16B1A485"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Ή </w:t>
      </w:r>
      <w:r>
        <w:rPr>
          <w:rFonts w:eastAsia="Times New Roman" w:cs="Times New Roman"/>
          <w:szCs w:val="24"/>
        </w:rPr>
        <w:t xml:space="preserve">και κρυφής πληροφόρησης. </w:t>
      </w:r>
    </w:p>
    <w:p w14:paraId="16B1A486"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Ακριβώς</w:t>
      </w:r>
      <w:r>
        <w:rPr>
          <w:rFonts w:eastAsia="Times New Roman" w:cs="Times New Roman"/>
          <w:szCs w:val="24"/>
        </w:rPr>
        <w:t>.</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και κρυφής πληροφόρησης. </w:t>
      </w:r>
    </w:p>
    <w:p w14:paraId="16B1A487"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Αντιλαμβάνεστε, λοιπόν, ότι επειδή αυτά τα παιχνίδια μπορεί να εξελίσσονται και με μεταφορά χρημάτων από το εξωτερικό, προς το εξωτερικό κ.λπ., υπάρχει πραγματικά ένα πάρα πολύ σημαντικό ζήτημα. </w:t>
      </w:r>
    </w:p>
    <w:p w14:paraId="16B1A488"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Για τα υπόλοιπα, θα επανέλθω στη δεύτερη τοποθέτησή μου, κύρ</w:t>
      </w:r>
      <w:r>
        <w:rPr>
          <w:rFonts w:eastAsia="Times New Roman" w:cs="Times New Roman"/>
          <w:szCs w:val="24"/>
        </w:rPr>
        <w:t xml:space="preserve">ιε Νικολόπουλε. </w:t>
      </w:r>
    </w:p>
    <w:p w14:paraId="16B1A489"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συμμετείχαν στο εκπαιδευτικό πρόγραμμα «Εργαστήρι Δημοκρατί</w:t>
      </w:r>
      <w:r>
        <w:rPr>
          <w:rFonts w:eastAsia="Times New Roman" w:cs="Times New Roman"/>
          <w:szCs w:val="24"/>
        </w:rPr>
        <w:t>ας» που οργανώνει το Ίδρυμα της Βουλής, είκοσι δύο μαθήτριες και μαθητές και δύο εκπαιδευτικοί συνοδοί τους από το 1</w:t>
      </w:r>
      <w:r w:rsidRPr="00AF11B6">
        <w:rPr>
          <w:rFonts w:eastAsia="Times New Roman" w:cs="Times New Roman"/>
          <w:szCs w:val="24"/>
          <w:vertAlign w:val="superscript"/>
        </w:rPr>
        <w:t>ο</w:t>
      </w:r>
      <w:r>
        <w:rPr>
          <w:rFonts w:eastAsia="Times New Roman" w:cs="Times New Roman"/>
          <w:szCs w:val="24"/>
        </w:rPr>
        <w:t xml:space="preserve"> Δημοτικό Σχολείο Χαϊδαρίου.</w:t>
      </w:r>
    </w:p>
    <w:p w14:paraId="16B1A48A" w14:textId="77777777" w:rsidR="00E93311" w:rsidRDefault="006736A2">
      <w:pPr>
        <w:spacing w:after="0" w:line="600" w:lineRule="auto"/>
        <w:ind w:firstLine="720"/>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καλωσορίζει.</w:t>
      </w:r>
      <w:r w:rsidRPr="00AF11B6">
        <w:rPr>
          <w:rFonts w:eastAsia="Times New Roman" w:cs="Times New Roman"/>
          <w:szCs w:val="24"/>
        </w:rPr>
        <w:t xml:space="preserve"> </w:t>
      </w:r>
    </w:p>
    <w:p w14:paraId="16B1A48B" w14:textId="77777777" w:rsidR="00E93311" w:rsidRDefault="006736A2">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w:t>
      </w:r>
      <w:r>
        <w:rPr>
          <w:rFonts w:eastAsia="Times New Roman" w:cs="Times New Roman"/>
          <w:szCs w:val="24"/>
        </w:rPr>
        <w:t xml:space="preserve"> της Βουλής</w:t>
      </w:r>
      <w:r>
        <w:rPr>
          <w:rFonts w:eastAsia="Times New Roman" w:cs="Times New Roman"/>
          <w:szCs w:val="24"/>
        </w:rPr>
        <w:t>)</w:t>
      </w:r>
    </w:p>
    <w:p w14:paraId="16B1A48C"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Θέλω να σας ενημερώσω ότι βλέπετε τη Βουλή με λίγους Βουλευτές, διότι είναι ώρα </w:t>
      </w:r>
      <w:r>
        <w:rPr>
          <w:rFonts w:eastAsia="Times New Roman" w:cs="Times New Roman"/>
          <w:szCs w:val="24"/>
        </w:rPr>
        <w:t>κοινοβουλευτικού ε</w:t>
      </w:r>
      <w:r>
        <w:rPr>
          <w:rFonts w:eastAsia="Times New Roman" w:cs="Times New Roman"/>
          <w:szCs w:val="24"/>
        </w:rPr>
        <w:t xml:space="preserve">λέγχου. Αυτό σημαίνει ότι είναι μια μέρα </w:t>
      </w:r>
      <w:r>
        <w:rPr>
          <w:rFonts w:eastAsia="Times New Roman" w:cs="Times New Roman"/>
          <w:szCs w:val="24"/>
        </w:rPr>
        <w:t>κατά την οποία</w:t>
      </w:r>
      <w:r>
        <w:rPr>
          <w:rFonts w:eastAsia="Times New Roman" w:cs="Times New Roman"/>
          <w:szCs w:val="24"/>
        </w:rPr>
        <w:t xml:space="preserve"> οι Βουλευτές ερωτούν τους Υπουργούς για ορισμένα θέματα. </w:t>
      </w:r>
      <w:r>
        <w:rPr>
          <w:rFonts w:eastAsia="Times New Roman" w:cs="Times New Roman"/>
          <w:szCs w:val="24"/>
        </w:rPr>
        <w:lastRenderedPageBreak/>
        <w:t xml:space="preserve">Έτσι, </w:t>
      </w:r>
      <w:r>
        <w:rPr>
          <w:rFonts w:eastAsia="Times New Roman" w:cs="Times New Roman"/>
          <w:szCs w:val="24"/>
        </w:rPr>
        <w:t>παρευρίσκονται</w:t>
      </w:r>
      <w:r>
        <w:rPr>
          <w:rFonts w:eastAsia="Times New Roman" w:cs="Times New Roman"/>
          <w:szCs w:val="24"/>
        </w:rPr>
        <w:t xml:space="preserve"> στην Αίθουσα ο Βουλευτής</w:t>
      </w:r>
      <w:r>
        <w:rPr>
          <w:rFonts w:eastAsia="Times New Roman" w:cs="Times New Roman"/>
          <w:szCs w:val="24"/>
        </w:rPr>
        <w:t xml:space="preserve"> που ερωτά και ο Υπουργός που απαντάει υποχρεωτικά. Δεν είναι αυτή η </w:t>
      </w:r>
      <w:r>
        <w:rPr>
          <w:rFonts w:eastAsia="Times New Roman" w:cs="Times New Roman"/>
          <w:szCs w:val="24"/>
        </w:rPr>
        <w:t xml:space="preserve">συνήθης </w:t>
      </w:r>
      <w:r>
        <w:rPr>
          <w:rFonts w:eastAsia="Times New Roman" w:cs="Times New Roman"/>
          <w:szCs w:val="24"/>
        </w:rPr>
        <w:t xml:space="preserve">εικόνα. Μη σας πιάσει απογοήτευση. </w:t>
      </w:r>
    </w:p>
    <w:p w14:paraId="16B1A48D"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καλώς ορίσατε και να περάσετε καλό Πάσχα. </w:t>
      </w:r>
    </w:p>
    <w:p w14:paraId="16B1A48E" w14:textId="77777777" w:rsidR="00E93311" w:rsidRDefault="00E93311">
      <w:pPr>
        <w:spacing w:after="0" w:line="600" w:lineRule="auto"/>
        <w:ind w:firstLine="720"/>
        <w:jc w:val="center"/>
        <w:rPr>
          <w:rFonts w:eastAsia="Times New Roman" w:cs="Times New Roman"/>
          <w:szCs w:val="24"/>
        </w:rPr>
      </w:pPr>
    </w:p>
    <w:p w14:paraId="16B1A48F"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Νικολόπουλος. </w:t>
      </w:r>
    </w:p>
    <w:p w14:paraId="16B1A490"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Ευχαριστώ, κύριε Πρόεδ</w:t>
      </w:r>
      <w:r>
        <w:rPr>
          <w:rFonts w:eastAsia="Times New Roman" w:cs="Times New Roman"/>
          <w:szCs w:val="24"/>
        </w:rPr>
        <w:t xml:space="preserve">ρε. </w:t>
      </w:r>
    </w:p>
    <w:p w14:paraId="16B1A491"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Κύριε Υπουργέ, κοιτάξτε, μπορεί να έχετε τη γνώμη, που έχετε, και καλώς αναφερθήκατε στα πρόστιμα που έπεσαν. Θέλω να πω, όμως, πάλι με το όνομά τους, ότι οι τρεις που μειοψήφησαν για να πέσουν πρόστιμα, είχαν υποδειχθεί από κόμματα και παρατάξεις που</w:t>
      </w:r>
      <w:r>
        <w:rPr>
          <w:rFonts w:eastAsia="Times New Roman" w:cs="Times New Roman"/>
          <w:szCs w:val="24"/>
        </w:rPr>
        <w:t xml:space="preserve"> ήταν στο κοινό μέτωπο με τους νταβατζήδες, με τους </w:t>
      </w:r>
      <w:proofErr w:type="spellStart"/>
      <w:r>
        <w:rPr>
          <w:rFonts w:eastAsia="Times New Roman" w:cs="Times New Roman"/>
          <w:szCs w:val="24"/>
        </w:rPr>
        <w:t>καναλάρχες</w:t>
      </w:r>
      <w:proofErr w:type="spellEnd"/>
      <w:r>
        <w:rPr>
          <w:rFonts w:eastAsia="Times New Roman" w:cs="Times New Roman"/>
          <w:szCs w:val="24"/>
        </w:rPr>
        <w:t xml:space="preserve">. Τα λέω για να ξέρει ο κόσμος. Μπορεί ο </w:t>
      </w:r>
      <w:r>
        <w:rPr>
          <w:rFonts w:eastAsia="Times New Roman" w:cs="Times New Roman"/>
          <w:szCs w:val="24"/>
        </w:rPr>
        <w:t>π</w:t>
      </w:r>
      <w:r>
        <w:rPr>
          <w:rFonts w:eastAsia="Times New Roman" w:cs="Times New Roman"/>
          <w:szCs w:val="24"/>
        </w:rPr>
        <w:t>ρόεδρος του Εθνικού Συμβουλίου Ραδιοτηλεόρασης και οι άλλοι πέντε να ψήφιζαν πρόστιμα, οι άλλοι, όμως, είπαν, «όχι, απλές, συστάσεις». Το αναφέρω για να</w:t>
      </w:r>
      <w:r>
        <w:rPr>
          <w:rFonts w:eastAsia="Times New Roman" w:cs="Times New Roman"/>
          <w:szCs w:val="24"/>
        </w:rPr>
        <w:t xml:space="preserve"> ξέρουμε τι </w:t>
      </w:r>
      <w:r>
        <w:rPr>
          <w:rFonts w:eastAsia="Times New Roman" w:cs="Times New Roman"/>
          <w:szCs w:val="24"/>
        </w:rPr>
        <w:t>ανεξάρτητες α</w:t>
      </w:r>
      <w:r>
        <w:rPr>
          <w:rFonts w:eastAsia="Times New Roman" w:cs="Times New Roman"/>
          <w:szCs w:val="24"/>
        </w:rPr>
        <w:t xml:space="preserve">ρχές έχουμε και για να συνεννοούμαστε. Εδώ, όλοι έχουμε ταυτότητες. Αφήστε τα καλαμπούρια. </w:t>
      </w:r>
    </w:p>
    <w:p w14:paraId="16B1A492"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Ας προχωρήσουμε, λοιπόν. Δεν βασιλεύει, δηλαδή, στο τηλεοπτικό πεδίο ο νόμος του νταβατζή, ο νόμος του συστήματος; Ο νόμος του συστήματος, </w:t>
      </w:r>
      <w:r>
        <w:rPr>
          <w:rFonts w:eastAsia="Times New Roman" w:cs="Times New Roman"/>
          <w:szCs w:val="24"/>
        </w:rPr>
        <w:t xml:space="preserve">δηλαδή του ισχυρού της ζούγκλας, δεν βρίσκει τώρα το ανάλογο ντεκόρ με το </w:t>
      </w:r>
      <w:r>
        <w:rPr>
          <w:rFonts w:eastAsia="Times New Roman" w:cs="Times New Roman"/>
          <w:szCs w:val="24"/>
        </w:rPr>
        <w:lastRenderedPageBreak/>
        <w:t xml:space="preserve">γνωστό </w:t>
      </w:r>
      <w:r>
        <w:rPr>
          <w:rFonts w:eastAsia="Times New Roman" w:cs="Times New Roman"/>
          <w:szCs w:val="24"/>
          <w:lang w:val="en-US"/>
        </w:rPr>
        <w:t>S</w:t>
      </w:r>
      <w:r>
        <w:rPr>
          <w:rFonts w:eastAsia="Times New Roman" w:cs="Times New Roman"/>
          <w:szCs w:val="24"/>
          <w:lang w:val="en-US"/>
        </w:rPr>
        <w:t>urvivor</w:t>
      </w:r>
      <w:r>
        <w:rPr>
          <w:rFonts w:eastAsia="Times New Roman" w:cs="Times New Roman"/>
          <w:szCs w:val="24"/>
        </w:rPr>
        <w:t xml:space="preserve"> του καναλιού, που αποτελεί ακρογωνιαίο λίθο του συστήματος; Και ήρθε στην </w:t>
      </w:r>
      <w:r>
        <w:rPr>
          <w:rFonts w:eastAsia="Times New Roman" w:cs="Times New Roman"/>
          <w:szCs w:val="24"/>
        </w:rPr>
        <w:t xml:space="preserve">εξεταστική επιτροπή </w:t>
      </w:r>
      <w:r>
        <w:rPr>
          <w:rFonts w:eastAsia="Times New Roman" w:cs="Times New Roman"/>
          <w:szCs w:val="24"/>
        </w:rPr>
        <w:t>ο κ. Αλαφούζος, κύριε Πρόεδρε, και είπε: «Εμείς είμαστε του επιπέδου. Εμ</w:t>
      </w:r>
      <w:r>
        <w:rPr>
          <w:rFonts w:eastAsia="Times New Roman" w:cs="Times New Roman"/>
          <w:szCs w:val="24"/>
        </w:rPr>
        <w:t xml:space="preserve">είς είμαστε κατά των </w:t>
      </w:r>
      <w:proofErr w:type="spellStart"/>
      <w:r>
        <w:rPr>
          <w:rFonts w:eastAsia="Times New Roman" w:cs="Times New Roman"/>
          <w:szCs w:val="24"/>
        </w:rPr>
        <w:t>ριάλιτι</w:t>
      </w:r>
      <w:proofErr w:type="spellEnd"/>
      <w:r>
        <w:rPr>
          <w:rFonts w:eastAsia="Times New Roman" w:cs="Times New Roman"/>
          <w:szCs w:val="24"/>
        </w:rPr>
        <w:t xml:space="preserve">. Εμείς είμαστε της ενημέρωσης». Ποιας ενημέρωσης; </w:t>
      </w:r>
    </w:p>
    <w:p w14:paraId="16B1A493"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Πριν από ο</w:t>
      </w:r>
      <w:r>
        <w:rPr>
          <w:rFonts w:eastAsia="Times New Roman" w:cs="Times New Roman"/>
          <w:szCs w:val="24"/>
        </w:rPr>
        <w:t>κ</w:t>
      </w:r>
      <w:r>
        <w:rPr>
          <w:rFonts w:eastAsia="Times New Roman" w:cs="Times New Roman"/>
          <w:szCs w:val="24"/>
        </w:rPr>
        <w:t>τώ χρόνια είχε προκληθεί θόρυβος για το τηλεπαιχνίδι «Η στιγμή της αλήθειας», το οποίο παρουσίαζε η σύζυγος του σημερινού Αντιπροέδρου της Νέας Δημοκρατίας</w:t>
      </w:r>
      <w:r>
        <w:rPr>
          <w:rFonts w:eastAsia="Times New Roman" w:cs="Times New Roman"/>
          <w:szCs w:val="24"/>
        </w:rPr>
        <w:t xml:space="preserve"> </w:t>
      </w:r>
      <w:r>
        <w:rPr>
          <w:rFonts w:eastAsia="Times New Roman" w:cs="Times New Roman"/>
          <w:szCs w:val="24"/>
        </w:rPr>
        <w:t>κ. Γεωργι</w:t>
      </w:r>
      <w:r>
        <w:rPr>
          <w:rFonts w:eastAsia="Times New Roman" w:cs="Times New Roman"/>
          <w:szCs w:val="24"/>
        </w:rPr>
        <w:t xml:space="preserve">άδη. Πραγματικά, ήταν εκπομπή επιπέδου </w:t>
      </w:r>
      <w:r>
        <w:rPr>
          <w:rFonts w:eastAsia="Times New Roman" w:cs="Times New Roman"/>
          <w:szCs w:val="24"/>
          <w:lang w:val="en-US"/>
        </w:rPr>
        <w:t>S</w:t>
      </w:r>
      <w:r>
        <w:rPr>
          <w:rFonts w:eastAsia="Times New Roman" w:cs="Times New Roman"/>
          <w:szCs w:val="24"/>
          <w:lang w:val="en-US"/>
        </w:rPr>
        <w:t>urvivor</w:t>
      </w:r>
      <w:r>
        <w:rPr>
          <w:rFonts w:eastAsia="Times New Roman" w:cs="Times New Roman"/>
          <w:szCs w:val="24"/>
        </w:rPr>
        <w:t xml:space="preserve"> ως προς τη συντριβή βασικών ανθρωπίνων χαρακτηριστικών και αξιών. </w:t>
      </w:r>
    </w:p>
    <w:p w14:paraId="16B1A494"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Στις 2 Ιουνίου του 2009, κύριε Υπουργέ, λήφθηκε η οριστική απόφαση για διακοπή της εκπομπής. Η έρευνα του Εθνικού Συμβουλίου Ραδιοτηλεόρασης αφορούσε τον βαθμό προσβολής της ανθρώπινης αξιοπρέπειας με ιδιαίτερη έμφαση στο αν οι δημόσιες ερωτήσεις ήταν επιλ</w:t>
      </w:r>
      <w:r>
        <w:rPr>
          <w:rFonts w:eastAsia="Times New Roman" w:cs="Times New Roman"/>
          <w:szCs w:val="24"/>
        </w:rPr>
        <w:t>ήψιμες στην πλειονότητά τους ή αν το ανάρμοστο ύφος συνιστούσε μια γενικευμένη γραμμή της εκπομπής. Αυτό που θεωρήθηκε, όμως, από το Εθνικό Συμβούλιο Ραδιοτηλεόρασης ως σημαντικό ήταν το γεγονός ότι οι παίκτες με σκοπό να κερδίσουν ένα χρηματικό ποσό, απεμ</w:t>
      </w:r>
      <w:r>
        <w:rPr>
          <w:rFonts w:eastAsia="Times New Roman" w:cs="Times New Roman"/>
          <w:szCs w:val="24"/>
        </w:rPr>
        <w:t xml:space="preserve">πολούσαν τα προσωπικά τους δεδομένα με στόχο το κέρδος και την αύξηση της τηλεθέασης του καναλιού. </w:t>
      </w:r>
    </w:p>
    <w:p w14:paraId="16B1A495"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Ωστόσο, πέρα από την αισθητική και την ηθική, η </w:t>
      </w:r>
      <w:r>
        <w:rPr>
          <w:rFonts w:eastAsia="Times New Roman" w:cs="Times New Roman"/>
          <w:szCs w:val="24"/>
        </w:rPr>
        <w:t>π</w:t>
      </w:r>
      <w:r>
        <w:rPr>
          <w:rFonts w:eastAsia="Times New Roman" w:cs="Times New Roman"/>
          <w:szCs w:val="24"/>
        </w:rPr>
        <w:t xml:space="preserve">ολιτεία πιστεύω ότι έχει χρέος να προφυλάσσει την κοινωνία από κάθε μορφής εξαπάτηση </w:t>
      </w:r>
      <w:r>
        <w:rPr>
          <w:rFonts w:eastAsia="Times New Roman" w:cs="Times New Roman"/>
          <w:szCs w:val="24"/>
        </w:rPr>
        <w:t>-</w:t>
      </w:r>
      <w:r>
        <w:rPr>
          <w:rFonts w:eastAsia="Times New Roman" w:cs="Times New Roman"/>
          <w:szCs w:val="24"/>
        </w:rPr>
        <w:t>όπως λίγο πριν είπαμε</w:t>
      </w:r>
      <w:r>
        <w:rPr>
          <w:rFonts w:eastAsia="Times New Roman" w:cs="Times New Roman"/>
          <w:szCs w:val="24"/>
        </w:rPr>
        <w:t>-</w:t>
      </w:r>
      <w:r>
        <w:rPr>
          <w:rFonts w:eastAsia="Times New Roman" w:cs="Times New Roman"/>
          <w:szCs w:val="24"/>
        </w:rPr>
        <w:t xml:space="preserve"> και από αυτό το </w:t>
      </w:r>
      <w:proofErr w:type="spellStart"/>
      <w:r>
        <w:rPr>
          <w:rFonts w:eastAsia="Times New Roman" w:cs="Times New Roman"/>
          <w:szCs w:val="24"/>
        </w:rPr>
        <w:t>τζογάρισμα</w:t>
      </w:r>
      <w:proofErr w:type="spellEnd"/>
      <w:r>
        <w:rPr>
          <w:rFonts w:eastAsia="Times New Roman" w:cs="Times New Roman"/>
          <w:szCs w:val="24"/>
        </w:rPr>
        <w:t xml:space="preserve">. </w:t>
      </w:r>
    </w:p>
    <w:p w14:paraId="16B1A496" w14:textId="77777777" w:rsidR="00E93311" w:rsidRDefault="006736A2">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Αναφέρω, λοιπόν, τις παραδοχές τις γραπτές από τον ίδιο τον τηλεοπτικό σταθμό του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για να ακούσουν οι Έλληνες πολίτες. Διότι εάν η Κυβέρνηση πράγματι άκουγε, γιατί δεν έκανε ακόμη τίποτα; Γράφει, λοιπόν, στην ανακοίνωση</w:t>
      </w:r>
      <w:r>
        <w:rPr>
          <w:rFonts w:eastAsia="Times New Roman" w:cs="Times New Roman"/>
          <w:szCs w:val="24"/>
        </w:rPr>
        <w:t xml:space="preserve">: «Στον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πληροφορηθήκαμε…» -το πληροφορήθηκαν μετά από καιρό, δεν το ήξεραν- «…ότι η εκπομπή έχει γίνει αντικείμενο στοιχήματος από φορείς διοργάνωσης </w:t>
      </w:r>
      <w:proofErr w:type="spellStart"/>
      <w:r>
        <w:rPr>
          <w:rFonts w:eastAsia="Times New Roman" w:cs="Times New Roman"/>
          <w:szCs w:val="24"/>
        </w:rPr>
        <w:t>στοιχηματισμού</w:t>
      </w:r>
      <w:proofErr w:type="spellEnd"/>
      <w:r>
        <w:rPr>
          <w:rFonts w:eastAsia="Times New Roman" w:cs="Times New Roman"/>
          <w:szCs w:val="24"/>
        </w:rPr>
        <w:t xml:space="preserve"> που εδρεύουν</w:t>
      </w:r>
      <w:r>
        <w:rPr>
          <w:rFonts w:eastAsia="Times New Roman" w:cs="Times New Roman"/>
          <w:szCs w:val="24"/>
        </w:rPr>
        <w:t>,</w:t>
      </w:r>
      <w:r>
        <w:rPr>
          <w:rFonts w:eastAsia="Times New Roman" w:cs="Times New Roman"/>
          <w:szCs w:val="24"/>
        </w:rPr>
        <w:t xml:space="preserve"> τόσο </w:t>
      </w:r>
      <w:r w:rsidRPr="007A4C48">
        <w:rPr>
          <w:rFonts w:eastAsia="Times New Roman" w:cs="Times New Roman"/>
          <w:color w:val="000000" w:themeColor="text1"/>
          <w:szCs w:val="24"/>
        </w:rPr>
        <w:t xml:space="preserve">εντός της Ελλάδος όσο εκτός Ελλάδος». </w:t>
      </w:r>
    </w:p>
    <w:p w14:paraId="16B1A497" w14:textId="77777777" w:rsidR="00E93311" w:rsidRDefault="006736A2">
      <w:pPr>
        <w:spacing w:after="0" w:line="600" w:lineRule="auto"/>
        <w:ind w:firstLine="720"/>
        <w:jc w:val="both"/>
        <w:rPr>
          <w:rFonts w:eastAsia="Times New Roman" w:cs="Times New Roman"/>
          <w:szCs w:val="24"/>
        </w:rPr>
      </w:pPr>
      <w:r w:rsidRPr="007A4C48">
        <w:rPr>
          <w:rFonts w:eastAsia="Times New Roman" w:cs="Times New Roman"/>
          <w:color w:val="000000" w:themeColor="text1"/>
          <w:szCs w:val="24"/>
        </w:rPr>
        <w:t>Κύριε Πρόεδρε, θα ήθελα ει</w:t>
      </w:r>
      <w:r w:rsidRPr="007A4C48">
        <w:rPr>
          <w:rFonts w:eastAsia="Times New Roman" w:cs="Times New Roman"/>
          <w:color w:val="000000" w:themeColor="text1"/>
          <w:szCs w:val="24"/>
        </w:rPr>
        <w:t xml:space="preserve">λικρινά να ακουστεί ότι πρέπει να διερευνηθεί εάν το μεγάλο κομμάτι της διαφημιστικής πίτας το παίρνει αυτή η εκπομπή, διότι η </w:t>
      </w:r>
      <w:r w:rsidRPr="007A4C48">
        <w:rPr>
          <w:rFonts w:eastAsia="Times New Roman" w:cs="Times New Roman"/>
          <w:color w:val="000000" w:themeColor="text1"/>
          <w:szCs w:val="24"/>
        </w:rPr>
        <w:t>«</w:t>
      </w:r>
      <w:r w:rsidRPr="007A4C48">
        <w:rPr>
          <w:rFonts w:eastAsia="Times New Roman" w:cs="Times New Roman"/>
          <w:color w:val="000000" w:themeColor="text1"/>
          <w:szCs w:val="24"/>
          <w:lang w:val="en-US"/>
        </w:rPr>
        <w:t>AGB</w:t>
      </w:r>
      <w:r w:rsidRPr="007A4C48">
        <w:rPr>
          <w:rFonts w:eastAsia="Times New Roman" w:cs="Times New Roman"/>
          <w:color w:val="000000" w:themeColor="text1"/>
          <w:szCs w:val="24"/>
        </w:rPr>
        <w:t>»</w:t>
      </w:r>
      <w:r w:rsidRPr="007A4C48">
        <w:rPr>
          <w:rFonts w:eastAsia="Times New Roman" w:cs="Times New Roman"/>
          <w:color w:val="000000" w:themeColor="text1"/>
          <w:szCs w:val="24"/>
        </w:rPr>
        <w:t xml:space="preserve"> -ένα άλλο μονοπώλιο- δίνει όσα νούμερα θέλει να δίνει. </w:t>
      </w:r>
    </w:p>
    <w:p w14:paraId="16B1A498" w14:textId="77777777" w:rsidR="00E93311" w:rsidRDefault="006736A2">
      <w:pPr>
        <w:spacing w:after="0" w:line="600" w:lineRule="auto"/>
        <w:ind w:firstLine="720"/>
        <w:jc w:val="both"/>
        <w:rPr>
          <w:rFonts w:eastAsia="Times New Roman" w:cs="Times New Roman"/>
          <w:szCs w:val="24"/>
        </w:rPr>
      </w:pPr>
      <w:r w:rsidRPr="0027034A">
        <w:rPr>
          <w:rFonts w:eastAsia="Times New Roman" w:cs="Times New Roman"/>
          <w:szCs w:val="24"/>
        </w:rPr>
        <w:t>Αυτό, λοιπόν, είναι προς έλεγχο, από την ώρα που λέει ότι παίρνει α</w:t>
      </w:r>
      <w:r w:rsidRPr="0027034A">
        <w:rPr>
          <w:rFonts w:eastAsia="Times New Roman" w:cs="Times New Roman"/>
          <w:szCs w:val="24"/>
        </w:rPr>
        <w:t xml:space="preserve">πό την διαφημιστική πίτα 350.000 ευρώ την εκπομπή και υπάρχουν καταγγελίες -δεν ξέρω αν είναι αληθινές, αλλά τις λέω για να διερευνηθούν, γιατί αλλιώς πώς </w:t>
      </w:r>
      <w:r>
        <w:rPr>
          <w:rFonts w:eastAsia="Times New Roman" w:cs="Times New Roman"/>
          <w:szCs w:val="24"/>
        </w:rPr>
        <w:t>θα ακουστεί;- ότι μπορεί αυτό το ποσό να μην το εισπράττουν από τις διαφημιστικές εταιρείες μια ελλην</w:t>
      </w:r>
      <w:r>
        <w:rPr>
          <w:rFonts w:eastAsia="Times New Roman" w:cs="Times New Roman"/>
          <w:szCs w:val="24"/>
        </w:rPr>
        <w:t xml:space="preserve">ική εταιρεία ή αυτός ο ίδιος ο σταθμός, αλλά μπορεί να είναι μια </w:t>
      </w:r>
      <w:r>
        <w:rPr>
          <w:rFonts w:eastAsia="Times New Roman" w:cs="Times New Roman"/>
          <w:szCs w:val="24"/>
          <w:lang w:val="en-US"/>
        </w:rPr>
        <w:t>offshore</w:t>
      </w:r>
      <w:r>
        <w:rPr>
          <w:rFonts w:eastAsia="Times New Roman" w:cs="Times New Roman"/>
          <w:szCs w:val="24"/>
        </w:rPr>
        <w:t xml:space="preserve"> εταιρεία στο εξωτερικό που έχει κάνει αυτή τη νό</w:t>
      </w:r>
      <w:r>
        <w:rPr>
          <w:rFonts w:eastAsia="Times New Roman" w:cs="Times New Roman"/>
          <w:szCs w:val="24"/>
        </w:rPr>
        <w:lastRenderedPageBreak/>
        <w:t>μιμη μεν συναλλαγή, αλλά που έχει ως αποτέλεσμα να αφαιρείται από τη διαφημιστική αγορά, να αφαιρείται από τα μέσα μαζικής ενημέρωσης,</w:t>
      </w:r>
      <w:r>
        <w:rPr>
          <w:rFonts w:eastAsia="Times New Roman" w:cs="Times New Roman"/>
          <w:szCs w:val="24"/>
        </w:rPr>
        <w:t xml:space="preserve"> μικρά, μεγάλα, επαρχιακά, κεντρικά, το μεγαλύτερο κομμάτι της διαφημιστικής πίτας. </w:t>
      </w:r>
    </w:p>
    <w:p w14:paraId="16B1A499"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Από την άλλη το κράτος τι παίρνει; Παίρνει εκείνο που είπε ο κ. Πάγκαλος, κύριε Πρόεδρε, αν δεν το ακούσατε. Αλλά δεν τον κάλεσε ποτέ το ΕΣΡ. Τον κ. Πάγκαλο που στην τηλεό</w:t>
      </w:r>
      <w:r>
        <w:rPr>
          <w:rFonts w:eastAsia="Times New Roman" w:cs="Times New Roman"/>
          <w:szCs w:val="24"/>
        </w:rPr>
        <w:t>ραση είπε «</w:t>
      </w:r>
      <w:r>
        <w:rPr>
          <w:rFonts w:eastAsia="Times New Roman" w:cs="Times New Roman"/>
          <w:szCs w:val="24"/>
        </w:rPr>
        <w:t>σ</w:t>
      </w:r>
      <w:r>
        <w:rPr>
          <w:rFonts w:eastAsia="Times New Roman" w:cs="Times New Roman"/>
          <w:szCs w:val="24"/>
        </w:rPr>
        <w:t xml:space="preserve">τα αυτά του», δεν τον κάλεσε ποτέ το </w:t>
      </w:r>
      <w:proofErr w:type="spellStart"/>
      <w:r>
        <w:rPr>
          <w:rFonts w:eastAsia="Times New Roman" w:cs="Times New Roman"/>
          <w:szCs w:val="24"/>
        </w:rPr>
        <w:t>ΕΣΡ,ούτε</w:t>
      </w:r>
      <w:proofErr w:type="spellEnd"/>
      <w:r>
        <w:rPr>
          <w:rFonts w:eastAsia="Times New Roman" w:cs="Times New Roman"/>
          <w:szCs w:val="24"/>
        </w:rPr>
        <w:t xml:space="preserve"> και το κανάλι εκείνο το έβαλε να πληρώσει.</w:t>
      </w:r>
    </w:p>
    <w:p w14:paraId="16B1A49A"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Σας καταθέτω -και κλείνω με αυτό- τις ερωτήσεις που έστειλα στο ΕΣΡ</w:t>
      </w:r>
      <w:r>
        <w:rPr>
          <w:rFonts w:eastAsia="Times New Roman" w:cs="Times New Roman"/>
          <w:szCs w:val="24"/>
        </w:rPr>
        <w:t>,</w:t>
      </w:r>
      <w:r>
        <w:rPr>
          <w:rFonts w:eastAsia="Times New Roman" w:cs="Times New Roman"/>
          <w:szCs w:val="24"/>
        </w:rPr>
        <w:t xml:space="preserve"> για όσες φορές ακούστηκαν τέτοια χυδαία πράγματα σε εκπομπές και εις βάρος δικό μου κα</w:t>
      </w:r>
      <w:r>
        <w:rPr>
          <w:rFonts w:eastAsia="Times New Roman" w:cs="Times New Roman"/>
          <w:szCs w:val="24"/>
        </w:rPr>
        <w:t xml:space="preserve">ι εις βάρος άλλων και όμως το ΕΣΡ κάνει ότι δεν βλέπει και ότι δεν ακούει. </w:t>
      </w:r>
    </w:p>
    <w:p w14:paraId="16B1A49B" w14:textId="77777777" w:rsidR="00E93311" w:rsidRDefault="006736A2">
      <w:pPr>
        <w:tabs>
          <w:tab w:val="left" w:pos="2820"/>
        </w:tabs>
        <w:spacing w:after="0" w:line="600" w:lineRule="auto"/>
        <w:ind w:firstLine="720"/>
        <w:jc w:val="both"/>
        <w:rPr>
          <w:rFonts w:eastAsia="Times New Roman"/>
          <w:szCs w:val="24"/>
        </w:rPr>
      </w:pPr>
      <w:r>
        <w:rPr>
          <w:rFonts w:eastAsia="Times New Roman" w:cs="Times New Roman"/>
          <w:szCs w:val="24"/>
        </w:rPr>
        <w:t xml:space="preserve">(Στο σημείο αυτό ο Βουλευτής κ. Νικόλαος Νικολόπουλος καταθέτει για τα Πρακτικά τα προαναφερθέντα έγγραφα, τα οποία βρίσκονται στο αρχείο του Τμήματος Γραμματείας της Διεύθυνσης </w:t>
      </w:r>
      <w:r>
        <w:rPr>
          <w:rFonts w:eastAsia="Times New Roman" w:cs="Times New Roman"/>
          <w:szCs w:val="24"/>
        </w:rPr>
        <w:t>Στενογραφίας και Πρακτικών της Βουλής)</w:t>
      </w:r>
    </w:p>
    <w:p w14:paraId="16B1A49C"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Επί του προκειμένου, κύριε Υπουργέ, ξέρετε, εδώ μπορεί να μην είναι το παιχνίδι απλώς με αυτά τα χαρακτηριστικά, αλλά να είναι η αρχή</w:t>
      </w:r>
      <w:r>
        <w:rPr>
          <w:rFonts w:eastAsia="Times New Roman" w:cs="Times New Roman"/>
          <w:szCs w:val="24"/>
        </w:rPr>
        <w:t>,</w:t>
      </w:r>
      <w:r>
        <w:rPr>
          <w:rFonts w:eastAsia="Times New Roman" w:cs="Times New Roman"/>
          <w:szCs w:val="24"/>
        </w:rPr>
        <w:t xml:space="preserve"> που θα βγουν στην επιφάνεια γεγονότα που δεν θα τα πιστεύατε ακόμα και εσείς, ο Υπ</w:t>
      </w:r>
      <w:r>
        <w:rPr>
          <w:rFonts w:eastAsia="Times New Roman" w:cs="Times New Roman"/>
          <w:szCs w:val="24"/>
        </w:rPr>
        <w:t>ουργός Ενημέρωσης, που έχετε υποστεί τον κανιβαλισμό.</w:t>
      </w:r>
    </w:p>
    <w:p w14:paraId="16B1A49D"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Υπουργέ, έχετε τον λόγο, αν και νομίζω ότι στην </w:t>
      </w:r>
      <w:proofErr w:type="spellStart"/>
      <w:r>
        <w:rPr>
          <w:rFonts w:eastAsia="Times New Roman" w:cs="Times New Roman"/>
          <w:szCs w:val="24"/>
        </w:rPr>
        <w:t>πρωτολογία</w:t>
      </w:r>
      <w:proofErr w:type="spellEnd"/>
      <w:r>
        <w:rPr>
          <w:rFonts w:eastAsia="Times New Roman" w:cs="Times New Roman"/>
          <w:szCs w:val="24"/>
        </w:rPr>
        <w:t xml:space="preserve"> σας καλύψατε το θέμα.</w:t>
      </w:r>
    </w:p>
    <w:p w14:paraId="16B1A49E"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Κύριε Πρόεδρε, μου δίνετε την ευκαιρία κι επιτρέψτε μου να «καταχραστώ» δυο λεπτά από τον χρόνο, για να ενημερώσω για το εξής το Σώμα και τον κ. Νικολόπουλο που ρωτά, επειδή αναφέρατε πάρα πολλά γεγονότα τηλεοπτικά ή ραδιοφωνικά</w:t>
      </w:r>
      <w:r>
        <w:rPr>
          <w:rFonts w:eastAsia="Times New Roman" w:cs="Times New Roman"/>
          <w:szCs w:val="24"/>
        </w:rPr>
        <w:t>,</w:t>
      </w:r>
      <w:r>
        <w:rPr>
          <w:rFonts w:eastAsia="Times New Roman" w:cs="Times New Roman"/>
          <w:szCs w:val="24"/>
        </w:rPr>
        <w:t xml:space="preserve"> όπου πιστεύετε ότι η αρμόδ</w:t>
      </w:r>
      <w:r>
        <w:rPr>
          <w:rFonts w:eastAsia="Times New Roman" w:cs="Times New Roman"/>
          <w:szCs w:val="24"/>
        </w:rPr>
        <w:t xml:space="preserve">ια </w:t>
      </w:r>
      <w:r>
        <w:rPr>
          <w:rFonts w:eastAsia="Times New Roman" w:cs="Times New Roman"/>
          <w:szCs w:val="24"/>
        </w:rPr>
        <w:t>α</w:t>
      </w:r>
      <w:r>
        <w:rPr>
          <w:rFonts w:eastAsia="Times New Roman" w:cs="Times New Roman"/>
          <w:szCs w:val="24"/>
        </w:rPr>
        <w:t xml:space="preserve">ρχή θα έπρεπε να έχει επιληφθεί. </w:t>
      </w:r>
    </w:p>
    <w:p w14:paraId="16B1A49F"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Η αρμόδια </w:t>
      </w:r>
      <w:r>
        <w:rPr>
          <w:rFonts w:eastAsia="Times New Roman" w:cs="Times New Roman"/>
          <w:szCs w:val="24"/>
        </w:rPr>
        <w:t>α</w:t>
      </w:r>
      <w:r>
        <w:rPr>
          <w:rFonts w:eastAsia="Times New Roman" w:cs="Times New Roman"/>
          <w:szCs w:val="24"/>
        </w:rPr>
        <w:t xml:space="preserve">ρχή έχει στα χέρια της ένα ηλεκτρονικό σύστημα παρακολούθησης των τηλεοπτικών και ραδιοφωνικών προγραμμάτων εδώ και δέκα -δεκαπέντε μέρες περίπου. Είναι ένα σύστημα ψηφιακό, το οποίο επιτρέπει σε πραγματικό </w:t>
      </w:r>
      <w:r>
        <w:rPr>
          <w:rFonts w:eastAsia="Times New Roman" w:cs="Times New Roman"/>
          <w:szCs w:val="24"/>
        </w:rPr>
        <w:t xml:space="preserve">χρόνο, δηλαδή πάρα πολύ λίγο μετά τη μετάδοση ενός προγράμματος -πατάει πάνω στο διαδίκτυο-, ο χρήστης του να κατεβάζει, να κόβει και να βλέπει τα επίμαχα αποσπάσματα. </w:t>
      </w:r>
    </w:p>
    <w:p w14:paraId="16B1A4A0"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Αυτό το πρόγραμμα το παραχωρήσαμε ως Υπουργείο στο Εθνικό Συμβούλιο Ραδιοτηλεόρασης και</w:t>
      </w:r>
      <w:r>
        <w:rPr>
          <w:rFonts w:eastAsia="Times New Roman" w:cs="Times New Roman"/>
          <w:szCs w:val="24"/>
        </w:rPr>
        <w:t xml:space="preserve"> κόστισε 54.000 ευρώ, κύριε Νικολόπουλε. Ο προηγούμενος «</w:t>
      </w:r>
      <w:proofErr w:type="spellStart"/>
      <w:r>
        <w:rPr>
          <w:rFonts w:eastAsia="Times New Roman" w:cs="Times New Roman"/>
          <w:szCs w:val="24"/>
        </w:rPr>
        <w:t>πανόπτης</w:t>
      </w:r>
      <w:proofErr w:type="spellEnd"/>
      <w:r>
        <w:rPr>
          <w:rFonts w:eastAsia="Times New Roman" w:cs="Times New Roman"/>
          <w:szCs w:val="24"/>
        </w:rPr>
        <w:t>» ο οποίος είχε αγοραστεί κα</w:t>
      </w:r>
      <w:r>
        <w:rPr>
          <w:rFonts w:eastAsia="Times New Roman" w:cs="Times New Roman"/>
          <w:szCs w:val="24"/>
        </w:rPr>
        <w:t>μ</w:t>
      </w:r>
      <w:r>
        <w:rPr>
          <w:rFonts w:eastAsia="Times New Roman" w:cs="Times New Roman"/>
          <w:szCs w:val="24"/>
        </w:rPr>
        <w:t>μιά δεκαριά - δεκαπενταριά χρόνια πριν και δεν λειτούργησε ποτέ, είχε κοστίσει 1,5 εκατομμύρι</w:t>
      </w:r>
      <w:r>
        <w:rPr>
          <w:rFonts w:eastAsia="Times New Roman" w:cs="Times New Roman"/>
          <w:szCs w:val="24"/>
        </w:rPr>
        <w:t>ο</w:t>
      </w:r>
      <w:r>
        <w:rPr>
          <w:rFonts w:eastAsia="Times New Roman" w:cs="Times New Roman"/>
          <w:szCs w:val="24"/>
        </w:rPr>
        <w:t xml:space="preserve"> ευρώ. Αυτή είναι η δραματική πραγματικότητα. </w:t>
      </w:r>
    </w:p>
    <w:p w14:paraId="16B1A4A1"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Αυτό που θέλω να πω</w:t>
      </w:r>
      <w:r>
        <w:rPr>
          <w:rFonts w:eastAsia="Times New Roman" w:cs="Times New Roman"/>
          <w:szCs w:val="24"/>
        </w:rPr>
        <w:t>,</w:t>
      </w:r>
      <w:r>
        <w:rPr>
          <w:rFonts w:eastAsia="Times New Roman" w:cs="Times New Roman"/>
          <w:szCs w:val="24"/>
        </w:rPr>
        <w:t xml:space="preserve"> </w:t>
      </w:r>
      <w:r>
        <w:rPr>
          <w:rFonts w:eastAsia="Times New Roman" w:cs="Times New Roman"/>
          <w:szCs w:val="24"/>
        </w:rPr>
        <w:t>είναι ότι πέρα από αυτό το εργαλείο το οποίο τα μέλη του Εθνικού Συμβουλίου Ραδιοτηλεόρασης μπορούν να το χρησιμοποιούν και από τα κινητά τους τηλέφωνα -υπάρχει σχετική εφαρμογή- και στη σύμβαση με την εταιρεία η οποία κέρδισε τον πρόχειρο διαγωνισμό που κ</w:t>
      </w:r>
      <w:r>
        <w:rPr>
          <w:rFonts w:eastAsia="Times New Roman" w:cs="Times New Roman"/>
          <w:szCs w:val="24"/>
        </w:rPr>
        <w:t>άναμε στο Υπουργείο, για την ανάπτυξη αυτού του εργαλείου και τη δυνατότητα χρήσης του από το Εθνικό Συμβούλιο Ραδιοτηλεόρασης, υπάρχει και η δέσμευση για την εκπαίδευση των μελών του Εθνικού Συμβουλίου Ραδιοτηλεόρασης και του προσωπικού του στη χρήση αυτο</w:t>
      </w:r>
      <w:r>
        <w:rPr>
          <w:rFonts w:eastAsia="Times New Roman" w:cs="Times New Roman"/>
          <w:szCs w:val="24"/>
        </w:rPr>
        <w:t>ύ του λογισμικού.</w:t>
      </w:r>
    </w:p>
    <w:p w14:paraId="16B1A4A2"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Συνεπώς αυτή τη στιγμή που μιλάμε</w:t>
      </w:r>
      <w:r>
        <w:rPr>
          <w:rFonts w:eastAsia="Times New Roman" w:cs="Times New Roman"/>
          <w:szCs w:val="24"/>
        </w:rPr>
        <w:t>,</w:t>
      </w:r>
      <w:r>
        <w:rPr>
          <w:rFonts w:eastAsia="Times New Roman" w:cs="Times New Roman"/>
          <w:szCs w:val="24"/>
        </w:rPr>
        <w:t xml:space="preserve"> τα μέλη του Εθνικού Συμβουλίου Ραδιοτηλεόρασης έχουν στα χέρια τους μια εφαρμογή</w:t>
      </w:r>
      <w:r>
        <w:rPr>
          <w:rFonts w:eastAsia="Times New Roman" w:cs="Times New Roman"/>
          <w:szCs w:val="24"/>
        </w:rPr>
        <w:t>,</w:t>
      </w:r>
      <w:r>
        <w:rPr>
          <w:rFonts w:eastAsia="Times New Roman" w:cs="Times New Roman"/>
          <w:szCs w:val="24"/>
        </w:rPr>
        <w:t xml:space="preserve"> η οποία τους επιτρέπει οποιοδήποτε τηλεοπτικό απόσπασμα σε πάρα πολύ λίγο χρόνο να το έχουν στο κινητό τους. </w:t>
      </w:r>
    </w:p>
    <w:p w14:paraId="16B1A4A3"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ΓΕΡΑΣΙΜΟΣ Γ</w:t>
      </w:r>
      <w:r>
        <w:rPr>
          <w:rFonts w:eastAsia="Times New Roman" w:cs="Times New Roman"/>
          <w:b/>
          <w:szCs w:val="24"/>
        </w:rPr>
        <w:t xml:space="preserve">ΙΑΚΟΥΜΑΤΟΣ: </w:t>
      </w:r>
      <w:r>
        <w:rPr>
          <w:rFonts w:eastAsia="Times New Roman" w:cs="Times New Roman"/>
          <w:szCs w:val="24"/>
        </w:rPr>
        <w:t>Σιγά μην το κάνουν!</w:t>
      </w:r>
    </w:p>
    <w:p w14:paraId="16B1A4A4"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 xml:space="preserve">Εγώ είμαι πολύ πιο αισιόδοξος από εσάς, κύριε </w:t>
      </w:r>
      <w:proofErr w:type="spellStart"/>
      <w:r>
        <w:rPr>
          <w:rFonts w:eastAsia="Times New Roman" w:cs="Times New Roman"/>
          <w:szCs w:val="24"/>
        </w:rPr>
        <w:t>Γιακουμάτο</w:t>
      </w:r>
      <w:proofErr w:type="spellEnd"/>
      <w:r>
        <w:rPr>
          <w:rFonts w:eastAsia="Times New Roman" w:cs="Times New Roman"/>
          <w:szCs w:val="24"/>
        </w:rPr>
        <w:t>. Εγώ πιστεύω ότι αυτό το εργαλείο θα αξιοποιηθεί και μπορεί να αξιοποιηθεί</w:t>
      </w:r>
      <w:r>
        <w:rPr>
          <w:rFonts w:eastAsia="Times New Roman" w:cs="Times New Roman"/>
          <w:szCs w:val="24"/>
        </w:rPr>
        <w:t>,</w:t>
      </w:r>
      <w:r>
        <w:rPr>
          <w:rFonts w:eastAsia="Times New Roman" w:cs="Times New Roman"/>
          <w:szCs w:val="24"/>
        </w:rPr>
        <w:t xml:space="preserve"> ακόμη και αν</w:t>
      </w:r>
      <w:r>
        <w:rPr>
          <w:rFonts w:eastAsia="Times New Roman" w:cs="Times New Roman"/>
          <w:szCs w:val="24"/>
        </w:rPr>
        <w:t xml:space="preserve"> ένα μέλος του Εθνικού Συμβουλίου Ραδιοτηλεόρασης δεν είναι στην Αθήνα, στην έδρα του. Μπορεί να είναι οπουδήποτε στον κόσμο και ένα τέταρτο μετά τη δημοσιοποίηση ενός αποσπάσματος ή μιας δήλωσης η οποία χρήζει περαιτέρω έρευνας</w:t>
      </w:r>
      <w:r>
        <w:rPr>
          <w:rFonts w:eastAsia="Times New Roman" w:cs="Times New Roman"/>
          <w:szCs w:val="24"/>
        </w:rPr>
        <w:t>,</w:t>
      </w:r>
      <w:r>
        <w:rPr>
          <w:rFonts w:eastAsia="Times New Roman" w:cs="Times New Roman"/>
          <w:szCs w:val="24"/>
        </w:rPr>
        <w:t xml:space="preserve"> μπορεί να το έχει στο κινη</w:t>
      </w:r>
      <w:r>
        <w:rPr>
          <w:rFonts w:eastAsia="Times New Roman" w:cs="Times New Roman"/>
          <w:szCs w:val="24"/>
        </w:rPr>
        <w:t xml:space="preserve">τό του, </w:t>
      </w:r>
      <w:r>
        <w:rPr>
          <w:rFonts w:eastAsia="Times New Roman" w:cs="Times New Roman"/>
          <w:szCs w:val="24"/>
        </w:rPr>
        <w:lastRenderedPageBreak/>
        <w:t>να κρίνει και να επικοινωνήσει με τα μέλη και το Εθνικό Συμβούλιο Ραδιοτηλεόρασης να λάβει τα κατάλληλα μέτρα.</w:t>
      </w:r>
    </w:p>
    <w:p w14:paraId="16B1A4A5"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Είναι μια πάρα πολύ σύγχρονη εφαρμογή, η οποία νομίζω ότι μπορεί και πρέπει να αξιοποιηθεί. </w:t>
      </w:r>
    </w:p>
    <w:p w14:paraId="16B1A4A6"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Ευχαριστώ.</w:t>
      </w:r>
    </w:p>
    <w:p w14:paraId="16B1A4A7"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Ενδιαφέρον! Να δούμε πότε θα μπει κανένα παρόμοιο σύστημα κι εδώ</w:t>
      </w:r>
      <w:r>
        <w:rPr>
          <w:rFonts w:eastAsia="Times New Roman" w:cs="Times New Roman"/>
          <w:szCs w:val="24"/>
        </w:rPr>
        <w:t>,</w:t>
      </w:r>
      <w:r>
        <w:rPr>
          <w:rFonts w:eastAsia="Times New Roman" w:cs="Times New Roman"/>
          <w:szCs w:val="24"/>
        </w:rPr>
        <w:t xml:space="preserve"> για να πέφτουν ποινές για μερικά πράγματα που λέγονται και ακούγονται και εντός Κοινοβουλίου όχι μόνο στις τηλεοράσεις. Γιατί κάποιες φορές γινόμαστε σαν τις τηλεοράσεις.</w:t>
      </w:r>
    </w:p>
    <w:p w14:paraId="16B1A4A8" w14:textId="77777777" w:rsidR="00E93311" w:rsidRDefault="006736A2">
      <w:pPr>
        <w:spacing w:after="0" w:line="600" w:lineRule="auto"/>
        <w:ind w:firstLine="720"/>
        <w:jc w:val="both"/>
        <w:rPr>
          <w:rFonts w:ascii="Times New Roman" w:eastAsia="Times New Roman" w:hAnsi="Times New Roman" w:cs="Times New Roman"/>
          <w:szCs w:val="24"/>
        </w:rPr>
      </w:pPr>
      <w:r>
        <w:rPr>
          <w:rFonts w:eastAsia="Times New Roman" w:cs="Times New Roman"/>
          <w:szCs w:val="24"/>
        </w:rPr>
        <w:t>Κυρίες και κύριοι σ</w:t>
      </w:r>
      <w:r>
        <w:rPr>
          <w:rFonts w:eastAsia="Times New Roman" w:cs="Times New Roman"/>
          <w:szCs w:val="24"/>
        </w:rPr>
        <w:t xml:space="preserve">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ξεναγήθηκαν στην έκθεση της αίθουσας «ΕΛΕΥΘΕΡΙΟΣ ΒΕΝΙΖΕΛΟΣ» και ενημερώθηκαν για την ιστορία του κτηρίου και τον τρόπο οργάνωσης</w:t>
      </w:r>
      <w:r>
        <w:rPr>
          <w:rFonts w:eastAsia="Times New Roman" w:cs="Times New Roman"/>
          <w:szCs w:val="24"/>
        </w:rPr>
        <w:t xml:space="preserve"> και λειτουργίας της Βουλής, τριάντα έξι μαθήτριες και μαθητές και τρεις εκπαιδευτικοί συνοδοί από το 2</w:t>
      </w:r>
      <w:r>
        <w:rPr>
          <w:rFonts w:eastAsia="Times New Roman" w:cs="Times New Roman"/>
          <w:szCs w:val="24"/>
          <w:vertAlign w:val="superscript"/>
        </w:rPr>
        <w:t>ο</w:t>
      </w:r>
      <w:r>
        <w:rPr>
          <w:rFonts w:eastAsia="Times New Roman" w:cs="Times New Roman"/>
          <w:szCs w:val="24"/>
        </w:rPr>
        <w:t xml:space="preserve"> Δημοτικό Σχολείο Κερατέας. </w:t>
      </w:r>
    </w:p>
    <w:p w14:paraId="16B1A4A9"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Η Βουλή σάς καλωσορίζει. Καλό Πάσχα να έχετε!</w:t>
      </w:r>
    </w:p>
    <w:p w14:paraId="16B1A4AA" w14:textId="77777777" w:rsidR="00E93311" w:rsidRDefault="006736A2">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16B1A4AB"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Θα συζητηθεί τώρα η δέκατη όγδοη με αριθμό 633/21-3-2017 επίκαιρη ερώτηση δε</w:t>
      </w:r>
      <w:r>
        <w:rPr>
          <w:rFonts w:eastAsia="Times New Roman" w:cs="Times New Roman"/>
          <w:szCs w:val="24"/>
        </w:rPr>
        <w:t>ύτε</w:t>
      </w:r>
      <w:r>
        <w:rPr>
          <w:rFonts w:eastAsia="Times New Roman" w:cs="Times New Roman"/>
          <w:szCs w:val="24"/>
        </w:rPr>
        <w:t xml:space="preserve">ρου κύκλου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 xml:space="preserve">Ψηφιακής Πολιτικής, Τηλεπικοινωνιών και </w:t>
      </w:r>
      <w:r>
        <w:rPr>
          <w:rFonts w:eastAsia="Times New Roman" w:cs="Times New Roman"/>
          <w:bCs/>
          <w:szCs w:val="24"/>
        </w:rPr>
        <w:lastRenderedPageBreak/>
        <w:t>Ενημέρωσης,</w:t>
      </w:r>
      <w:r>
        <w:rPr>
          <w:rFonts w:eastAsia="Times New Roman" w:cs="Times New Roman"/>
          <w:b/>
          <w:bCs/>
          <w:szCs w:val="24"/>
        </w:rPr>
        <w:t xml:space="preserve"> </w:t>
      </w:r>
      <w:r>
        <w:rPr>
          <w:rFonts w:eastAsia="Times New Roman" w:cs="Times New Roman"/>
          <w:szCs w:val="24"/>
        </w:rPr>
        <w:t>με θέμα «καθυστερεί εξοργιστικά και με δ</w:t>
      </w:r>
      <w:r>
        <w:rPr>
          <w:rFonts w:eastAsia="Times New Roman" w:cs="Times New Roman"/>
          <w:szCs w:val="24"/>
        </w:rPr>
        <w:t xml:space="preserve">όλο (;) ο διαγωνισμός </w:t>
      </w:r>
      <w:proofErr w:type="spellStart"/>
      <w:r>
        <w:rPr>
          <w:rFonts w:eastAsia="Times New Roman" w:cs="Times New Roman"/>
          <w:szCs w:val="24"/>
        </w:rPr>
        <w:t>αδειοδότησης</w:t>
      </w:r>
      <w:proofErr w:type="spellEnd"/>
      <w:r>
        <w:rPr>
          <w:rFonts w:eastAsia="Times New Roman" w:cs="Times New Roman"/>
          <w:szCs w:val="24"/>
        </w:rPr>
        <w:t xml:space="preserve"> των τηλεοπτικών σταθμών».</w:t>
      </w:r>
    </w:p>
    <w:p w14:paraId="16B1A4AC"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Κύριε Νικολόπουλε, έχετε τον λόγο.</w:t>
      </w:r>
    </w:p>
    <w:p w14:paraId="16B1A4AD"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Κύριε Πρόεδρε, τον ρόλο το</w:t>
      </w:r>
      <w:r>
        <w:rPr>
          <w:rFonts w:eastAsia="Times New Roman" w:cs="Times New Roman"/>
          <w:szCs w:val="24"/>
        </w:rPr>
        <w:t>υ</w:t>
      </w:r>
      <w:r>
        <w:rPr>
          <w:rFonts w:eastAsia="Times New Roman" w:cs="Times New Roman"/>
          <w:szCs w:val="24"/>
        </w:rPr>
        <w:t xml:space="preserve"> να λογοκρίνει Βουλευτές τον έχει αναλάβει μια άλλη </w:t>
      </w:r>
      <w:r>
        <w:rPr>
          <w:rFonts w:eastAsia="Times New Roman" w:cs="Times New Roman"/>
          <w:szCs w:val="24"/>
        </w:rPr>
        <w:t>α</w:t>
      </w:r>
      <w:r>
        <w:rPr>
          <w:rFonts w:eastAsia="Times New Roman" w:cs="Times New Roman"/>
          <w:szCs w:val="24"/>
        </w:rPr>
        <w:t>ρχή, η Αρχή Προσωπικών Δεδομένων.</w:t>
      </w:r>
    </w:p>
    <w:p w14:paraId="16B1A4AE"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w:t>
      </w:r>
      <w:r>
        <w:rPr>
          <w:rFonts w:eastAsia="Times New Roman" w:cs="Times New Roman"/>
          <w:b/>
          <w:szCs w:val="24"/>
        </w:rPr>
        <w:t xml:space="preserve">λαμάνης): </w:t>
      </w:r>
      <w:r>
        <w:rPr>
          <w:rFonts w:eastAsia="Times New Roman" w:cs="Times New Roman"/>
          <w:szCs w:val="24"/>
        </w:rPr>
        <w:t>Δεν είπα να λογοκρίνει. Εγώ είπα για επιβολή ποινών όταν θίγεται το κύρος του Κοινοβουλίου. Δεν μίλησα για λογοκρισία.</w:t>
      </w:r>
    </w:p>
    <w:p w14:paraId="16B1A4AF"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Σας λέω, λοιπόν, αν δεν το διαβάσατε, ότι την προηγούμενη Κυριακή το «</w:t>
      </w:r>
      <w:proofErr w:type="spellStart"/>
      <w:r>
        <w:rPr>
          <w:rFonts w:eastAsia="Times New Roman" w:cs="Times New Roman"/>
          <w:szCs w:val="24"/>
          <w:lang w:val="en-US"/>
        </w:rPr>
        <w:t>Documento</w:t>
      </w:r>
      <w:proofErr w:type="spellEnd"/>
      <w:r>
        <w:rPr>
          <w:rFonts w:eastAsia="Times New Roman" w:cs="Times New Roman"/>
          <w:szCs w:val="24"/>
        </w:rPr>
        <w:t>» έλεγε ότι η Αρχή Προσωπ</w:t>
      </w:r>
      <w:r>
        <w:rPr>
          <w:rFonts w:eastAsia="Times New Roman" w:cs="Times New Roman"/>
          <w:szCs w:val="24"/>
        </w:rPr>
        <w:t xml:space="preserve">ικών Δεδομένων είπε σε ορισμένα </w:t>
      </w:r>
      <w:r>
        <w:rPr>
          <w:rFonts w:eastAsia="Times New Roman" w:cs="Times New Roman"/>
          <w:szCs w:val="24"/>
          <w:lang w:val="en-US"/>
        </w:rPr>
        <w:t>sites</w:t>
      </w:r>
      <w:r>
        <w:rPr>
          <w:rFonts w:eastAsia="Times New Roman" w:cs="Times New Roman"/>
          <w:szCs w:val="24"/>
        </w:rPr>
        <w:t xml:space="preserve"> να κατεβάσουν τις δηλώσεις του Νικολόπουλου. Άκου να δεις! Ούτε στη χούντα δεν συνέβαινε αυτό.</w:t>
      </w:r>
    </w:p>
    <w:p w14:paraId="16B1A4B0"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Μπείτε στην ερώτηση, κύριε Νικολόπουλε.</w:t>
      </w:r>
    </w:p>
    <w:p w14:paraId="16B1A4B1"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Τώρα, όμως, κατάλαβα, κύριε</w:t>
      </w:r>
      <w:r>
        <w:rPr>
          <w:rFonts w:eastAsia="Times New Roman" w:cs="Times New Roman"/>
          <w:szCs w:val="24"/>
        </w:rPr>
        <w:t xml:space="preserve"> Πρόεδρε, γιατί διόρισαν συνταξιούχους εδώ τα παλληκάρια, τα καλόπαιδα απ’ όλα τα κόμματα. Διότι ξέρουν τις τεχνολογίες. Κατάλαβες; Σου λέει οι συνταξιούχοι, σύμφωνα με αυτά που είπε ο κ. Παππάς, από το κινητό τους θα παρεμβαίνουν με τη μία.</w:t>
      </w:r>
    </w:p>
    <w:p w14:paraId="16B1A4B2"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Μπράβο, κύριε </w:t>
      </w:r>
      <w:r>
        <w:rPr>
          <w:rFonts w:eastAsia="Times New Roman" w:cs="Times New Roman"/>
          <w:szCs w:val="24"/>
        </w:rPr>
        <w:t>Παππά μου, σ’ εσάς και στα άλλα κόμματα. Συγχαρητήρια!</w:t>
      </w:r>
    </w:p>
    <w:p w14:paraId="16B1A4B3"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Για να πάμε, όμως, στο θέμα. Τι γίνεται; Πέρα-δώθε, πέρα-δώθε, θα βγουν οι τηλεοπτικές άδειες, δεν θα βγουν; </w:t>
      </w:r>
    </w:p>
    <w:p w14:paraId="16B1A4B4"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Έστειλαν γράμμα, κύριε Πρόεδρε, όχι μόνο στα κόμματα αλλά και σ’ εμάς και λένε: «Για απαντή</w:t>
      </w:r>
      <w:r>
        <w:rPr>
          <w:rFonts w:eastAsia="Times New Roman" w:cs="Times New Roman"/>
          <w:szCs w:val="24"/>
        </w:rPr>
        <w:t xml:space="preserve">στε μας. Εσείς πόσες άδειες νομίζετε ότι πρέπει να βγουν;». Ακούστε! Είναι δημοκρατικοί, είναι ωραίοι, είναι σπουδαίοι! Στείλαμε και γράμματα, έγινε και αυτό το νταραβέρι. Έλεγαν ότι είναι ακριβές. </w:t>
      </w:r>
    </w:p>
    <w:p w14:paraId="16B1A4B5"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Σας είπα κάτι πριν. Κύριε Πρόεδρε, κύριοι συνάδελφοι</w:t>
      </w:r>
      <w:r>
        <w:rPr>
          <w:rFonts w:eastAsia="Times New Roman" w:cs="Times New Roman"/>
          <w:szCs w:val="24"/>
        </w:rPr>
        <w:t>,</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κύριε Υπουργέ, όπως σας είπα, βρέθηκε ανοιχτοχέρης </w:t>
      </w:r>
      <w:proofErr w:type="spellStart"/>
      <w:r>
        <w:rPr>
          <w:rFonts w:eastAsia="Times New Roman" w:cs="Times New Roman"/>
          <w:szCs w:val="24"/>
        </w:rPr>
        <w:t>καναλάρχης</w:t>
      </w:r>
      <w:proofErr w:type="spellEnd"/>
      <w:r>
        <w:rPr>
          <w:rFonts w:eastAsia="Times New Roman" w:cs="Times New Roman"/>
          <w:szCs w:val="24"/>
        </w:rPr>
        <w:t xml:space="preserve"> να δίνει 17 εκατομμύρια στον Τούρκο, ο οποίος </w:t>
      </w:r>
      <w:proofErr w:type="spellStart"/>
      <w:r>
        <w:rPr>
          <w:rFonts w:eastAsia="Times New Roman" w:cs="Times New Roman"/>
          <w:szCs w:val="24"/>
        </w:rPr>
        <w:t>καναλάρχης</w:t>
      </w:r>
      <w:proofErr w:type="spellEnd"/>
      <w:r>
        <w:rPr>
          <w:rFonts w:eastAsia="Times New Roman" w:cs="Times New Roman"/>
          <w:szCs w:val="24"/>
        </w:rPr>
        <w:t xml:space="preserve"> κλαιγόταν ότι ήταν πολλά τα λεφτά για τις τηλεοπτικές άδειες. Το λέω αυτό γιατί είναι επίκαιρο και πρέπει να το δούμε. Πραγματικά είχε </w:t>
      </w:r>
      <w:r>
        <w:rPr>
          <w:rFonts w:eastAsia="Times New Roman" w:cs="Times New Roman"/>
          <w:szCs w:val="24"/>
        </w:rPr>
        <w:t xml:space="preserve">έλθει ξανά εδώ -και ήσασταν εσείς Πρόεδρος- ο κ. Παππάς και τον είχα ρωτήσει: «Ρωτάς τις νομικές σου υπηρεσίες; Τα μέλη του ΕΣΡ μήπως έχουν ποινικές ευθύνες;». Διότι το </w:t>
      </w:r>
      <w:r>
        <w:rPr>
          <w:rFonts w:eastAsia="Times New Roman" w:cs="Times New Roman"/>
          <w:szCs w:val="24"/>
        </w:rPr>
        <w:t>δ</w:t>
      </w:r>
      <w:r>
        <w:rPr>
          <w:rFonts w:eastAsia="Times New Roman" w:cs="Times New Roman"/>
          <w:szCs w:val="24"/>
        </w:rPr>
        <w:t>ημόσιο χάνει τόσα λεφτά</w:t>
      </w:r>
      <w:r>
        <w:rPr>
          <w:rFonts w:eastAsia="Times New Roman" w:cs="Times New Roman"/>
          <w:szCs w:val="24"/>
        </w:rPr>
        <w:t>,</w:t>
      </w:r>
      <w:r>
        <w:rPr>
          <w:rFonts w:eastAsia="Times New Roman" w:cs="Times New Roman"/>
          <w:szCs w:val="24"/>
        </w:rPr>
        <w:t xml:space="preserve"> επειδή αυτοί δεν κάνουν τίποτα. Ούτε νοίκι βάζουν ούτε τις άδ</w:t>
      </w:r>
      <w:r>
        <w:rPr>
          <w:rFonts w:eastAsia="Times New Roman" w:cs="Times New Roman"/>
          <w:szCs w:val="24"/>
        </w:rPr>
        <w:t xml:space="preserve">ειες προκηρύσσουν. Και είναι </w:t>
      </w:r>
      <w:proofErr w:type="spellStart"/>
      <w:r>
        <w:rPr>
          <w:rFonts w:eastAsia="Times New Roman" w:cs="Times New Roman"/>
          <w:szCs w:val="24"/>
        </w:rPr>
        <w:t>μπίρι-μπίρι</w:t>
      </w:r>
      <w:proofErr w:type="spellEnd"/>
      <w:r>
        <w:rPr>
          <w:rFonts w:eastAsia="Times New Roman" w:cs="Times New Roman"/>
          <w:szCs w:val="24"/>
        </w:rPr>
        <w:t>, φέρ’ τα να τα αρμέξουμε.</w:t>
      </w:r>
    </w:p>
    <w:p w14:paraId="16B1A4B6"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Λυπάμαι, κύριε Υπουργέ, που το λέω, αλλά ο περιβόητος πλέον διαγωνισμός έχει καταντήσει σαπουνόπερα, έχει καταντήσει ένα κακό ανέκδοτο στα χείλη όλων των πολιτών, που πιστεύουν ότι στο </w:t>
      </w:r>
      <w:proofErr w:type="spellStart"/>
      <w:r>
        <w:rPr>
          <w:rFonts w:eastAsia="Times New Roman" w:cs="Times New Roman"/>
          <w:szCs w:val="24"/>
        </w:rPr>
        <w:t>νεοδ</w:t>
      </w:r>
      <w:r>
        <w:rPr>
          <w:rFonts w:eastAsia="Times New Roman" w:cs="Times New Roman"/>
          <w:szCs w:val="24"/>
        </w:rPr>
        <w:t>ιορισθέν</w:t>
      </w:r>
      <w:proofErr w:type="spellEnd"/>
      <w:r>
        <w:rPr>
          <w:rFonts w:eastAsia="Times New Roman" w:cs="Times New Roman"/>
          <w:szCs w:val="24"/>
        </w:rPr>
        <w:t xml:space="preserve"> ΕΣΡ</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lastRenderedPageBreak/>
        <w:t>υπάρχει καμμιά πρόθεση νόμιμης, δίκαιης διευθέτησης του ζητήματος</w:t>
      </w:r>
      <w:r>
        <w:rPr>
          <w:rFonts w:eastAsia="Times New Roman" w:cs="Times New Roman"/>
          <w:szCs w:val="24"/>
        </w:rPr>
        <w:t>,</w:t>
      </w:r>
      <w:r>
        <w:rPr>
          <w:rFonts w:eastAsia="Times New Roman" w:cs="Times New Roman"/>
          <w:szCs w:val="24"/>
        </w:rPr>
        <w:t xml:space="preserve"> για το οποίο τόσος ντόρος έγινε το προηγούμενο διάστημα. Μοιάζει σαν να έχει σκάσει η φούσκα, αφού εκπέμπουν παρανόμως, με βάση τα όσα εσείς έχετε πει, δηλαδή για τα όσα έ</w:t>
      </w:r>
      <w:r>
        <w:rPr>
          <w:rFonts w:eastAsia="Times New Roman" w:cs="Times New Roman"/>
          <w:szCs w:val="24"/>
        </w:rPr>
        <w:t xml:space="preserve">χει αποφασίσει η </w:t>
      </w:r>
      <w:r>
        <w:rPr>
          <w:rFonts w:eastAsia="Times New Roman" w:cs="Times New Roman"/>
          <w:szCs w:val="24"/>
        </w:rPr>
        <w:t>δ</w:t>
      </w:r>
      <w:r>
        <w:rPr>
          <w:rFonts w:eastAsia="Times New Roman" w:cs="Times New Roman"/>
          <w:szCs w:val="24"/>
        </w:rPr>
        <w:t>ικαιοσύνη.</w:t>
      </w:r>
    </w:p>
    <w:p w14:paraId="16B1A4B7"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Έχουμε φτάσει Απρίλιο του 2017. Δεν έχουμε δει κανένα χρονοδιάγραμμα, καμμιά πρόθεση διενέργειας διαγωνισμού παρά τις δικές σας δηλώσεις περί διαγωνισμού τη φετινή άνοιξη και παρά την επιστολή που</w:t>
      </w:r>
      <w:r>
        <w:rPr>
          <w:rFonts w:eastAsia="Times New Roman" w:cs="Times New Roman"/>
          <w:szCs w:val="24"/>
        </w:rPr>
        <w:t>,</w:t>
      </w:r>
      <w:r>
        <w:rPr>
          <w:rFonts w:eastAsia="Times New Roman" w:cs="Times New Roman"/>
          <w:szCs w:val="24"/>
        </w:rPr>
        <w:t xml:space="preserve"> όπως γνωρίζουμε, εσείς στείλα</w:t>
      </w:r>
      <w:r>
        <w:rPr>
          <w:rFonts w:eastAsia="Times New Roman" w:cs="Times New Roman"/>
          <w:szCs w:val="24"/>
        </w:rPr>
        <w:t>τε στο ΕΣΡ ζητώντας επίσπευση της διαδικασίας. Εσείς, όμως, κύριε Υπουργέ, σπεύσατε να περάσετε τροπολογία</w:t>
      </w:r>
      <w:r>
        <w:rPr>
          <w:rFonts w:eastAsia="Times New Roman" w:cs="Times New Roman"/>
          <w:szCs w:val="24"/>
        </w:rPr>
        <w:t>,</w:t>
      </w:r>
      <w:r>
        <w:rPr>
          <w:rFonts w:eastAsia="Times New Roman" w:cs="Times New Roman"/>
          <w:szCs w:val="24"/>
        </w:rPr>
        <w:t xml:space="preserve"> για να μη χάνουν κάποια χρήματα οι «φτωχοί» συνταξιούχοι δικαστικοί και τους ικανοποιήσατε. Άρα έληξε η λευκή απεργία τους. </w:t>
      </w:r>
    </w:p>
    <w:p w14:paraId="16B1A4B8"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Κοινή πεποίθηση πάντως είναι ότι το </w:t>
      </w:r>
      <w:r>
        <w:rPr>
          <w:rFonts w:eastAsia="Times New Roman" w:cs="Times New Roman"/>
          <w:szCs w:val="24"/>
        </w:rPr>
        <w:t>σ</w:t>
      </w:r>
      <w:r>
        <w:rPr>
          <w:rFonts w:eastAsia="Times New Roman" w:cs="Times New Roman"/>
          <w:szCs w:val="24"/>
        </w:rPr>
        <w:t>υμβούλιο δεν κατάφερε να ανταποκριθεί μέχρι σήμερα στον ρόλο του, παρ</w:t>
      </w:r>
      <w:r>
        <w:rPr>
          <w:rFonts w:eastAsia="Times New Roman" w:cs="Times New Roman"/>
          <w:szCs w:val="24"/>
        </w:rPr>
        <w:t xml:space="preserve">’ </w:t>
      </w:r>
      <w:r>
        <w:rPr>
          <w:rFonts w:eastAsia="Times New Roman" w:cs="Times New Roman"/>
          <w:szCs w:val="24"/>
        </w:rPr>
        <w:t>ότι τα μέλη του αμείβονται πλουσιοπάροχα.</w:t>
      </w:r>
    </w:p>
    <w:p w14:paraId="16B1A4B9"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Δεν μακρηγορώ, λοιπόν, αναφέροντάς τα αναλυτικότερα, γιατί τα επικαλούμαι με πολύ συγκεκριμένα στοιχεία </w:t>
      </w:r>
      <w:r>
        <w:rPr>
          <w:rFonts w:eastAsia="Times New Roman" w:cs="Times New Roman"/>
          <w:szCs w:val="24"/>
        </w:rPr>
        <w:t>και στην ερώτησή μου και στις επιστολές της 12</w:t>
      </w:r>
      <w:r>
        <w:rPr>
          <w:rFonts w:eastAsia="Times New Roman" w:cs="Times New Roman"/>
          <w:szCs w:val="24"/>
          <w:vertAlign w:val="superscript"/>
        </w:rPr>
        <w:t>ης</w:t>
      </w:r>
      <w:r>
        <w:rPr>
          <w:rFonts w:eastAsia="Times New Roman" w:cs="Times New Roman"/>
          <w:szCs w:val="24"/>
        </w:rPr>
        <w:t xml:space="preserve"> Δεκεμβρίου και της 13</w:t>
      </w:r>
      <w:r>
        <w:rPr>
          <w:rFonts w:eastAsia="Times New Roman" w:cs="Times New Roman"/>
          <w:szCs w:val="24"/>
          <w:vertAlign w:val="superscript"/>
        </w:rPr>
        <w:t>ης</w:t>
      </w:r>
      <w:r>
        <w:rPr>
          <w:rFonts w:eastAsia="Times New Roman" w:cs="Times New Roman"/>
          <w:szCs w:val="24"/>
        </w:rPr>
        <w:t xml:space="preserve"> Ιανουαρίου που κατέθεσα ήδη στα Πρακτικά.</w:t>
      </w:r>
    </w:p>
    <w:p w14:paraId="16B1A4BA"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παρακαλώ.</w:t>
      </w:r>
    </w:p>
    <w:p w14:paraId="16B1A4BB"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ΝΙΚΟΛΟΠΟΥΛΟΣ: </w:t>
      </w:r>
      <w:r>
        <w:rPr>
          <w:rFonts w:eastAsia="Times New Roman" w:cs="Times New Roman"/>
          <w:szCs w:val="24"/>
        </w:rPr>
        <w:t>Μόνοι μας είμαστε, κύριε Πρόεδρε. Δύο λεπτά θα χρειαστώ.</w:t>
      </w:r>
    </w:p>
    <w:p w14:paraId="16B1A4BC"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(Νικήτας Κακλαμάνης): </w:t>
      </w:r>
      <w:r>
        <w:rPr>
          <w:rFonts w:eastAsia="Times New Roman" w:cs="Times New Roman"/>
          <w:szCs w:val="24"/>
        </w:rPr>
        <w:t>Έχουμε κι άλλες ερωτήσεις και περιμένουν οι συνάδελφοι.</w:t>
      </w:r>
    </w:p>
    <w:p w14:paraId="16B1A4BD"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Σημειώνω, λοιπόν, ότι το ερώτημα είναι πολύ απλό</w:t>
      </w:r>
      <w:r>
        <w:rPr>
          <w:rFonts w:eastAsia="Times New Roman" w:cs="Times New Roman"/>
          <w:szCs w:val="24"/>
        </w:rPr>
        <w:t>.</w:t>
      </w:r>
      <w:r>
        <w:rPr>
          <w:rFonts w:eastAsia="Times New Roman" w:cs="Times New Roman"/>
          <w:szCs w:val="24"/>
        </w:rPr>
        <w:t xml:space="preserve"> Πότε θα γίνει ο διαγωνισμός; Με ποιους όρους; Με ποιες προϋποθέσεις; Γνωρίζετε; Μπορείτε να τοποθετ</w:t>
      </w:r>
      <w:r>
        <w:rPr>
          <w:rFonts w:eastAsia="Times New Roman" w:cs="Times New Roman"/>
          <w:szCs w:val="24"/>
        </w:rPr>
        <w:t>ηθείτε επίσημα σήμερα ενώπιον της Εθνικής Αντιπροσωπείας και του λαού; Το Συμβούλιο της Επικρατείας σάς θυμίζω ότι δέχθηκε</w:t>
      </w:r>
      <w:r>
        <w:rPr>
          <w:rFonts w:eastAsia="Times New Roman" w:cs="Times New Roman"/>
          <w:szCs w:val="24"/>
        </w:rPr>
        <w:t>,</w:t>
      </w:r>
      <w:r>
        <w:rPr>
          <w:rFonts w:eastAsia="Times New Roman" w:cs="Times New Roman"/>
          <w:szCs w:val="24"/>
        </w:rPr>
        <w:t xml:space="preserve"> πως η λειτουργία των τηλεοπτικών σταθμών χωρίς άδεια συνιστά παρανομία και πρέπει να ξεκινήσει άμεσα η διαδικασία.</w:t>
      </w:r>
    </w:p>
    <w:p w14:paraId="16B1A4BE"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Πείτε μας, λοιπόν</w:t>
      </w:r>
      <w:r>
        <w:rPr>
          <w:rFonts w:eastAsia="Times New Roman" w:cs="Times New Roman"/>
          <w:szCs w:val="24"/>
        </w:rPr>
        <w:t>, τι συμβαίνει με τον διαγωνισμό ή τουλάχιστον πείτε μας τι γίνεται με το ΕΣΡ. Γιατί υπάρχει αυτή η σιγή ασυρμάτου; Πρόκειται περί απλής αδράνειας και πώς θα την αντιμετωπίσετε εν προκειμένω; Γιατί πρέπει να αντιμετωπιστεί το θέμα.</w:t>
      </w:r>
    </w:p>
    <w:p w14:paraId="16B1A4BF"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w:t>
      </w:r>
      <w:r>
        <w:rPr>
          <w:rFonts w:eastAsia="Times New Roman" w:cs="Times New Roman"/>
          <w:b/>
          <w:szCs w:val="24"/>
        </w:rPr>
        <w:t>αμάνης):</w:t>
      </w:r>
      <w:r>
        <w:rPr>
          <w:rFonts w:eastAsia="Times New Roman" w:cs="Times New Roman"/>
          <w:szCs w:val="24"/>
        </w:rPr>
        <w:t xml:space="preserve"> Κύριε Νικολόπουλε, παρακαλώ ολοκληρώστε. </w:t>
      </w:r>
    </w:p>
    <w:p w14:paraId="16B1A4C0"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Ολοκληρώνω. </w:t>
      </w:r>
    </w:p>
    <w:p w14:paraId="16B1A4C1"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Ο κόσμος έχει αρχίσει πλέον να πιστεύει, κύριε Πρόεδρε, ότι πίσω από την αδράνεια μπορεί να κρύβεται ακόμα και η πολιτική σκοπιμότητα. </w:t>
      </w:r>
    </w:p>
    <w:p w14:paraId="16B1A4C2"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Ευχαριστώ.</w:t>
      </w:r>
    </w:p>
    <w:p w14:paraId="16B1A4C3"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w:t>
      </w:r>
      <w:r>
        <w:rPr>
          <w:rFonts w:eastAsia="Times New Roman" w:cs="Times New Roman"/>
          <w:b/>
          <w:szCs w:val="24"/>
        </w:rPr>
        <w:t>κλαμάνης):</w:t>
      </w:r>
      <w:r>
        <w:rPr>
          <w:rFonts w:eastAsia="Times New Roman" w:cs="Times New Roman"/>
          <w:szCs w:val="24"/>
        </w:rPr>
        <w:t xml:space="preserve"> Κύριε Υπουργέ, έχετε τον λόγο. </w:t>
      </w:r>
    </w:p>
    <w:p w14:paraId="16B1A4C4"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Ευχαριστώ, κύριε Πρόεδρε. </w:t>
      </w:r>
    </w:p>
    <w:p w14:paraId="16B1A4C5"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Θέλω να ξεκινήσω από το εξής: Αυτή τη στιγμή που μιλάμε με βάση και την τελευταία απόφαση του Εθνικού Συμβο</w:t>
      </w:r>
      <w:r>
        <w:rPr>
          <w:rFonts w:eastAsia="Times New Roman" w:cs="Times New Roman"/>
          <w:szCs w:val="24"/>
        </w:rPr>
        <w:t xml:space="preserve">υλίου Ραδιοτηλεόρασης, το μόνο κανάλι το οποίο κατέχει νόμιμη άδεια είναι η Ελληνική Ραδιοφωνία Τηλεόραση, η ΕΡΤ. </w:t>
      </w:r>
    </w:p>
    <w:p w14:paraId="16B1A4C6"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Στην επίμαχη απόφαση του Συμβουλίου της Επικρατείας επαναλαμβάνεται η γνωστή νομολογία του, ότι τα κανάλια αυτή τη στιγμή λειτουργούν χωρίς ά</w:t>
      </w:r>
      <w:r>
        <w:rPr>
          <w:rFonts w:eastAsia="Times New Roman" w:cs="Times New Roman"/>
          <w:szCs w:val="24"/>
        </w:rPr>
        <w:t xml:space="preserve">δεια. Συνεπώς υπάρχει πάρα πολύ μεγάλη ανάγκη για ολοκλήρωση της </w:t>
      </w:r>
      <w:proofErr w:type="spellStart"/>
      <w:r>
        <w:rPr>
          <w:rFonts w:eastAsia="Times New Roman" w:cs="Times New Roman"/>
          <w:szCs w:val="24"/>
        </w:rPr>
        <w:t>αδειοδότησης</w:t>
      </w:r>
      <w:proofErr w:type="spellEnd"/>
      <w:r>
        <w:rPr>
          <w:rFonts w:eastAsia="Times New Roman" w:cs="Times New Roman"/>
          <w:szCs w:val="24"/>
        </w:rPr>
        <w:t xml:space="preserve"> μέσω διαγωνιστικής διαδικασίας. </w:t>
      </w:r>
    </w:p>
    <w:p w14:paraId="16B1A4C7"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Σχετικά με την τροπολογία για τις αμοιβές, κύριε Νικολόπουλε, νομίζω ότι καλώς κάναμε και διασφαλίσαμε ότι δεν θα υπάρξει μείωση του βιοτικού επι</w:t>
      </w:r>
      <w:r>
        <w:rPr>
          <w:rFonts w:eastAsia="Times New Roman" w:cs="Times New Roman"/>
          <w:szCs w:val="24"/>
        </w:rPr>
        <w:t>πέδου αυτών των ανθρώπων, ακριβώς επειδή δέχθηκαν να συμμετάσχουν στο Εθνικό Συμβούλιο Ραδιοτηλεόρασης.</w:t>
      </w:r>
    </w:p>
    <w:p w14:paraId="16B1A4C8"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b/>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 xml:space="preserve">εν ακούστηκε) </w:t>
      </w:r>
    </w:p>
    <w:p w14:paraId="16B1A4C9"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Σας παρακαλώ, κύριε Νικολόπουλε.</w:t>
      </w:r>
      <w:r>
        <w:rPr>
          <w:rFonts w:eastAsia="Times New Roman" w:cs="Times New Roman"/>
          <w:szCs w:val="24"/>
        </w:rPr>
        <w:t xml:space="preserve"> </w:t>
      </w:r>
    </w:p>
    <w:p w14:paraId="16B1A4CA"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Νικολόπουλε, είστε παλιός Βουλευτής. Μη με αναγκάσετε να παρέμβω ξανά!</w:t>
      </w:r>
    </w:p>
    <w:p w14:paraId="16B1A4CB"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Λίγη ζωντάνια, κύριε Πρόεδρε!</w:t>
      </w:r>
    </w:p>
    <w:p w14:paraId="16B1A4CC"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Αφήστε τα αυτά!</w:t>
      </w:r>
    </w:p>
    <w:p w14:paraId="16B1A4CD"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w:t>
      </w:r>
      <w:r>
        <w:rPr>
          <w:rFonts w:eastAsia="Times New Roman" w:cs="Times New Roman"/>
          <w:b/>
          <w:szCs w:val="24"/>
        </w:rPr>
        <w:t>ής, Τηλεπικοινωνιών και Ενημέρωσης):</w:t>
      </w:r>
      <w:r>
        <w:rPr>
          <w:rFonts w:eastAsia="Times New Roman" w:cs="Times New Roman"/>
          <w:szCs w:val="24"/>
        </w:rPr>
        <w:t xml:space="preserve"> Νομίζω ότι έχει κυλήσει πολύ νερό στο αυλάκι και μπορούμε αρχ</w:t>
      </w:r>
      <w:r>
        <w:rPr>
          <w:rFonts w:eastAsia="Times New Roman" w:cs="Times New Roman"/>
          <w:szCs w:val="24"/>
        </w:rPr>
        <w:t>ικά</w:t>
      </w:r>
      <w:r>
        <w:rPr>
          <w:rFonts w:eastAsia="Times New Roman" w:cs="Times New Roman"/>
          <w:szCs w:val="24"/>
        </w:rPr>
        <w:t xml:space="preserve"> να βγάλουμε κάποια συμπεράσματα και ως Σώμα αλλά και ο ελληνικός λαός. </w:t>
      </w:r>
    </w:p>
    <w:p w14:paraId="16B1A4CE"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Διότι στην προηγούμενη ερώτησή σας, κύριε Νικολόπουλε, συζητούσαμε για το “</w:t>
      </w:r>
      <w:r>
        <w:rPr>
          <w:rFonts w:eastAsia="Times New Roman" w:cs="Times New Roman"/>
          <w:szCs w:val="24"/>
          <w:lang w:val="en-US"/>
        </w:rPr>
        <w:t>S</w:t>
      </w:r>
      <w:r>
        <w:rPr>
          <w:rFonts w:eastAsia="Times New Roman" w:cs="Times New Roman"/>
          <w:szCs w:val="24"/>
          <w:lang w:val="en-US"/>
        </w:rPr>
        <w:t>urvivor</w:t>
      </w:r>
      <w:r>
        <w:rPr>
          <w:rFonts w:eastAsia="Times New Roman" w:cs="Times New Roman"/>
          <w:szCs w:val="24"/>
        </w:rPr>
        <w:t>”. Ποιος έχει τα δικαιώματα του “</w:t>
      </w:r>
      <w:r>
        <w:rPr>
          <w:rFonts w:eastAsia="Times New Roman" w:cs="Times New Roman"/>
          <w:szCs w:val="24"/>
          <w:lang w:val="en-US"/>
        </w:rPr>
        <w:t>S</w:t>
      </w:r>
      <w:r>
        <w:rPr>
          <w:rFonts w:eastAsia="Times New Roman" w:cs="Times New Roman"/>
          <w:szCs w:val="24"/>
          <w:lang w:val="en-US"/>
        </w:rPr>
        <w:t>urvivor</w:t>
      </w:r>
      <w:r>
        <w:rPr>
          <w:rFonts w:eastAsia="Times New Roman" w:cs="Times New Roman"/>
          <w:szCs w:val="24"/>
        </w:rPr>
        <w:t xml:space="preserve">”; Ο περιβόητος Τούρκος </w:t>
      </w:r>
      <w:proofErr w:type="spellStart"/>
      <w:r>
        <w:rPr>
          <w:rFonts w:eastAsia="Times New Roman" w:cs="Times New Roman"/>
          <w:szCs w:val="24"/>
        </w:rPr>
        <w:t>καναλάρχης</w:t>
      </w:r>
      <w:proofErr w:type="spellEnd"/>
      <w:r>
        <w:rPr>
          <w:rFonts w:eastAsia="Times New Roman" w:cs="Times New Roman"/>
          <w:szCs w:val="24"/>
        </w:rPr>
        <w:t>!</w:t>
      </w:r>
    </w:p>
    <w:p w14:paraId="16B1A4CF"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Αυτός που θα φέρνατε!</w:t>
      </w:r>
    </w:p>
    <w:p w14:paraId="16B1A4D0"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Τον περιβόητο Τούρκο </w:t>
      </w:r>
      <w:proofErr w:type="spellStart"/>
      <w:r>
        <w:rPr>
          <w:rFonts w:eastAsia="Times New Roman" w:cs="Times New Roman"/>
          <w:szCs w:val="24"/>
        </w:rPr>
        <w:t>καναλάρχη</w:t>
      </w:r>
      <w:proofErr w:type="spellEnd"/>
      <w:r>
        <w:rPr>
          <w:rFonts w:eastAsia="Times New Roman" w:cs="Times New Roman"/>
          <w:szCs w:val="24"/>
        </w:rPr>
        <w:t xml:space="preserve"> θα έφερνε ο ομιλώ</w:t>
      </w:r>
      <w:r>
        <w:rPr>
          <w:rFonts w:eastAsia="Times New Roman" w:cs="Times New Roman"/>
          <w:szCs w:val="24"/>
        </w:rPr>
        <w:t xml:space="preserve">ν σε συμφωνία μάλιστα με τον </w:t>
      </w:r>
      <w:proofErr w:type="spellStart"/>
      <w:r>
        <w:rPr>
          <w:rFonts w:eastAsia="Times New Roman" w:cs="Times New Roman"/>
          <w:szCs w:val="24"/>
        </w:rPr>
        <w:t>Ερντογάν</w:t>
      </w:r>
      <w:proofErr w:type="spellEnd"/>
      <w:r>
        <w:rPr>
          <w:rFonts w:eastAsia="Times New Roman" w:cs="Times New Roman"/>
          <w:szCs w:val="24"/>
        </w:rPr>
        <w:t xml:space="preserve">, για να ανοίξει κανάλι στην Ελλάδα! Αυτό ήταν το αφήγημα κάποιων τηλεοπτικών σταθμών. </w:t>
      </w:r>
    </w:p>
    <w:p w14:paraId="16B1A4D1"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Βεβαίως είναι να γελάς και να κλαις ταυτόχρονα, αλλά δυστυχώς εδώ είμαστε. </w:t>
      </w:r>
    </w:p>
    <w:p w14:paraId="16B1A4D2"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Καλά δεν ήταν μόνο αυτ</w:t>
      </w:r>
      <w:r>
        <w:rPr>
          <w:rFonts w:eastAsia="Times New Roman" w:cs="Times New Roman"/>
          <w:szCs w:val="24"/>
        </w:rPr>
        <w:t>ό, ήταν και άλλο!</w:t>
      </w:r>
    </w:p>
    <w:p w14:paraId="16B1A4D3"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ΠΑΠΠΑΣ (Υπουργός Ψηφιακής Πολιτικής, Τηλεπικοινωνιών και Ενημέρωσης):</w:t>
      </w:r>
      <w:r>
        <w:rPr>
          <w:rFonts w:eastAsia="Times New Roman" w:cs="Times New Roman"/>
          <w:szCs w:val="24"/>
        </w:rPr>
        <w:t xml:space="preserve"> Κύριε Πρόεδρε, μη χρησιμοποιείτε τη θεσμική σας ιδιότητα</w:t>
      </w:r>
      <w:r>
        <w:rPr>
          <w:rFonts w:eastAsia="Times New Roman" w:cs="Times New Roman"/>
          <w:szCs w:val="24"/>
        </w:rPr>
        <w:t>,</w:t>
      </w:r>
      <w:r>
        <w:rPr>
          <w:rFonts w:eastAsia="Times New Roman" w:cs="Times New Roman"/>
          <w:szCs w:val="24"/>
        </w:rPr>
        <w:t xml:space="preserve"> για να παρεμβαίνετε επί της ουσίας. </w:t>
      </w:r>
    </w:p>
    <w:p w14:paraId="16B1A4D4"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Αυτό που ήθελα να πω, όμως, είναι ότι ακριβώς επειδή έχει κυλήσει πολύ νερό στο αυλάκι, νομίζω ότι το Εθνικό Συμβούλιο Ραδιοτηλεόρασης έχει πάρει και τις σχετικές απαντήσεις για τις δυνατότητες του τηλεοπτικού φάσματος και εκπομπής από την Εθνική Επιτροπή </w:t>
      </w:r>
      <w:r>
        <w:rPr>
          <w:rFonts w:eastAsia="Times New Roman" w:cs="Times New Roman"/>
          <w:szCs w:val="24"/>
        </w:rPr>
        <w:t xml:space="preserve">Τηλεπικοινωνιών και Ταχυδρομείων και τα στελέχη της έχουν τοποθετηθεί και έχουν τοποθετηθεί και άλλοι ειδικοί για τις δυνατότητες και τον αριθμό των καναλιών που μπορούν να υπάρχουν. </w:t>
      </w:r>
    </w:p>
    <w:p w14:paraId="16B1A4D5"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Κατά τη γνώμη μας ο διαγωνισμός έπρεπε να γίνει εχθές. Και αυτό διότι αυ</w:t>
      </w:r>
      <w:r>
        <w:rPr>
          <w:rFonts w:eastAsia="Times New Roman" w:cs="Times New Roman"/>
          <w:szCs w:val="24"/>
        </w:rPr>
        <w:t>τή τη στιγμή που μιλάμε</w:t>
      </w:r>
      <w:r>
        <w:rPr>
          <w:rFonts w:eastAsia="Times New Roman" w:cs="Times New Roman"/>
          <w:szCs w:val="24"/>
        </w:rPr>
        <w:t>,</w:t>
      </w:r>
      <w:r>
        <w:rPr>
          <w:rFonts w:eastAsia="Times New Roman" w:cs="Times New Roman"/>
          <w:szCs w:val="24"/>
        </w:rPr>
        <w:t xml:space="preserve"> υπάρχουν οι υποδομές. Το ελληνικό </w:t>
      </w:r>
      <w:r>
        <w:rPr>
          <w:rFonts w:eastAsia="Times New Roman" w:cs="Times New Roman"/>
          <w:szCs w:val="24"/>
        </w:rPr>
        <w:t>δ</w:t>
      </w:r>
      <w:r>
        <w:rPr>
          <w:rFonts w:eastAsia="Times New Roman" w:cs="Times New Roman"/>
          <w:szCs w:val="24"/>
        </w:rPr>
        <w:t>ημόσιο έχει αναπτύξει και την τεχνογνωσία, έχει και τους ανθρώπους, όχι στο Υπουργείο μου αλλά αυτούς οι οποίοι έχουν κάνει και άλλους διαγωνισμούς και μας βοήθησαν και εμάς. Τους προηγούμενους δι</w:t>
      </w:r>
      <w:r>
        <w:rPr>
          <w:rFonts w:eastAsia="Times New Roman" w:cs="Times New Roman"/>
          <w:szCs w:val="24"/>
        </w:rPr>
        <w:t xml:space="preserve">αγωνισμούς τους έχει κάνει η Εθνική Επιτροπή Τηλεπικοινωνιών και αυτοί βοήθησαν και τον διαγωνισμό του Αυγούστου του περασμένου έτους. </w:t>
      </w:r>
    </w:p>
    <w:p w14:paraId="16B1A4D6"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Άρα νομίζω ότι υπάρχουν οι υποδομές και θέλω να πιστεύω ότι υπάρχει και η διάθεση για να ολοκληρωθεί γρήγορα η διαδικασί</w:t>
      </w:r>
      <w:r>
        <w:rPr>
          <w:rFonts w:eastAsia="Times New Roman" w:cs="Times New Roman"/>
          <w:szCs w:val="24"/>
        </w:rPr>
        <w:t xml:space="preserve">α. </w:t>
      </w:r>
    </w:p>
    <w:p w14:paraId="16B1A4D7"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Ευχαριστούμε. Ήσασταν άψογος στον χρόνο. </w:t>
      </w:r>
    </w:p>
    <w:p w14:paraId="16B1A4D8"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Κύριε Νικολόπουλε, έχετε τον λόγο για τη δευτερολογία σας για τρία λεπτά. Σας είχα βάλει τεσσεράμισι λεπτά στην </w:t>
      </w:r>
      <w:proofErr w:type="spellStart"/>
      <w:r>
        <w:rPr>
          <w:rFonts w:eastAsia="Times New Roman" w:cs="Times New Roman"/>
          <w:szCs w:val="24"/>
        </w:rPr>
        <w:t>πρωτολογία</w:t>
      </w:r>
      <w:proofErr w:type="spellEnd"/>
      <w:r>
        <w:rPr>
          <w:rFonts w:eastAsia="Times New Roman" w:cs="Times New Roman"/>
          <w:szCs w:val="24"/>
        </w:rPr>
        <w:t xml:space="preserve"> σας αντί για δύο.</w:t>
      </w:r>
    </w:p>
    <w:p w14:paraId="16B1A4D9"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Απορία </w:t>
      </w:r>
      <w:proofErr w:type="spellStart"/>
      <w:r>
        <w:rPr>
          <w:rFonts w:eastAsia="Times New Roman" w:cs="Times New Roman"/>
          <w:szCs w:val="24"/>
        </w:rPr>
        <w:t>ψάλτου</w:t>
      </w:r>
      <w:proofErr w:type="spellEnd"/>
      <w:r>
        <w:rPr>
          <w:rFonts w:eastAsia="Times New Roman" w:cs="Times New Roman"/>
          <w:szCs w:val="24"/>
        </w:rPr>
        <w:t xml:space="preserve"> </w:t>
      </w:r>
      <w:proofErr w:type="spellStart"/>
      <w:r>
        <w:rPr>
          <w:rFonts w:eastAsia="Times New Roman" w:cs="Times New Roman"/>
          <w:szCs w:val="24"/>
        </w:rPr>
        <w:t>βήξ</w:t>
      </w:r>
      <w:proofErr w:type="spellEnd"/>
      <w:r>
        <w:rPr>
          <w:rFonts w:eastAsia="Times New Roman" w:cs="Times New Roman"/>
          <w:szCs w:val="24"/>
        </w:rPr>
        <w:t>! Λέμε: «Πότε θα γίνει, κύριε Παππά;» και λέει</w:t>
      </w:r>
      <w:r>
        <w:rPr>
          <w:rFonts w:eastAsia="Times New Roman" w:cs="Times New Roman"/>
          <w:szCs w:val="24"/>
        </w:rPr>
        <w:t>:</w:t>
      </w:r>
      <w:r>
        <w:rPr>
          <w:rFonts w:eastAsia="Times New Roman" w:cs="Times New Roman"/>
          <w:szCs w:val="24"/>
        </w:rPr>
        <w:t xml:space="preserve"> «μείνετε ήσυχοι, όλα καλά!» Εντάξει καταλάβαμε. Του </w:t>
      </w:r>
      <w:r>
        <w:rPr>
          <w:rFonts w:eastAsia="Times New Roman" w:cs="Times New Roman"/>
          <w:szCs w:val="24"/>
        </w:rPr>
        <w:t>«α</w:t>
      </w:r>
      <w:r>
        <w:rPr>
          <w:rFonts w:eastAsia="Times New Roman" w:cs="Times New Roman"/>
          <w:szCs w:val="24"/>
        </w:rPr>
        <w:t xml:space="preserve">γίου </w:t>
      </w:r>
      <w:r>
        <w:rPr>
          <w:rFonts w:eastAsia="Times New Roman" w:cs="Times New Roman"/>
          <w:szCs w:val="24"/>
        </w:rPr>
        <w:t>π</w:t>
      </w:r>
      <w:r>
        <w:rPr>
          <w:rFonts w:eastAsia="Times New Roman" w:cs="Times New Roman"/>
          <w:szCs w:val="24"/>
        </w:rPr>
        <w:t>οτέ</w:t>
      </w:r>
      <w:r>
        <w:rPr>
          <w:rFonts w:eastAsia="Times New Roman" w:cs="Times New Roman"/>
          <w:szCs w:val="24"/>
        </w:rPr>
        <w:t>»</w:t>
      </w:r>
      <w:r>
        <w:rPr>
          <w:rFonts w:eastAsia="Times New Roman" w:cs="Times New Roman"/>
          <w:szCs w:val="24"/>
        </w:rPr>
        <w:t>!</w:t>
      </w:r>
    </w:p>
    <w:p w14:paraId="16B1A4DA"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Κύριε Υπουργέ, πρέπει να βάλετε τέλος και σε αυτό το σήριαλ και στο μονοπώλιο των αυθαίρετων μετρήσεων της τηλεθέασης της «</w:t>
      </w:r>
      <w:r>
        <w:rPr>
          <w:rFonts w:eastAsia="Times New Roman" w:cs="Times New Roman"/>
          <w:szCs w:val="24"/>
          <w:lang w:val="en-US"/>
        </w:rPr>
        <w:t>AGB</w:t>
      </w:r>
      <w:r>
        <w:rPr>
          <w:rFonts w:eastAsia="Times New Roman" w:cs="Times New Roman"/>
          <w:szCs w:val="24"/>
        </w:rPr>
        <w:t>-</w:t>
      </w:r>
      <w:r>
        <w:rPr>
          <w:rFonts w:eastAsia="Times New Roman" w:cs="Times New Roman"/>
          <w:szCs w:val="24"/>
          <w:lang w:val="en-US"/>
        </w:rPr>
        <w:t>NIELSEN</w:t>
      </w:r>
      <w:r>
        <w:rPr>
          <w:rFonts w:eastAsia="Times New Roman" w:cs="Times New Roman"/>
          <w:szCs w:val="24"/>
        </w:rPr>
        <w:t>», ν</w:t>
      </w:r>
      <w:r>
        <w:rPr>
          <w:rFonts w:eastAsia="Times New Roman" w:cs="Times New Roman"/>
          <w:szCs w:val="24"/>
        </w:rPr>
        <w:t>α μη συνεχίσετε και εσείς, όπως και όλοι οι προκάτοχοί σας, να επιτρέπετε να γίνεται αυτό το παιχνίδι</w:t>
      </w:r>
      <w:r>
        <w:rPr>
          <w:rFonts w:eastAsia="Times New Roman" w:cs="Times New Roman"/>
          <w:szCs w:val="24"/>
        </w:rPr>
        <w:t>,</w:t>
      </w:r>
      <w:r>
        <w:rPr>
          <w:rFonts w:eastAsia="Times New Roman" w:cs="Times New Roman"/>
          <w:szCs w:val="24"/>
        </w:rPr>
        <w:t xml:space="preserve"> που γίνεται εκεί με το διαφημιστικό χρήμα, κρατικό ή ιδιωτικό. </w:t>
      </w:r>
    </w:p>
    <w:p w14:paraId="16B1A4DB"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Γνωρίζετε, λοιπόν, ότι ο σημερινός Αναπληρωτής Υπουργός Δικαιοσύνης, ο Παπαγγελόπουλος, ε</w:t>
      </w:r>
      <w:r>
        <w:rPr>
          <w:rFonts w:eastAsia="Times New Roman" w:cs="Times New Roman"/>
          <w:szCs w:val="24"/>
        </w:rPr>
        <w:t>ίχε παραγγείλει διενέργεια σχετικής εισαγγελικής έρευνας για το πώς γίνονται οι μετρήσεις. Γιατί εκεί να δείτε τι γίνεται με τα πακέτα, κύριε Παππά μου. Ποια ΑΕΠΙ; Όμως πού είναι το ΣΔΟΕ και όλα αυτά;</w:t>
      </w:r>
    </w:p>
    <w:p w14:paraId="16B1A4DC"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από το 2009 η </w:t>
      </w:r>
      <w:r>
        <w:rPr>
          <w:rFonts w:eastAsia="Times New Roman" w:cs="Times New Roman"/>
          <w:szCs w:val="24"/>
        </w:rPr>
        <w:t xml:space="preserve">επιτροπή </w:t>
      </w:r>
      <w:r>
        <w:rPr>
          <w:rFonts w:eastAsia="Times New Roman" w:cs="Times New Roman"/>
          <w:szCs w:val="24"/>
        </w:rPr>
        <w:t>που ελέγχει τις μ</w:t>
      </w:r>
      <w:r>
        <w:rPr>
          <w:rFonts w:eastAsia="Times New Roman" w:cs="Times New Roman"/>
          <w:szCs w:val="24"/>
        </w:rPr>
        <w:t>ετρήσεις τηλεθέασης λέει ότι δεν κάνει μετρήσεις, γιατί την εποχή των μνημονίων δεν έχουν λεφτά. Και επειδή δεν έχουν λεφτά, δεν ελέγχει κανένας. Το ακούτε, κύριε Τασούλα; Δεν ελέγχει κανένας!</w:t>
      </w:r>
    </w:p>
    <w:p w14:paraId="16B1A4DD"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Και ο κ. Παππάς τα βάζει με θηρία, αλλά κάνει τον τροχονόμο. Δε</w:t>
      </w:r>
      <w:r>
        <w:rPr>
          <w:rFonts w:eastAsia="Times New Roman" w:cs="Times New Roman"/>
          <w:szCs w:val="24"/>
        </w:rPr>
        <w:t>ν βλέπει, δεν ακούει!</w:t>
      </w:r>
    </w:p>
    <w:p w14:paraId="16B1A4DE"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Κύριε Παππά, λοιπόν, κοιτάξτε: Μη νομίζετε ότι οι πολίτες και εδώ συνάδελφοί σας μένουν άπραγοι. Για το συγκεκριμένο που σας λέω σήμερα στις 12.30΄ έχουμε ραντεβού με την Εισαγγελία και αυτή είναι η μηνυτήρια αναφορά για το «πάρτι» πο</w:t>
      </w:r>
      <w:r>
        <w:rPr>
          <w:rFonts w:eastAsia="Times New Roman" w:cs="Times New Roman"/>
          <w:szCs w:val="24"/>
        </w:rPr>
        <w:t xml:space="preserve">υ γίνεται με τις </w:t>
      </w:r>
      <w:proofErr w:type="spellStart"/>
      <w:r>
        <w:rPr>
          <w:rFonts w:eastAsia="Times New Roman" w:cs="Times New Roman"/>
          <w:szCs w:val="24"/>
        </w:rPr>
        <w:t>τηλεμετρήσεις</w:t>
      </w:r>
      <w:proofErr w:type="spellEnd"/>
      <w:r>
        <w:rPr>
          <w:rFonts w:eastAsia="Times New Roman" w:cs="Times New Roman"/>
          <w:szCs w:val="24"/>
        </w:rPr>
        <w:t xml:space="preserve">, την οποία και θα καταθέσω. </w:t>
      </w:r>
    </w:p>
    <w:p w14:paraId="16B1A4DF"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Νικολόπουλος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 xml:space="preserve">του Τμήματος Γραμματείας της Διεύθυνσης Στενογραφίας και Πρακτικών της Βουλής) </w:t>
      </w:r>
    </w:p>
    <w:p w14:paraId="16B1A4E0" w14:textId="77777777" w:rsidR="00E93311" w:rsidRDefault="006736A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Ειλικρινά, το Μαξίμου δεν ακούει; Δεν ξέρει τι γίνεται; Δεν θα πάρει καμμιά πρωτοβουλία; </w:t>
      </w:r>
    </w:p>
    <w:p w14:paraId="16B1A4E1" w14:textId="77777777" w:rsidR="00E93311" w:rsidRDefault="006736A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Κλείνοντας, θέλω να σας παρακαλέσω, αν θέλετε, τουλάχιστον δώστε μου σήμερα αυτή</w:t>
      </w:r>
      <w:r>
        <w:rPr>
          <w:rFonts w:eastAsia="Times New Roman" w:cs="Times New Roman"/>
          <w:szCs w:val="24"/>
        </w:rPr>
        <w:t>ν</w:t>
      </w:r>
      <w:r>
        <w:rPr>
          <w:rFonts w:eastAsia="Times New Roman" w:cs="Times New Roman"/>
          <w:szCs w:val="24"/>
        </w:rPr>
        <w:t xml:space="preserve"> την </w:t>
      </w:r>
      <w:r>
        <w:rPr>
          <w:rFonts w:eastAsia="Times New Roman" w:cs="Times New Roman"/>
          <w:szCs w:val="24"/>
        </w:rPr>
        <w:t>απάντηση: Θα έχει καμμιά τύχη η μηνυτήρια αναφορά του Χριστιανοδημοκρατικού Κόμματος εναντίον των μελών του ΕΣΡ, που επιτρέπουν να εκπέμπουν παράνομα οι τηλεοπτικοί σταθμοί; Εδώ σας είχα ρωτήσει -όχι από πίσω που βγαίνουν και λένε εκεί κάτι παλιοί φίλοι μο</w:t>
      </w:r>
      <w:r>
        <w:rPr>
          <w:rFonts w:eastAsia="Times New Roman" w:cs="Times New Roman"/>
          <w:szCs w:val="24"/>
        </w:rPr>
        <w:t xml:space="preserve">υ- επίσημα: «Κύριε Παππά, τι λέει η Νομική Υπηρεσία; Έχουν ποινικές ευθύνες αυτοί, ή επειδή είναι ανεξάρτητοι, είναι και ανεξέλεγκτοι;». Θα μας απαντήσετε, λοιπόν; </w:t>
      </w:r>
      <w:r>
        <w:rPr>
          <w:rFonts w:eastAsia="Times New Roman" w:cs="Times New Roman"/>
          <w:szCs w:val="24"/>
        </w:rPr>
        <w:lastRenderedPageBreak/>
        <w:t>Ρωτήσατε; Μου είπατε τότε ότι θα ρωτήσετε και θα μου πείτε. Θα μου πείτε, λοιπόν; Για να δού</w:t>
      </w:r>
      <w:r>
        <w:rPr>
          <w:rFonts w:eastAsia="Times New Roman" w:cs="Times New Roman"/>
          <w:szCs w:val="24"/>
        </w:rPr>
        <w:t xml:space="preserve">με. Και με την </w:t>
      </w:r>
      <w:r>
        <w:rPr>
          <w:rFonts w:eastAsia="Times New Roman" w:cs="Times New Roman"/>
          <w:szCs w:val="24"/>
        </w:rPr>
        <w:t>«</w:t>
      </w:r>
      <w:r>
        <w:rPr>
          <w:rFonts w:eastAsia="Times New Roman" w:cs="Times New Roman"/>
          <w:szCs w:val="24"/>
          <w:lang w:val="en-US"/>
        </w:rPr>
        <w:t>AGB</w:t>
      </w:r>
      <w:r>
        <w:rPr>
          <w:rFonts w:eastAsia="Times New Roman" w:cs="Times New Roman"/>
          <w:szCs w:val="24"/>
        </w:rPr>
        <w:t>»</w:t>
      </w:r>
      <w:r>
        <w:rPr>
          <w:rFonts w:eastAsia="Times New Roman" w:cs="Times New Roman"/>
          <w:szCs w:val="24"/>
        </w:rPr>
        <w:t xml:space="preserve"> θα αφήσετε όλα αυτά να γίνονται; </w:t>
      </w:r>
    </w:p>
    <w:p w14:paraId="16B1A4E2" w14:textId="77777777" w:rsidR="00E93311" w:rsidRDefault="006736A2">
      <w:pPr>
        <w:tabs>
          <w:tab w:val="left" w:pos="0"/>
          <w:tab w:val="left" w:pos="567"/>
          <w:tab w:val="left" w:pos="2738"/>
          <w:tab w:val="center" w:pos="4753"/>
          <w:tab w:val="left" w:pos="5723"/>
        </w:tabs>
        <w:spacing w:after="0" w:line="600" w:lineRule="auto"/>
        <w:ind w:firstLine="709"/>
        <w:jc w:val="both"/>
        <w:rPr>
          <w:rFonts w:eastAsia="Times New Roman" w:cs="Times New Roman"/>
          <w:szCs w:val="24"/>
        </w:rPr>
      </w:pPr>
      <w:r>
        <w:rPr>
          <w:rFonts w:eastAsia="Times New Roman" w:cs="Times New Roman"/>
          <w:szCs w:val="24"/>
        </w:rPr>
        <w:t xml:space="preserve">Τελειώνοντας, καταθέτω -είμαι σίγουρος ότι ο κύριος Πρόεδρος θα το δει, καθώς και ο κ. </w:t>
      </w:r>
      <w:proofErr w:type="spellStart"/>
      <w:r>
        <w:rPr>
          <w:rFonts w:eastAsia="Times New Roman" w:cs="Times New Roman"/>
          <w:szCs w:val="24"/>
        </w:rPr>
        <w:t>Γιακουμάτος</w:t>
      </w:r>
      <w:proofErr w:type="spellEnd"/>
      <w:r>
        <w:rPr>
          <w:rFonts w:eastAsia="Times New Roman" w:cs="Times New Roman"/>
          <w:szCs w:val="24"/>
        </w:rPr>
        <w:t xml:space="preserve"> που το ζήτησε- εδώ πέρα τι γίνεται, λοιπόν και με αυτό το αλισβερίσι που είπατε. </w:t>
      </w:r>
    </w:p>
    <w:p w14:paraId="16B1A4E3" w14:textId="77777777" w:rsidR="00E93311" w:rsidRDefault="006736A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φέρατε εσείς τον</w:t>
      </w:r>
      <w:r>
        <w:rPr>
          <w:rFonts w:eastAsia="Times New Roman" w:cs="Times New Roman"/>
          <w:szCs w:val="24"/>
        </w:rPr>
        <w:t xml:space="preserve"> Τούρκο ούτε ο Αλέξης Τσίπρας, όπως έλεγε ο κ. Αλαφούζος, αλλά να τος ο «Δούρειος Ίππος»! Και λέει ότι επειδή θα «μπει μέσα» 10 εκατομμύρια -και δεν είναι δικά μου αυτά που καταθέτω- ίσως ο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να «τα βρει» στα 12 εκατομμύρια και ίσως έτσι να μπει ο Τού</w:t>
      </w:r>
      <w:r>
        <w:rPr>
          <w:rFonts w:eastAsia="Times New Roman" w:cs="Times New Roman"/>
          <w:szCs w:val="24"/>
        </w:rPr>
        <w:t xml:space="preserve">ρκος μέσα συνέταιρος, να αγοράσει ένα μεγάλο κομμάτι του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μπαίνοντας έτσι στην ελληνική τηλεοπτική αγορά, όπως πάντα ήθελε. Μόνο που δεν τον έβαλε –λέει- ο φίλος του ο Αλέξης, αλλά ο «Δούρειος Ίππος» του «</w:t>
      </w:r>
      <w:r>
        <w:rPr>
          <w:rFonts w:eastAsia="Times New Roman" w:cs="Times New Roman"/>
          <w:szCs w:val="24"/>
          <w:lang w:val="en-US"/>
        </w:rPr>
        <w:t>Survivor</w:t>
      </w:r>
      <w:r>
        <w:rPr>
          <w:rFonts w:eastAsia="Times New Roman" w:cs="Times New Roman"/>
          <w:szCs w:val="24"/>
        </w:rPr>
        <w:t xml:space="preserve">». </w:t>
      </w:r>
    </w:p>
    <w:p w14:paraId="16B1A4E4"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Σας τα καταθέτω για όποιον έχει </w:t>
      </w:r>
      <w:r>
        <w:rPr>
          <w:rFonts w:eastAsia="Times New Roman" w:cs="Times New Roman"/>
          <w:szCs w:val="24"/>
        </w:rPr>
        <w:t xml:space="preserve">όρεξη και διάθεση να δει τι γίνεται και αν το Μαξίμου ακούει, πάει καλά, αλλιώς, κακό του κεφαλιού του! </w:t>
      </w:r>
    </w:p>
    <w:p w14:paraId="16B1A4E5"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Νικολόπουλος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w:t>
      </w:r>
      <w:r>
        <w:rPr>
          <w:rFonts w:eastAsia="Times New Roman" w:cs="Times New Roman"/>
          <w:szCs w:val="24"/>
        </w:rPr>
        <w:t>μματείας της Διεύθυνσης Στενογραφίας και Πρακτικών της Βουλής)</w:t>
      </w:r>
    </w:p>
    <w:p w14:paraId="16B1A4E6" w14:textId="77777777" w:rsidR="00E93311" w:rsidRDefault="006736A2">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Ορίστε, κύριε Υπουργέ, έχετε τον λόγο. </w:t>
      </w:r>
    </w:p>
    <w:p w14:paraId="16B1A4E7" w14:textId="77777777" w:rsidR="00E93311" w:rsidRDefault="006736A2">
      <w:pPr>
        <w:spacing w:after="0" w:line="600" w:lineRule="auto"/>
        <w:ind w:firstLine="720"/>
        <w:jc w:val="both"/>
        <w:rPr>
          <w:rFonts w:eastAsia="Times New Roman"/>
          <w:szCs w:val="24"/>
        </w:rPr>
      </w:pPr>
      <w:r>
        <w:rPr>
          <w:rFonts w:eastAsia="Times New Roman"/>
          <w:b/>
          <w:szCs w:val="24"/>
        </w:rPr>
        <w:lastRenderedPageBreak/>
        <w:t xml:space="preserve">ΝΙΚΟΛΑΟΣ ΠΑΠΠΑΣ (Υπουργός Ψηφιακής Πολιτικής, Τηλεπικοινωνιών και Ενημέρωσης): </w:t>
      </w:r>
      <w:r>
        <w:rPr>
          <w:rFonts w:eastAsia="Times New Roman"/>
          <w:szCs w:val="24"/>
        </w:rPr>
        <w:t xml:space="preserve">Ένα λεπτό θα ήθελα να μιλήσω μόνο, κύριε </w:t>
      </w:r>
      <w:r>
        <w:rPr>
          <w:rFonts w:eastAsia="Times New Roman"/>
          <w:szCs w:val="24"/>
        </w:rPr>
        <w:t xml:space="preserve">Πρόεδρε. </w:t>
      </w:r>
    </w:p>
    <w:p w14:paraId="16B1A4E8" w14:textId="77777777" w:rsidR="00E93311" w:rsidRDefault="006736A2">
      <w:pPr>
        <w:spacing w:after="0" w:line="600" w:lineRule="auto"/>
        <w:ind w:firstLine="720"/>
        <w:jc w:val="both"/>
        <w:rPr>
          <w:rFonts w:eastAsia="Times New Roman"/>
          <w:szCs w:val="24"/>
        </w:rPr>
      </w:pPr>
      <w:r>
        <w:rPr>
          <w:rFonts w:eastAsia="Times New Roman"/>
          <w:szCs w:val="24"/>
        </w:rPr>
        <w:t xml:space="preserve">Επαναλαμβάνω ότι το Εθνικό Συμβούλιο Ραδιοτηλεόρασης έχει την απόλυτη στήριξή μας και όχι μόνο στα λόγια, αλλά και στην υλικοτεχνική υποδομή. Και αυτό αφορά και τις αμοιβές των μελών του Εθνικού Συμβουλίου Ραδιοτηλεόρασης και την ενίσχυσή του με </w:t>
      </w:r>
      <w:r>
        <w:rPr>
          <w:rFonts w:eastAsia="Times New Roman"/>
          <w:szCs w:val="24"/>
        </w:rPr>
        <w:t xml:space="preserve">προσωπικό. </w:t>
      </w:r>
    </w:p>
    <w:p w14:paraId="16B1A4E9" w14:textId="77777777" w:rsidR="00E93311" w:rsidRDefault="006736A2">
      <w:pPr>
        <w:spacing w:after="0" w:line="600" w:lineRule="auto"/>
        <w:ind w:firstLine="720"/>
        <w:jc w:val="both"/>
        <w:rPr>
          <w:rFonts w:eastAsia="Times New Roman"/>
          <w:szCs w:val="24"/>
        </w:rPr>
      </w:pPr>
      <w:r>
        <w:rPr>
          <w:rFonts w:eastAsia="Times New Roman"/>
          <w:szCs w:val="24"/>
        </w:rPr>
        <w:t>Κάναμε αναλυτική κουβέντα, όταν πήγαμε για να τους παραδώσουμε το λογισμικό, το οποίο είχα την ευκαιρία να σας παρουσιάσω στην προηγούμενή μου τοποθέτηση. Συζητήσαμε και για το προσωπικό, συζητήσαμε και για τον προϋπολογισμό του Εθνικού Συμβουλ</w:t>
      </w:r>
      <w:r>
        <w:rPr>
          <w:rFonts w:eastAsia="Times New Roman"/>
          <w:szCs w:val="24"/>
        </w:rPr>
        <w:t xml:space="preserve">ίου Ραδιοτηλεόρασης, ο οποίος θα πρέπει τουλάχιστον να διπλασιαστεί, για να μπορούν να κάνουν τη δουλειά τους. </w:t>
      </w:r>
    </w:p>
    <w:p w14:paraId="16B1A4EA" w14:textId="77777777" w:rsidR="00E93311" w:rsidRDefault="006736A2">
      <w:pPr>
        <w:spacing w:after="0" w:line="600" w:lineRule="auto"/>
        <w:ind w:firstLine="720"/>
        <w:jc w:val="both"/>
        <w:rPr>
          <w:rFonts w:eastAsia="Times New Roman"/>
          <w:szCs w:val="24"/>
        </w:rPr>
      </w:pPr>
      <w:r>
        <w:rPr>
          <w:rFonts w:eastAsia="Times New Roman"/>
          <w:szCs w:val="24"/>
        </w:rPr>
        <w:t>Ε</w:t>
      </w:r>
      <w:r>
        <w:rPr>
          <w:rFonts w:eastAsia="Times New Roman"/>
          <w:szCs w:val="24"/>
        </w:rPr>
        <w:t xml:space="preserve">κτός αυτού έχουμε παραδώσει εδώ και καιρό τη μελέτη μηχανισμών δημοπρασίας για τη χορήγηση τηλεοπτικών αδειών, του Οικονομικού Πανεπιστημίου, τη μελέτη προσδιορισμού ελάχιστης τιμής διαγωνισμού από την εταιρεία </w:t>
      </w:r>
      <w:r>
        <w:rPr>
          <w:rFonts w:eastAsia="Times New Roman"/>
          <w:szCs w:val="24"/>
        </w:rPr>
        <w:t>«</w:t>
      </w:r>
      <w:r>
        <w:rPr>
          <w:rFonts w:eastAsia="Times New Roman"/>
          <w:szCs w:val="24"/>
          <w:lang w:val="en-US"/>
        </w:rPr>
        <w:t>DELOITTE</w:t>
      </w:r>
      <w:r>
        <w:rPr>
          <w:rFonts w:eastAsia="Times New Roman"/>
          <w:szCs w:val="24"/>
        </w:rPr>
        <w:t>»</w:t>
      </w:r>
      <w:r>
        <w:rPr>
          <w:rFonts w:eastAsia="Times New Roman"/>
          <w:szCs w:val="24"/>
        </w:rPr>
        <w:t>, τις οδηγίες για τη διεξαγωγή δημο</w:t>
      </w:r>
      <w:r>
        <w:rPr>
          <w:rFonts w:eastAsia="Times New Roman"/>
          <w:szCs w:val="24"/>
        </w:rPr>
        <w:t xml:space="preserve">πρασίας και βεβαίως, έχουμε και τη δυνατότητα να έχουμε πλέον ως </w:t>
      </w:r>
      <w:r>
        <w:rPr>
          <w:rFonts w:eastAsia="Times New Roman"/>
          <w:szCs w:val="24"/>
        </w:rPr>
        <w:t xml:space="preserve">δημόσιο </w:t>
      </w:r>
      <w:r>
        <w:rPr>
          <w:rFonts w:eastAsia="Times New Roman"/>
          <w:szCs w:val="24"/>
        </w:rPr>
        <w:t xml:space="preserve">ένα προσωπικό το οποίο είναι εκπαιδευμένο στη διεξαγωγή της δημοπρασίας. Συνεπώς, </w:t>
      </w:r>
      <w:r>
        <w:rPr>
          <w:rFonts w:eastAsia="Times New Roman"/>
          <w:szCs w:val="24"/>
        </w:rPr>
        <w:lastRenderedPageBreak/>
        <w:t>υπάρχει και όλη η υποδομή για να προχωρήσει γρήγορα αυτός ο διαγωνισμός.</w:t>
      </w:r>
    </w:p>
    <w:p w14:paraId="16B1A4EB" w14:textId="77777777" w:rsidR="00E93311" w:rsidRDefault="006736A2">
      <w:pPr>
        <w:spacing w:after="0" w:line="600" w:lineRule="auto"/>
        <w:ind w:firstLine="720"/>
        <w:jc w:val="both"/>
        <w:rPr>
          <w:rFonts w:eastAsia="Times New Roman"/>
          <w:szCs w:val="24"/>
        </w:rPr>
      </w:pPr>
      <w:r>
        <w:rPr>
          <w:rFonts w:eastAsia="Times New Roman"/>
          <w:szCs w:val="24"/>
        </w:rPr>
        <w:t>Κύριε Νικολόπουλε, ουδείς εί</w:t>
      </w:r>
      <w:r>
        <w:rPr>
          <w:rFonts w:eastAsia="Times New Roman"/>
          <w:szCs w:val="24"/>
        </w:rPr>
        <w:t xml:space="preserve">ναι υπεράνω του νόμου. Ούτε εσείς, ούτε εμείς, ούτε τα μέλη των ανεξαρτήτων αρχών. </w:t>
      </w:r>
    </w:p>
    <w:p w14:paraId="16B1A4EC" w14:textId="77777777" w:rsidR="00E93311" w:rsidRDefault="006736A2">
      <w:pPr>
        <w:spacing w:after="0"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 xml:space="preserve">Γιατί δεν προχωράει; Περιμένουν να πέσει η Κυβέρνηση; </w:t>
      </w:r>
    </w:p>
    <w:p w14:paraId="16B1A4ED" w14:textId="77777777" w:rsidR="00E93311" w:rsidRDefault="006736A2">
      <w:pPr>
        <w:spacing w:after="0" w:line="600" w:lineRule="auto"/>
        <w:ind w:firstLine="720"/>
        <w:jc w:val="both"/>
        <w:rPr>
          <w:rFonts w:eastAsia="Times New Roman"/>
          <w:szCs w:val="24"/>
        </w:rPr>
      </w:pPr>
      <w:r>
        <w:rPr>
          <w:rFonts w:eastAsia="Times New Roman"/>
          <w:b/>
          <w:szCs w:val="24"/>
        </w:rPr>
        <w:t xml:space="preserve">ΝΙΚΟΛΑΟΣ ΠΑΠΠΑΣ (Υπουργός Ψηφιακής Πολιτικής, Τηλεπικοινωνιών και Ενημέρωσης): </w:t>
      </w:r>
      <w:r>
        <w:rPr>
          <w:rFonts w:eastAsia="Times New Roman"/>
          <w:szCs w:val="24"/>
        </w:rPr>
        <w:t xml:space="preserve">Επιτρέψτε μου, σας παρακαλώ. </w:t>
      </w:r>
    </w:p>
    <w:p w14:paraId="16B1A4EE" w14:textId="77777777" w:rsidR="00E93311" w:rsidRDefault="006736A2">
      <w:pPr>
        <w:spacing w:after="0" w:line="600" w:lineRule="auto"/>
        <w:ind w:firstLine="720"/>
        <w:jc w:val="both"/>
        <w:rPr>
          <w:rFonts w:eastAsia="Times New Roman"/>
          <w:szCs w:val="24"/>
        </w:rPr>
      </w:pPr>
      <w:r>
        <w:rPr>
          <w:rFonts w:eastAsia="Times New Roman"/>
          <w:szCs w:val="24"/>
        </w:rPr>
        <w:t>Τα μέλη των ανεξαρτήτων αρχών οφείλουν να εφαρμόζουν την κείμενη νομοθεσία.</w:t>
      </w:r>
    </w:p>
    <w:p w14:paraId="16B1A4EF" w14:textId="77777777" w:rsidR="00E93311" w:rsidRDefault="006736A2">
      <w:pPr>
        <w:spacing w:after="0"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 xml:space="preserve">Άμα δεν το κάνουν; </w:t>
      </w:r>
    </w:p>
    <w:p w14:paraId="16B1A4F0" w14:textId="77777777" w:rsidR="00E93311" w:rsidRDefault="006736A2">
      <w:pPr>
        <w:spacing w:after="0" w:line="600" w:lineRule="auto"/>
        <w:ind w:firstLine="720"/>
        <w:jc w:val="both"/>
        <w:rPr>
          <w:rFonts w:eastAsia="Times New Roman"/>
          <w:szCs w:val="24"/>
        </w:rPr>
      </w:pPr>
      <w:r>
        <w:rPr>
          <w:rFonts w:eastAsia="Times New Roman"/>
          <w:b/>
          <w:szCs w:val="24"/>
        </w:rPr>
        <w:t xml:space="preserve">ΝΙΚΟΛΑΟΣ ΠΑΠΠΑΣ (Υπουργός Ψηφιακής Πολιτικής, Τηλεπικοινωνιών και Ενημέρωσης): </w:t>
      </w:r>
      <w:r>
        <w:rPr>
          <w:rFonts w:eastAsia="Times New Roman"/>
          <w:szCs w:val="24"/>
        </w:rPr>
        <w:t>Νομίζω ότι καθένας είναι υπε</w:t>
      </w:r>
      <w:r>
        <w:rPr>
          <w:rFonts w:eastAsia="Times New Roman"/>
          <w:szCs w:val="24"/>
        </w:rPr>
        <w:t xml:space="preserve">ύθυνος για τις πράξεις του. </w:t>
      </w:r>
    </w:p>
    <w:p w14:paraId="16B1A4F1" w14:textId="77777777" w:rsidR="00E93311" w:rsidRDefault="006736A2">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Ωραία.</w:t>
      </w:r>
    </w:p>
    <w:p w14:paraId="16B1A4F2" w14:textId="77777777" w:rsidR="00E93311" w:rsidRDefault="006736A2">
      <w:pPr>
        <w:spacing w:after="0" w:line="600" w:lineRule="auto"/>
        <w:ind w:firstLine="720"/>
        <w:jc w:val="both"/>
        <w:rPr>
          <w:rFonts w:eastAsia="Times New Roman"/>
          <w:szCs w:val="24"/>
        </w:rPr>
      </w:pPr>
      <w:r>
        <w:rPr>
          <w:rFonts w:eastAsia="Times New Roman"/>
          <w:szCs w:val="24"/>
        </w:rPr>
        <w:t xml:space="preserve">Κύριε Παππά, ευχαριστούμε πολύ. </w:t>
      </w:r>
    </w:p>
    <w:p w14:paraId="16B1A4F3" w14:textId="77777777" w:rsidR="00E93311" w:rsidRDefault="006736A2">
      <w:pPr>
        <w:spacing w:after="0" w:line="600" w:lineRule="auto"/>
        <w:ind w:firstLine="720"/>
        <w:jc w:val="both"/>
        <w:rPr>
          <w:rFonts w:eastAsia="Times New Roman"/>
          <w:b/>
          <w:szCs w:val="24"/>
        </w:rPr>
      </w:pPr>
      <w:r>
        <w:rPr>
          <w:rFonts w:eastAsia="Times New Roman"/>
          <w:szCs w:val="24"/>
        </w:rPr>
        <w:t>Εάν δεν σας ξαναδούμε στη Βουλή μέχρι την Τετάρτη -εννοώ σε κοινοβουλευτικό έλεγχο- καλό Πάσχα και σε εσάς!</w:t>
      </w:r>
      <w:r>
        <w:rPr>
          <w:rFonts w:eastAsia="Times New Roman"/>
          <w:b/>
          <w:szCs w:val="24"/>
        </w:rPr>
        <w:t xml:space="preserve"> </w:t>
      </w:r>
    </w:p>
    <w:p w14:paraId="16B1A4F4" w14:textId="77777777" w:rsidR="00E93311" w:rsidRDefault="006736A2">
      <w:pPr>
        <w:spacing w:after="0"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Να πάμε μαζί για το Άγ</w:t>
      </w:r>
      <w:r>
        <w:rPr>
          <w:rFonts w:eastAsia="Times New Roman"/>
          <w:szCs w:val="24"/>
        </w:rPr>
        <w:t>ιο Φως!</w:t>
      </w:r>
    </w:p>
    <w:p w14:paraId="16B1A4F5" w14:textId="77777777" w:rsidR="00E93311" w:rsidRDefault="006736A2">
      <w:pPr>
        <w:spacing w:after="0"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Η Βουλευτής κ. Ευαγγελία (Εύη) Καρακώστα ζητεί άδεια απουσίας στο εξωτερικό από 8 </w:t>
      </w:r>
      <w:r>
        <w:rPr>
          <w:rFonts w:eastAsia="Times New Roman"/>
          <w:szCs w:val="24"/>
        </w:rPr>
        <w:t>Απριλίου έως</w:t>
      </w:r>
      <w:r>
        <w:rPr>
          <w:rFonts w:eastAsia="Times New Roman"/>
          <w:szCs w:val="24"/>
        </w:rPr>
        <w:t xml:space="preserve"> 23 Απριλίου 2017. Υπάρχει σχετική επιστολή της. Η Βουλή εγκρίνει; </w:t>
      </w:r>
    </w:p>
    <w:p w14:paraId="16B1A4F6" w14:textId="77777777" w:rsidR="00E93311" w:rsidRDefault="006736A2">
      <w:pPr>
        <w:spacing w:after="0" w:line="600" w:lineRule="auto"/>
        <w:ind w:firstLine="720"/>
        <w:jc w:val="both"/>
        <w:rPr>
          <w:rFonts w:eastAsia="Times New Roman"/>
          <w:szCs w:val="24"/>
        </w:rPr>
      </w:pPr>
      <w:r>
        <w:rPr>
          <w:rFonts w:eastAsia="Times New Roman"/>
          <w:b/>
          <w:szCs w:val="24"/>
        </w:rPr>
        <w:t xml:space="preserve">ΟΛΟΙ ΟΙ </w:t>
      </w:r>
      <w:r>
        <w:rPr>
          <w:rFonts w:eastAsia="Times New Roman"/>
          <w:b/>
          <w:szCs w:val="24"/>
        </w:rPr>
        <w:t xml:space="preserve">ΒΟΥΛΕΥΤΕΣ: </w:t>
      </w:r>
      <w:r>
        <w:rPr>
          <w:rFonts w:eastAsia="Times New Roman"/>
          <w:szCs w:val="24"/>
        </w:rPr>
        <w:t xml:space="preserve">Μάλιστα, μάλιστα. </w:t>
      </w:r>
    </w:p>
    <w:p w14:paraId="16B1A4F7" w14:textId="77777777" w:rsidR="00E93311" w:rsidRDefault="006736A2">
      <w:pPr>
        <w:spacing w:after="0" w:line="600" w:lineRule="auto"/>
        <w:ind w:firstLine="720"/>
        <w:jc w:val="both"/>
        <w:rPr>
          <w:rFonts w:eastAsia="Times New Roman"/>
          <w:szCs w:val="24"/>
        </w:rPr>
      </w:pPr>
      <w:r>
        <w:rPr>
          <w:rFonts w:eastAsia="Times New Roman"/>
          <w:b/>
          <w:szCs w:val="24"/>
        </w:rPr>
        <w:t>ΠΡΟΕΔΡΕΥΩΝ (Νικ</w:t>
      </w:r>
      <w:r>
        <w:rPr>
          <w:rFonts w:eastAsia="Times New Roman"/>
          <w:b/>
          <w:szCs w:val="24"/>
        </w:rPr>
        <w:t xml:space="preserve">ήτας Κακλαμάνης): </w:t>
      </w:r>
      <w:r>
        <w:rPr>
          <w:rFonts w:eastAsia="Times New Roman"/>
          <w:szCs w:val="24"/>
        </w:rPr>
        <w:t xml:space="preserve">Συνεπώς η </w:t>
      </w:r>
      <w:r>
        <w:rPr>
          <w:rFonts w:eastAsia="Times New Roman"/>
          <w:szCs w:val="24"/>
        </w:rPr>
        <w:t xml:space="preserve">Βουλή ενέκρινε τη ζητηθείσα άδεια. </w:t>
      </w:r>
    </w:p>
    <w:p w14:paraId="16B1A4F8" w14:textId="77777777" w:rsidR="00E93311" w:rsidRDefault="006736A2">
      <w:pPr>
        <w:spacing w:after="0" w:line="600" w:lineRule="auto"/>
        <w:ind w:firstLine="720"/>
        <w:jc w:val="both"/>
        <w:rPr>
          <w:rFonts w:eastAsia="Times New Roman"/>
          <w:szCs w:val="24"/>
        </w:rPr>
      </w:pPr>
      <w:r>
        <w:rPr>
          <w:rFonts w:eastAsia="Times New Roman"/>
          <w:szCs w:val="24"/>
        </w:rPr>
        <w:t xml:space="preserve">Προχωράμε τώρα σε τέσσερις ερωτήσεις, στις οποίες θα απαντήσει ο Αναπληρωτής Υπουργός Περιβάλλοντος και Ενέργειας κ. Σωκράτης </w:t>
      </w:r>
      <w:proofErr w:type="spellStart"/>
      <w:r>
        <w:rPr>
          <w:rFonts w:eastAsia="Times New Roman"/>
          <w:szCs w:val="24"/>
        </w:rPr>
        <w:t>Φάμελλος</w:t>
      </w:r>
      <w:proofErr w:type="spellEnd"/>
      <w:r>
        <w:rPr>
          <w:rFonts w:eastAsia="Times New Roman"/>
          <w:szCs w:val="24"/>
        </w:rPr>
        <w:t xml:space="preserve">, που είναι παρών. </w:t>
      </w:r>
    </w:p>
    <w:p w14:paraId="16B1A4F9" w14:textId="77777777" w:rsidR="00E93311" w:rsidRDefault="006736A2">
      <w:pPr>
        <w:spacing w:after="0" w:line="600" w:lineRule="auto"/>
        <w:ind w:firstLine="720"/>
        <w:jc w:val="both"/>
        <w:rPr>
          <w:rFonts w:eastAsia="Times New Roman" w:cs="Times New Roman"/>
          <w:szCs w:val="24"/>
        </w:rPr>
      </w:pPr>
      <w:r>
        <w:rPr>
          <w:rFonts w:eastAsia="Times New Roman"/>
          <w:szCs w:val="24"/>
        </w:rPr>
        <w:t>Θ</w:t>
      </w:r>
      <w:r>
        <w:rPr>
          <w:rFonts w:eastAsia="Times New Roman"/>
          <w:szCs w:val="24"/>
        </w:rPr>
        <w:t xml:space="preserve">α συζητηθεί η τρίτη </w:t>
      </w:r>
      <w:r>
        <w:rPr>
          <w:rFonts w:eastAsia="Times New Roman" w:cs="Times New Roman"/>
          <w:szCs w:val="24"/>
        </w:rPr>
        <w:t>με αριθμό 675/31-</w:t>
      </w:r>
      <w:r>
        <w:rPr>
          <w:rFonts w:eastAsia="Times New Roman" w:cs="Times New Roman"/>
          <w:szCs w:val="24"/>
        </w:rPr>
        <w:t xml:space="preserve">3-2017 επίκαιρη ερώτηση δεύτερου κύκλου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Περιβάλλοντος και Ενέργειας,</w:t>
      </w:r>
      <w:r w:rsidDel="005C4E2C">
        <w:rPr>
          <w:rFonts w:eastAsia="Times New Roman" w:cs="Times New Roman"/>
          <w:szCs w:val="24"/>
        </w:rPr>
        <w:t xml:space="preserve"> </w:t>
      </w:r>
      <w:r>
        <w:rPr>
          <w:rFonts w:eastAsia="Times New Roman" w:cs="Times New Roman"/>
          <w:szCs w:val="24"/>
        </w:rPr>
        <w:t xml:space="preserve">σχετικά με το σοβαρό πρόβλημα επιβίωσης χιλίων οικογενειών στο </w:t>
      </w:r>
      <w:r>
        <w:rPr>
          <w:rFonts w:eastAsia="Times New Roman" w:cs="Times New Roman"/>
          <w:szCs w:val="24"/>
        </w:rPr>
        <w:t xml:space="preserve">νότιο </w:t>
      </w:r>
      <w:r>
        <w:rPr>
          <w:rFonts w:eastAsia="Times New Roman" w:cs="Times New Roman"/>
          <w:szCs w:val="24"/>
        </w:rPr>
        <w:t>Πήλιο.</w:t>
      </w:r>
    </w:p>
    <w:p w14:paraId="16B1A4FA"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Μπουκώρε</w:t>
      </w:r>
      <w:proofErr w:type="spellEnd"/>
      <w:r>
        <w:rPr>
          <w:rFonts w:eastAsia="Times New Roman" w:cs="Times New Roman"/>
          <w:szCs w:val="24"/>
        </w:rPr>
        <w:t>, έχετε</w:t>
      </w:r>
      <w:r>
        <w:rPr>
          <w:rFonts w:eastAsia="Times New Roman" w:cs="Times New Roman"/>
          <w:szCs w:val="24"/>
        </w:rPr>
        <w:t xml:space="preserve"> τον λόγο</w:t>
      </w:r>
      <w:r>
        <w:rPr>
          <w:rFonts w:eastAsia="Times New Roman" w:cs="Times New Roman"/>
          <w:szCs w:val="24"/>
        </w:rPr>
        <w:t xml:space="preserve"> για να αναπτύξετε την επίκαιρη </w:t>
      </w:r>
      <w:r>
        <w:rPr>
          <w:rFonts w:eastAsia="Times New Roman" w:cs="Times New Roman"/>
          <w:szCs w:val="24"/>
        </w:rPr>
        <w:t>ερώτηση.</w:t>
      </w:r>
      <w:r>
        <w:rPr>
          <w:rFonts w:eastAsia="Times New Roman" w:cs="Times New Roman"/>
          <w:szCs w:val="24"/>
        </w:rPr>
        <w:t xml:space="preserve"> </w:t>
      </w:r>
    </w:p>
    <w:p w14:paraId="16B1A4FB" w14:textId="77777777" w:rsidR="00E93311" w:rsidRDefault="006736A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Ευχαριστώ πολύ, κύριε Πρόεδρε. </w:t>
      </w:r>
    </w:p>
    <w:p w14:paraId="16B1A4FC" w14:textId="77777777" w:rsidR="00E93311" w:rsidRDefault="006736A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θα ήθελα να σας καταστήσω κοινωνό ενός μεγάλου προβλήματος που έχει προκύψει στο </w:t>
      </w:r>
      <w:r>
        <w:rPr>
          <w:rFonts w:eastAsia="Times New Roman" w:cs="Times New Roman"/>
          <w:szCs w:val="24"/>
        </w:rPr>
        <w:t xml:space="preserve">νότιο </w:t>
      </w:r>
      <w:r>
        <w:rPr>
          <w:rFonts w:eastAsia="Times New Roman" w:cs="Times New Roman"/>
          <w:szCs w:val="24"/>
        </w:rPr>
        <w:t xml:space="preserve">Πήλιο τον τελευταίο χρόνο. Εκεί οι κάτοικοι -και ιδιαίτερα στις κοινότητες Καλαμακίου, Συκής και </w:t>
      </w:r>
      <w:proofErr w:type="spellStart"/>
      <w:r>
        <w:rPr>
          <w:rFonts w:eastAsia="Times New Roman" w:cs="Times New Roman"/>
          <w:szCs w:val="24"/>
        </w:rPr>
        <w:t>Νεοχωρίου</w:t>
      </w:r>
      <w:proofErr w:type="spellEnd"/>
      <w:r>
        <w:rPr>
          <w:rFonts w:eastAsia="Times New Roman" w:cs="Times New Roman"/>
          <w:szCs w:val="24"/>
        </w:rPr>
        <w:t xml:space="preserve">- ασχολούνται σχεδόν αποκλειστικά με την εξόρυξη της εξαιρετικής ποιότητας </w:t>
      </w:r>
      <w:r>
        <w:rPr>
          <w:rFonts w:eastAsia="Times New Roman" w:cs="Times New Roman"/>
          <w:szCs w:val="24"/>
        </w:rPr>
        <w:lastRenderedPageBreak/>
        <w:t xml:space="preserve">πέτρας </w:t>
      </w:r>
      <w:proofErr w:type="spellStart"/>
      <w:r>
        <w:rPr>
          <w:rFonts w:eastAsia="Times New Roman" w:cs="Times New Roman"/>
          <w:szCs w:val="24"/>
        </w:rPr>
        <w:t>Πηλίου</w:t>
      </w:r>
      <w:proofErr w:type="spellEnd"/>
      <w:r>
        <w:rPr>
          <w:rFonts w:eastAsia="Times New Roman" w:cs="Times New Roman"/>
          <w:szCs w:val="24"/>
        </w:rPr>
        <w:t>, αλλά εδώ και έναν χρόνο αδυνατούν να εργαστούν, χωρίς να είν</w:t>
      </w:r>
      <w:r>
        <w:rPr>
          <w:rFonts w:eastAsia="Times New Roman" w:cs="Times New Roman"/>
          <w:szCs w:val="24"/>
        </w:rPr>
        <w:t xml:space="preserve">αι οι ίδιοι υπεύθυνοι. </w:t>
      </w:r>
    </w:p>
    <w:p w14:paraId="16B1A4FD"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Όπως προβλέπει η νομοθεσία, οι ίδιοι προχώρησαν στη σύσταση συνεταιρισμών, αλλά οι αναγκαίες μελέτες -και κυρίως οι περιβαλλοντικές- δεν έχουν ολοκληρωθεί, με αποτέλεσμα να μένουν χωρίς κα</w:t>
      </w:r>
      <w:r>
        <w:rPr>
          <w:rFonts w:eastAsia="Times New Roman" w:cs="Times New Roman"/>
          <w:szCs w:val="24"/>
        </w:rPr>
        <w:t>μ</w:t>
      </w:r>
      <w:r>
        <w:rPr>
          <w:rFonts w:eastAsia="Times New Roman" w:cs="Times New Roman"/>
          <w:szCs w:val="24"/>
        </w:rPr>
        <w:t>μία πρόσοδο εκατοντάδες οικογένειες στη συγ</w:t>
      </w:r>
      <w:r>
        <w:rPr>
          <w:rFonts w:eastAsia="Times New Roman" w:cs="Times New Roman"/>
          <w:szCs w:val="24"/>
        </w:rPr>
        <w:t xml:space="preserve">κεκριμένη περιοχή. Τον τελευταίο καιρό έχουν ξεκινήσει και κάποιες κινητοποιήσεις προκειμένου να κινητοποιήσουν τους αρμόδιους φορείς για την επίλυση του ζητήματος. </w:t>
      </w:r>
    </w:p>
    <w:p w14:paraId="16B1A4FE"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Αν ληφθεί υπ’ </w:t>
      </w:r>
      <w:proofErr w:type="spellStart"/>
      <w:r>
        <w:rPr>
          <w:rFonts w:eastAsia="Times New Roman" w:cs="Times New Roman"/>
          <w:szCs w:val="24"/>
        </w:rPr>
        <w:t>όψιν</w:t>
      </w:r>
      <w:proofErr w:type="spellEnd"/>
      <w:r>
        <w:rPr>
          <w:rFonts w:eastAsia="Times New Roman" w:cs="Times New Roman"/>
          <w:szCs w:val="24"/>
        </w:rPr>
        <w:t xml:space="preserve"> ότι η συγκεκριμένη περιοχή δεν διαθέτει και κανένα άλλο αγροτικό εισόδη</w:t>
      </w:r>
      <w:r>
        <w:rPr>
          <w:rFonts w:eastAsia="Times New Roman" w:cs="Times New Roman"/>
          <w:szCs w:val="24"/>
        </w:rPr>
        <w:t xml:space="preserve">μα και μάλιστα η ελαιοκαλλιέργεια, η οποία είναι συμπληρωματική του εισοδήματός τους, φέτος έχει πληγεί λόγω των καιρικών συνθηκών, αντιλαμβανόμαστε ότι όλες αυτές οι οικογένειες στο </w:t>
      </w:r>
      <w:r>
        <w:rPr>
          <w:rFonts w:eastAsia="Times New Roman" w:cs="Times New Roman"/>
          <w:szCs w:val="24"/>
        </w:rPr>
        <w:t xml:space="preserve">νότιο </w:t>
      </w:r>
      <w:r>
        <w:rPr>
          <w:rFonts w:eastAsia="Times New Roman" w:cs="Times New Roman"/>
          <w:szCs w:val="24"/>
        </w:rPr>
        <w:t xml:space="preserve">Πήλιο κινδυνεύουν να μείνουν για δεύτερη χρονιά χωρίς εισόδημα. </w:t>
      </w:r>
    </w:p>
    <w:p w14:paraId="16B1A4FF"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Βε</w:t>
      </w:r>
      <w:r>
        <w:rPr>
          <w:rFonts w:eastAsia="Times New Roman" w:cs="Times New Roman"/>
          <w:szCs w:val="24"/>
        </w:rPr>
        <w:t xml:space="preserve">βαίως υπεύθυνος για την εκπόνηση των μελετών είναι ο </w:t>
      </w:r>
      <w:r>
        <w:rPr>
          <w:rFonts w:eastAsia="Times New Roman" w:cs="Times New Roman"/>
          <w:szCs w:val="24"/>
        </w:rPr>
        <w:t>δήμος</w:t>
      </w:r>
      <w:r>
        <w:rPr>
          <w:rFonts w:eastAsia="Times New Roman" w:cs="Times New Roman"/>
          <w:szCs w:val="24"/>
        </w:rPr>
        <w:t>, ο οποίος πληροφορούμαι ότι επικαλείται και μία οικονομική αδυναμία. Ωστόσο μετά την απαγόρευση εξόρυξης υλικού, η Επιθεώρηση Μεταλλείων Βορείου Ελλάδος υποβάλλει μηνύσεις και τρέμουν όλοι αυτοί οι</w:t>
      </w:r>
      <w:r>
        <w:rPr>
          <w:rFonts w:eastAsia="Times New Roman" w:cs="Times New Roman"/>
          <w:szCs w:val="24"/>
        </w:rPr>
        <w:t xml:space="preserve"> παραγωγοί, οι οποίοι είναι άνθρωποι χαμηλών εισοδημάτων, στην ιδέα ότι θα κληθούν να πληρώσουν πρόστιμα 10 και 15 χιλιάδων ευρώ, που αντιστοιχούν στο ετήσιο εισόδημά τους.</w:t>
      </w:r>
    </w:p>
    <w:p w14:paraId="16B1A500"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Σήμερα, κύριε Υπουργέ, μετά από επιστολή που απέστειλαν σε όλους τους Βουλευτές Μαγ</w:t>
      </w:r>
      <w:r>
        <w:rPr>
          <w:rFonts w:eastAsia="Times New Roman" w:cs="Times New Roman"/>
          <w:szCs w:val="24"/>
        </w:rPr>
        <w:t xml:space="preserve">νησίας οι λατόμοι του </w:t>
      </w:r>
      <w:r>
        <w:rPr>
          <w:rFonts w:eastAsia="Times New Roman" w:cs="Times New Roman"/>
          <w:szCs w:val="24"/>
        </w:rPr>
        <w:t xml:space="preserve">νοτίου </w:t>
      </w:r>
      <w:proofErr w:type="spellStart"/>
      <w:r>
        <w:rPr>
          <w:rFonts w:eastAsia="Times New Roman" w:cs="Times New Roman"/>
          <w:szCs w:val="24"/>
        </w:rPr>
        <w:t>Πηλίου</w:t>
      </w:r>
      <w:proofErr w:type="spellEnd"/>
      <w:r>
        <w:rPr>
          <w:rFonts w:eastAsia="Times New Roman" w:cs="Times New Roman"/>
          <w:szCs w:val="24"/>
        </w:rPr>
        <w:t xml:space="preserve"> σάς ζητούν να ενεργήσετε, ούτως ώστε να επιταχυνθούν οι διαδικασίες και προκειμένου να μη μείνουν για δεύτερη χρονιά χωρίς εισόδημα, το αίτημα που υποβάλλουν σε εσάς είναι, πρώτον, να εξετάσετε τη δυνατότητα παράτασης τω</w:t>
      </w:r>
      <w:r>
        <w:rPr>
          <w:rFonts w:eastAsia="Times New Roman" w:cs="Times New Roman"/>
          <w:szCs w:val="24"/>
        </w:rPr>
        <w:t>ν παλιών περιβαλλοντικών όρων, ώστε να μπορέσουν να μπουν στα λατομεία τους και, δεύτερον, να δείτε το ζήτημα με τις μηνύσεις και τα πρόστιμα, τα οποία είναι εξοντωτικού χαρακτήρα γι’ αυτούς τους ανθρώπους. Με αγωνία περιμένουν κάποια δική σας πρωτοβουλία.</w:t>
      </w:r>
      <w:r>
        <w:rPr>
          <w:rFonts w:eastAsia="Times New Roman" w:cs="Times New Roman"/>
          <w:szCs w:val="24"/>
        </w:rPr>
        <w:t xml:space="preserve"> </w:t>
      </w:r>
    </w:p>
    <w:p w14:paraId="16B1A501"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Βεβαίως, όπως είπαμε, για τον έλεγχο υπεύθυνη είναι η Επιθεώρηση Μεταλλείων Βορείου Ελλάδος. Για την εκπόνηση των μελετών είναι ο Δήμος Νοτίου </w:t>
      </w:r>
      <w:proofErr w:type="spellStart"/>
      <w:r>
        <w:rPr>
          <w:rFonts w:eastAsia="Times New Roman" w:cs="Times New Roman"/>
          <w:szCs w:val="24"/>
        </w:rPr>
        <w:t>Πηλίου</w:t>
      </w:r>
      <w:proofErr w:type="spellEnd"/>
      <w:r>
        <w:rPr>
          <w:rFonts w:eastAsia="Times New Roman" w:cs="Times New Roman"/>
          <w:szCs w:val="24"/>
        </w:rPr>
        <w:t>. Νομίζω, όμως, ότι εξ αντικειμένου εσείς θα έπρεπε να προσεγγίσετε το ζήτημα αυτό με τη δέουσα κοινωνική</w:t>
      </w:r>
      <w:r>
        <w:rPr>
          <w:rFonts w:eastAsia="Times New Roman" w:cs="Times New Roman"/>
          <w:szCs w:val="24"/>
        </w:rPr>
        <w:t xml:space="preserve"> ευαισθησία, προκειμένου αυτοί οι άνθρωποι να βρουν κάποιο εισόδημα για τις οικογένειές τους. </w:t>
      </w:r>
    </w:p>
    <w:p w14:paraId="16B1A502"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Θα επανέλθω με περισσότερα στοιχεία στη δευτερολογία μου, κύριε Υπουργέ. Θα ήθελα, όμως, να σας παρακαλέσω να δείτε το θέμα ως θέμα επείγοντος χαρακτήρα, διότι ε</w:t>
      </w:r>
      <w:r>
        <w:rPr>
          <w:rFonts w:eastAsia="Times New Roman" w:cs="Times New Roman"/>
          <w:szCs w:val="24"/>
        </w:rPr>
        <w:t>πί έναν χρόνο όλες αυτές οι οικογένειες παραμένουν χωρίς κανένα εισόδημα.</w:t>
      </w:r>
    </w:p>
    <w:p w14:paraId="16B1A503"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6B1A504"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Υπουργέ, έχετε τον λόγο.</w:t>
      </w:r>
    </w:p>
    <w:p w14:paraId="16B1A505"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Ευχαριστώ, κύριε </w:t>
      </w:r>
      <w:proofErr w:type="spellStart"/>
      <w:r>
        <w:rPr>
          <w:rFonts w:eastAsia="Times New Roman" w:cs="Times New Roman"/>
          <w:szCs w:val="24"/>
        </w:rPr>
        <w:t>Μπουκώρο</w:t>
      </w:r>
      <w:proofErr w:type="spellEnd"/>
      <w:r>
        <w:rPr>
          <w:rFonts w:eastAsia="Times New Roman" w:cs="Times New Roman"/>
          <w:szCs w:val="24"/>
        </w:rPr>
        <w:t xml:space="preserve">, για </w:t>
      </w:r>
      <w:r>
        <w:rPr>
          <w:rFonts w:eastAsia="Times New Roman" w:cs="Times New Roman"/>
          <w:szCs w:val="24"/>
        </w:rPr>
        <w:t>την ευκαιρία αυτής της συζήτησης.</w:t>
      </w:r>
    </w:p>
    <w:p w14:paraId="16B1A506"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Νομίζω ότι οφείλω να ενημερώσω την Εθνική Αντιπροσωπεία ότι έχουμε λάβει –εννοώ στο σύνολο, ως Κυβέρνηση και στο επίπεδο του κ. Σταθάκη και στο επίπεδο της κ. </w:t>
      </w:r>
      <w:proofErr w:type="spellStart"/>
      <w:r>
        <w:rPr>
          <w:rFonts w:eastAsia="Times New Roman" w:cs="Times New Roman"/>
          <w:szCs w:val="24"/>
        </w:rPr>
        <w:t>Παπανάτσιου</w:t>
      </w:r>
      <w:proofErr w:type="spellEnd"/>
      <w:r>
        <w:rPr>
          <w:rFonts w:eastAsia="Times New Roman" w:cs="Times New Roman"/>
          <w:szCs w:val="24"/>
        </w:rPr>
        <w:t xml:space="preserve">- υπομνήματα από τις ομάδες αυτές των παραγωγών και </w:t>
      </w:r>
      <w:r>
        <w:rPr>
          <w:rFonts w:eastAsia="Times New Roman" w:cs="Times New Roman"/>
          <w:szCs w:val="24"/>
        </w:rPr>
        <w:t>από τους συμπολίτες μας, που πράγματι αγωνιούν.</w:t>
      </w:r>
    </w:p>
    <w:p w14:paraId="16B1A507"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Εδώ θα είναι καλό να δούμε λίγο ποια είναι η ιστορική εξέλιξη του θέματος. Απ’ ό,τι βλέπω, η τελευταία </w:t>
      </w:r>
      <w:proofErr w:type="spellStart"/>
      <w:r>
        <w:rPr>
          <w:rFonts w:eastAsia="Times New Roman" w:cs="Times New Roman"/>
          <w:szCs w:val="24"/>
        </w:rPr>
        <w:t>αδειοδότηση</w:t>
      </w:r>
      <w:proofErr w:type="spellEnd"/>
      <w:r>
        <w:rPr>
          <w:rFonts w:eastAsia="Times New Roman" w:cs="Times New Roman"/>
          <w:szCs w:val="24"/>
        </w:rPr>
        <w:t xml:space="preserve"> είχε δοθεί το 2011, με χρόνο λήξης το 2014. Αξίζει να επισημάνω, κύριε Πρόεδρε, ότι μιλάμε γι</w:t>
      </w:r>
      <w:r>
        <w:rPr>
          <w:rFonts w:eastAsia="Times New Roman" w:cs="Times New Roman"/>
          <w:szCs w:val="24"/>
        </w:rPr>
        <w:t xml:space="preserve">α περιοχές οι οποίες είναι ενταγμένες και στο δίκτυο προστασίας της φύσης, το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έχουν ειδικό καθεστώς προστασίας δηλαδή, και ήταν γνωστό από το 2011 ότι οι άδειες αυτές λήγουν το 2014. </w:t>
      </w:r>
    </w:p>
    <w:p w14:paraId="16B1A508"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Μάλιστα απ’ ό,τι γνωρίζω -και πιθανώς και εσείς έχετε ενημερωθ</w:t>
      </w:r>
      <w:r>
        <w:rPr>
          <w:rFonts w:eastAsia="Times New Roman" w:cs="Times New Roman"/>
          <w:szCs w:val="24"/>
        </w:rPr>
        <w:t xml:space="preserve">εί- δεν υπήρχε καν η απαραίτητη νομική μορφή για την άσκηση της δραστηριότητας. Μέχρι τώρα, δηλαδή, αυτή η δραστηριότητα ασκούνταν με εκμετάλλευση από σωματεία του Αστικού Κώδικα, κάτι το οποίο προφανώς δεν ήταν επιτρεπτό. </w:t>
      </w:r>
      <w:r>
        <w:rPr>
          <w:rFonts w:eastAsia="Times New Roman" w:cs="Times New Roman"/>
          <w:szCs w:val="24"/>
        </w:rPr>
        <w:lastRenderedPageBreak/>
        <w:t>Μετά από τη γνώμη που έδωσαν τα Υ</w:t>
      </w:r>
      <w:r>
        <w:rPr>
          <w:rFonts w:eastAsia="Times New Roman" w:cs="Times New Roman"/>
          <w:szCs w:val="24"/>
        </w:rPr>
        <w:t xml:space="preserve">πουργεία μας το 2015 – 2016, ότι δηλαδή τα σωματεία δεν μπορεί να είναι συμβαλλόμενα μέρη και δεν μπορούν να έχουν εμπορική ιδιότητα, οι τοπικές κοινότητες επιτέλους, προχώρησαν στη σύσταση αστικών παραγωγικών συνεταιρισμών. </w:t>
      </w:r>
    </w:p>
    <w:p w14:paraId="16B1A509"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Εδώ και ένα</w:t>
      </w:r>
      <w:r>
        <w:rPr>
          <w:rFonts w:eastAsia="Times New Roman" w:cs="Times New Roman"/>
          <w:szCs w:val="24"/>
        </w:rPr>
        <w:t>ν χρόνο.</w:t>
      </w:r>
    </w:p>
    <w:p w14:paraId="16B1A50A"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Εδώ ξέρετε τι διαπιστώνω; Ότι τελικά αυτά τα δύο αυτά χρόνια που έχουμε εμείς την ευθύνη της διακυβέρνησης, επιλέχθηκαν να λυθούν όλα τα σοβαρά προβλήματα χρόνων. Είναι πράγματι</w:t>
      </w:r>
      <w:r>
        <w:rPr>
          <w:rFonts w:eastAsia="Times New Roman" w:cs="Times New Roman"/>
          <w:szCs w:val="24"/>
        </w:rPr>
        <w:t xml:space="preserve"> τραγικό να είναι γνωστό ότι οι άδειες λήγουν το 2014, να ασκούνται δραστηριότητες από τα σωματεία και η τότε Κυβέρνηση να μην έχει κάνει κα</w:t>
      </w:r>
      <w:r>
        <w:rPr>
          <w:rFonts w:eastAsia="Times New Roman" w:cs="Times New Roman"/>
          <w:szCs w:val="24"/>
        </w:rPr>
        <w:t>μ</w:t>
      </w:r>
      <w:r>
        <w:rPr>
          <w:rFonts w:eastAsia="Times New Roman" w:cs="Times New Roman"/>
          <w:szCs w:val="24"/>
        </w:rPr>
        <w:t>μία ενέργεια για να υποστηρίξει τους παραγωγούς. Παρά ταύτα, όμως, έχουμε ευθύνη απέναντι στην κοινωνία σήμερα.</w:t>
      </w:r>
    </w:p>
    <w:p w14:paraId="16B1A50B"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Ποια είναι η κατάσταση σήμερα; Για την περιοχή στο Καλαμάκι, περίπου </w:t>
      </w:r>
      <w:proofErr w:type="spellStart"/>
      <w:r>
        <w:rPr>
          <w:rFonts w:eastAsia="Times New Roman" w:cs="Times New Roman"/>
          <w:szCs w:val="24"/>
        </w:rPr>
        <w:t>εκατόν</w:t>
      </w:r>
      <w:proofErr w:type="spellEnd"/>
      <w:r>
        <w:rPr>
          <w:rFonts w:eastAsia="Times New Roman" w:cs="Times New Roman"/>
          <w:szCs w:val="24"/>
        </w:rPr>
        <w:t xml:space="preserve"> σαράντα εννέα </w:t>
      </w:r>
      <w:r>
        <w:rPr>
          <w:rFonts w:eastAsia="Times New Roman" w:cs="Times New Roman"/>
          <w:szCs w:val="24"/>
        </w:rPr>
        <w:t xml:space="preserve">στρεμμάτων, επ’ ευκαιρία και της δικής σας ερώτησης, ζητήσαμε το σύνολο των μελετών που υπάρχουν και βλέπω πράγματι ότι ο συμπληρωματικός φάκελος για την περιοχή </w:t>
      </w:r>
      <w:r>
        <w:rPr>
          <w:rFonts w:eastAsia="Times New Roman" w:cs="Times New Roman"/>
          <w:szCs w:val="24"/>
        </w:rPr>
        <w:t>«</w:t>
      </w:r>
      <w:r>
        <w:rPr>
          <w:rFonts w:eastAsia="Times New Roman" w:cs="Times New Roman"/>
          <w:szCs w:val="24"/>
          <w:lang w:val="en-US"/>
        </w:rPr>
        <w:t>NAT</w:t>
      </w:r>
      <w:r>
        <w:rPr>
          <w:rFonts w:eastAsia="Times New Roman" w:cs="Times New Roman"/>
          <w:szCs w:val="24"/>
          <w:lang w:val="en-US"/>
        </w:rPr>
        <w:t>URA</w:t>
      </w:r>
      <w:r>
        <w:rPr>
          <w:rFonts w:eastAsia="Times New Roman" w:cs="Times New Roman"/>
          <w:szCs w:val="24"/>
        </w:rPr>
        <w:t>»</w:t>
      </w:r>
      <w:r>
        <w:rPr>
          <w:rFonts w:eastAsia="Times New Roman" w:cs="Times New Roman"/>
          <w:szCs w:val="24"/>
        </w:rPr>
        <w:t xml:space="preserve"> έγινε το 2011, όπως ανέφερα προηγουμένως.</w:t>
      </w:r>
    </w:p>
    <w:p w14:paraId="16B1A50C"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Κατατέθηκε τελικά φάκελος για ανανέωση περιβαλλοντικών όρων και έκδοση ΑΕΠΟ στο Καλαμάκι, στις 30-10-2015. Αυτό είναι, αν θέλετε, και το </w:t>
      </w:r>
      <w:r>
        <w:rPr>
          <w:rFonts w:eastAsia="Times New Roman" w:cs="Times New Roman"/>
          <w:szCs w:val="24"/>
        </w:rPr>
        <w:lastRenderedPageBreak/>
        <w:t xml:space="preserve">βασικό στοιχείο εκκίνησης διαδικασίας. Στο δε </w:t>
      </w:r>
      <w:proofErr w:type="spellStart"/>
      <w:r>
        <w:rPr>
          <w:rFonts w:eastAsia="Times New Roman" w:cs="Times New Roman"/>
          <w:szCs w:val="24"/>
        </w:rPr>
        <w:t>Νεοχώρι</w:t>
      </w:r>
      <w:proofErr w:type="spellEnd"/>
      <w:r>
        <w:rPr>
          <w:rFonts w:eastAsia="Times New Roman" w:cs="Times New Roman"/>
          <w:szCs w:val="24"/>
        </w:rPr>
        <w:t xml:space="preserve"> η έκταση είναι </w:t>
      </w:r>
      <w:r>
        <w:rPr>
          <w:rFonts w:eastAsia="Times New Roman" w:cs="Times New Roman"/>
          <w:szCs w:val="24"/>
        </w:rPr>
        <w:t>τετ</w:t>
      </w:r>
      <w:r>
        <w:rPr>
          <w:rFonts w:eastAsia="Times New Roman" w:cs="Times New Roman"/>
          <w:szCs w:val="24"/>
        </w:rPr>
        <w:t>ρακόσια ενενήντα ενν</w:t>
      </w:r>
      <w:r>
        <w:rPr>
          <w:rFonts w:eastAsia="Times New Roman" w:cs="Times New Roman"/>
          <w:szCs w:val="24"/>
        </w:rPr>
        <w:t>έ</w:t>
      </w:r>
      <w:r>
        <w:rPr>
          <w:rFonts w:eastAsia="Times New Roman" w:cs="Times New Roman"/>
          <w:szCs w:val="24"/>
        </w:rPr>
        <w:t>α</w:t>
      </w:r>
      <w:r>
        <w:rPr>
          <w:rFonts w:eastAsia="Times New Roman" w:cs="Times New Roman"/>
          <w:szCs w:val="24"/>
        </w:rPr>
        <w:t xml:space="preserve"> στρέμματα. Νομίζω ότι και εδώ έχουμε συμπληρωματικά στοιχεία, λόγω της περιοχής </w:t>
      </w:r>
      <w:r>
        <w:rPr>
          <w:rFonts w:eastAsia="Times New Roman" w:cs="Times New Roman"/>
          <w:szCs w:val="24"/>
        </w:rPr>
        <w:t>«</w:t>
      </w:r>
      <w:r>
        <w:rPr>
          <w:rFonts w:eastAsia="Times New Roman" w:cs="Times New Roman"/>
          <w:szCs w:val="24"/>
          <w:lang w:val="en-GB"/>
        </w:rPr>
        <w:t>NATURA</w:t>
      </w:r>
      <w:r>
        <w:rPr>
          <w:rFonts w:eastAsia="Times New Roman" w:cs="Times New Roman"/>
          <w:szCs w:val="24"/>
        </w:rPr>
        <w:t>»</w:t>
      </w:r>
      <w:r>
        <w:rPr>
          <w:rFonts w:eastAsia="Times New Roman" w:cs="Times New Roman"/>
          <w:szCs w:val="24"/>
        </w:rPr>
        <w:t xml:space="preserve">. </w:t>
      </w:r>
    </w:p>
    <w:p w14:paraId="16B1A50D"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Πρέπει να πω ότι κατά τον χρόνο υποβολής των μελετών για το Καλαμάκι και το </w:t>
      </w:r>
      <w:proofErr w:type="spellStart"/>
      <w:r>
        <w:rPr>
          <w:rFonts w:eastAsia="Times New Roman" w:cs="Times New Roman"/>
          <w:szCs w:val="24"/>
        </w:rPr>
        <w:t>Νεοχώρι</w:t>
      </w:r>
      <w:proofErr w:type="spellEnd"/>
      <w:r>
        <w:rPr>
          <w:rFonts w:eastAsia="Times New Roman" w:cs="Times New Roman"/>
          <w:szCs w:val="24"/>
        </w:rPr>
        <w:t xml:space="preserve"> δεν είχε υποβληθεί και η ειδική οικολογική αξιολόγηση, δηλ</w:t>
      </w:r>
      <w:r>
        <w:rPr>
          <w:rFonts w:eastAsia="Times New Roman" w:cs="Times New Roman"/>
          <w:szCs w:val="24"/>
        </w:rPr>
        <w:t xml:space="preserve">αδή είχαμε κάποια ζητήματα στα οποία υπήρχαν υποχρεώσεις και είχαμε καθυστερήσει σημαντικά το 2011. Αυτές είναι καθυστερήσεις της διοίκησης και πρέπει να επιλυθούν. </w:t>
      </w:r>
    </w:p>
    <w:p w14:paraId="16B1A50E"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Να επισημάνω τουλάχιστον στο εισαγωγικό αναγνωριστικό, αν θέλετε, του αιτήματος σημείωμα π</w:t>
      </w:r>
      <w:r>
        <w:rPr>
          <w:rFonts w:eastAsia="Times New Roman" w:cs="Times New Roman"/>
          <w:szCs w:val="24"/>
        </w:rPr>
        <w:t xml:space="preserve">ου έχω ότι στη Συκή το πρόβλημα είναι ακόμη μεγαλύτερο. Εκεί, δηλαδή, δεν έχουμε προσδιορισμένες τις δραστηριότητες και την πρόταση από την πλευρά του </w:t>
      </w:r>
      <w:r>
        <w:rPr>
          <w:rFonts w:eastAsia="Times New Roman" w:cs="Times New Roman"/>
          <w:szCs w:val="24"/>
        </w:rPr>
        <w:t>δήμου</w:t>
      </w:r>
      <w:r>
        <w:rPr>
          <w:rFonts w:eastAsia="Times New Roman" w:cs="Times New Roman"/>
          <w:szCs w:val="24"/>
        </w:rPr>
        <w:t xml:space="preserve">. </w:t>
      </w:r>
    </w:p>
    <w:p w14:paraId="16B1A50F"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Έχουμε δύο λατομικούς χώρους, τον έναν 81,92 στρέμματα και τον άλλον </w:t>
      </w:r>
      <w:r>
        <w:rPr>
          <w:rFonts w:eastAsia="Times New Roman" w:cs="Times New Roman"/>
          <w:szCs w:val="24"/>
        </w:rPr>
        <w:t xml:space="preserve">διακόσια </w:t>
      </w:r>
      <w:r>
        <w:rPr>
          <w:rFonts w:eastAsia="Times New Roman" w:cs="Times New Roman"/>
          <w:szCs w:val="24"/>
        </w:rPr>
        <w:t xml:space="preserve">ογδόντα τρία </w:t>
      </w:r>
      <w:r>
        <w:rPr>
          <w:rFonts w:eastAsia="Times New Roman" w:cs="Times New Roman"/>
          <w:szCs w:val="24"/>
        </w:rPr>
        <w:t>στρέμμ</w:t>
      </w:r>
      <w:r>
        <w:rPr>
          <w:rFonts w:eastAsia="Times New Roman" w:cs="Times New Roman"/>
          <w:szCs w:val="24"/>
        </w:rPr>
        <w:t xml:space="preserve">ατα. Για τον χώρο των 81,92 στρεμμάτων έχει υποβληθεί μελέτη έγκρισης προς την αρμόδια υπηρεσία της αποκεντρωμένης διοίκησης, αλλά για την περιοχή των </w:t>
      </w:r>
      <w:r>
        <w:rPr>
          <w:rFonts w:eastAsia="Times New Roman" w:cs="Times New Roman"/>
          <w:szCs w:val="24"/>
        </w:rPr>
        <w:t>διακοσίων ογδόντα τριών</w:t>
      </w:r>
      <w:r>
        <w:rPr>
          <w:rFonts w:eastAsia="Times New Roman" w:cs="Times New Roman"/>
          <w:szCs w:val="24"/>
        </w:rPr>
        <w:t xml:space="preserve"> στρεμμάτων, που δεν είναι σε καθεστώς προστασίας, δηλαδή </w:t>
      </w:r>
      <w:r>
        <w:rPr>
          <w:rFonts w:eastAsia="Times New Roman" w:cs="Times New Roman"/>
          <w:szCs w:val="24"/>
        </w:rPr>
        <w:t>«</w:t>
      </w:r>
      <w:r>
        <w:rPr>
          <w:rFonts w:eastAsia="Times New Roman" w:cs="Times New Roman"/>
          <w:szCs w:val="24"/>
          <w:lang w:val="en-GB"/>
        </w:rPr>
        <w:t>NATURA</w:t>
      </w:r>
      <w:r>
        <w:rPr>
          <w:rFonts w:eastAsia="Times New Roman" w:cs="Times New Roman"/>
          <w:szCs w:val="24"/>
        </w:rPr>
        <w:t>»</w:t>
      </w:r>
      <w:r>
        <w:rPr>
          <w:rFonts w:eastAsia="Times New Roman" w:cs="Times New Roman"/>
          <w:szCs w:val="24"/>
        </w:rPr>
        <w:t>, δεν έχουμε ακό</w:t>
      </w:r>
      <w:r>
        <w:rPr>
          <w:rFonts w:eastAsia="Times New Roman" w:cs="Times New Roman"/>
          <w:szCs w:val="24"/>
        </w:rPr>
        <w:t xml:space="preserve">μα λάβει καμμία μελέτη. </w:t>
      </w:r>
    </w:p>
    <w:p w14:paraId="16B1A510" w14:textId="77777777" w:rsidR="00E93311" w:rsidRDefault="006736A2">
      <w:pPr>
        <w:tabs>
          <w:tab w:val="left" w:pos="1134"/>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 xml:space="preserve">Αναπληρωτή </w:t>
      </w:r>
      <w:r>
        <w:rPr>
          <w:rFonts w:eastAsia="Times New Roman" w:cs="Times New Roman"/>
          <w:szCs w:val="24"/>
        </w:rPr>
        <w:t>Υπουργού)</w:t>
      </w:r>
    </w:p>
    <w:p w14:paraId="16B1A511"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Εμείς, αυτό που μπορούμε να σας πούμε τώρα είναι ότι ο φορέας του έργου έχει υποβάλει αιτήματα περιβαλλοντικής ανανέωσης και τροποποίηση</w:t>
      </w:r>
      <w:r>
        <w:rPr>
          <w:rFonts w:eastAsia="Times New Roman" w:cs="Times New Roman"/>
          <w:szCs w:val="24"/>
        </w:rPr>
        <w:t>ς των προηγούμενων ΑΕΠΟ, τα οποία αξιολογούνται ως εξής</w:t>
      </w:r>
      <w:r>
        <w:rPr>
          <w:rFonts w:eastAsia="Times New Roman" w:cs="Times New Roman"/>
          <w:szCs w:val="24"/>
        </w:rPr>
        <w:t>…</w:t>
      </w:r>
    </w:p>
    <w:p w14:paraId="16B1A512"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κύριε Υπουργέ.</w:t>
      </w:r>
    </w:p>
    <w:p w14:paraId="16B1A513" w14:textId="77777777" w:rsidR="00E93311" w:rsidRDefault="006736A2">
      <w:pPr>
        <w:spacing w:after="0" w:line="600" w:lineRule="auto"/>
        <w:ind w:firstLine="720"/>
        <w:jc w:val="both"/>
        <w:rPr>
          <w:rFonts w:eastAsia="Times New Roman" w:cs="Times New Roman"/>
          <w:szCs w:val="24"/>
        </w:rPr>
      </w:pPr>
      <w:r>
        <w:rPr>
          <w:rFonts w:eastAsia="Times New Roman" w:cs="Times New Roman"/>
          <w:b/>
        </w:rPr>
        <w:t>ΣΩΚΡΑΤΗΣ ΦΑΜΕΛΛΟΣ (Αναπληρωτής Υπουργός Περιβάλλοντος και Ενέργειας):</w:t>
      </w:r>
      <w:r>
        <w:rPr>
          <w:rFonts w:eastAsia="Times New Roman" w:cs="Times New Roman"/>
          <w:szCs w:val="24"/>
        </w:rPr>
        <w:t xml:space="preserve"> Ολοκληρώνω, κύριε Πρόεδρε.</w:t>
      </w:r>
    </w:p>
    <w:p w14:paraId="16B1A514"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Στο Καλαμάκι ο φάκελος υποβλήθηκε στις 31</w:t>
      </w:r>
      <w:r>
        <w:rPr>
          <w:rFonts w:eastAsia="Times New Roman" w:cs="Times New Roman"/>
          <w:szCs w:val="24"/>
        </w:rPr>
        <w:t xml:space="preserve">-10-2015 και ο έλεγχος πληρότητας έληξε. Άρα, ο φάκελος είναι πλήρης και μαζεύουμε γνωμοδοτήσεις. Η ολοκλήρωση της πληρότητας έγινε στις 25 Ιουλίου. Στο </w:t>
      </w:r>
      <w:proofErr w:type="spellStart"/>
      <w:r>
        <w:rPr>
          <w:rFonts w:eastAsia="Times New Roman" w:cs="Times New Roman"/>
          <w:szCs w:val="24"/>
        </w:rPr>
        <w:t>Νεοχώρι</w:t>
      </w:r>
      <w:proofErr w:type="spellEnd"/>
      <w:r>
        <w:rPr>
          <w:rFonts w:eastAsia="Times New Roman" w:cs="Times New Roman"/>
          <w:szCs w:val="24"/>
        </w:rPr>
        <w:t>, ο φάκελος υποβλήθηκε στις 10-11-2016 και βρίσκεται ακόμα στον έλεγχο πληρότητας. Δεν έχει ολοκ</w:t>
      </w:r>
      <w:r>
        <w:rPr>
          <w:rFonts w:eastAsia="Times New Roman" w:cs="Times New Roman"/>
          <w:szCs w:val="24"/>
        </w:rPr>
        <w:t xml:space="preserve">ληρωθεί ακόμα ο έλεγχος πληρότητας. Στη δεύτερη τοποθέτησή μου θα σας δώσω στοιχεία σχετικά με το πώς προχωρούν οι διαδικασίες. </w:t>
      </w:r>
    </w:p>
    <w:p w14:paraId="16B1A515"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Πάντως, αυτό που διαπιστώνω εισαγωγικά είναι ότι έχουμε εκπρόθεσμη υποβολή αιτήσεων μετά από λήξη </w:t>
      </w:r>
      <w:proofErr w:type="spellStart"/>
      <w:r>
        <w:rPr>
          <w:rFonts w:eastAsia="Times New Roman" w:cs="Times New Roman"/>
          <w:szCs w:val="24"/>
        </w:rPr>
        <w:t>αδειοδοτήσεων</w:t>
      </w:r>
      <w:proofErr w:type="spellEnd"/>
      <w:r>
        <w:rPr>
          <w:rFonts w:eastAsia="Times New Roman" w:cs="Times New Roman"/>
          <w:szCs w:val="24"/>
        </w:rPr>
        <w:t xml:space="preserve">, ενώ δεν υπήρχαν καν νομικές μορφές και, επιτέλους, οργανώνονται σε παραγωγικούς συνεταιρισμούς. Από την πλευρά του </w:t>
      </w:r>
      <w:r>
        <w:rPr>
          <w:rFonts w:eastAsia="Times New Roman" w:cs="Times New Roman"/>
          <w:szCs w:val="24"/>
        </w:rPr>
        <w:t xml:space="preserve">δήμου </w:t>
      </w:r>
      <w:r>
        <w:rPr>
          <w:rFonts w:eastAsia="Times New Roman" w:cs="Times New Roman"/>
          <w:szCs w:val="24"/>
        </w:rPr>
        <w:t xml:space="preserve">ή των παραγωγών έχουμε μόνο μία από τις τρεις περιοχές στο στάδιο </w:t>
      </w:r>
      <w:proofErr w:type="spellStart"/>
      <w:r>
        <w:rPr>
          <w:rFonts w:eastAsia="Times New Roman" w:cs="Times New Roman"/>
          <w:szCs w:val="24"/>
        </w:rPr>
        <w:t>αδειοδότησης</w:t>
      </w:r>
      <w:proofErr w:type="spellEnd"/>
      <w:r>
        <w:rPr>
          <w:rFonts w:eastAsia="Times New Roman" w:cs="Times New Roman"/>
          <w:szCs w:val="24"/>
        </w:rPr>
        <w:t xml:space="preserve">. Αυτή είναι η κατάσταση. </w:t>
      </w:r>
    </w:p>
    <w:p w14:paraId="16B1A516"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w:t>
      </w:r>
      <w:r>
        <w:rPr>
          <w:rFonts w:eastAsia="Times New Roman" w:cs="Times New Roman"/>
          <w:b/>
          <w:szCs w:val="24"/>
        </w:rPr>
        <w:t>ης):</w:t>
      </w:r>
      <w:r>
        <w:rPr>
          <w:rFonts w:eastAsia="Times New Roman" w:cs="Times New Roman"/>
          <w:szCs w:val="24"/>
        </w:rPr>
        <w:t xml:space="preserve"> Κύριε </w:t>
      </w:r>
      <w:proofErr w:type="spellStart"/>
      <w:r>
        <w:rPr>
          <w:rFonts w:eastAsia="Times New Roman" w:cs="Times New Roman"/>
          <w:szCs w:val="24"/>
        </w:rPr>
        <w:t>Μπουκώρο</w:t>
      </w:r>
      <w:proofErr w:type="spellEnd"/>
      <w:r>
        <w:rPr>
          <w:rFonts w:eastAsia="Times New Roman" w:cs="Times New Roman"/>
          <w:szCs w:val="24"/>
        </w:rPr>
        <w:t>, έχετε τον λόγο για τη δευτερολογία σας.</w:t>
      </w:r>
    </w:p>
    <w:p w14:paraId="16B1A517"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Υπουργέ, θα μου επιτρέψετε να επισημάνω ότι δεν προσφέρει απολύτως τίποτα στην κατεύθυνση της αντιμετώπισης των προβλημάτων, το να ανατρέχουμε τι έγινε στο παρελθόν. Χρήσ</w:t>
      </w:r>
      <w:r>
        <w:rPr>
          <w:rFonts w:eastAsia="Times New Roman" w:cs="Times New Roman"/>
          <w:szCs w:val="24"/>
        </w:rPr>
        <w:t>ιμες είναι οι ιστορικές αναδρομές, αλλά με το καθεστώς που ίσχυε και το οποίο περιγράψατε, όλοι αυτοί οι άνθρωποι εργάζονταν και πήγαιναν ένα εισόδημα στην οικογένειά τους, προσφέροντας παράλληλα στην τοπική και εθνική οικονομία, διότι το συγκεκριμένο προϊ</w:t>
      </w:r>
      <w:r>
        <w:rPr>
          <w:rFonts w:eastAsia="Times New Roman" w:cs="Times New Roman"/>
          <w:szCs w:val="24"/>
        </w:rPr>
        <w:t xml:space="preserve">όν είναι και εξαγώγιμο, όπως θέλω να σας πληροφορήσω. </w:t>
      </w:r>
    </w:p>
    <w:p w14:paraId="16B1A518"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Όλα αυτά που είπατε είναι γνωστά στους παραγωγούς, κύριε Υπουργέ, και το επεσήμανα. Το αν ο </w:t>
      </w:r>
      <w:r>
        <w:rPr>
          <w:rFonts w:eastAsia="Times New Roman" w:cs="Times New Roman"/>
          <w:szCs w:val="24"/>
        </w:rPr>
        <w:t>δήμος</w:t>
      </w:r>
      <w:r>
        <w:rPr>
          <w:rFonts w:eastAsia="Times New Roman" w:cs="Times New Roman"/>
          <w:szCs w:val="24"/>
        </w:rPr>
        <w:t xml:space="preserve"> έχει αδυναμία να καταβάλει το αντίτιμο των μελετών, αυτό προκαλεί μια καθυστέρηση, γιατί και οι μελετητ</w:t>
      </w:r>
      <w:r>
        <w:rPr>
          <w:rFonts w:eastAsia="Times New Roman" w:cs="Times New Roman"/>
          <w:szCs w:val="24"/>
        </w:rPr>
        <w:t>ές, όπως ξέρετε και από το επαγγελματικό σας αντικείμενο, δεν παραδίδουν μελέτες χωρίς να έχουν πληρωθεί. Όλα αυτά είναι ζητήματα υπαρκτά. Δεν λύνουν, όμως το πρόβλημα.</w:t>
      </w:r>
    </w:p>
    <w:p w14:paraId="16B1A519"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Οι λατόμοι του νότιου </w:t>
      </w:r>
      <w:proofErr w:type="spellStart"/>
      <w:r>
        <w:rPr>
          <w:rFonts w:eastAsia="Times New Roman" w:cs="Times New Roman"/>
          <w:szCs w:val="24"/>
        </w:rPr>
        <w:t>Πηλίου</w:t>
      </w:r>
      <w:proofErr w:type="spellEnd"/>
      <w:r>
        <w:rPr>
          <w:rFonts w:eastAsia="Times New Roman" w:cs="Times New Roman"/>
          <w:szCs w:val="24"/>
        </w:rPr>
        <w:t xml:space="preserve"> διατρανώνουν ένα συγκεκριμένο αίτημα. Είναι φωνή απόγνωσης</w:t>
      </w:r>
      <w:r>
        <w:rPr>
          <w:rFonts w:eastAsia="Times New Roman" w:cs="Times New Roman"/>
          <w:szCs w:val="24"/>
        </w:rPr>
        <w:t xml:space="preserve"> το αίτημα αυτό. Απευθύνονται σε εσάς, κύριε Υπουργέ, ζητώντας να διερευνήσετε τη δυνατότητα παράτασης, έστω και για </w:t>
      </w:r>
      <w:r>
        <w:rPr>
          <w:rFonts w:eastAsia="Times New Roman" w:cs="Times New Roman"/>
          <w:szCs w:val="24"/>
        </w:rPr>
        <w:lastRenderedPageBreak/>
        <w:t xml:space="preserve">λίγους μήνες, των παλαιών όρων, προκειμένου να εξακολουθήσουν να εργάζονται. Έχουν μείνει με μηδενικά εισοδήματα στους οικογενειακούς τους </w:t>
      </w:r>
      <w:r>
        <w:rPr>
          <w:rFonts w:eastAsia="Times New Roman" w:cs="Times New Roman"/>
          <w:szCs w:val="24"/>
        </w:rPr>
        <w:t>προϋπολογισμούς.</w:t>
      </w:r>
    </w:p>
    <w:p w14:paraId="16B1A51A"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Κατά δεύτερον, αφού οι μηνύσεις έχουν υποβληθεί και τα πρόστιμα θα υποβληθούν, σε αυτό το μεσοδιάστημα</w:t>
      </w:r>
      <w:r>
        <w:rPr>
          <w:rFonts w:eastAsia="Times New Roman" w:cs="Times New Roman"/>
          <w:szCs w:val="24"/>
        </w:rPr>
        <w:t>,</w:t>
      </w:r>
      <w:r>
        <w:rPr>
          <w:rFonts w:eastAsia="Times New Roman" w:cs="Times New Roman"/>
          <w:szCs w:val="24"/>
        </w:rPr>
        <w:t xml:space="preserve"> που δεν υπάρχει νομικό πλαίσιο, να εξαντλήσετε τις δυνατότητες παρέμβασής σας προς την Επιθεώρηση Μεταλλείων </w:t>
      </w:r>
      <w:r>
        <w:rPr>
          <w:rFonts w:eastAsia="Times New Roman" w:cs="Times New Roman"/>
          <w:szCs w:val="24"/>
        </w:rPr>
        <w:t>Β</w:t>
      </w:r>
      <w:r>
        <w:rPr>
          <w:rFonts w:eastAsia="Times New Roman" w:cs="Times New Roman"/>
          <w:szCs w:val="24"/>
        </w:rPr>
        <w:t>ορείου Ελλάδας, ώστε να α</w:t>
      </w:r>
      <w:r>
        <w:rPr>
          <w:rFonts w:eastAsia="Times New Roman" w:cs="Times New Roman"/>
          <w:szCs w:val="24"/>
        </w:rPr>
        <w:t>κυρωθούν όλες αυτές οι –εντός ή εκτός εισαγωγικών- «διώξεις», προκειμένου οι άνθρωποι, εκτός από την αναδουλειά και την ανεργία, να μην έχουν να αντιμετωπίσουν και τον κίνδυνο τόσο αυστηρών προστίμων.</w:t>
      </w:r>
    </w:p>
    <w:p w14:paraId="16B1A51B"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Τα αιτήματα είναι δύο και πολύ συγκεκριμένα. Κανένας δε</w:t>
      </w:r>
      <w:r>
        <w:rPr>
          <w:rFonts w:eastAsia="Times New Roman" w:cs="Times New Roman"/>
          <w:szCs w:val="24"/>
        </w:rPr>
        <w:t>ν παραβλέπει τη σημασία της σύστασης των συνεταιρισμών που έγιναν, κύριε Υπουργέ. Επιτέλους, ολοκληρώθηκαν. Κανένας δεν παραβλέπει την αναγκαιότητα εκπόνησης περιβαλλοντικών και άλλων μελετών, αλλά στο σημείο αυτό υπογραμμίζω –με έντονο ύφος- ότι δεν ευθύν</w:t>
      </w:r>
      <w:r>
        <w:rPr>
          <w:rFonts w:eastAsia="Times New Roman" w:cs="Times New Roman"/>
          <w:szCs w:val="24"/>
        </w:rPr>
        <w:t xml:space="preserve">ονται οι παραγωγοί για το γεγονός ότι καθυστερούν οι μελέτες. Μπορεί να ευθύνονται οι υπηρεσίες του Υπουργείου, ο </w:t>
      </w:r>
      <w:r>
        <w:rPr>
          <w:rFonts w:eastAsia="Times New Roman" w:cs="Times New Roman"/>
          <w:szCs w:val="24"/>
        </w:rPr>
        <w:t>δήμος</w:t>
      </w:r>
      <w:r>
        <w:rPr>
          <w:rFonts w:eastAsia="Times New Roman" w:cs="Times New Roman"/>
          <w:szCs w:val="24"/>
        </w:rPr>
        <w:t xml:space="preserve">, η Επιθεώρηση ή χίλιες δυο άλλες υπηρεσίες. </w:t>
      </w:r>
    </w:p>
    <w:p w14:paraId="16B1A51C"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Οι άνθρωποι βρίσκονται στα όρια της απόγνωσης, γι’ αυτά τα δύο συγκεκριμένα αιτήματα, δηλαδ</w:t>
      </w:r>
      <w:r>
        <w:rPr>
          <w:rFonts w:eastAsia="Times New Roman" w:cs="Times New Roman"/>
          <w:szCs w:val="24"/>
        </w:rPr>
        <w:t xml:space="preserve">ή για την </w:t>
      </w:r>
      <w:proofErr w:type="spellStart"/>
      <w:r>
        <w:rPr>
          <w:rFonts w:eastAsia="Times New Roman" w:cs="Times New Roman"/>
          <w:szCs w:val="24"/>
        </w:rPr>
        <w:t>ολιγόμηνη</w:t>
      </w:r>
      <w:proofErr w:type="spellEnd"/>
      <w:r>
        <w:rPr>
          <w:rFonts w:eastAsia="Times New Roman" w:cs="Times New Roman"/>
          <w:szCs w:val="24"/>
        </w:rPr>
        <w:t xml:space="preserve"> έστω παράταση και των παλαιών όρων και για τη διευθέτηση του ζητήματος των μηνύσεων και των προστίμων. </w:t>
      </w:r>
    </w:p>
    <w:p w14:paraId="16B1A51D"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Διότι οι άνθρωποι εκεί έγιναν αποδέκτες μηνύσεων και θα γίνουν και αποδέκτες προστίμων, γιατί πήγαν να δουν τα μηχανήματά τους στον χώρο εξόρυξης, γιατί πήγαν να μαζέψουν </w:t>
      </w:r>
      <w:proofErr w:type="spellStart"/>
      <w:r>
        <w:rPr>
          <w:rFonts w:eastAsia="Times New Roman" w:cs="Times New Roman"/>
          <w:szCs w:val="24"/>
        </w:rPr>
        <w:t>εξορυγμένο</w:t>
      </w:r>
      <w:proofErr w:type="spellEnd"/>
      <w:r>
        <w:rPr>
          <w:rFonts w:eastAsia="Times New Roman" w:cs="Times New Roman"/>
          <w:szCs w:val="24"/>
        </w:rPr>
        <w:t xml:space="preserve"> υλικό</w:t>
      </w:r>
      <w:r>
        <w:rPr>
          <w:rFonts w:eastAsia="Times New Roman" w:cs="Times New Roman"/>
          <w:szCs w:val="24"/>
        </w:rPr>
        <w:t>,</w:t>
      </w:r>
      <w:r>
        <w:rPr>
          <w:rFonts w:eastAsia="Times New Roman" w:cs="Times New Roman"/>
          <w:szCs w:val="24"/>
        </w:rPr>
        <w:t xml:space="preserve"> που είχε </w:t>
      </w:r>
      <w:proofErr w:type="spellStart"/>
      <w:r>
        <w:rPr>
          <w:rFonts w:eastAsia="Times New Roman" w:cs="Times New Roman"/>
          <w:szCs w:val="24"/>
        </w:rPr>
        <w:t>εξορυχθεί</w:t>
      </w:r>
      <w:proofErr w:type="spellEnd"/>
      <w:r>
        <w:rPr>
          <w:rFonts w:eastAsia="Times New Roman" w:cs="Times New Roman"/>
          <w:szCs w:val="24"/>
        </w:rPr>
        <w:t xml:space="preserve"> πριν από την απαγόρευση.</w:t>
      </w:r>
    </w:p>
    <w:p w14:paraId="16B1A51E" w14:textId="77777777" w:rsidR="00E93311" w:rsidRDefault="006736A2">
      <w:pPr>
        <w:spacing w:after="0" w:line="600" w:lineRule="auto"/>
        <w:ind w:firstLine="720"/>
        <w:jc w:val="both"/>
        <w:rPr>
          <w:rFonts w:eastAsia="Times New Roman"/>
          <w:bCs/>
        </w:rPr>
      </w:pPr>
      <w:r>
        <w:rPr>
          <w:rFonts w:eastAsia="Times New Roman" w:cs="Times New Roman"/>
          <w:szCs w:val="24"/>
        </w:rPr>
        <w:t>Αυτά τα ζητήματα σάς ζη</w:t>
      </w:r>
      <w:r>
        <w:rPr>
          <w:rFonts w:eastAsia="Times New Roman" w:cs="Times New Roman"/>
          <w:szCs w:val="24"/>
        </w:rPr>
        <w:t xml:space="preserve">τούν να αντιμετωπίσετε, γιατί είναι ζητήματα επιβίωσης για εκατοντάδες οικογένειες, </w:t>
      </w:r>
      <w:r>
        <w:rPr>
          <w:rFonts w:eastAsia="Times New Roman"/>
          <w:bCs/>
        </w:rPr>
        <w:t xml:space="preserve">κύριε Υπουργέ. </w:t>
      </w:r>
      <w:r>
        <w:rPr>
          <w:rFonts w:eastAsia="Times New Roman"/>
          <w:bCs/>
        </w:rPr>
        <w:t>Θ</w:t>
      </w:r>
      <w:r>
        <w:rPr>
          <w:rFonts w:eastAsia="Times New Roman"/>
          <w:bCs/>
        </w:rPr>
        <w:t>α ήθελα να ακούσω μια απάντηση γι’ αυτά τα δύο συγκεκριμένα αιτήματα μιας τοπικής κοινωνίας</w:t>
      </w:r>
      <w:r>
        <w:rPr>
          <w:rFonts w:eastAsia="Times New Roman"/>
          <w:bCs/>
        </w:rPr>
        <w:t>,</w:t>
      </w:r>
      <w:r>
        <w:rPr>
          <w:rFonts w:eastAsia="Times New Roman"/>
          <w:bCs/>
        </w:rPr>
        <w:t xml:space="preserve"> που πένεται κυριολεκτικά.</w:t>
      </w:r>
    </w:p>
    <w:p w14:paraId="16B1A51F" w14:textId="77777777" w:rsidR="00E93311" w:rsidRDefault="006736A2">
      <w:pPr>
        <w:spacing w:after="0" w:line="600" w:lineRule="auto"/>
        <w:ind w:firstLine="720"/>
        <w:jc w:val="both"/>
        <w:rPr>
          <w:rFonts w:eastAsia="Times New Roman"/>
          <w:bCs/>
        </w:rPr>
      </w:pPr>
      <w:r>
        <w:rPr>
          <w:rFonts w:eastAsia="Times New Roman"/>
          <w:bCs/>
        </w:rPr>
        <w:t>Σας ευχαριστώ.</w:t>
      </w:r>
    </w:p>
    <w:p w14:paraId="16B1A520" w14:textId="77777777" w:rsidR="00E93311" w:rsidRDefault="006736A2">
      <w:pPr>
        <w:spacing w:after="0" w:line="600" w:lineRule="auto"/>
        <w:ind w:firstLine="720"/>
        <w:jc w:val="both"/>
        <w:rPr>
          <w:rFonts w:eastAsia="Times New Roman"/>
          <w:bCs/>
        </w:rPr>
      </w:pPr>
      <w:r>
        <w:rPr>
          <w:rFonts w:eastAsia="Times New Roman"/>
          <w:b/>
          <w:bCs/>
        </w:rPr>
        <w:t>ΠΡΟΕΔΡΕΥΩΝ (Νικήτας Κα</w:t>
      </w:r>
      <w:r>
        <w:rPr>
          <w:rFonts w:eastAsia="Times New Roman"/>
          <w:b/>
          <w:bCs/>
        </w:rPr>
        <w:t>κλαμάνης):</w:t>
      </w:r>
      <w:r>
        <w:rPr>
          <w:rFonts w:eastAsia="Times New Roman"/>
          <w:bCs/>
        </w:rPr>
        <w:t xml:space="preserve"> Κύριε Υπουργέ, ορίστε, έχετε τον λόγο.</w:t>
      </w:r>
    </w:p>
    <w:p w14:paraId="16B1A521" w14:textId="77777777" w:rsidR="00E93311" w:rsidRDefault="006736A2">
      <w:pPr>
        <w:spacing w:after="0" w:line="600" w:lineRule="auto"/>
        <w:ind w:firstLine="720"/>
        <w:jc w:val="both"/>
        <w:rPr>
          <w:rFonts w:eastAsia="Times New Roman"/>
          <w:bCs/>
        </w:rPr>
      </w:pPr>
      <w:r>
        <w:rPr>
          <w:rFonts w:eastAsia="Times New Roman"/>
          <w:b/>
          <w:bCs/>
        </w:rPr>
        <w:t xml:space="preserve">ΣΩΚΡΑΤΗΣ ΦΑΜΕΛΛΟΣ (Αναπληρωτής Υπουργός Περιβάλλοντος και Ενέργειας): </w:t>
      </w:r>
      <w:r>
        <w:rPr>
          <w:rFonts w:eastAsia="Times New Roman"/>
          <w:bCs/>
        </w:rPr>
        <w:t>Είναι γεγονός ότι πρέπει να ολοκληρώσουμε αυτή τη συζήτηση. Επαναλαμβάνετε το αίτημα</w:t>
      </w:r>
      <w:r>
        <w:rPr>
          <w:rFonts w:eastAsia="Times New Roman"/>
          <w:bCs/>
        </w:rPr>
        <w:t>,</w:t>
      </w:r>
      <w:r>
        <w:rPr>
          <w:rFonts w:eastAsia="Times New Roman"/>
          <w:bCs/>
        </w:rPr>
        <w:t xml:space="preserve"> το οποίο έχει τεθεί. Να δούμε, όμως, λιγάκι ποια ε</w:t>
      </w:r>
      <w:r>
        <w:rPr>
          <w:rFonts w:eastAsia="Times New Roman"/>
          <w:bCs/>
        </w:rPr>
        <w:t>ίναι τα όρια που μας δίνει και η ελληνική νομοθεσία.</w:t>
      </w:r>
    </w:p>
    <w:p w14:paraId="16B1A522" w14:textId="77777777" w:rsidR="00E93311" w:rsidRDefault="006736A2">
      <w:pPr>
        <w:spacing w:after="0" w:line="600" w:lineRule="auto"/>
        <w:ind w:firstLine="720"/>
        <w:jc w:val="both"/>
        <w:rPr>
          <w:rFonts w:eastAsia="Times New Roman"/>
          <w:bCs/>
        </w:rPr>
      </w:pPr>
      <w:r>
        <w:rPr>
          <w:rFonts w:eastAsia="Times New Roman"/>
          <w:bCs/>
        </w:rPr>
        <w:lastRenderedPageBreak/>
        <w:t xml:space="preserve">Έχουμε, λοιπόν, περιβαλλοντικές μελέτες που έληξαν και σε μια περιοχή προστασίας της φύσης, σε περιοχή του δικτύου </w:t>
      </w:r>
      <w:r>
        <w:rPr>
          <w:rFonts w:eastAsia="Times New Roman"/>
          <w:bCs/>
        </w:rPr>
        <w:t>«</w:t>
      </w:r>
      <w:r>
        <w:rPr>
          <w:rFonts w:eastAsia="Times New Roman"/>
          <w:bCs/>
          <w:lang w:val="en-US"/>
        </w:rPr>
        <w:t>NATURA</w:t>
      </w:r>
      <w:r>
        <w:rPr>
          <w:rFonts w:eastAsia="Times New Roman"/>
          <w:bCs/>
        </w:rPr>
        <w:t>»</w:t>
      </w:r>
      <w:r>
        <w:rPr>
          <w:rFonts w:eastAsia="Times New Roman"/>
          <w:bCs/>
        </w:rPr>
        <w:t>. Δεν επιτρέπεται σε κανέναν Υπουργό, σε οποιονδήποτε από εμάς, να ανανεώσει και</w:t>
      </w:r>
      <w:r>
        <w:rPr>
          <w:rFonts w:eastAsia="Times New Roman"/>
          <w:bCs/>
        </w:rPr>
        <w:t xml:space="preserve"> να δώσει παράταση σε άδεια που έχει λήξει. </w:t>
      </w:r>
    </w:p>
    <w:p w14:paraId="16B1A523" w14:textId="77777777" w:rsidR="00E93311" w:rsidRDefault="006736A2">
      <w:pPr>
        <w:spacing w:after="0" w:line="600" w:lineRule="auto"/>
        <w:ind w:firstLine="720"/>
        <w:jc w:val="both"/>
        <w:rPr>
          <w:rFonts w:eastAsia="Times New Roman"/>
          <w:bCs/>
        </w:rPr>
      </w:pPr>
      <w:r>
        <w:rPr>
          <w:rFonts w:eastAsia="Times New Roman"/>
          <w:b/>
          <w:bCs/>
        </w:rPr>
        <w:t xml:space="preserve">ΧΡΗΣΤΟΣ ΜΠΟΥΚΩΡΟΣ: </w:t>
      </w:r>
      <w:r>
        <w:rPr>
          <w:rFonts w:eastAsia="Times New Roman"/>
          <w:bCs/>
        </w:rPr>
        <w:t>Ας βοηθήσει στην έκδοση των καινούργιων. Να πιέσετε για την έκδοση των καινούργιων.</w:t>
      </w:r>
    </w:p>
    <w:p w14:paraId="16B1A524" w14:textId="77777777" w:rsidR="00E93311" w:rsidRDefault="006736A2">
      <w:pPr>
        <w:spacing w:after="0" w:line="600" w:lineRule="auto"/>
        <w:ind w:firstLine="720"/>
        <w:jc w:val="both"/>
        <w:rPr>
          <w:rFonts w:eastAsia="Times New Roman"/>
          <w:bCs/>
        </w:rPr>
      </w:pPr>
      <w:r>
        <w:rPr>
          <w:rFonts w:eastAsia="Times New Roman"/>
          <w:b/>
          <w:bCs/>
        </w:rPr>
        <w:t xml:space="preserve">ΣΩΚΡΑΤΗΣ ΦΑΜΕΛΛΟΣ (Αναπληρωτής Υπουργός Περιβάλλοντος και Ενέργειας): </w:t>
      </w:r>
      <w:r>
        <w:rPr>
          <w:rFonts w:eastAsia="Times New Roman"/>
          <w:bCs/>
        </w:rPr>
        <w:t xml:space="preserve">Επιτρέψτε μου να σας πω. Και μάλιστα, </w:t>
      </w:r>
      <w:r>
        <w:rPr>
          <w:rFonts w:eastAsia="Times New Roman"/>
          <w:bCs/>
        </w:rPr>
        <w:t>παράταση σε άδεια</w:t>
      </w:r>
      <w:r>
        <w:rPr>
          <w:rFonts w:eastAsia="Times New Roman"/>
          <w:bCs/>
        </w:rPr>
        <w:t>,</w:t>
      </w:r>
      <w:r>
        <w:rPr>
          <w:rFonts w:eastAsia="Times New Roman"/>
          <w:bCs/>
        </w:rPr>
        <w:t xml:space="preserve"> η οποία έχει λήξει και η αίτηση ανανέωσής υποβλήθηκε εκπρόθεσμα. Διότι ο νομοθέτης έχει προβλέψει τι πρέπει να κάνουμε σε αυτές τις διαδικασίες. Υπάρχει ήδη το θεσμικό πλαίσιο.</w:t>
      </w:r>
    </w:p>
    <w:p w14:paraId="16B1A525" w14:textId="77777777" w:rsidR="00E93311" w:rsidRDefault="006736A2">
      <w:pPr>
        <w:spacing w:after="0" w:line="600" w:lineRule="auto"/>
        <w:ind w:firstLine="720"/>
        <w:jc w:val="both"/>
        <w:rPr>
          <w:rFonts w:eastAsia="Times New Roman"/>
          <w:bCs/>
        </w:rPr>
      </w:pPr>
      <w:r>
        <w:rPr>
          <w:rFonts w:eastAsia="Times New Roman"/>
          <w:bCs/>
        </w:rPr>
        <w:t>Η υποχρέωση, λοιπόν, είναι να υποβληθεί αίτημα τροποποίησης,</w:t>
      </w:r>
      <w:r>
        <w:rPr>
          <w:rFonts w:eastAsia="Times New Roman"/>
          <w:bCs/>
        </w:rPr>
        <w:t xml:space="preserve"> η οποία υποβλήθηκε τελικά, να υπάρχει νομικό σώμα, φορέας, που να μπορεί να το υλοποιήσει και να ακολουθήσουμε τις διαδικασίες της εκπρόθεσμης που θέλει και τη συνεδρίαση του ΚΕΣΠΑ. Τι μπορούμε να κάνουμε εμείς, για να βοηθήσουμε;</w:t>
      </w:r>
    </w:p>
    <w:p w14:paraId="16B1A526" w14:textId="77777777" w:rsidR="00E93311" w:rsidRDefault="006736A2">
      <w:pPr>
        <w:spacing w:after="0" w:line="600" w:lineRule="auto"/>
        <w:ind w:firstLine="720"/>
        <w:jc w:val="both"/>
        <w:rPr>
          <w:rFonts w:eastAsia="Times New Roman"/>
          <w:bCs/>
        </w:rPr>
      </w:pPr>
      <w:r>
        <w:rPr>
          <w:rFonts w:eastAsia="Times New Roman"/>
          <w:bCs/>
        </w:rPr>
        <w:t xml:space="preserve">Στο </w:t>
      </w:r>
      <w:proofErr w:type="spellStart"/>
      <w:r>
        <w:rPr>
          <w:rFonts w:eastAsia="Times New Roman"/>
          <w:bCs/>
        </w:rPr>
        <w:t>Νεοχώρι</w:t>
      </w:r>
      <w:proofErr w:type="spellEnd"/>
      <w:r>
        <w:rPr>
          <w:rFonts w:eastAsia="Times New Roman"/>
          <w:bCs/>
        </w:rPr>
        <w:t>, λοιπόν, που</w:t>
      </w:r>
      <w:r>
        <w:rPr>
          <w:rFonts w:eastAsia="Times New Roman"/>
          <w:bCs/>
        </w:rPr>
        <w:t xml:space="preserve"> η κατάσταση είναι ώριμη, εγώ μπορώ να δεσμευτώ ότι, αφού έχει γίνει ο έλεγχος πληρότητας, μπορεί μετά το Πάσχα να </w:t>
      </w:r>
      <w:r>
        <w:rPr>
          <w:rFonts w:eastAsia="Times New Roman"/>
          <w:bCs/>
        </w:rPr>
        <w:lastRenderedPageBreak/>
        <w:t xml:space="preserve">συνεδριάσει το Κεντρικό Συμβούλιο Περιβαλλοντικής </w:t>
      </w:r>
      <w:proofErr w:type="spellStart"/>
      <w:r>
        <w:rPr>
          <w:rFonts w:eastAsia="Times New Roman"/>
          <w:bCs/>
        </w:rPr>
        <w:t>Αδειοδότησης</w:t>
      </w:r>
      <w:proofErr w:type="spellEnd"/>
      <w:r>
        <w:rPr>
          <w:rFonts w:eastAsia="Times New Roman"/>
          <w:bCs/>
        </w:rPr>
        <w:t xml:space="preserve">, το ΚΕΣΠΑ, που απαιτείται στις εκπρόθεσμες, και να προχωρήσουμε άμεσα, για να </w:t>
      </w:r>
      <w:r>
        <w:rPr>
          <w:rFonts w:eastAsia="Times New Roman"/>
          <w:bCs/>
        </w:rPr>
        <w:t xml:space="preserve">βοηθήσουμε τους συμπολίτες μας. </w:t>
      </w:r>
    </w:p>
    <w:p w14:paraId="16B1A527" w14:textId="77777777" w:rsidR="00E93311" w:rsidRDefault="006736A2">
      <w:pPr>
        <w:spacing w:after="0" w:line="600" w:lineRule="auto"/>
        <w:ind w:firstLine="720"/>
        <w:jc w:val="both"/>
        <w:rPr>
          <w:rFonts w:eastAsia="Times New Roman"/>
          <w:bCs/>
        </w:rPr>
      </w:pPr>
      <w:r>
        <w:rPr>
          <w:rFonts w:eastAsia="Times New Roman"/>
          <w:bCs/>
        </w:rPr>
        <w:t>Αυτό είναι στο όριο</w:t>
      </w:r>
      <w:r>
        <w:rPr>
          <w:rFonts w:eastAsia="Times New Roman"/>
          <w:bCs/>
        </w:rPr>
        <w:t>,</w:t>
      </w:r>
      <w:r>
        <w:rPr>
          <w:rFonts w:eastAsia="Times New Roman"/>
          <w:bCs/>
        </w:rPr>
        <w:t xml:space="preserve"> που μας δίνει το θεσμικό πλαίσιο. Μπορούμε να το ζητήσουμε από τις υπηρεσίες να υπάρχουν εισηγήσεις αυτές τις ημέρες, να ολοκληρωθούν τη Μεγάλη Εβδομάδα, για να μπορέσει να κάνει συνεδρίαση το ΚΕΣΠΑ.</w:t>
      </w:r>
    </w:p>
    <w:p w14:paraId="16B1A528" w14:textId="77777777" w:rsidR="00E93311" w:rsidRDefault="006736A2">
      <w:pPr>
        <w:spacing w:after="0" w:line="600" w:lineRule="auto"/>
        <w:ind w:firstLine="720"/>
        <w:jc w:val="both"/>
        <w:rPr>
          <w:rFonts w:eastAsia="Times New Roman"/>
          <w:bCs/>
        </w:rPr>
      </w:pPr>
      <w:r>
        <w:rPr>
          <w:rFonts w:eastAsia="Times New Roman"/>
          <w:bCs/>
        </w:rPr>
        <w:t>Κα</w:t>
      </w:r>
      <w:r>
        <w:rPr>
          <w:rFonts w:eastAsia="Times New Roman"/>
          <w:bCs/>
        </w:rPr>
        <w:t>ι θα έλεγα ότι, αν τα πράγματα λειτουργήσουν καλά, εγώ θα ζητήσω να τελειώσει ο έλεγχος πληρότητας και για την άλλη περιοχή…</w:t>
      </w:r>
    </w:p>
    <w:p w14:paraId="16B1A529" w14:textId="77777777" w:rsidR="00E93311" w:rsidRDefault="006736A2">
      <w:pPr>
        <w:spacing w:after="0" w:line="600" w:lineRule="auto"/>
        <w:ind w:firstLine="720"/>
        <w:jc w:val="both"/>
        <w:rPr>
          <w:rFonts w:eastAsia="Times New Roman"/>
          <w:bCs/>
        </w:rPr>
      </w:pPr>
      <w:r>
        <w:rPr>
          <w:rFonts w:eastAsia="Times New Roman"/>
          <w:b/>
          <w:bCs/>
        </w:rPr>
        <w:t xml:space="preserve">ΧΡΗΣΤΟΣ ΜΠΟΥΚΩΡΟΣ: </w:t>
      </w:r>
      <w:r>
        <w:rPr>
          <w:rFonts w:eastAsia="Times New Roman"/>
          <w:bCs/>
        </w:rPr>
        <w:t>Για τη Συκή.</w:t>
      </w:r>
    </w:p>
    <w:p w14:paraId="16B1A52A" w14:textId="77777777" w:rsidR="00E93311" w:rsidRDefault="006736A2">
      <w:pPr>
        <w:spacing w:after="0" w:line="600" w:lineRule="auto"/>
        <w:ind w:firstLine="720"/>
        <w:jc w:val="both"/>
        <w:rPr>
          <w:rFonts w:eastAsia="Times New Roman"/>
          <w:bCs/>
        </w:rPr>
      </w:pPr>
      <w:r>
        <w:rPr>
          <w:rFonts w:eastAsia="Times New Roman"/>
          <w:b/>
          <w:bCs/>
        </w:rPr>
        <w:t xml:space="preserve">ΣΩΚΡΑΤΗΣ ΦΑΜΕΛΛΟΣ (Αναπληρωτής Υπουργός Περιβάλλοντος και Ενέργειας): </w:t>
      </w:r>
      <w:r>
        <w:rPr>
          <w:rFonts w:eastAsia="Times New Roman"/>
          <w:bCs/>
        </w:rPr>
        <w:t>Όχι, για τη Συκή νομίζω ότι δ</w:t>
      </w:r>
      <w:r>
        <w:rPr>
          <w:rFonts w:eastAsia="Times New Roman"/>
          <w:bCs/>
        </w:rPr>
        <w:t>εν είναι δυνατόν. Συγγνώμη, μάλλον τα έχουμε πει λανθασμένα.</w:t>
      </w:r>
    </w:p>
    <w:p w14:paraId="16B1A52B" w14:textId="77777777" w:rsidR="00E93311" w:rsidRDefault="006736A2">
      <w:pPr>
        <w:spacing w:after="0" w:line="600" w:lineRule="auto"/>
        <w:ind w:firstLine="720"/>
        <w:jc w:val="both"/>
        <w:rPr>
          <w:rFonts w:eastAsia="Times New Roman"/>
          <w:bCs/>
        </w:rPr>
      </w:pPr>
      <w:r>
        <w:rPr>
          <w:rFonts w:eastAsia="Times New Roman"/>
          <w:b/>
          <w:bCs/>
        </w:rPr>
        <w:t xml:space="preserve">ΧΡΗΣΤΟΣ ΜΠΟΥΚΩΡΟΣ: </w:t>
      </w:r>
      <w:r>
        <w:rPr>
          <w:rFonts w:eastAsia="Times New Roman"/>
          <w:bCs/>
        </w:rPr>
        <w:t>Για το Καλαμάκι.</w:t>
      </w:r>
    </w:p>
    <w:p w14:paraId="16B1A52C" w14:textId="77777777" w:rsidR="00E93311" w:rsidRDefault="006736A2">
      <w:pPr>
        <w:spacing w:after="0" w:line="600" w:lineRule="auto"/>
        <w:ind w:firstLine="720"/>
        <w:jc w:val="both"/>
        <w:rPr>
          <w:rFonts w:eastAsia="Times New Roman"/>
          <w:bCs/>
        </w:rPr>
      </w:pPr>
      <w:r>
        <w:rPr>
          <w:rFonts w:eastAsia="Times New Roman"/>
          <w:b/>
          <w:bCs/>
        </w:rPr>
        <w:t xml:space="preserve">ΣΩΚΡΑΤΗΣ ΦΑΜΕΛΛΟΣ (Αναπληρωτής Υπουργός Περιβάλλοντος και Ενέργειας): </w:t>
      </w:r>
      <w:r>
        <w:rPr>
          <w:rFonts w:eastAsia="Times New Roman"/>
          <w:bCs/>
        </w:rPr>
        <w:t>Στο Καλαμάκι, όπου υπάρχει ωριμότητα και ο έλεγχος πληρότητας, να πάμε σε συνεδρίαση αμέσ</w:t>
      </w:r>
      <w:r>
        <w:rPr>
          <w:rFonts w:eastAsia="Times New Roman"/>
          <w:bCs/>
        </w:rPr>
        <w:t xml:space="preserve">ως μετά το Πάσχα. Και στο </w:t>
      </w:r>
      <w:proofErr w:type="spellStart"/>
      <w:r>
        <w:rPr>
          <w:rFonts w:eastAsia="Times New Roman"/>
          <w:bCs/>
        </w:rPr>
        <w:t>Νεοχώρι</w:t>
      </w:r>
      <w:proofErr w:type="spellEnd"/>
      <w:r>
        <w:rPr>
          <w:rFonts w:eastAsia="Times New Roman"/>
          <w:bCs/>
        </w:rPr>
        <w:t xml:space="preserve"> νομίζω ότι μπορούμε να ζητήσουμε από τις υπηρεσίες -το κάνουμε και από εδώ δημόσια- να τελειώσουν τη διαδικασία της πληρότητας των γνωμοδοτή</w:t>
      </w:r>
      <w:r>
        <w:rPr>
          <w:rFonts w:eastAsia="Times New Roman"/>
          <w:bCs/>
        </w:rPr>
        <w:lastRenderedPageBreak/>
        <w:t>σεων και να χρησιμοποιήσουμε τις σαράντα πέντε ημέρες που μας δίνει ο νόμος, για ν</w:t>
      </w:r>
      <w:r>
        <w:rPr>
          <w:rFonts w:eastAsia="Times New Roman"/>
          <w:bCs/>
        </w:rPr>
        <w:t>α μπορέσουμε να συνεδριάσουμε περίπου τον Ιούνιο. Γιατί πρέπει να γνωμοδοτήσουν οι υπηρεσίες. Στο Καλαμάκι αυτό μπορεί να γίνει νωρίτερα.</w:t>
      </w:r>
    </w:p>
    <w:p w14:paraId="16B1A52D" w14:textId="77777777" w:rsidR="00E93311" w:rsidRDefault="006736A2">
      <w:pPr>
        <w:spacing w:after="0" w:line="600" w:lineRule="auto"/>
        <w:ind w:firstLine="720"/>
        <w:jc w:val="both"/>
        <w:rPr>
          <w:rFonts w:eastAsia="Times New Roman"/>
          <w:bCs/>
        </w:rPr>
      </w:pPr>
      <w:r>
        <w:rPr>
          <w:rFonts w:eastAsia="Times New Roman"/>
          <w:b/>
          <w:bCs/>
        </w:rPr>
        <w:t xml:space="preserve">ΧΡΗΣΤΟΣ ΜΠΟΥΚΩΡΟΣ: </w:t>
      </w:r>
      <w:r>
        <w:rPr>
          <w:rFonts w:eastAsia="Times New Roman"/>
          <w:bCs/>
        </w:rPr>
        <w:t>Στη Συκή;</w:t>
      </w:r>
    </w:p>
    <w:p w14:paraId="16B1A52E" w14:textId="77777777" w:rsidR="00E93311" w:rsidRDefault="006736A2">
      <w:pPr>
        <w:spacing w:after="0" w:line="600" w:lineRule="auto"/>
        <w:ind w:firstLine="720"/>
        <w:jc w:val="both"/>
        <w:rPr>
          <w:rFonts w:eastAsia="Times New Roman"/>
          <w:bCs/>
        </w:rPr>
      </w:pPr>
      <w:r>
        <w:rPr>
          <w:rFonts w:eastAsia="Times New Roman"/>
          <w:b/>
          <w:bCs/>
        </w:rPr>
        <w:t xml:space="preserve">ΣΩΚΡΑΤΗΣ ΦΑΜΕΛΛΟΣ (Αναπληρωτής Υπουργός Περιβάλλοντος και Ενέργειας): </w:t>
      </w:r>
      <w:r>
        <w:rPr>
          <w:rFonts w:eastAsia="Times New Roman"/>
          <w:bCs/>
        </w:rPr>
        <w:t>Στη Συκή</w:t>
      </w:r>
      <w:r>
        <w:rPr>
          <w:rFonts w:eastAsia="Times New Roman"/>
          <w:bCs/>
        </w:rPr>
        <w:t>,</w:t>
      </w:r>
      <w:r>
        <w:rPr>
          <w:rFonts w:eastAsia="Times New Roman"/>
          <w:bCs/>
        </w:rPr>
        <w:t xml:space="preserve"> σας επανα</w:t>
      </w:r>
      <w:r>
        <w:rPr>
          <w:rFonts w:eastAsia="Times New Roman"/>
          <w:bCs/>
        </w:rPr>
        <w:t xml:space="preserve">λαμβάνω ότι δεν έχει υποβληθεί σε εμάς ούτε αίτηση τροποποίησης ούτε εκπρόθεσμη για τα διακόσια ογδόντα τόσα στρέμματα. Και μου κάνει και ιδιαίτερη εντύπωση. </w:t>
      </w:r>
    </w:p>
    <w:p w14:paraId="16B1A52F" w14:textId="77777777" w:rsidR="00E93311" w:rsidRDefault="006736A2">
      <w:pPr>
        <w:spacing w:after="0" w:line="600" w:lineRule="auto"/>
        <w:ind w:firstLine="720"/>
        <w:jc w:val="both"/>
        <w:rPr>
          <w:rFonts w:eastAsia="Times New Roman"/>
          <w:bCs/>
        </w:rPr>
      </w:pPr>
      <w:r>
        <w:rPr>
          <w:rFonts w:eastAsia="Times New Roman"/>
          <w:bCs/>
        </w:rPr>
        <w:t>Στην περιοχή δεν υπάρχει τίποτα ούτε μελέτη ούτε φορέας ούτε αίτηση, παρά μόνο μία αίτηση για ένα</w:t>
      </w:r>
      <w:r>
        <w:rPr>
          <w:rFonts w:eastAsia="Times New Roman"/>
          <w:bCs/>
        </w:rPr>
        <w:t>ν μικρό χώρο στην αποκεντρωμένη, το οποίο είναι τελείως διαφορετικό από το θέμα πο</w:t>
      </w:r>
      <w:r>
        <w:rPr>
          <w:rFonts w:eastAsia="Times New Roman"/>
          <w:bCs/>
        </w:rPr>
        <w:t>υ</w:t>
      </w:r>
      <w:r>
        <w:rPr>
          <w:rFonts w:eastAsia="Times New Roman"/>
          <w:bCs/>
        </w:rPr>
        <w:t xml:space="preserve"> συζητάμε. </w:t>
      </w:r>
      <w:r>
        <w:rPr>
          <w:rFonts w:eastAsia="Times New Roman"/>
          <w:bCs/>
        </w:rPr>
        <w:t>Μ</w:t>
      </w:r>
      <w:r>
        <w:rPr>
          <w:rFonts w:eastAsia="Times New Roman"/>
          <w:bCs/>
        </w:rPr>
        <w:t xml:space="preserve">άλιστα, ο μεγάλος χώρος στη Συκή δεν είναι καν στην περιοχή </w:t>
      </w:r>
      <w:r>
        <w:rPr>
          <w:rFonts w:eastAsia="Times New Roman"/>
          <w:bCs/>
        </w:rPr>
        <w:t>«</w:t>
      </w:r>
      <w:r>
        <w:rPr>
          <w:rFonts w:eastAsia="Times New Roman"/>
          <w:bCs/>
          <w:lang w:val="en-US"/>
        </w:rPr>
        <w:t>NATURA</w:t>
      </w:r>
      <w:r>
        <w:rPr>
          <w:rFonts w:eastAsia="Times New Roman"/>
          <w:bCs/>
        </w:rPr>
        <w:t>»</w:t>
      </w:r>
      <w:r>
        <w:rPr>
          <w:rFonts w:eastAsia="Times New Roman"/>
          <w:bCs/>
        </w:rPr>
        <w:t>. Και ίσως θα έπρεπε να προχωρήσουμε από εκεί που έχει περισσότερες δυνατότητες, αλλά δεν έχε</w:t>
      </w:r>
      <w:r>
        <w:rPr>
          <w:rFonts w:eastAsia="Times New Roman"/>
          <w:bCs/>
        </w:rPr>
        <w:t>ι έρθει κανένα αίτημα.</w:t>
      </w:r>
    </w:p>
    <w:p w14:paraId="16B1A530" w14:textId="77777777" w:rsidR="00E93311" w:rsidRDefault="006736A2">
      <w:pPr>
        <w:spacing w:after="0" w:line="600" w:lineRule="auto"/>
        <w:ind w:firstLine="720"/>
        <w:jc w:val="both"/>
        <w:rPr>
          <w:rFonts w:eastAsia="Times New Roman"/>
          <w:bCs/>
        </w:rPr>
      </w:pPr>
      <w:r>
        <w:rPr>
          <w:rFonts w:eastAsia="Times New Roman"/>
          <w:bCs/>
        </w:rPr>
        <w:t>Α</w:t>
      </w:r>
      <w:r>
        <w:rPr>
          <w:rFonts w:eastAsia="Times New Roman"/>
          <w:bCs/>
        </w:rPr>
        <w:t>υτά που μου θέτετε εσείς σήμερα, ακόμη και για την παράταση, δεν μου έχουν έρθει ως αίτημα. Δεν έχει έρθει στο Υπουργείο ως αίτημα κάτι τέτοιο. Κατατίθεται τώρα εδώ στην Αντιπροσωπεία, αλλά δεν υπάρχει φάκελος, δεν υπάρχει έργο, δεν</w:t>
      </w:r>
      <w:r>
        <w:rPr>
          <w:rFonts w:eastAsia="Times New Roman"/>
          <w:bCs/>
        </w:rPr>
        <w:t xml:space="preserve"> υπάρχει φορέας. Δεν θα μπορούσε κάποιος Υπουργός </w:t>
      </w:r>
      <w:r>
        <w:rPr>
          <w:rFonts w:eastAsia="Times New Roman"/>
          <w:bCs/>
        </w:rPr>
        <w:lastRenderedPageBreak/>
        <w:t xml:space="preserve">να πει: Δίνω άδεια σε κάτι να εξελίσσεται, το οποίο δεν είναι καν </w:t>
      </w:r>
      <w:proofErr w:type="spellStart"/>
      <w:r>
        <w:rPr>
          <w:rFonts w:eastAsia="Times New Roman"/>
          <w:bCs/>
        </w:rPr>
        <w:t>περιγεγραμμένο</w:t>
      </w:r>
      <w:proofErr w:type="spellEnd"/>
      <w:r>
        <w:rPr>
          <w:rFonts w:eastAsia="Times New Roman"/>
          <w:bCs/>
        </w:rPr>
        <w:t xml:space="preserve"> ούτε ως περίγραμμα χώρου ούτε ως δραστηριότητα ούτε ποιος το αιτείται. Είναι αδύνατο. </w:t>
      </w:r>
    </w:p>
    <w:p w14:paraId="16B1A531" w14:textId="77777777" w:rsidR="00E93311" w:rsidRDefault="006736A2">
      <w:pPr>
        <w:spacing w:after="0" w:line="600" w:lineRule="auto"/>
        <w:ind w:firstLine="720"/>
        <w:jc w:val="both"/>
        <w:rPr>
          <w:rFonts w:eastAsia="Times New Roman"/>
          <w:bCs/>
        </w:rPr>
      </w:pPr>
      <w:r>
        <w:rPr>
          <w:rFonts w:eastAsia="Times New Roman"/>
          <w:bCs/>
        </w:rPr>
        <w:t>Εγώ, λοιπόν, αυτό που ζητώ εδώ</w:t>
      </w:r>
      <w:r>
        <w:rPr>
          <w:rFonts w:eastAsia="Times New Roman"/>
          <w:bCs/>
        </w:rPr>
        <w:t>,</w:t>
      </w:r>
      <w:r>
        <w:rPr>
          <w:rFonts w:eastAsia="Times New Roman"/>
          <w:bCs/>
        </w:rPr>
        <w:t xml:space="preserve"> δημόσι</w:t>
      </w:r>
      <w:r>
        <w:rPr>
          <w:rFonts w:eastAsia="Times New Roman"/>
          <w:bCs/>
        </w:rPr>
        <w:t xml:space="preserve">α από όλους -και τους Βουλευτές του Νομού και πάνω απ’ όλα, την τοπική κοινωνία, η οποία είναι υπεύθυνη για τα θέματα τοπικής ανάπτυξης- είναι να προνοήσει και να τροφοδοτήσει την πολιτεία </w:t>
      </w:r>
      <w:r>
        <w:rPr>
          <w:rFonts w:eastAsia="Times New Roman"/>
          <w:bCs/>
        </w:rPr>
        <w:t>-</w:t>
      </w:r>
      <w:r>
        <w:rPr>
          <w:rFonts w:eastAsia="Times New Roman"/>
          <w:bCs/>
        </w:rPr>
        <w:t>εμάς, δηλαδή- με μια πρόταση. Και να έρθει από το δημοτικό συμβούλ</w:t>
      </w:r>
      <w:r>
        <w:rPr>
          <w:rFonts w:eastAsia="Times New Roman"/>
          <w:bCs/>
        </w:rPr>
        <w:t>ιο η πρόταση των περιοχών, των φορέων, των συνεταιρισμών, των μελετών, για να προχωρήσουμε κι εμείς και να στηρίξουμε την τοπική κοινωνία. Διότι, αν όλα αυτά δεν έχουν έρθει δομημένα και ολοκληρωμένα εκ μέρους του εγγύτερου στον πολίτη φορέα που είναι ο δή</w:t>
      </w:r>
      <w:r>
        <w:rPr>
          <w:rFonts w:eastAsia="Times New Roman"/>
          <w:bCs/>
        </w:rPr>
        <w:t>μος, εμείς δεν μπορούμε να στηρίξουμε την τοπική ανάπτυξη με άλλον τρόπο. Ευχαριστώ για τη δική σας αίτηση. Δεν έχει έρθει καν γραπτά αυτό</w:t>
      </w:r>
      <w:r>
        <w:rPr>
          <w:rFonts w:eastAsia="Times New Roman"/>
          <w:bCs/>
        </w:rPr>
        <w:t>,</w:t>
      </w:r>
      <w:r>
        <w:rPr>
          <w:rFonts w:eastAsia="Times New Roman"/>
          <w:bCs/>
        </w:rPr>
        <w:t xml:space="preserve"> το οποίο εσείς καταθέτετε.</w:t>
      </w:r>
    </w:p>
    <w:p w14:paraId="16B1A532" w14:textId="77777777" w:rsidR="00E93311" w:rsidRDefault="006736A2">
      <w:pPr>
        <w:spacing w:after="0" w:line="600" w:lineRule="auto"/>
        <w:ind w:firstLine="720"/>
        <w:jc w:val="both"/>
        <w:rPr>
          <w:rFonts w:eastAsia="Times New Roman"/>
          <w:bCs/>
        </w:rPr>
      </w:pPr>
      <w:r>
        <w:rPr>
          <w:rFonts w:eastAsia="Times New Roman"/>
          <w:bCs/>
        </w:rPr>
        <w:t>Εμείς, λοιπόν, εκεί που έχει κατατεθεί μελέτη, μετά το Πάσχα, την πρώτη τουλάχιστον στο Κ</w:t>
      </w:r>
      <w:r>
        <w:rPr>
          <w:rFonts w:eastAsia="Times New Roman"/>
          <w:bCs/>
        </w:rPr>
        <w:t xml:space="preserve">αλαμάκι θα την ολοκληρώσουμε. Να δούμε και μέχρι την αρχή του καλοκαιριού και το </w:t>
      </w:r>
      <w:proofErr w:type="spellStart"/>
      <w:r>
        <w:rPr>
          <w:rFonts w:eastAsia="Times New Roman"/>
          <w:bCs/>
        </w:rPr>
        <w:t>Νεοχώρι</w:t>
      </w:r>
      <w:proofErr w:type="spellEnd"/>
      <w:r>
        <w:rPr>
          <w:rFonts w:eastAsia="Times New Roman"/>
          <w:bCs/>
        </w:rPr>
        <w:t>. Για τη Συκή περιμένω προτάσεις. Είμαστε στη διάθεση, προφανώς, και τη δική σας και των τοπικών φορέων…</w:t>
      </w:r>
    </w:p>
    <w:p w14:paraId="16B1A533" w14:textId="77777777" w:rsidR="00E93311" w:rsidRDefault="006736A2">
      <w:pPr>
        <w:spacing w:after="0"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Κατανοητά όλα.</w:t>
      </w:r>
    </w:p>
    <w:p w14:paraId="16B1A534" w14:textId="77777777" w:rsidR="00E93311" w:rsidRDefault="006736A2">
      <w:pPr>
        <w:spacing w:after="0" w:line="600" w:lineRule="auto"/>
        <w:ind w:firstLine="720"/>
        <w:jc w:val="both"/>
        <w:rPr>
          <w:rFonts w:eastAsia="Times New Roman"/>
          <w:bCs/>
        </w:rPr>
      </w:pPr>
      <w:r>
        <w:rPr>
          <w:rFonts w:eastAsia="Times New Roman"/>
          <w:bCs/>
        </w:rPr>
        <w:lastRenderedPageBreak/>
        <w:t>Οι δύο περιοχές</w:t>
      </w:r>
      <w:r>
        <w:rPr>
          <w:rFonts w:eastAsia="Times New Roman"/>
          <w:bCs/>
        </w:rPr>
        <w:t xml:space="preserve">, κύριε </w:t>
      </w:r>
      <w:proofErr w:type="spellStart"/>
      <w:r>
        <w:rPr>
          <w:rFonts w:eastAsia="Times New Roman"/>
          <w:bCs/>
        </w:rPr>
        <w:t>Μπουκώρο</w:t>
      </w:r>
      <w:proofErr w:type="spellEnd"/>
      <w:r>
        <w:rPr>
          <w:rFonts w:eastAsia="Times New Roman"/>
          <w:bCs/>
        </w:rPr>
        <w:t xml:space="preserve">, δρομολογούνται. Στην άλλη περιοχή αναλάβετε με τους συναδέλφους σας πρωτοβουλία, γιατί τυπικά πρέπει να πάει ένα αίτημα. </w:t>
      </w:r>
    </w:p>
    <w:p w14:paraId="16B1A535" w14:textId="77777777" w:rsidR="00E93311" w:rsidRDefault="006736A2">
      <w:pPr>
        <w:spacing w:after="0" w:line="600" w:lineRule="auto"/>
        <w:ind w:firstLine="720"/>
        <w:jc w:val="both"/>
        <w:rPr>
          <w:rFonts w:eastAsia="Times New Roman"/>
          <w:bCs/>
        </w:rPr>
      </w:pPr>
      <w:r>
        <w:rPr>
          <w:rFonts w:eastAsia="Times New Roman"/>
          <w:b/>
          <w:bCs/>
        </w:rPr>
        <w:t xml:space="preserve">ΧΡΗΣΤΟΣ ΜΠΟΥΚΩΡΟΣ: </w:t>
      </w:r>
      <w:r>
        <w:rPr>
          <w:rFonts w:eastAsia="Times New Roman"/>
          <w:bCs/>
        </w:rPr>
        <w:t>Ευχαριστώ, κύριε Πρόεδρε.</w:t>
      </w:r>
    </w:p>
    <w:p w14:paraId="16B1A536" w14:textId="77777777" w:rsidR="00E93311" w:rsidRDefault="006736A2">
      <w:pPr>
        <w:spacing w:after="0"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Πάμε τώρα στην έκτη με αριθμό 661/28-3</w:t>
      </w:r>
      <w:r>
        <w:rPr>
          <w:rFonts w:eastAsia="Times New Roman"/>
          <w:bCs/>
        </w:rPr>
        <w:t>-2017 επίκαιρη ερώτηση δεύτερου κύκλου της Βουλευτού Αιτωλοακαρνανίας του Συνασπισμού Ριζοσπαστικής Αριστεράς κ. Μαρίας Τριανταφύλλου προς τον Υπουργό Περιβάλλοντος και Ενέργειας,</w:t>
      </w:r>
      <w:r>
        <w:rPr>
          <w:rFonts w:eastAsia="Times New Roman"/>
          <w:b/>
          <w:bCs/>
        </w:rPr>
        <w:t xml:space="preserve"> </w:t>
      </w:r>
      <w:r>
        <w:rPr>
          <w:rFonts w:eastAsia="Times New Roman"/>
          <w:bCs/>
        </w:rPr>
        <w:t>με θέμα αντιτίθενται τοπικές κοινότητες του Δήμου Ιεράς Πόλεως Μεσολογγίου σ</w:t>
      </w:r>
      <w:r>
        <w:rPr>
          <w:rFonts w:eastAsia="Times New Roman"/>
          <w:bCs/>
        </w:rPr>
        <w:t xml:space="preserve">την κατασκευή μονάδων παραγωγής ηλεκτρικής ενέργειας από </w:t>
      </w:r>
      <w:proofErr w:type="spellStart"/>
      <w:r>
        <w:rPr>
          <w:rFonts w:eastAsia="Times New Roman"/>
          <w:bCs/>
        </w:rPr>
        <w:t>βιορευστά</w:t>
      </w:r>
      <w:proofErr w:type="spellEnd"/>
      <w:r>
        <w:rPr>
          <w:rFonts w:eastAsia="Times New Roman"/>
          <w:bCs/>
        </w:rPr>
        <w:t>.</w:t>
      </w:r>
    </w:p>
    <w:p w14:paraId="16B1A537" w14:textId="77777777" w:rsidR="00E93311" w:rsidRDefault="006736A2">
      <w:pPr>
        <w:spacing w:after="0" w:line="600" w:lineRule="auto"/>
        <w:ind w:firstLine="720"/>
        <w:jc w:val="both"/>
        <w:rPr>
          <w:rFonts w:eastAsia="Times New Roman"/>
          <w:bCs/>
        </w:rPr>
      </w:pPr>
      <w:r>
        <w:rPr>
          <w:rFonts w:eastAsia="Times New Roman"/>
          <w:bCs/>
        </w:rPr>
        <w:t>Κύρια Τριανταφύλλου, ορίστε.</w:t>
      </w:r>
    </w:p>
    <w:p w14:paraId="16B1A538" w14:textId="77777777" w:rsidR="00E93311" w:rsidRDefault="006736A2">
      <w:pPr>
        <w:spacing w:after="0" w:line="600" w:lineRule="auto"/>
        <w:ind w:firstLine="720"/>
        <w:jc w:val="both"/>
        <w:rPr>
          <w:rFonts w:eastAsia="Times New Roman"/>
          <w:bCs/>
        </w:rPr>
      </w:pPr>
      <w:r>
        <w:rPr>
          <w:rFonts w:eastAsia="Times New Roman"/>
          <w:b/>
          <w:bCs/>
        </w:rPr>
        <w:t xml:space="preserve">ΜΑΡΙΑ ΤΡΙΑΝΤΑΦΥΛΛΟΥ: </w:t>
      </w:r>
      <w:r>
        <w:rPr>
          <w:rFonts w:eastAsia="Times New Roman"/>
          <w:bCs/>
        </w:rPr>
        <w:t>Ευχαριστώ, κύριε Πρόεδρε.</w:t>
      </w:r>
    </w:p>
    <w:p w14:paraId="16B1A539" w14:textId="77777777" w:rsidR="00E93311" w:rsidRDefault="006736A2">
      <w:pPr>
        <w:spacing w:after="0" w:line="600" w:lineRule="auto"/>
        <w:ind w:firstLine="720"/>
        <w:jc w:val="both"/>
        <w:rPr>
          <w:rFonts w:eastAsia="Times New Roman" w:cs="Times New Roman"/>
          <w:szCs w:val="24"/>
        </w:rPr>
      </w:pPr>
      <w:r>
        <w:rPr>
          <w:rFonts w:eastAsia="Times New Roman"/>
          <w:bCs/>
        </w:rPr>
        <w:t xml:space="preserve">Μιλάμε για τη λειτουργία τεσσάρων μονάδων παραγωγής ηλεκτρικής ενέργειας από </w:t>
      </w:r>
      <w:proofErr w:type="spellStart"/>
      <w:r>
        <w:rPr>
          <w:rFonts w:eastAsia="Times New Roman"/>
          <w:bCs/>
        </w:rPr>
        <w:t>βιορευστά</w:t>
      </w:r>
      <w:proofErr w:type="spellEnd"/>
      <w:r>
        <w:rPr>
          <w:rFonts w:eastAsia="Times New Roman"/>
          <w:bCs/>
        </w:rPr>
        <w:t xml:space="preserve">, δηλαδή μονάδες βιοαερίου από επεξεργασμένα </w:t>
      </w:r>
      <w:proofErr w:type="spellStart"/>
      <w:r>
        <w:rPr>
          <w:rFonts w:eastAsia="Times New Roman"/>
          <w:bCs/>
        </w:rPr>
        <w:t>τηγανέλαια</w:t>
      </w:r>
      <w:proofErr w:type="spellEnd"/>
      <w:r>
        <w:rPr>
          <w:rFonts w:eastAsia="Times New Roman"/>
          <w:bCs/>
        </w:rPr>
        <w:t>, οι οποίες θα λειτουργήσουν εντός των ορίων του Δήμου Ιεράς Πόλεως Μεσολογγίου, εντός ευρύτερης περιοχής του Εθνικού Πάρκου της Λιμνοθάλασσας Μεσολογγίου, σε γειτονική περιοχή προστατευόμενη από τη Συ</w:t>
      </w:r>
      <w:r>
        <w:rPr>
          <w:rFonts w:eastAsia="Times New Roman"/>
          <w:bCs/>
        </w:rPr>
        <w:t xml:space="preserve">νθήκη </w:t>
      </w:r>
      <w:proofErr w:type="spellStart"/>
      <w:r>
        <w:rPr>
          <w:rFonts w:eastAsia="Times New Roman"/>
          <w:bCs/>
        </w:rPr>
        <w:t>Ραμσάρ</w:t>
      </w:r>
      <w:proofErr w:type="spellEnd"/>
      <w:r>
        <w:rPr>
          <w:rFonts w:eastAsia="Times New Roman"/>
          <w:bCs/>
        </w:rPr>
        <w:t xml:space="preserve"> και εντός ζώνης υψηλής γεωργικής παραγωγικότητας.</w:t>
      </w:r>
    </w:p>
    <w:p w14:paraId="16B1A53A"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ιστορικό έχει ως εξής: Τον Αύγουστο του 2016 εγκρίθηκαν οι περιβαλλοντικοί όροι –οι οποίοι, </w:t>
      </w:r>
      <w:proofErr w:type="spellStart"/>
      <w:r>
        <w:rPr>
          <w:rFonts w:eastAsia="Times New Roman" w:cs="Times New Roman"/>
          <w:szCs w:val="24"/>
        </w:rPr>
        <w:t>σημειωτέον</w:t>
      </w:r>
      <w:proofErr w:type="spellEnd"/>
      <w:r>
        <w:rPr>
          <w:rFonts w:eastAsia="Times New Roman" w:cs="Times New Roman"/>
          <w:szCs w:val="24"/>
        </w:rPr>
        <w:t>, τροποποιήθηκαν τρεις φορές, με την πρώτη αίτηση το 2014- από την Αποκεντρωμένη Διοίκησ</w:t>
      </w:r>
      <w:r>
        <w:rPr>
          <w:rFonts w:eastAsia="Times New Roman" w:cs="Times New Roman"/>
          <w:szCs w:val="24"/>
        </w:rPr>
        <w:t>η Δυτικής Ελλάδας.</w:t>
      </w:r>
    </w:p>
    <w:p w14:paraId="16B1A53B"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Τον Οκτώβρη του 2016, η Διεύθυνση Δόμησης του Δήμου της Ιεράς Πόλης του Μεσολογγίου ενέκρινε τις άδειες δόμησης, χωρίς να γίνει αντιληπτό ούτε από την τοπική κοινωνία φυσικά, αλλά ακόμα ούτε από εκπροσώπους του </w:t>
      </w:r>
      <w:r>
        <w:rPr>
          <w:rFonts w:eastAsia="Times New Roman" w:cs="Times New Roman"/>
          <w:szCs w:val="24"/>
        </w:rPr>
        <w:t>δ</w:t>
      </w:r>
      <w:r>
        <w:rPr>
          <w:rFonts w:eastAsia="Times New Roman" w:cs="Times New Roman"/>
          <w:szCs w:val="24"/>
        </w:rPr>
        <w:t xml:space="preserve">ημοτικού </w:t>
      </w:r>
      <w:r>
        <w:rPr>
          <w:rFonts w:eastAsia="Times New Roman" w:cs="Times New Roman"/>
          <w:szCs w:val="24"/>
        </w:rPr>
        <w:t>σ</w:t>
      </w:r>
      <w:r>
        <w:rPr>
          <w:rFonts w:eastAsia="Times New Roman" w:cs="Times New Roman"/>
          <w:szCs w:val="24"/>
        </w:rPr>
        <w:t>υμβουλίου, όπως</w:t>
      </w:r>
      <w:r>
        <w:rPr>
          <w:rFonts w:eastAsia="Times New Roman" w:cs="Times New Roman"/>
          <w:szCs w:val="24"/>
        </w:rPr>
        <w:t xml:space="preserve"> ακούστηκε στο πρόσφατο </w:t>
      </w:r>
      <w:r>
        <w:rPr>
          <w:rFonts w:eastAsia="Times New Roman" w:cs="Times New Roman"/>
          <w:szCs w:val="24"/>
        </w:rPr>
        <w:t>δ</w:t>
      </w:r>
      <w:r>
        <w:rPr>
          <w:rFonts w:eastAsia="Times New Roman" w:cs="Times New Roman"/>
          <w:szCs w:val="24"/>
        </w:rPr>
        <w:t xml:space="preserve">ημοτικό </w:t>
      </w:r>
      <w:r>
        <w:rPr>
          <w:rFonts w:eastAsia="Times New Roman" w:cs="Times New Roman"/>
          <w:szCs w:val="24"/>
        </w:rPr>
        <w:t>σ</w:t>
      </w:r>
      <w:r>
        <w:rPr>
          <w:rFonts w:eastAsia="Times New Roman" w:cs="Times New Roman"/>
          <w:szCs w:val="24"/>
        </w:rPr>
        <w:t>υμβούλιο στο τέλος Μαρτίου.</w:t>
      </w:r>
    </w:p>
    <w:p w14:paraId="16B1A53C"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όλα αυτά έγιναν γνωστά. Νομίζω ότι είναι σημαντικό αυτό που ρωτάμε. Κατ’ αρχάς, πρέπει να πούμε ότι είναι σημαντικό ότι αλλάζει το είδος του έργου. Θα πρέπει να το λάβουμε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μας. Δηλαδή, τα έργα αρχικά κατατάσσονταν στην ομάδα 10: «Ανανεώσιμες Πηγές Ενέργειας», Α2 υποκατηγορία, αλλά άλλαξαν ύστερα από τις διαδοχικές τροποποιήσεις –τρεις, όπως είπα προηγουμένως- τον αύξοντα αριθμό τους, το είδος τους, δηλαδή, και έτσι κα</w:t>
      </w:r>
      <w:r>
        <w:rPr>
          <w:rFonts w:eastAsia="Times New Roman" w:cs="Times New Roman"/>
          <w:szCs w:val="24"/>
        </w:rPr>
        <w:t xml:space="preserve">τέληξαν σε ομάδες ηλεκτροπαραγωγής από σταθμούς </w:t>
      </w:r>
      <w:proofErr w:type="spellStart"/>
      <w:r>
        <w:rPr>
          <w:rFonts w:eastAsia="Times New Roman" w:cs="Times New Roman"/>
          <w:szCs w:val="24"/>
        </w:rPr>
        <w:t>βιορευστών</w:t>
      </w:r>
      <w:proofErr w:type="spellEnd"/>
      <w:r>
        <w:rPr>
          <w:rFonts w:eastAsia="Times New Roman" w:cs="Times New Roman"/>
          <w:szCs w:val="24"/>
        </w:rPr>
        <w:t xml:space="preserve"> και </w:t>
      </w:r>
      <w:proofErr w:type="spellStart"/>
      <w:r>
        <w:rPr>
          <w:rFonts w:eastAsia="Times New Roman" w:cs="Times New Roman"/>
          <w:szCs w:val="24"/>
        </w:rPr>
        <w:t>βιοκαυσίμων</w:t>
      </w:r>
      <w:proofErr w:type="spellEnd"/>
      <w:r>
        <w:rPr>
          <w:rFonts w:eastAsia="Times New Roman" w:cs="Times New Roman"/>
          <w:szCs w:val="24"/>
        </w:rPr>
        <w:t>.</w:t>
      </w:r>
    </w:p>
    <w:p w14:paraId="16B1A53D"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Έχει σημασία να πούμε, επίσης, ότι στις αρχικές μελέτες που κατατέθηκαν στον φορέα διαχείρισης, στην περιγραφή των εναλλακτικών λύσεων –και είναι σημαντικό, για να δούμε και τη νομ</w:t>
      </w:r>
      <w:r>
        <w:rPr>
          <w:rFonts w:eastAsia="Times New Roman" w:cs="Times New Roman"/>
          <w:szCs w:val="24"/>
        </w:rPr>
        <w:t>οθεσία- πρώτον, δεν αναφέρθηκαν και πολύ περισσότερο</w:t>
      </w:r>
      <w:r>
        <w:rPr>
          <w:rFonts w:eastAsia="Times New Roman" w:cs="Times New Roman"/>
          <w:szCs w:val="24"/>
        </w:rPr>
        <w:t>,</w:t>
      </w:r>
      <w:r>
        <w:rPr>
          <w:rFonts w:eastAsia="Times New Roman" w:cs="Times New Roman"/>
          <w:szCs w:val="24"/>
        </w:rPr>
        <w:t xml:space="preserve"> δεν εξετάστηκαν καν εναλλακτικές θέσεις, δεύτερον, </w:t>
      </w:r>
      <w:r>
        <w:rPr>
          <w:rFonts w:eastAsia="Times New Roman" w:cs="Times New Roman"/>
          <w:szCs w:val="24"/>
        </w:rPr>
        <w:lastRenderedPageBreak/>
        <w:t xml:space="preserve">γραφόταν ρητά πως επιλέχθηκαν οι συγκεκριμένες θέσεις, διότι βρίσκονταν κοντά στην παραγωγή της πρώτης ύλης </w:t>
      </w:r>
      <w:r>
        <w:rPr>
          <w:rFonts w:eastAsia="Times New Roman" w:cs="Times New Roman"/>
          <w:szCs w:val="24"/>
        </w:rPr>
        <w:t>-</w:t>
      </w:r>
      <w:r>
        <w:rPr>
          <w:rFonts w:eastAsia="Times New Roman" w:cs="Times New Roman"/>
          <w:szCs w:val="24"/>
        </w:rPr>
        <w:t>θα πούμε και στη δευτερολογία πως αυτή η π</w:t>
      </w:r>
      <w:r>
        <w:rPr>
          <w:rFonts w:eastAsia="Times New Roman" w:cs="Times New Roman"/>
          <w:szCs w:val="24"/>
        </w:rPr>
        <w:t xml:space="preserve">ρώτη ύλη, βέβαια, εκλείπει, αφού τα </w:t>
      </w:r>
      <w:proofErr w:type="spellStart"/>
      <w:r>
        <w:rPr>
          <w:rFonts w:eastAsia="Times New Roman" w:cs="Times New Roman"/>
          <w:szCs w:val="24"/>
        </w:rPr>
        <w:t>τηγανέλαια</w:t>
      </w:r>
      <w:proofErr w:type="spellEnd"/>
      <w:r>
        <w:rPr>
          <w:rFonts w:eastAsia="Times New Roman" w:cs="Times New Roman"/>
          <w:szCs w:val="24"/>
        </w:rPr>
        <w:t xml:space="preserve"> ή όποια άλλα</w:t>
      </w:r>
      <w:r>
        <w:rPr>
          <w:rFonts w:eastAsia="Times New Roman" w:cs="Times New Roman"/>
          <w:szCs w:val="24"/>
        </w:rPr>
        <w:t>,</w:t>
      </w:r>
      <w:r>
        <w:rPr>
          <w:rFonts w:eastAsia="Times New Roman" w:cs="Times New Roman"/>
          <w:szCs w:val="24"/>
        </w:rPr>
        <w:t xml:space="preserve"> θα έρχονται από το εξωτερικό- και, τρίτον, για τη μηδενική λύση αναφερόταν ότι η μη υλοποίηση του έργου οδηγεί στη μη αξιοποίηση μίας πρώτης ύλης</w:t>
      </w:r>
      <w:r>
        <w:rPr>
          <w:rFonts w:eastAsia="Times New Roman" w:cs="Times New Roman"/>
          <w:szCs w:val="24"/>
        </w:rPr>
        <w:t>,</w:t>
      </w:r>
      <w:r>
        <w:rPr>
          <w:rFonts w:eastAsia="Times New Roman" w:cs="Times New Roman"/>
          <w:szCs w:val="24"/>
        </w:rPr>
        <w:t xml:space="preserve"> που σήμερα δύσκολα διατίθεται για άλλους σκοπούς</w:t>
      </w:r>
      <w:r>
        <w:rPr>
          <w:rFonts w:eastAsia="Times New Roman" w:cs="Times New Roman"/>
          <w:szCs w:val="24"/>
        </w:rPr>
        <w:t>.</w:t>
      </w:r>
    </w:p>
    <w:p w14:paraId="16B1A53E"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Έτσι φθάνουμε, όπως είπα, στις τελικές εγκρίσεις από την </w:t>
      </w:r>
      <w:r>
        <w:rPr>
          <w:rFonts w:eastAsia="Times New Roman" w:cs="Times New Roman"/>
          <w:szCs w:val="24"/>
        </w:rPr>
        <w:t>αποκεντρωμένη διοίκηση</w:t>
      </w:r>
      <w:r>
        <w:rPr>
          <w:rFonts w:eastAsia="Times New Roman" w:cs="Times New Roman"/>
          <w:szCs w:val="24"/>
        </w:rPr>
        <w:t>. Πρέπει να πούμε ότι ουσιαστικά</w:t>
      </w:r>
      <w:r>
        <w:rPr>
          <w:rFonts w:eastAsia="Times New Roman" w:cs="Times New Roman"/>
          <w:szCs w:val="24"/>
        </w:rPr>
        <w:t>,</w:t>
      </w:r>
      <w:r>
        <w:rPr>
          <w:rFonts w:eastAsia="Times New Roman" w:cs="Times New Roman"/>
          <w:szCs w:val="24"/>
        </w:rPr>
        <w:t xml:space="preserve"> δεν γίνεται τίποτα γνωστό στην τοπική κοινωνία. Τίθενται και τα δύο ερωτήματα που σας καταθέτω και στην επίκαιρη ερώτηση, αν δηλαδή αυτή η αν</w:t>
      </w:r>
      <w:r>
        <w:rPr>
          <w:rFonts w:eastAsia="Times New Roman" w:cs="Times New Roman"/>
          <w:szCs w:val="24"/>
        </w:rPr>
        <w:t xml:space="preserve">άπτυξη σταθμών παραγωγής ηλεκτρικής ενέργειας από </w:t>
      </w:r>
      <w:proofErr w:type="spellStart"/>
      <w:r>
        <w:rPr>
          <w:rFonts w:eastAsia="Times New Roman" w:cs="Times New Roman"/>
          <w:szCs w:val="24"/>
        </w:rPr>
        <w:t>βιορευστά</w:t>
      </w:r>
      <w:proofErr w:type="spellEnd"/>
      <w:r>
        <w:rPr>
          <w:rFonts w:eastAsia="Times New Roman" w:cs="Times New Roman"/>
          <w:szCs w:val="24"/>
        </w:rPr>
        <w:t xml:space="preserve"> συμβαδίζει με το περιβαλλοντικό και το παραγωγικό πρότυπο της περιοχής –θα πούμε περισσότερα στη δευτερολογία- και αν κρίνετε επαρκή τον βαθμό και τον τρόπο ενημέρωσης και συμμετοχής των τοπικών κ</w:t>
      </w:r>
      <w:r>
        <w:rPr>
          <w:rFonts w:eastAsia="Times New Roman" w:cs="Times New Roman"/>
          <w:szCs w:val="24"/>
        </w:rPr>
        <w:t xml:space="preserve">οινωνιών και των πολιτών. </w:t>
      </w:r>
    </w:p>
    <w:p w14:paraId="16B1A53F"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Τέλος, αυτός ο τρόπος παραγωγής ηλεκτρικής ενέργειας συμβάλλει στην απεξάρτηση από τα ορυκτά και εισαγόμενα καύσιμα; Δηλαδή, αυτή η ανάπτυξη ηλεκτροπαραγωγής συμβάλλει στην ενεργειακή απεξάρτηση;</w:t>
      </w:r>
    </w:p>
    <w:p w14:paraId="16B1A540"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Ευχαριστώ.</w:t>
      </w:r>
    </w:p>
    <w:p w14:paraId="16B1A541"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w:t>
      </w:r>
      <w:r>
        <w:rPr>
          <w:rFonts w:eastAsia="Times New Roman" w:cs="Times New Roman"/>
          <w:b/>
          <w:szCs w:val="24"/>
        </w:rPr>
        <w:t xml:space="preserve">κλαμάνης): </w:t>
      </w:r>
      <w:r>
        <w:rPr>
          <w:rFonts w:eastAsia="Times New Roman" w:cs="Times New Roman"/>
          <w:szCs w:val="24"/>
        </w:rPr>
        <w:t>Ευχαριστούμε.</w:t>
      </w:r>
    </w:p>
    <w:p w14:paraId="16B1A542"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16B1A543"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(Αναπληρωτής Υπουργός Περιβάλλοντος και Ενέργειας): </w:t>
      </w:r>
      <w:r>
        <w:rPr>
          <w:rFonts w:eastAsia="Times New Roman" w:cs="Times New Roman"/>
          <w:szCs w:val="24"/>
        </w:rPr>
        <w:t>Κυρία Τριανταφύλλου, ευχαριστώ πάρα πολύ για την ευκαιρία που μου δίνετε να ανοίξουμε αυτήν την πολύ σημαντική συζήτηση, τ</w:t>
      </w:r>
      <w:r>
        <w:rPr>
          <w:rFonts w:eastAsia="Times New Roman" w:cs="Times New Roman"/>
          <w:szCs w:val="24"/>
        </w:rPr>
        <w:t>ην οποία δεν έχουμε πολλές φορές την ευχέρεια να κάνουμε εδώ στο Κοινοβούλιο.</w:t>
      </w:r>
    </w:p>
    <w:p w14:paraId="16B1A544"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στο πρώτο κομμάτι να πω κάποια γενικότερα πράγματα για τα </w:t>
      </w:r>
      <w:proofErr w:type="spellStart"/>
      <w:r>
        <w:rPr>
          <w:rFonts w:eastAsia="Times New Roman" w:cs="Times New Roman"/>
          <w:szCs w:val="24"/>
        </w:rPr>
        <w:t>βιορευστά</w:t>
      </w:r>
      <w:proofErr w:type="spellEnd"/>
      <w:r>
        <w:rPr>
          <w:rFonts w:eastAsia="Times New Roman" w:cs="Times New Roman"/>
          <w:szCs w:val="24"/>
        </w:rPr>
        <w:t xml:space="preserve"> και την αξιοποίηση των ΑΠΕ</w:t>
      </w:r>
      <w:r>
        <w:rPr>
          <w:rFonts w:eastAsia="Times New Roman" w:cs="Times New Roman"/>
          <w:szCs w:val="24"/>
        </w:rPr>
        <w:t>,</w:t>
      </w:r>
      <w:r>
        <w:rPr>
          <w:rFonts w:eastAsia="Times New Roman" w:cs="Times New Roman"/>
          <w:szCs w:val="24"/>
        </w:rPr>
        <w:t xml:space="preserve"> που είναι ένα θέμα πάρα πολύ σημαντικό και ίσως για το συγκεκριμ</w:t>
      </w:r>
      <w:r>
        <w:rPr>
          <w:rFonts w:eastAsia="Times New Roman" w:cs="Times New Roman"/>
          <w:szCs w:val="24"/>
        </w:rPr>
        <w:t>ένο της περιοχής σας να αναφερθούμε λίγο πιο αναλυτικά στο δεύτερο κομμάτι, γιατί καλό θα είναι να μη γίνονται παρεξηγήσεις στο επίπεδο της ενεργειακής πολιτικής και της περιβαλλοντικής ασφάλειας.</w:t>
      </w:r>
    </w:p>
    <w:p w14:paraId="16B1A545"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Εδώ, λοιπόν, ως εναρκτήρια δήλωση, θα πρέπει να πω ότι η αξ</w:t>
      </w:r>
      <w:r>
        <w:rPr>
          <w:rFonts w:eastAsia="Times New Roman" w:cs="Times New Roman"/>
          <w:szCs w:val="24"/>
        </w:rPr>
        <w:t xml:space="preserve">ιοποίηση των εναλλακτικών καυσίμων, της βιομάζας, των </w:t>
      </w:r>
      <w:proofErr w:type="spellStart"/>
      <w:r>
        <w:rPr>
          <w:rFonts w:eastAsia="Times New Roman" w:cs="Times New Roman"/>
          <w:szCs w:val="24"/>
        </w:rPr>
        <w:t>βιορευστών</w:t>
      </w:r>
      <w:proofErr w:type="spellEnd"/>
      <w:r>
        <w:rPr>
          <w:rFonts w:eastAsia="Times New Roman" w:cs="Times New Roman"/>
          <w:szCs w:val="24"/>
        </w:rPr>
        <w:t xml:space="preserve">, του βιοαερίου και γενικότερα η αξιοποίηση των </w:t>
      </w:r>
      <w:r>
        <w:rPr>
          <w:rFonts w:eastAsia="Times New Roman" w:cs="Times New Roman"/>
          <w:szCs w:val="24"/>
        </w:rPr>
        <w:t>ανανεώσιμων πηγών</w:t>
      </w:r>
      <w:r>
        <w:rPr>
          <w:rFonts w:eastAsia="Times New Roman" w:cs="Times New Roman"/>
          <w:szCs w:val="24"/>
        </w:rPr>
        <w:t xml:space="preserve"> </w:t>
      </w:r>
      <w:r>
        <w:rPr>
          <w:rFonts w:eastAsia="Times New Roman" w:cs="Times New Roman"/>
          <w:szCs w:val="24"/>
        </w:rPr>
        <w:t xml:space="preserve">ενέργειας </w:t>
      </w:r>
      <w:r>
        <w:rPr>
          <w:rFonts w:eastAsia="Times New Roman" w:cs="Times New Roman"/>
          <w:szCs w:val="24"/>
        </w:rPr>
        <w:t xml:space="preserve">αποτελεί ενεργειακά στρατηγική προτεραιότητα για τη χώρα μας. Αυτό συνηγορεί, αν θέλετε και προς την περιβαλλοντική </w:t>
      </w:r>
      <w:r>
        <w:rPr>
          <w:rFonts w:eastAsia="Times New Roman" w:cs="Times New Roman"/>
          <w:szCs w:val="24"/>
        </w:rPr>
        <w:t>πολιτική, γιατί συμμετέχουν</w:t>
      </w:r>
      <w:r>
        <w:rPr>
          <w:rFonts w:eastAsia="Times New Roman" w:cs="Times New Roman"/>
          <w:szCs w:val="24"/>
        </w:rPr>
        <w:t>,</w:t>
      </w:r>
      <w:r>
        <w:rPr>
          <w:rFonts w:eastAsia="Times New Roman" w:cs="Times New Roman"/>
          <w:szCs w:val="24"/>
        </w:rPr>
        <w:t xml:space="preserve"> με πάρα πολύ σημαντικό ποσοστό</w:t>
      </w:r>
      <w:r>
        <w:rPr>
          <w:rFonts w:eastAsia="Times New Roman" w:cs="Times New Roman"/>
          <w:szCs w:val="24"/>
        </w:rPr>
        <w:t>,</w:t>
      </w:r>
      <w:r>
        <w:rPr>
          <w:rFonts w:eastAsia="Times New Roman" w:cs="Times New Roman"/>
          <w:szCs w:val="24"/>
        </w:rPr>
        <w:t xml:space="preserve"> στην πρόληψη του φαινομένου της κλιματικής αλλαγής, στη μείωση των εκπομπών αερίου του θερμοκηπίου, αλλά ταυτόχρονα</w:t>
      </w:r>
      <w:r>
        <w:rPr>
          <w:rFonts w:eastAsia="Times New Roman" w:cs="Times New Roman"/>
          <w:szCs w:val="24"/>
        </w:rPr>
        <w:t>,</w:t>
      </w:r>
      <w:r>
        <w:rPr>
          <w:rFonts w:eastAsia="Times New Roman" w:cs="Times New Roman"/>
          <w:szCs w:val="24"/>
        </w:rPr>
        <w:t xml:space="preserve"> μας δίνουν τη δυνατότητα να δημιουργήσουμε τοπικές μονάδες ηλεκτρικής ε</w:t>
      </w:r>
      <w:r>
        <w:rPr>
          <w:rFonts w:eastAsia="Times New Roman" w:cs="Times New Roman"/>
          <w:szCs w:val="24"/>
        </w:rPr>
        <w:lastRenderedPageBreak/>
        <w:t>νέργεια</w:t>
      </w:r>
      <w:r>
        <w:rPr>
          <w:rFonts w:eastAsia="Times New Roman" w:cs="Times New Roman"/>
          <w:szCs w:val="24"/>
        </w:rPr>
        <w:t>ς, οι οποίες είναι συμπληρωματικές. Ολοκληρώνουμε το δίκτυο παραγωγής ηλεκτρικής ενέργειας της χώρας μας, δίνουμε μία αποκεντρωμένη διάσταση και μάλιστα</w:t>
      </w:r>
      <w:r>
        <w:rPr>
          <w:rFonts w:eastAsia="Times New Roman" w:cs="Times New Roman"/>
          <w:szCs w:val="24"/>
        </w:rPr>
        <w:t>,</w:t>
      </w:r>
      <w:r>
        <w:rPr>
          <w:rFonts w:eastAsia="Times New Roman" w:cs="Times New Roman"/>
          <w:szCs w:val="24"/>
        </w:rPr>
        <w:t xml:space="preserve"> με εναλλακτικά οικονομικά και επιχειρηματικά σχήματα, αλλά και με κοινωνικούς συνεταιρισμούς στην παρα</w:t>
      </w:r>
      <w:r>
        <w:rPr>
          <w:rFonts w:eastAsia="Times New Roman" w:cs="Times New Roman"/>
          <w:szCs w:val="24"/>
        </w:rPr>
        <w:t xml:space="preserve">γωγή ηλεκτρικής ενέργειας. Συμπληρώνουν, δηλαδή, το δυναμικό. Μας βοηθούν να </w:t>
      </w:r>
      <w:proofErr w:type="spellStart"/>
      <w:r>
        <w:rPr>
          <w:rFonts w:eastAsia="Times New Roman" w:cs="Times New Roman"/>
          <w:szCs w:val="24"/>
        </w:rPr>
        <w:t>απεξαρτηθούμε</w:t>
      </w:r>
      <w:proofErr w:type="spellEnd"/>
      <w:r>
        <w:rPr>
          <w:rFonts w:eastAsia="Times New Roman" w:cs="Times New Roman"/>
          <w:szCs w:val="24"/>
        </w:rPr>
        <w:t xml:space="preserve"> από τα ορυκτά καύσιμα και παράλληλα</w:t>
      </w:r>
      <w:r>
        <w:rPr>
          <w:rFonts w:eastAsia="Times New Roman" w:cs="Times New Roman"/>
          <w:szCs w:val="24"/>
        </w:rPr>
        <w:t>,</w:t>
      </w:r>
      <w:r>
        <w:rPr>
          <w:rFonts w:eastAsia="Times New Roman" w:cs="Times New Roman"/>
          <w:szCs w:val="24"/>
        </w:rPr>
        <w:t xml:space="preserve"> τροφοδοτούν και δίνουν θέσεις εργασίας στην ελληνική επικράτεια.</w:t>
      </w:r>
    </w:p>
    <w:p w14:paraId="16B1A546"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Μάλιστα, στη</w:t>
      </w:r>
      <w:r>
        <w:rPr>
          <w:rFonts w:eastAsia="Times New Roman" w:cs="Times New Roman"/>
          <w:szCs w:val="24"/>
        </w:rPr>
        <w:t xml:space="preserve"> δική σας</w:t>
      </w:r>
      <w:r>
        <w:rPr>
          <w:rFonts w:eastAsia="Times New Roman" w:cs="Times New Roman"/>
          <w:szCs w:val="24"/>
        </w:rPr>
        <w:t xml:space="preserve"> περίπτωση τη δική, δηλαδή των </w:t>
      </w:r>
      <w:proofErr w:type="spellStart"/>
      <w:r>
        <w:rPr>
          <w:rFonts w:eastAsia="Times New Roman" w:cs="Times New Roman"/>
          <w:szCs w:val="24"/>
        </w:rPr>
        <w:t>βιορευστών</w:t>
      </w:r>
      <w:proofErr w:type="spellEnd"/>
      <w:r>
        <w:rPr>
          <w:rFonts w:eastAsia="Times New Roman" w:cs="Times New Roman"/>
          <w:szCs w:val="24"/>
        </w:rPr>
        <w:t>,</w:t>
      </w:r>
      <w:r>
        <w:rPr>
          <w:rFonts w:eastAsia="Times New Roman" w:cs="Times New Roman"/>
          <w:szCs w:val="24"/>
        </w:rPr>
        <w:t xml:space="preserve"> της βιομάζας και του βιοαερίου, επειδή αυτές οι μονάδες λειτουργούν συμπληρωματικά προς τις αγροτικές καλλιέργειες, δίνουν τη δυνατότητα στους αγρότες να έχουν συμπληρωτικά εισοδήματα, αλλά σε κάθε περίπτωση</w:t>
      </w:r>
      <w:r>
        <w:rPr>
          <w:rFonts w:eastAsia="Times New Roman" w:cs="Times New Roman"/>
          <w:szCs w:val="24"/>
        </w:rPr>
        <w:t>,</w:t>
      </w:r>
      <w:r>
        <w:rPr>
          <w:rFonts w:eastAsia="Times New Roman" w:cs="Times New Roman"/>
          <w:szCs w:val="24"/>
        </w:rPr>
        <w:t xml:space="preserve"> να έχουν μονάδες που να παραλαμβάνουν τα απόβλ</w:t>
      </w:r>
      <w:r>
        <w:rPr>
          <w:rFonts w:eastAsia="Times New Roman" w:cs="Times New Roman"/>
          <w:szCs w:val="24"/>
        </w:rPr>
        <w:t>ητά τους, έτσι ώστε αυτά να μην καίγονται στα χωράφια, να μην καταλήγουν στ</w:t>
      </w:r>
      <w:r>
        <w:rPr>
          <w:rFonts w:eastAsia="Times New Roman" w:cs="Times New Roman"/>
          <w:szCs w:val="24"/>
        </w:rPr>
        <w:t>α κανάλια</w:t>
      </w:r>
      <w:r>
        <w:rPr>
          <w:rFonts w:eastAsia="Times New Roman" w:cs="Times New Roman"/>
          <w:szCs w:val="24"/>
        </w:rPr>
        <w:t xml:space="preserve"> και στους ανοικτούς αγωγούς, να μη ρυπαίνουν το περιβάλλον και να μη δημιουργούν δευτερογενή προβλήματα.</w:t>
      </w:r>
    </w:p>
    <w:p w14:paraId="16B1A547"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Άρα, εισαγωγικά, σαφέστατα μας βρίσκετε υπέρ της αξιοποίησης και π</w:t>
      </w:r>
      <w:r>
        <w:rPr>
          <w:rFonts w:eastAsia="Times New Roman" w:cs="Times New Roman"/>
          <w:szCs w:val="24"/>
        </w:rPr>
        <w:t xml:space="preserve">αραγωγής ενέργειας από μονάδες </w:t>
      </w:r>
      <w:proofErr w:type="spellStart"/>
      <w:r>
        <w:rPr>
          <w:rFonts w:eastAsia="Times New Roman" w:cs="Times New Roman"/>
          <w:szCs w:val="24"/>
        </w:rPr>
        <w:t>βιορευστών</w:t>
      </w:r>
      <w:proofErr w:type="spellEnd"/>
      <w:r>
        <w:rPr>
          <w:rFonts w:eastAsia="Times New Roman" w:cs="Times New Roman"/>
          <w:szCs w:val="24"/>
        </w:rPr>
        <w:t xml:space="preserve">, από μονάδες βιομάζας και από μονάδες βιοαερίου, γιατί λειτουργούν και προς την επίλυση άλλων περιβαλλοντικών προβλημάτων. </w:t>
      </w:r>
    </w:p>
    <w:p w14:paraId="16B1A548"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Στην επικράτεια της χώρας μας δεν έχουμε πολλές τέτοιες μονάδες. Έχουμε λίγες. Μια πρώτη κ</w:t>
      </w:r>
      <w:r>
        <w:rPr>
          <w:rFonts w:eastAsia="Times New Roman" w:cs="Times New Roman"/>
          <w:szCs w:val="24"/>
        </w:rPr>
        <w:t>αταγραφή</w:t>
      </w:r>
      <w:r>
        <w:rPr>
          <w:rFonts w:eastAsia="Times New Roman" w:cs="Times New Roman"/>
          <w:szCs w:val="24"/>
        </w:rPr>
        <w:t>,</w:t>
      </w:r>
      <w:r>
        <w:rPr>
          <w:rFonts w:eastAsia="Times New Roman" w:cs="Times New Roman"/>
          <w:szCs w:val="24"/>
        </w:rPr>
        <w:t xml:space="preserve"> που έχω στα χέρια μου, φτάνει μέχρι τις δεκαέξι. Πρέπει να σας ομολογήσω ότι υπάρχουν ομάδες εργασίας στο Υπουργείο που επεξεργάζονται νέα πολιτική για τα θέματα αυτά, πιο εξιδεικευμένη, ίσως και για να επιταχύνουμε τέτοιες επενδύσεις, και για </w:t>
      </w:r>
      <w:proofErr w:type="spellStart"/>
      <w:r>
        <w:rPr>
          <w:rFonts w:eastAsia="Times New Roman" w:cs="Times New Roman"/>
          <w:szCs w:val="24"/>
        </w:rPr>
        <w:t>βι</w:t>
      </w:r>
      <w:r>
        <w:rPr>
          <w:rFonts w:eastAsia="Times New Roman" w:cs="Times New Roman"/>
          <w:szCs w:val="24"/>
        </w:rPr>
        <w:t>ορευστά</w:t>
      </w:r>
      <w:proofErr w:type="spellEnd"/>
      <w:r>
        <w:rPr>
          <w:rFonts w:eastAsia="Times New Roman" w:cs="Times New Roman"/>
          <w:szCs w:val="24"/>
        </w:rPr>
        <w:t xml:space="preserve"> και για βιομάζα και </w:t>
      </w:r>
      <w:proofErr w:type="spellStart"/>
      <w:r>
        <w:rPr>
          <w:rFonts w:eastAsia="Times New Roman" w:cs="Times New Roman"/>
          <w:szCs w:val="24"/>
        </w:rPr>
        <w:t>βιοαέρια</w:t>
      </w:r>
      <w:proofErr w:type="spellEnd"/>
      <w:r>
        <w:rPr>
          <w:rFonts w:eastAsia="Times New Roman" w:cs="Times New Roman"/>
          <w:szCs w:val="24"/>
        </w:rPr>
        <w:t>.</w:t>
      </w:r>
    </w:p>
    <w:p w14:paraId="16B1A549"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Κάτι, όμως, που εισαγωγικά θέλω να διευκρινίσουμε</w:t>
      </w:r>
      <w:r>
        <w:rPr>
          <w:rFonts w:eastAsia="Times New Roman" w:cs="Times New Roman"/>
          <w:szCs w:val="24"/>
        </w:rPr>
        <w:t>,</w:t>
      </w:r>
      <w:r>
        <w:rPr>
          <w:rFonts w:eastAsia="Times New Roman" w:cs="Times New Roman"/>
          <w:szCs w:val="24"/>
        </w:rPr>
        <w:t xml:space="preserve"> είναι ότι εμείς βλέπουμε αυτές τις μονάδες συνδεμένες με το τοπικό προϊόν και την τοπική ανάπτυξη. Είναι μονάδες, δηλαδή, που πρέπει να αναγνωρίζουν τι δραστηριότητα έ</w:t>
      </w:r>
      <w:r>
        <w:rPr>
          <w:rFonts w:eastAsia="Times New Roman" w:cs="Times New Roman"/>
          <w:szCs w:val="24"/>
        </w:rPr>
        <w:t>χουμε στην περιοχή, να αξιοποιούν τους πόρους αυτής της δραστηριότητας. Διότι δεν μπορεί, παραδείγματος χάρ</w:t>
      </w:r>
      <w:r>
        <w:rPr>
          <w:rFonts w:eastAsia="Times New Roman" w:cs="Times New Roman"/>
          <w:szCs w:val="24"/>
        </w:rPr>
        <w:t>ιν</w:t>
      </w:r>
      <w:r>
        <w:rPr>
          <w:rFonts w:eastAsia="Times New Roman" w:cs="Times New Roman"/>
          <w:szCs w:val="24"/>
        </w:rPr>
        <w:t>, σε μια περιοχή που δεν έχει δάση να υπάρχουν μονάδες επένδυσης από υπολείμματα δασικής καλλιέργειας. Πρέπει να είναι συνδεδεμένες με το τοπικό πρ</w:t>
      </w:r>
      <w:r>
        <w:rPr>
          <w:rFonts w:eastAsia="Times New Roman" w:cs="Times New Roman"/>
          <w:szCs w:val="24"/>
        </w:rPr>
        <w:t>οϊόν, γιατί ταυτόχρονα αποτελούν και πρόληψη</w:t>
      </w:r>
      <w:r>
        <w:rPr>
          <w:rFonts w:eastAsia="Times New Roman" w:cs="Times New Roman"/>
          <w:szCs w:val="24"/>
        </w:rPr>
        <w:t xml:space="preserve"> απόρριψης αποβλήτων</w:t>
      </w:r>
      <w:r>
        <w:rPr>
          <w:rFonts w:eastAsia="Times New Roman" w:cs="Times New Roman"/>
          <w:szCs w:val="24"/>
        </w:rPr>
        <w:t>, αν θέλετε.</w:t>
      </w:r>
    </w:p>
    <w:p w14:paraId="16B1A54A"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Στη δική σας περίπτωση πρέπει να ομολογήσουμε ότι έχουμε τέσσερις μονάδες, </w:t>
      </w:r>
      <w:r>
        <w:rPr>
          <w:rFonts w:eastAsia="Times New Roman"/>
          <w:szCs w:val="24"/>
        </w:rPr>
        <w:t>οι οποίες</w:t>
      </w:r>
      <w:r>
        <w:rPr>
          <w:rFonts w:eastAsia="Times New Roman" w:cs="Times New Roman"/>
          <w:szCs w:val="24"/>
        </w:rPr>
        <w:t xml:space="preserve"> φαίνεται ότι είναι κοινής ιδιοκτησίας και κοινής αφετηρίας. Κάποιες από αυτές </w:t>
      </w:r>
      <w:proofErr w:type="spellStart"/>
      <w:r>
        <w:rPr>
          <w:rFonts w:eastAsia="Times New Roman" w:cs="Times New Roman"/>
          <w:szCs w:val="24"/>
        </w:rPr>
        <w:t>χωροθετούνται</w:t>
      </w:r>
      <w:proofErr w:type="spellEnd"/>
      <w:r>
        <w:rPr>
          <w:rFonts w:eastAsia="Times New Roman" w:cs="Times New Roman"/>
          <w:szCs w:val="24"/>
        </w:rPr>
        <w:t xml:space="preserve"> σε</w:t>
      </w:r>
      <w:r>
        <w:rPr>
          <w:rFonts w:eastAsia="Times New Roman" w:cs="Times New Roman"/>
          <w:szCs w:val="24"/>
        </w:rPr>
        <w:t xml:space="preserve"> γειτονικά αγροτεμάχια. Ουσιαστικά</w:t>
      </w:r>
      <w:r>
        <w:rPr>
          <w:rFonts w:eastAsia="Times New Roman" w:cs="Times New Roman"/>
          <w:szCs w:val="24"/>
        </w:rPr>
        <w:t>,</w:t>
      </w:r>
      <w:r>
        <w:rPr>
          <w:rFonts w:eastAsia="Times New Roman" w:cs="Times New Roman"/>
          <w:szCs w:val="24"/>
        </w:rPr>
        <w:t xml:space="preserve"> υποκρύπτουν και μια κατάτμηση της μονάδας. Όλες είναι </w:t>
      </w:r>
      <w:proofErr w:type="spellStart"/>
      <w:r>
        <w:rPr>
          <w:rFonts w:eastAsia="Times New Roman" w:cs="Times New Roman"/>
          <w:szCs w:val="24"/>
        </w:rPr>
        <w:t>αδειοδοτημένες</w:t>
      </w:r>
      <w:proofErr w:type="spellEnd"/>
      <w:r>
        <w:rPr>
          <w:rFonts w:eastAsia="Times New Roman" w:cs="Times New Roman"/>
          <w:szCs w:val="24"/>
        </w:rPr>
        <w:t xml:space="preserve"> στο όριο της συγκεκριμένης μεθόδου </w:t>
      </w:r>
      <w:proofErr w:type="spellStart"/>
      <w:r>
        <w:rPr>
          <w:rFonts w:eastAsia="Times New Roman" w:cs="Times New Roman"/>
          <w:szCs w:val="24"/>
        </w:rPr>
        <w:t>αδειοδότησης</w:t>
      </w:r>
      <w:proofErr w:type="spellEnd"/>
      <w:r>
        <w:rPr>
          <w:rFonts w:eastAsia="Times New Roman" w:cs="Times New Roman"/>
          <w:szCs w:val="24"/>
        </w:rPr>
        <w:t>, ώστε να μην έρθουν ως με</w:t>
      </w:r>
      <w:r>
        <w:rPr>
          <w:rFonts w:eastAsia="Times New Roman" w:cs="Times New Roman"/>
          <w:szCs w:val="24"/>
        </w:rPr>
        <w:lastRenderedPageBreak/>
        <w:t>γαλύτερες στο Υπουργείο. Είναι και οι τέσσερις σε περιοχή που είναι σε καθεστώ</w:t>
      </w:r>
      <w:r>
        <w:rPr>
          <w:rFonts w:eastAsia="Times New Roman" w:cs="Times New Roman"/>
          <w:szCs w:val="24"/>
        </w:rPr>
        <w:t>ς προστασίας, όπως και η προηγούμενη περιοχή που συζητούσαμε. Άρα, έχει ιδιαίτερα χαρακτηριστικά και εδώ πλέον έχει και μια υποχρεωτική σύνδεση με το τοπικό προϊόν. Δεν μπορούμε, δηλαδή, σε μια περιοχή προστασίας της φύσης να φέρουμε μονάδα που θα μπορούσε</w:t>
      </w:r>
      <w:r>
        <w:rPr>
          <w:rFonts w:eastAsia="Times New Roman" w:cs="Times New Roman"/>
          <w:szCs w:val="24"/>
        </w:rPr>
        <w:t xml:space="preserve"> να γίνει οπουδήποτε αλλού στην Ελλάδα και να μη συνδέεται με το τοπικό προϊόν. Διότι είμαστε και στην περιοχή της λιμνοθάλασσας του Μεσολογγίου, μια περιοχή μεγάλης αξίας και περιβαλλοντικής και οικονομικής και τοπικής. </w:t>
      </w:r>
    </w:p>
    <w:p w14:paraId="16B1A54B"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w:t>
      </w:r>
      <w:r>
        <w:rPr>
          <w:rFonts w:eastAsia="Times New Roman" w:cs="Times New Roman"/>
          <w:szCs w:val="24"/>
        </w:rPr>
        <w:t>νι λήξεως του χρόνου ομιλίας του κυρίου Αναπληρωτή Υπουργού)</w:t>
      </w:r>
    </w:p>
    <w:p w14:paraId="16B1A54C"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Εξ αυτού</w:t>
      </w:r>
      <w:r>
        <w:rPr>
          <w:rFonts w:eastAsia="Times New Roman" w:cs="Times New Roman"/>
          <w:szCs w:val="24"/>
        </w:rPr>
        <w:t>,</w:t>
      </w:r>
      <w:r>
        <w:rPr>
          <w:rFonts w:eastAsia="Times New Roman" w:cs="Times New Roman"/>
          <w:szCs w:val="24"/>
        </w:rPr>
        <w:t xml:space="preserve"> πρέπει να επιβεβαιώσω εισαγωγικά –και θα κλείσω εδώ, για να σας δώσω τον λόγο- ότι πράγματι</w:t>
      </w:r>
      <w:r>
        <w:rPr>
          <w:rFonts w:eastAsia="Times New Roman" w:cs="Times New Roman"/>
          <w:szCs w:val="24"/>
        </w:rPr>
        <w:t>,</w:t>
      </w:r>
      <w:r>
        <w:rPr>
          <w:rFonts w:eastAsia="Times New Roman" w:cs="Times New Roman"/>
          <w:szCs w:val="24"/>
        </w:rPr>
        <w:t xml:space="preserve"> με μια περίεργη διαδρομή</w:t>
      </w:r>
      <w:r>
        <w:rPr>
          <w:rFonts w:eastAsia="Times New Roman" w:cs="Times New Roman"/>
          <w:szCs w:val="24"/>
        </w:rPr>
        <w:t>,</w:t>
      </w:r>
      <w:r>
        <w:rPr>
          <w:rFonts w:eastAsia="Times New Roman" w:cs="Times New Roman"/>
          <w:szCs w:val="24"/>
        </w:rPr>
        <w:t xml:space="preserve"> οι μονάδες αυτές τέσσερις φορές τροποποιήθηκαν, σε σχέση με την αρ</w:t>
      </w:r>
      <w:r>
        <w:rPr>
          <w:rFonts w:eastAsia="Times New Roman" w:cs="Times New Roman"/>
          <w:szCs w:val="24"/>
        </w:rPr>
        <w:t xml:space="preserve">χική τους </w:t>
      </w:r>
      <w:proofErr w:type="spellStart"/>
      <w:r>
        <w:rPr>
          <w:rFonts w:eastAsia="Times New Roman" w:cs="Times New Roman"/>
          <w:szCs w:val="24"/>
        </w:rPr>
        <w:t>αδειοδότηση</w:t>
      </w:r>
      <w:proofErr w:type="spellEnd"/>
      <w:r>
        <w:rPr>
          <w:rFonts w:eastAsia="Times New Roman" w:cs="Times New Roman"/>
          <w:szCs w:val="24"/>
        </w:rPr>
        <w:t xml:space="preserve"> -η οποία έτσι και αλλιώς σας είπα ότι είχε ιδιαίτερα χαρακτηριστικά, μιας και ήταν γειτονικά οικόπεδα- στο όριο της δυναμικότητας</w:t>
      </w:r>
      <w:r>
        <w:rPr>
          <w:rFonts w:eastAsia="Times New Roman" w:cs="Times New Roman"/>
          <w:szCs w:val="24"/>
        </w:rPr>
        <w:t>,</w:t>
      </w:r>
      <w:r>
        <w:rPr>
          <w:rFonts w:eastAsia="Times New Roman" w:cs="Times New Roman"/>
          <w:szCs w:val="24"/>
        </w:rPr>
        <w:t xml:space="preserve"> που θα μπορούσε να έρθουν στο Υπουργείο ως ενιαία μονάδα λίγο μεγαλύτερης δυναμικότητας.</w:t>
      </w:r>
    </w:p>
    <w:p w14:paraId="16B1A54D"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Θα ακούσω και </w:t>
      </w:r>
      <w:r>
        <w:rPr>
          <w:rFonts w:eastAsia="Times New Roman" w:cs="Times New Roman"/>
          <w:szCs w:val="24"/>
        </w:rPr>
        <w:t>τη δική σας δευτερολογία και θα σας πω τα δικά μου συμπεράσματα στο τέλος.</w:t>
      </w:r>
    </w:p>
    <w:p w14:paraId="16B1A54E" w14:textId="77777777" w:rsidR="00E93311" w:rsidRDefault="006736A2">
      <w:pPr>
        <w:spacing w:after="0" w:line="600" w:lineRule="auto"/>
        <w:ind w:firstLine="720"/>
        <w:jc w:val="both"/>
        <w:rPr>
          <w:rFonts w:eastAsia="Times New Roman" w:cs="Times New Roman"/>
          <w:b/>
          <w:szCs w:val="24"/>
        </w:rPr>
      </w:pPr>
      <w:r>
        <w:rPr>
          <w:rFonts w:eastAsia="Times New Roman" w:cs="Times New Roman"/>
          <w:b/>
          <w:szCs w:val="24"/>
        </w:rPr>
        <w:t>ΠΡΟΕΔΡΕΥΩΝ (Νικήτας Κακλαμάνης):</w:t>
      </w:r>
      <w:r>
        <w:rPr>
          <w:rFonts w:eastAsia="Times New Roman" w:cs="Times New Roman"/>
          <w:szCs w:val="24"/>
        </w:rPr>
        <w:t xml:space="preserve"> Κυρία Τριανταφύλλου, έχετε τον λόγο.</w:t>
      </w:r>
    </w:p>
    <w:p w14:paraId="16B1A54F"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ΜΑΡΙΑ ΤΡΙΑΝΤΑΦΥΛΛΟΥ: </w:t>
      </w:r>
      <w:r>
        <w:rPr>
          <w:rFonts w:eastAsia="Times New Roman"/>
          <w:color w:val="000000"/>
          <w:szCs w:val="24"/>
        </w:rPr>
        <w:t>Ευχαριστώ, κύριε Πρόεδρε.</w:t>
      </w:r>
      <w:r>
        <w:rPr>
          <w:rFonts w:eastAsia="Times New Roman" w:cs="Times New Roman"/>
          <w:szCs w:val="24"/>
        </w:rPr>
        <w:t xml:space="preserve"> </w:t>
      </w:r>
    </w:p>
    <w:p w14:paraId="16B1A550"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Πράγματι, νομίζω ότι ο κύριος Υπουργός έδωσε αρκετές πάσες, αλλά θα πω και εγώ κάποια πράγματα. Έχει μεγάλο ενδιαφέρον αυτή η κουβέντα. Έχει ουσιαστικό ενδιαφέρον και για την ενεργειακή απεξάρτηση, αλλά και για την ίδια την παραγωγική διαδικασία. </w:t>
      </w:r>
    </w:p>
    <w:p w14:paraId="16B1A551"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Το λέω α</w:t>
      </w:r>
      <w:r>
        <w:rPr>
          <w:rFonts w:eastAsia="Times New Roman" w:cs="Times New Roman"/>
          <w:szCs w:val="24"/>
        </w:rPr>
        <w:t xml:space="preserve">υτό, κύριε Υπουργέ, γιατί, κατά την άποψή μου, οι έννοιες της οικολογίας και του πολιτισμού, οι τομείς αυτοί, </w:t>
      </w:r>
      <w:r>
        <w:rPr>
          <w:rFonts w:eastAsia="Times New Roman" w:cs="Times New Roman"/>
          <w:szCs w:val="24"/>
        </w:rPr>
        <w:t xml:space="preserve">επί </w:t>
      </w:r>
      <w:r>
        <w:rPr>
          <w:rFonts w:eastAsia="Times New Roman" w:cs="Times New Roman"/>
          <w:szCs w:val="24"/>
        </w:rPr>
        <w:t xml:space="preserve">πολλά τελευταία χρόνια ήταν μια καλή αφετηρία </w:t>
      </w:r>
      <w:r>
        <w:rPr>
          <w:rFonts w:eastAsia="Times New Roman" w:cs="Times New Roman"/>
          <w:szCs w:val="24"/>
        </w:rPr>
        <w:t>«</w:t>
      </w:r>
      <w:r>
        <w:rPr>
          <w:rFonts w:eastAsia="Times New Roman" w:cs="Times New Roman"/>
          <w:szCs w:val="24"/>
        </w:rPr>
        <w:t xml:space="preserve">για </w:t>
      </w:r>
      <w:proofErr w:type="spellStart"/>
      <w:r>
        <w:rPr>
          <w:rFonts w:eastAsia="Times New Roman" w:cs="Times New Roman"/>
          <w:szCs w:val="24"/>
        </w:rPr>
        <w:t>μπίζνα</w:t>
      </w:r>
      <w:proofErr w:type="spellEnd"/>
      <w:r>
        <w:rPr>
          <w:rFonts w:eastAsia="Times New Roman" w:cs="Times New Roman"/>
          <w:szCs w:val="24"/>
        </w:rPr>
        <w:t>»</w:t>
      </w:r>
      <w:r>
        <w:rPr>
          <w:rFonts w:eastAsia="Times New Roman" w:cs="Times New Roman"/>
          <w:szCs w:val="24"/>
        </w:rPr>
        <w:t>, θα μου επιτρέψετε την έκφραση.</w:t>
      </w:r>
    </w:p>
    <w:p w14:paraId="16B1A552"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Ας πάμε, όμως, στις συγκεκριμένες μονάδες και στο σ</w:t>
      </w:r>
      <w:r>
        <w:rPr>
          <w:rFonts w:eastAsia="Times New Roman" w:cs="Times New Roman"/>
          <w:szCs w:val="24"/>
        </w:rPr>
        <w:t>υγκεκριμένο σημείο, στον συγκεκριμένο τόπο. Κατ’ αρχάς, το πρώτο πράγμα είναι ότι μιλάμε για ενημέρωση</w:t>
      </w:r>
      <w:r>
        <w:rPr>
          <w:rFonts w:eastAsia="Times New Roman" w:cs="Times New Roman"/>
          <w:szCs w:val="24"/>
        </w:rPr>
        <w:t>,</w:t>
      </w:r>
      <w:r>
        <w:rPr>
          <w:rFonts w:eastAsia="Times New Roman" w:cs="Times New Roman"/>
          <w:szCs w:val="24"/>
        </w:rPr>
        <w:t xml:space="preserve"> χωρίς ενημέρωση. Οι τέσσερις </w:t>
      </w:r>
      <w:r>
        <w:rPr>
          <w:rFonts w:eastAsia="Times New Roman" w:cs="Times New Roman"/>
          <w:szCs w:val="24"/>
        </w:rPr>
        <w:t xml:space="preserve">αυτές </w:t>
      </w:r>
      <w:r>
        <w:rPr>
          <w:rFonts w:eastAsia="Times New Roman" w:cs="Times New Roman"/>
          <w:szCs w:val="24"/>
        </w:rPr>
        <w:t xml:space="preserve">μονάδες </w:t>
      </w:r>
      <w:proofErr w:type="spellStart"/>
      <w:r>
        <w:rPr>
          <w:rFonts w:eastAsia="Times New Roman" w:cs="Times New Roman"/>
          <w:szCs w:val="24"/>
        </w:rPr>
        <w:t>αδειοδοτήθηκαν</w:t>
      </w:r>
      <w:proofErr w:type="spellEnd"/>
      <w:r>
        <w:rPr>
          <w:rFonts w:eastAsia="Times New Roman" w:cs="Times New Roman"/>
          <w:szCs w:val="24"/>
        </w:rPr>
        <w:t>,</w:t>
      </w:r>
      <w:r>
        <w:rPr>
          <w:rFonts w:eastAsia="Times New Roman" w:cs="Times New Roman"/>
          <w:szCs w:val="24"/>
        </w:rPr>
        <w:t xml:space="preserve"> χωρίς κα</w:t>
      </w:r>
      <w:r>
        <w:rPr>
          <w:rFonts w:eastAsia="Times New Roman" w:cs="Times New Roman"/>
          <w:szCs w:val="24"/>
        </w:rPr>
        <w:t>μ</w:t>
      </w:r>
      <w:r>
        <w:rPr>
          <w:rFonts w:eastAsia="Times New Roman" w:cs="Times New Roman"/>
          <w:szCs w:val="24"/>
        </w:rPr>
        <w:t>μία γνωμοδότηση</w:t>
      </w:r>
      <w:r>
        <w:rPr>
          <w:rFonts w:eastAsia="Times New Roman" w:cs="Times New Roman"/>
          <w:szCs w:val="24"/>
        </w:rPr>
        <w:t>,</w:t>
      </w:r>
      <w:r>
        <w:rPr>
          <w:rFonts w:eastAsia="Times New Roman" w:cs="Times New Roman"/>
          <w:szCs w:val="24"/>
        </w:rPr>
        <w:t xml:space="preserve"> κανενός συλλογικού φορέα της τοπικής αυτοδιοίκησης πρώτου ή δεύτερο</w:t>
      </w:r>
      <w:r>
        <w:rPr>
          <w:rFonts w:eastAsia="Times New Roman" w:cs="Times New Roman"/>
          <w:szCs w:val="24"/>
        </w:rPr>
        <w:t xml:space="preserve">υ βαθμού. Δεν ήξερε κανένας τίποτα. </w:t>
      </w:r>
    </w:p>
    <w:p w14:paraId="16B1A553"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Όπως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το 2014 πήγαν στην Επιτροπή Περιβάλλοντος της Περιφέρειας, αναβλήθηκε η συζήτηση και δεν ξαναέγινε ποτέ. Άρα, δεν έγινε τίποτα.</w:t>
      </w:r>
    </w:p>
    <w:p w14:paraId="16B1A554"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Ποιας περιφέρειας, της </w:t>
      </w:r>
      <w:r>
        <w:rPr>
          <w:rFonts w:eastAsia="Times New Roman" w:cs="Times New Roman"/>
          <w:szCs w:val="24"/>
        </w:rPr>
        <w:t>αιρετής ή της αποκεντρωμένης;</w:t>
      </w:r>
    </w:p>
    <w:p w14:paraId="16B1A555"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Της αποκεντρωμένης, κύριε Πρόεδρε.</w:t>
      </w:r>
    </w:p>
    <w:p w14:paraId="16B1A556"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Υπάρχει από τον φορέα διαχείρισης έγκριση επί της μελέτης περιβαλλοντικών επιπτώσεων για μονάδα επεξεργασίας αγροτικών υπολειμμάτων προς παραγωγή βιοαερίου και μονάδα </w:t>
      </w:r>
      <w:r>
        <w:rPr>
          <w:rFonts w:eastAsia="Times New Roman" w:cs="Times New Roman"/>
          <w:szCs w:val="24"/>
        </w:rPr>
        <w:t>ηλεκτροπαραγωγής από βιοαέριο 0,7 κιλοβατώρες. Έγινε, όμως, αλλαγή έργου στο δεύτερο σημείο που πάμε τώρα, σε αυτές τις τρεις τροποποιήσεις, που σημαίνουν αλλαγή στο περιεχόμενο του έργου, χωρίς από εκεί και πέρα να υπάρξει κάποια άλλη μελέτη -εννοώ περιβα</w:t>
      </w:r>
      <w:r>
        <w:rPr>
          <w:rFonts w:eastAsia="Times New Roman" w:cs="Times New Roman"/>
          <w:szCs w:val="24"/>
        </w:rPr>
        <w:t>λλοντικών επιπτώσεων- μετά τις τρεις τροποποιήσεις.</w:t>
      </w:r>
    </w:p>
    <w:p w14:paraId="16B1A557"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Ο φορέας διαχείρισης την πρώτη φορά που γνωμοδότησε θετικά ζήτησε δύο προϋποθέσεις. Ζήτησε μελέτη διασποράς ρύπων, την οποία δεν τη δίνουν για κάθε μια ξεχωριστά από τις μονάδες. Ζήτησε και </w:t>
      </w:r>
      <w:proofErr w:type="spellStart"/>
      <w:r>
        <w:rPr>
          <w:rFonts w:eastAsia="Times New Roman" w:cs="Times New Roman"/>
          <w:szCs w:val="24"/>
        </w:rPr>
        <w:t>ορνιθολογική</w:t>
      </w:r>
      <w:proofErr w:type="spellEnd"/>
      <w:r>
        <w:rPr>
          <w:rFonts w:eastAsia="Times New Roman" w:cs="Times New Roman"/>
          <w:szCs w:val="24"/>
        </w:rPr>
        <w:t xml:space="preserve"> μ</w:t>
      </w:r>
      <w:r>
        <w:rPr>
          <w:rFonts w:eastAsia="Times New Roman" w:cs="Times New Roman"/>
          <w:szCs w:val="24"/>
        </w:rPr>
        <w:t>ελέτη, της οποίας αγνοείται η τύχη της. Δηλαδή, στο πρόσφατο δημοτικό συμβούλιο, όπου ήταν ο φορέας διαχείρισης, είπε ότι εμείς δεν έχουμε δει ποτέ τέτοια μελέτη, δεν ξέρουμε αν υπάρχει κλπ</w:t>
      </w:r>
      <w:r>
        <w:rPr>
          <w:rFonts w:eastAsia="Times New Roman" w:cs="Times New Roman"/>
          <w:szCs w:val="24"/>
        </w:rPr>
        <w:t>.</w:t>
      </w:r>
      <w:r>
        <w:rPr>
          <w:rFonts w:eastAsia="Times New Roman" w:cs="Times New Roman"/>
          <w:szCs w:val="24"/>
        </w:rPr>
        <w:t>.</w:t>
      </w:r>
    </w:p>
    <w:p w14:paraId="16B1A558"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p>
    <w:p w14:paraId="16B1A559"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με μια ανοχή, να ολοκληρώσω. </w:t>
      </w:r>
      <w:r>
        <w:rPr>
          <w:rFonts w:eastAsia="Times New Roman"/>
          <w:color w:val="000000"/>
          <w:szCs w:val="24"/>
        </w:rPr>
        <w:t>Ευχαριστώ πολύ, κύριε Πρόεδρε.</w:t>
      </w:r>
      <w:r>
        <w:rPr>
          <w:rFonts w:eastAsia="Times New Roman" w:cs="Times New Roman"/>
          <w:szCs w:val="24"/>
        </w:rPr>
        <w:t xml:space="preserve"> </w:t>
      </w:r>
    </w:p>
    <w:p w14:paraId="16B1A55A"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Επιπλέον, ο φορέας διαχείρισης σε μια πρόσφατη ανακοίνωσή του -και πρέπει να το ακούσουμε αυτό- διατυπώνει επίσημα τις επιφυλάξεις του για τη συμβατότητα τ</w:t>
      </w:r>
      <w:r>
        <w:rPr>
          <w:rFonts w:eastAsia="Times New Roman" w:cs="Times New Roman"/>
          <w:szCs w:val="24"/>
        </w:rPr>
        <w:t xml:space="preserve">ων εν λόγω μονάδων, όπως αυτές τροποποιήθηκαν, ως προς </w:t>
      </w:r>
      <w:r>
        <w:rPr>
          <w:rFonts w:eastAsia="Times New Roman" w:cs="Times New Roman"/>
          <w:szCs w:val="24"/>
        </w:rPr>
        <w:lastRenderedPageBreak/>
        <w:t>την ευαισθησία των προστατευμένων αντικειμένων του εθνικού πάρκου. Αυτή είναι η πιο πρόσφατη δήλωση του φορέα διαχείρισης. Θα πρέπει να σας πω ότι αμέσως μετά το δημοτικό συμβούλιο, ο φορέας διαχείριση</w:t>
      </w:r>
      <w:r>
        <w:rPr>
          <w:rFonts w:eastAsia="Times New Roman" w:cs="Times New Roman"/>
          <w:szCs w:val="24"/>
        </w:rPr>
        <w:t xml:space="preserve"> συνεδρίασε και θα βγάλει και εκ νέου απόφαση. </w:t>
      </w:r>
    </w:p>
    <w:p w14:paraId="16B1A55B"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Υπάρχει, λοιπόν, μία τουλάχιστον, έωλη διαδικασία. Εδώ θα πρέπει να πούμε ότι εκλείπει ο λόγος της εγκατάστασης αυτών των μονάδων εκεί. Από τη στιγμή, λοιπόν, που δεν έχουμε βιοαέριο, δηλαδή δεν θα καίγονται </w:t>
      </w:r>
      <w:r>
        <w:rPr>
          <w:rFonts w:eastAsia="Times New Roman" w:cs="Times New Roman"/>
          <w:szCs w:val="24"/>
        </w:rPr>
        <w:t>τα υπολείμματα των αγροτών κλπ., δεν καταλαβαίνω γιατί θα πρέπει να είναι εκεί –και είναι κάτι που ειπώθηκε από όλους τους εκπροσώπους στο δημοτικό συμβούλιο, αλλά και από όλους τους εκπροσώπους των τοπικών κοινωνιών- αφού η πρώτη ύλη θα έρχεται από το εξω</w:t>
      </w:r>
      <w:r>
        <w:rPr>
          <w:rFonts w:eastAsia="Times New Roman" w:cs="Times New Roman"/>
          <w:szCs w:val="24"/>
        </w:rPr>
        <w:t>τερικό. Προσέξτε. Μιλάμε για φορτηγά τα οποία θα μεταφέρουν έξι χιλιάδες τόνους ετησίως υλικά. Αυτό να το κρατήσουμε, γιατί θα μιλήσουμε.</w:t>
      </w:r>
    </w:p>
    <w:p w14:paraId="16B1A55C"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της κυρίας Βουλευτού) </w:t>
      </w:r>
    </w:p>
    <w:p w14:paraId="16B1A55D"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Επίσης, είπα ότι</w:t>
      </w:r>
      <w:r>
        <w:rPr>
          <w:rFonts w:eastAsia="Times New Roman" w:cs="Times New Roman"/>
          <w:szCs w:val="24"/>
        </w:rPr>
        <w:t xml:space="preserve"> δεν περιγράφεται εναλλακτική θέση. Δηλαδή, εάν μιλήσουμε γι’ αυτό που είπατε πριν και εσείς για τα </w:t>
      </w:r>
      <w:proofErr w:type="spellStart"/>
      <w:r>
        <w:rPr>
          <w:rFonts w:eastAsia="Times New Roman" w:cs="Times New Roman"/>
          <w:szCs w:val="24"/>
        </w:rPr>
        <w:t>βιορευστά</w:t>
      </w:r>
      <w:proofErr w:type="spellEnd"/>
      <w:r>
        <w:rPr>
          <w:rFonts w:eastAsia="Times New Roman" w:cs="Times New Roman"/>
          <w:szCs w:val="24"/>
        </w:rPr>
        <w:t xml:space="preserve">, εάν θέλεις να τα συνδέσεις με την παραγωγή –το κατανοώ- τότε πράγματι συζητάμε για τις ΑΠΕ. Όταν, όμως, έρχεται το κοντέινερ και αδειάζει τα </w:t>
      </w:r>
      <w:proofErr w:type="spellStart"/>
      <w:r>
        <w:rPr>
          <w:rFonts w:eastAsia="Times New Roman" w:cs="Times New Roman"/>
          <w:szCs w:val="24"/>
        </w:rPr>
        <w:t>βιορ</w:t>
      </w:r>
      <w:r>
        <w:rPr>
          <w:rFonts w:eastAsia="Times New Roman" w:cs="Times New Roman"/>
          <w:szCs w:val="24"/>
        </w:rPr>
        <w:t>ευστά</w:t>
      </w:r>
      <w:proofErr w:type="spellEnd"/>
      <w:r>
        <w:rPr>
          <w:rFonts w:eastAsia="Times New Roman" w:cs="Times New Roman"/>
          <w:szCs w:val="24"/>
        </w:rPr>
        <w:t xml:space="preserve"> κάπου, δεν </w:t>
      </w:r>
      <w:r>
        <w:rPr>
          <w:rFonts w:eastAsia="Times New Roman" w:cs="Times New Roman"/>
          <w:szCs w:val="24"/>
        </w:rPr>
        <w:lastRenderedPageBreak/>
        <w:t xml:space="preserve">καταλαβαίνω ποια είναι η σύνδεση με το τοπικό προϊόν και τι σχέση μπορεί να έχει αυτό με οποιαδήποτε παραγωγική διαδικασία. </w:t>
      </w:r>
    </w:p>
    <w:p w14:paraId="16B1A55E"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Και βεβαίως, υπάρχει και περιβαλλοντική επιβάρυνση από την αλλαγή του έργου. Εδώ θα πρέπει να σας πω το εξής: Βρίσ</w:t>
      </w:r>
      <w:r>
        <w:rPr>
          <w:rFonts w:eastAsia="Times New Roman" w:cs="Times New Roman"/>
          <w:szCs w:val="24"/>
        </w:rPr>
        <w:t xml:space="preserve">κοντας και διαβάζοντας διάφορα, θα πρέπει να πούμε ότι τα </w:t>
      </w:r>
      <w:proofErr w:type="spellStart"/>
      <w:r>
        <w:rPr>
          <w:rFonts w:eastAsia="Times New Roman" w:cs="Times New Roman"/>
          <w:szCs w:val="24"/>
        </w:rPr>
        <w:t>τηγανέλαια</w:t>
      </w:r>
      <w:proofErr w:type="spellEnd"/>
      <w:r>
        <w:rPr>
          <w:rFonts w:eastAsia="Times New Roman" w:cs="Times New Roman"/>
          <w:szCs w:val="24"/>
        </w:rPr>
        <w:t xml:space="preserve"> αποτελούν ΑΠΕ; Γιατί, σύμφωνα με την </w:t>
      </w:r>
      <w:r>
        <w:rPr>
          <w:rFonts w:eastAsia="Times New Roman" w:cs="Times New Roman"/>
          <w:szCs w:val="24"/>
        </w:rPr>
        <w:t xml:space="preserve">οδηγία </w:t>
      </w:r>
      <w:r>
        <w:rPr>
          <w:rFonts w:eastAsia="Times New Roman" w:cs="Times New Roman"/>
          <w:szCs w:val="24"/>
        </w:rPr>
        <w:t>της Ευρωπαϊκής Ένωσης, δεν αποτελούν ανανεώσιμη πηγή ενέργειας. Αποτελούν πηγή ενέργειας, αφού ανακυκλωθούν με κατάλληλες διεργασίες. Δεν είναι</w:t>
      </w:r>
      <w:r>
        <w:rPr>
          <w:rFonts w:eastAsia="Times New Roman" w:cs="Times New Roman"/>
          <w:szCs w:val="24"/>
        </w:rPr>
        <w:t>, όμως, μέσα στις ανανεώσιμες πηγές ενέργειας.</w:t>
      </w:r>
    </w:p>
    <w:p w14:paraId="16B1A55F"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Και βέβαια, ένα πάρα πολύ σημαντικό που πρέπει να ειπωθεί, πρόκειται για γη υψηλής παραγωγικότητας. Εκείνη η περιοχή είναι ο ένας από τους δύο εύφορους κάμπους στην Αιτωλοακαρνανία, ο κάμπος του </w:t>
      </w:r>
      <w:proofErr w:type="spellStart"/>
      <w:r>
        <w:rPr>
          <w:rFonts w:eastAsia="Times New Roman" w:cs="Times New Roman"/>
          <w:szCs w:val="24"/>
        </w:rPr>
        <w:t>Ευηνοχωρίου</w:t>
      </w:r>
      <w:proofErr w:type="spellEnd"/>
      <w:r>
        <w:rPr>
          <w:rFonts w:eastAsia="Times New Roman" w:cs="Times New Roman"/>
          <w:szCs w:val="24"/>
        </w:rPr>
        <w:t xml:space="preserve"> κα</w:t>
      </w:r>
      <w:r>
        <w:rPr>
          <w:rFonts w:eastAsia="Times New Roman" w:cs="Times New Roman"/>
          <w:szCs w:val="24"/>
        </w:rPr>
        <w:t xml:space="preserve">ι έχει τη μεγαλύτερη στρεμματική απόδοση στην Ελλάδα. Και τα προϊόντα που παράγονται εκεί, εάν γίνουν αυτές οι μονάδες παραγωγής, αυτό που καταλαβαίνω εγώ είναι ότι τέλειωσαν. Υπάρχουν εκτεταμένες καλλιέργειες, υπάρχουν βρώσιμες ελιές, υπάρχουν </w:t>
      </w:r>
      <w:proofErr w:type="spellStart"/>
      <w:r>
        <w:rPr>
          <w:rFonts w:eastAsia="Times New Roman" w:cs="Times New Roman"/>
          <w:szCs w:val="24"/>
        </w:rPr>
        <w:t>υδροπονικές</w:t>
      </w:r>
      <w:proofErr w:type="spellEnd"/>
      <w:r>
        <w:rPr>
          <w:rFonts w:eastAsia="Times New Roman" w:cs="Times New Roman"/>
          <w:szCs w:val="24"/>
        </w:rPr>
        <w:t xml:space="preserve"> καλλιέργειες, κλπ</w:t>
      </w:r>
      <w:r>
        <w:rPr>
          <w:rFonts w:eastAsia="Times New Roman" w:cs="Times New Roman"/>
          <w:szCs w:val="24"/>
        </w:rPr>
        <w:t>.</w:t>
      </w:r>
      <w:r>
        <w:rPr>
          <w:rFonts w:eastAsia="Times New Roman" w:cs="Times New Roman"/>
          <w:szCs w:val="24"/>
        </w:rPr>
        <w:t xml:space="preserve">. Εφ’ όσον θα υπάρχουν ρύποι, δεν θα υπάρχουν επιπτώσεις πάνω σε αυτές τις καλλιέργειες ή στα ζώα που υπάρχουν εκεί; </w:t>
      </w:r>
    </w:p>
    <w:p w14:paraId="16B1A560"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της κυρίας Βουλευτού) </w:t>
      </w:r>
    </w:p>
    <w:p w14:paraId="16B1A561"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w:t>
      </w:r>
      <w:r>
        <w:rPr>
          <w:rFonts w:eastAsia="Times New Roman" w:cs="Times New Roman"/>
          <w:b/>
          <w:szCs w:val="24"/>
        </w:rPr>
        <w:t>ας Κακλαμάνης):</w:t>
      </w:r>
      <w:r>
        <w:rPr>
          <w:rFonts w:eastAsia="Times New Roman" w:cs="Times New Roman"/>
          <w:szCs w:val="24"/>
        </w:rPr>
        <w:t xml:space="preserve">  Κλείστε, παρακαλώ, κυρία Τριανταφύλλου.</w:t>
      </w:r>
    </w:p>
    <w:p w14:paraId="16B1A562"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Τελειώνω, κύριε Πρόεδρε, και ευχαριστώ πολύ για την ανοχή.</w:t>
      </w:r>
    </w:p>
    <w:p w14:paraId="16B1A563"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Τελειώνοντας, θα ήθελα να ρωτήσω, επίσης, σε ποιες περιοχές και σε ποιες περιοχές γης υψηλής παραγωγικότητας έχουν επιτ</w:t>
      </w:r>
      <w:r>
        <w:rPr>
          <w:rFonts w:eastAsia="Times New Roman" w:cs="Times New Roman"/>
          <w:szCs w:val="24"/>
        </w:rPr>
        <w:t>ραπεί και έχουν υλοποιηθεί τέτοιες ΑΠΕ;</w:t>
      </w:r>
    </w:p>
    <w:p w14:paraId="16B1A564"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Και βέβαια, όταν μιλάμε για θέσεις εργασίας –μιας και το αναφέρατε, γιατί μιλάμε γύρω στις τριάντα πέντε θέσεις εργασίας, εάν θυμάμαι καλά- έχει μεγάλο ενδιαφέρον να δούμε από το Υπουργείο Αγροτικής Ανάπτυξης πόσες ε</w:t>
      </w:r>
      <w:r>
        <w:rPr>
          <w:rFonts w:eastAsia="Times New Roman" w:cs="Times New Roman"/>
          <w:szCs w:val="24"/>
        </w:rPr>
        <w:t xml:space="preserve">ργατοώρες και πόσοι εργαζόμενοι θα χαθούν από τις αντίστοιχες καλλιέργειες. </w:t>
      </w:r>
    </w:p>
    <w:p w14:paraId="16B1A565"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Και βέβαια, εάν θέλουμε να μιλάμε για την παραγωγική </w:t>
      </w:r>
      <w:proofErr w:type="spellStart"/>
      <w:r>
        <w:rPr>
          <w:rFonts w:eastAsia="Times New Roman" w:cs="Times New Roman"/>
          <w:szCs w:val="24"/>
        </w:rPr>
        <w:t>ανασυκγκρότηση</w:t>
      </w:r>
      <w:proofErr w:type="spellEnd"/>
      <w:r>
        <w:rPr>
          <w:rFonts w:eastAsia="Times New Roman" w:cs="Times New Roman"/>
          <w:szCs w:val="24"/>
        </w:rPr>
        <w:t>, που είναι το πιο σημαντικό επίδικο και μάλιστα είναι ένα μεγάλο και σύνθετο ζήτημα και ένα ουσιαστικό ζήτημα μ</w:t>
      </w:r>
      <w:r>
        <w:rPr>
          <w:rFonts w:eastAsia="Times New Roman" w:cs="Times New Roman"/>
          <w:szCs w:val="24"/>
        </w:rPr>
        <w:t>ετάβασης στη διέξοδο, θα πρέπει να πούμε πώς θα γίνει αυτό. Συγγνώμη για την μεγάλη καθυστέρηση…</w:t>
      </w:r>
    </w:p>
    <w:p w14:paraId="16B1A566"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Έχει μεγάλο ενδιαφέρον το θέμα γι’ αυτό σας αφήνω. Όμως, πρέπει να κλείσετε. </w:t>
      </w:r>
    </w:p>
    <w:p w14:paraId="16B1A567"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Σας ευχαριστώ πάρα πολύ για την ανοχή.</w:t>
      </w:r>
    </w:p>
    <w:p w14:paraId="16B1A568"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Το χρέος δεν θέριεψε μόνο από λογιστικές κομπίνες. Το χρέος θέριεψε μέσα από πολιτικές επιλογές. Έχει, λοιπόν, πολύ μεγάλη σημασία αυτή η κουβέντα. Και εάν θέτουμε την αυτάρκεια, την επάρκεια, την αυτοδυναμία στον γε</w:t>
      </w:r>
      <w:r>
        <w:rPr>
          <w:rFonts w:eastAsia="Times New Roman" w:cs="Times New Roman"/>
          <w:szCs w:val="24"/>
        </w:rPr>
        <w:t>ωργικό τομέα, στον κτηνοτροφικό τομέα, γενικά στην παραγωγή, τότε νομίζω ότι θα πρέπει να προχωρήσουμε σε αυτό.</w:t>
      </w:r>
    </w:p>
    <w:p w14:paraId="16B1A569"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Παντού αναβλύζουν νέες δυνατότητες και αξιόλογο μορφωτικά ανθρώπινο δυναμικό.</w:t>
      </w:r>
    </w:p>
    <w:p w14:paraId="16B1A56A"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συνάδελφε, με </w:t>
      </w:r>
      <w:proofErr w:type="spellStart"/>
      <w:r>
        <w:rPr>
          <w:rFonts w:eastAsia="Times New Roman" w:cs="Times New Roman"/>
          <w:szCs w:val="24"/>
        </w:rPr>
        <w:t>συγχωρείτε</w:t>
      </w:r>
      <w:proofErr w:type="spellEnd"/>
      <w:r>
        <w:rPr>
          <w:rFonts w:eastAsia="Times New Roman" w:cs="Times New Roman"/>
          <w:szCs w:val="24"/>
        </w:rPr>
        <w:t>, α</w:t>
      </w:r>
      <w:r>
        <w:rPr>
          <w:rFonts w:eastAsia="Times New Roman" w:cs="Times New Roman"/>
          <w:szCs w:val="24"/>
        </w:rPr>
        <w:t>λλά δεν μπορούμε να συνεχίσουμε άλλο. Πρέπει να κλείσετε.</w:t>
      </w:r>
    </w:p>
    <w:p w14:paraId="16B1A56B"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Ένα μόνο θέμα, το τελευταίο πραγματικά. Το Υπουργείο πρέπει να βοηθήσει, γιατί ο κοινοβουλευτικός έλεγχος, κατά την άποψή μου, δεν μπορεί να είναι μόνο </w:t>
      </w:r>
      <w:proofErr w:type="spellStart"/>
      <w:r>
        <w:rPr>
          <w:rFonts w:eastAsia="Times New Roman" w:cs="Times New Roman"/>
          <w:szCs w:val="24"/>
        </w:rPr>
        <w:t>διεκπεραιωτικός</w:t>
      </w:r>
      <w:proofErr w:type="spellEnd"/>
      <w:r>
        <w:rPr>
          <w:rFonts w:eastAsia="Times New Roman" w:cs="Times New Roman"/>
          <w:szCs w:val="24"/>
        </w:rPr>
        <w:t>. Εγώ ζητώ</w:t>
      </w:r>
      <w:r>
        <w:rPr>
          <w:rFonts w:eastAsia="Times New Roman" w:cs="Times New Roman"/>
          <w:szCs w:val="24"/>
        </w:rPr>
        <w:t xml:space="preserve"> από τον Υπουργό να ενσκήψει στο πρόβλημα, να ελέγξει τα πάντα. Κατανοώ ότι υπάρχει νομοθεσία και ότι υπάρχουν περιθώρια. Πρέπει ωστόσο να δώσουμε ουσιαστικά τη δυνατότητα για άλλου τύπου ενεργή συμμετοχή στους πολίτες.</w:t>
      </w:r>
    </w:p>
    <w:p w14:paraId="16B1A56C"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6B1A56D"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w:t>
      </w:r>
      <w:r>
        <w:rPr>
          <w:rFonts w:eastAsia="Times New Roman" w:cs="Times New Roman"/>
          <w:b/>
          <w:szCs w:val="24"/>
        </w:rPr>
        <w:t>ακλαμάνης):</w:t>
      </w:r>
      <w:r>
        <w:rPr>
          <w:rFonts w:eastAsia="Times New Roman" w:cs="Times New Roman"/>
          <w:szCs w:val="24"/>
        </w:rPr>
        <w:t xml:space="preserve"> Ορίστε, κύριε Υπουργέ, έχετε τον λόγο.</w:t>
      </w:r>
    </w:p>
    <w:p w14:paraId="16B1A56E"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Ολοκληρώνοντας, κυρία Τριανταφύλλου, και εγώ να πω </w:t>
      </w:r>
      <w:r>
        <w:rPr>
          <w:rFonts w:eastAsia="Times New Roman" w:cs="Times New Roman"/>
          <w:szCs w:val="24"/>
        </w:rPr>
        <w:lastRenderedPageBreak/>
        <w:t xml:space="preserve">ότι, πράγματι, ελέγξαμε τις τέσσερις </w:t>
      </w:r>
      <w:proofErr w:type="spellStart"/>
      <w:r>
        <w:rPr>
          <w:rFonts w:eastAsia="Times New Roman" w:cs="Times New Roman"/>
          <w:szCs w:val="24"/>
        </w:rPr>
        <w:t>αδειοδοτήσεις</w:t>
      </w:r>
      <w:proofErr w:type="spellEnd"/>
      <w:r>
        <w:rPr>
          <w:rFonts w:eastAsia="Times New Roman" w:cs="Times New Roman"/>
          <w:szCs w:val="24"/>
        </w:rPr>
        <w:t>, οι οποίες δόθηκαν, οι οποίες στη</w:t>
      </w:r>
      <w:r>
        <w:rPr>
          <w:rFonts w:eastAsia="Times New Roman" w:cs="Times New Roman"/>
          <w:szCs w:val="24"/>
        </w:rPr>
        <w:t xml:space="preserve">ν αρχή ήταν για μονάδες αεριοποίησης, </w:t>
      </w:r>
      <w:r>
        <w:rPr>
          <w:rFonts w:eastAsia="Times New Roman" w:cs="Times New Roman"/>
          <w:szCs w:val="24"/>
          <w:lang w:val="en-US"/>
        </w:rPr>
        <w:t>gasification</w:t>
      </w:r>
      <w:r>
        <w:rPr>
          <w:rFonts w:eastAsia="Times New Roman" w:cs="Times New Roman"/>
          <w:szCs w:val="24"/>
        </w:rPr>
        <w:t xml:space="preserve">, δηλαδή, και παραγωγή ηλεκτρικής ενέργειας από εκεί. Στη συνέχεια, τροποποιούνται από αεριοποίηση και οι τέσσερις, οι οποίες είναι στην ίδια περιοχή -είναι πολύ κοντά τα αγροτεμάχια- και γίνονται για </w:t>
      </w:r>
      <w:proofErr w:type="spellStart"/>
      <w:r>
        <w:rPr>
          <w:rFonts w:eastAsia="Times New Roman" w:cs="Times New Roman"/>
          <w:szCs w:val="24"/>
        </w:rPr>
        <w:t>βιορε</w:t>
      </w:r>
      <w:r>
        <w:rPr>
          <w:rFonts w:eastAsia="Times New Roman" w:cs="Times New Roman"/>
          <w:szCs w:val="24"/>
        </w:rPr>
        <w:t>υστά</w:t>
      </w:r>
      <w:proofErr w:type="spellEnd"/>
      <w:r>
        <w:rPr>
          <w:rFonts w:eastAsia="Times New Roman" w:cs="Times New Roman"/>
          <w:szCs w:val="24"/>
        </w:rPr>
        <w:t xml:space="preserve">. Στη συνέχεια, έρχεται δεύτερη τροποποίηση και καταργείται η μονάδα αγροτικών υπολειμμάτων, όπου εδώ προκύπτει ένα βασικό θέμα: </w:t>
      </w:r>
    </w:p>
    <w:p w14:paraId="16B1A56F"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Εμείς –όχι εμείς, γιατί ήταν άλλου επιπέδου η </w:t>
      </w:r>
      <w:proofErr w:type="spellStart"/>
      <w:r>
        <w:rPr>
          <w:rFonts w:eastAsia="Times New Roman" w:cs="Times New Roman"/>
          <w:szCs w:val="24"/>
        </w:rPr>
        <w:t>αδειοδότηση</w:t>
      </w:r>
      <w:proofErr w:type="spellEnd"/>
      <w:r>
        <w:rPr>
          <w:rFonts w:eastAsia="Times New Roman" w:cs="Times New Roman"/>
          <w:szCs w:val="24"/>
        </w:rPr>
        <w:t xml:space="preserve">, ήταν της αποκεντρωμένης αυτοδιοίκησης- ως πολιτεία συνολικά, </w:t>
      </w:r>
      <w:proofErr w:type="spellStart"/>
      <w:r>
        <w:rPr>
          <w:rFonts w:eastAsia="Times New Roman" w:cs="Times New Roman"/>
          <w:szCs w:val="24"/>
        </w:rPr>
        <w:t>αδ</w:t>
      </w:r>
      <w:r>
        <w:rPr>
          <w:rFonts w:eastAsia="Times New Roman" w:cs="Times New Roman"/>
          <w:szCs w:val="24"/>
        </w:rPr>
        <w:t>ειοδοτήσαμε</w:t>
      </w:r>
      <w:proofErr w:type="spellEnd"/>
      <w:r>
        <w:rPr>
          <w:rFonts w:eastAsia="Times New Roman" w:cs="Times New Roman"/>
          <w:szCs w:val="24"/>
        </w:rPr>
        <w:t xml:space="preserve"> κάποιες μονάδες για αξιοποίηση αγροτικών υπολειμμάτων, αλλά μετά από δύο τροποποιήσεις καταργήθηκαν τα αγροτικά υπολείμματα. Άρα, δεν ανταποκρίνονται στην ανάγκη της τοπικής περιοχής. Και στο τέλος, έρχονται και </w:t>
      </w:r>
      <w:proofErr w:type="spellStart"/>
      <w:r>
        <w:rPr>
          <w:rFonts w:eastAsia="Times New Roman" w:cs="Times New Roman"/>
          <w:szCs w:val="24"/>
        </w:rPr>
        <w:t>ξανατροποποιούνται</w:t>
      </w:r>
      <w:proofErr w:type="spellEnd"/>
      <w:r>
        <w:rPr>
          <w:rFonts w:eastAsia="Times New Roman" w:cs="Times New Roman"/>
          <w:szCs w:val="24"/>
        </w:rPr>
        <w:t>. Και μάλιστα,</w:t>
      </w:r>
      <w:r>
        <w:rPr>
          <w:rFonts w:eastAsia="Times New Roman" w:cs="Times New Roman"/>
          <w:szCs w:val="24"/>
        </w:rPr>
        <w:t xml:space="preserve"> όλες οι τροποποιήσεις είναι την ίδια ημερομηνία και στις τέσσερις μονάδες. </w:t>
      </w:r>
    </w:p>
    <w:p w14:paraId="16B1A570" w14:textId="77777777" w:rsidR="00E93311" w:rsidRDefault="006736A2">
      <w:pPr>
        <w:spacing w:after="0" w:line="600" w:lineRule="auto"/>
        <w:jc w:val="both"/>
        <w:rPr>
          <w:rFonts w:eastAsia="Times New Roman" w:cs="Times New Roman"/>
          <w:szCs w:val="24"/>
        </w:rPr>
      </w:pPr>
      <w:r>
        <w:rPr>
          <w:rFonts w:eastAsia="Times New Roman" w:cs="Times New Roman"/>
          <w:szCs w:val="24"/>
        </w:rPr>
        <w:t xml:space="preserve">Τι ακριβώς έγινε και αυτό να το δούμε στο θεσμικό πλαίσιο, κύριε Πρόεδρε; </w:t>
      </w:r>
      <w:r>
        <w:rPr>
          <w:rFonts w:eastAsia="Times New Roman" w:cs="Times New Roman"/>
          <w:szCs w:val="24"/>
        </w:rPr>
        <w:t>Με τροποποιήσεις αλλάζει η ουσία της μονάδας, χωρίς κανείς να ενημερώνεται γι’ αυτό. Δηλαδή, η διαδικασία διαβούλευσης και γνωμοδότησης των φορέων –και δεν το λέω μόνο για τον πολίτη, το λέω και για τους φορείς- δεν δίνεται η δυνατότητα να γίνει από κανένα</w:t>
      </w:r>
      <w:r>
        <w:rPr>
          <w:rFonts w:eastAsia="Times New Roman" w:cs="Times New Roman"/>
          <w:szCs w:val="24"/>
        </w:rPr>
        <w:t xml:space="preserve">ν. </w:t>
      </w:r>
    </w:p>
    <w:p w14:paraId="16B1A571"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αποτέλεσμα είναι ότι εμείς συλλέξαμε, κύριε Πρόεδρε, και έχουμε από τον φορέα διαχείρισης της Λιμνοθάλασσας Μεσολογγίου και από το συμβούλιο της Δημοτικής Κοινότητας Μεσολογγίου και το τοπικό συμβούλιο </w:t>
      </w:r>
      <w:proofErr w:type="spellStart"/>
      <w:r>
        <w:rPr>
          <w:rFonts w:eastAsia="Times New Roman" w:cs="Times New Roman"/>
          <w:szCs w:val="24"/>
        </w:rPr>
        <w:t>Ευηνοχωρίου</w:t>
      </w:r>
      <w:proofErr w:type="spellEnd"/>
      <w:r>
        <w:rPr>
          <w:rFonts w:eastAsia="Times New Roman" w:cs="Times New Roman"/>
          <w:szCs w:val="24"/>
        </w:rPr>
        <w:t xml:space="preserve"> ενστάσεις εκ των υστέρων. Διότι, λέ</w:t>
      </w:r>
      <w:r>
        <w:rPr>
          <w:rFonts w:eastAsia="Times New Roman" w:cs="Times New Roman"/>
          <w:szCs w:val="24"/>
        </w:rPr>
        <w:t>ει, «εμείς άλλο πράγμα γνωρίζαμε ότι θα γίνει, άλλο τροποποιήθηκε, κα</w:t>
      </w:r>
      <w:r>
        <w:rPr>
          <w:rFonts w:eastAsia="Times New Roman" w:cs="Times New Roman"/>
          <w:szCs w:val="24"/>
        </w:rPr>
        <w:t>μ</w:t>
      </w:r>
      <w:r>
        <w:rPr>
          <w:rFonts w:eastAsia="Times New Roman" w:cs="Times New Roman"/>
          <w:szCs w:val="24"/>
        </w:rPr>
        <w:t>μία σχέση με την αγροτική παραγωγή και χωρίς δημόσια διαβούλευση και διαφάνεια». Δεν παίρνω θέση επί του συγκεκριμένου, διότι δεν είναι και ο ρόλος του Υπουργού να παίρνει θέση επί της κ</w:t>
      </w:r>
      <w:r>
        <w:rPr>
          <w:rFonts w:eastAsia="Times New Roman" w:cs="Times New Roman"/>
          <w:szCs w:val="24"/>
        </w:rPr>
        <w:t xml:space="preserve">άθε τεχνολογίας. Η πολιτική διαδικασία, όμως, της διαβούλευσης και διαφάνειας μας αφορά. Και θεωρώ ότι υπάρχει ένα ζήτημα αποφυγής της δημοσιοποίησης. </w:t>
      </w:r>
    </w:p>
    <w:p w14:paraId="16B1A572"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Στο πλαίσιο</w:t>
      </w:r>
      <w:r>
        <w:rPr>
          <w:rFonts w:eastAsia="Times New Roman" w:cs="Times New Roman"/>
          <w:szCs w:val="24"/>
        </w:rPr>
        <w:t>, όμως, των αρμοδιοτήτων, η επόμενη διαδρομή θα ήταν η προσφυγή ενώπιον του Υπουργού για το θ</w:t>
      </w:r>
      <w:r>
        <w:rPr>
          <w:rFonts w:eastAsia="Times New Roman" w:cs="Times New Roman"/>
          <w:szCs w:val="24"/>
        </w:rPr>
        <w:t xml:space="preserve">έμα της </w:t>
      </w:r>
      <w:proofErr w:type="spellStart"/>
      <w:r>
        <w:rPr>
          <w:rFonts w:eastAsia="Times New Roman" w:cs="Times New Roman"/>
          <w:szCs w:val="24"/>
        </w:rPr>
        <w:t>αδειοδότησης</w:t>
      </w:r>
      <w:proofErr w:type="spellEnd"/>
      <w:r>
        <w:rPr>
          <w:rFonts w:eastAsia="Times New Roman" w:cs="Times New Roman"/>
          <w:szCs w:val="24"/>
        </w:rPr>
        <w:t>, παρ’ ό,τι δόθηκε από άλλο όργανο. Και θα ελέγξουμε εάν είναι εντός ή εκτός του χρονοδιαγράμματος και θα παρέμβουμε με γνώμη προς την αποκεντρωμένη περιφέρεια για να πούμε πώς πρέπει να επανεξεταστεί, πιθανά με ένα άλλο άρθρο τροποποίη</w:t>
      </w:r>
      <w:r>
        <w:rPr>
          <w:rFonts w:eastAsia="Times New Roman" w:cs="Times New Roman"/>
          <w:szCs w:val="24"/>
        </w:rPr>
        <w:t xml:space="preserve">σης, το οποίο θα δίνει τη δυνατότητα να υπάρχει διαβούλευση. Για να δούμε λίγο τι προβλέπει και το θεσμικό πλαίσιο. </w:t>
      </w:r>
    </w:p>
    <w:p w14:paraId="16B1A573"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Σε γενικότερο επίπεδο, όμως, καλό θα είναι να διευκρινίσουμε ότι είμαστε υπέρ της χρήσης </w:t>
      </w:r>
      <w:proofErr w:type="spellStart"/>
      <w:r>
        <w:rPr>
          <w:rFonts w:eastAsia="Times New Roman" w:cs="Times New Roman"/>
          <w:szCs w:val="24"/>
        </w:rPr>
        <w:t>βιορευστών</w:t>
      </w:r>
      <w:proofErr w:type="spellEnd"/>
      <w:r>
        <w:rPr>
          <w:rFonts w:eastAsia="Times New Roman" w:cs="Times New Roman"/>
          <w:szCs w:val="24"/>
        </w:rPr>
        <w:t xml:space="preserve"> και ανανεώσιμων πηγών ενέργειας για την</w:t>
      </w:r>
      <w:r>
        <w:rPr>
          <w:rFonts w:eastAsia="Times New Roman" w:cs="Times New Roman"/>
          <w:szCs w:val="24"/>
        </w:rPr>
        <w:t xml:space="preserve"> παραγωγή ενέργειας και υπέρ της χρήσης, όταν αυτά συνδέονται με τα τοπικά </w:t>
      </w:r>
      <w:r>
        <w:rPr>
          <w:rFonts w:eastAsia="Times New Roman" w:cs="Times New Roman"/>
          <w:szCs w:val="24"/>
        </w:rPr>
        <w:lastRenderedPageBreak/>
        <w:t>προϊόντα. Ιδιαίτερα στις προστατευόμενες περιοχές, μόνο από τα τοπικά προϊόντα πρέπει να τροφοδοτούνται. Δεν θα πάμε σε προστατευόμενη περιοχή κάτι που μπορεί να γίνει οπουδήποτε αλ</w:t>
      </w:r>
      <w:r>
        <w:rPr>
          <w:rFonts w:eastAsia="Times New Roman" w:cs="Times New Roman"/>
          <w:szCs w:val="24"/>
        </w:rPr>
        <w:t xml:space="preserve">λού και δεν αναφέρεται στην τοπική πρώτη ύλη. Δεν υπάρχει λόγος να πάει εκεί. Σε περιοχή προστασίας πρέπει να έχει τοπικό ενδιαφέρον. </w:t>
      </w:r>
    </w:p>
    <w:p w14:paraId="16B1A574"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Σε γη υψηλής παραγωγικότητας, επίσης, μπορούν να γίνονται μονάδες από βιομάζα, </w:t>
      </w:r>
      <w:proofErr w:type="spellStart"/>
      <w:r>
        <w:rPr>
          <w:rFonts w:eastAsia="Times New Roman" w:cs="Times New Roman"/>
          <w:szCs w:val="24"/>
        </w:rPr>
        <w:t>βιορευστά</w:t>
      </w:r>
      <w:proofErr w:type="spellEnd"/>
      <w:r>
        <w:rPr>
          <w:rFonts w:eastAsia="Times New Roman" w:cs="Times New Roman"/>
          <w:szCs w:val="24"/>
        </w:rPr>
        <w:t>, αλλά πρέπει να στηρίζονται σε έ</w:t>
      </w:r>
      <w:r>
        <w:rPr>
          <w:rFonts w:eastAsia="Times New Roman" w:cs="Times New Roman"/>
          <w:szCs w:val="24"/>
        </w:rPr>
        <w:t xml:space="preserve">να τοπικό σχέδιο, να έχουν μια ακτίνα, μια εμβέλεια πρώτων υλών, ένα συμβόλαιο, μια συζήτηση με τους παραγωγούς, με τους συνεταιρισμούς, να παίρνουν τα καλάμια, να παίρνουν τα υπολείμματα, τους φλοιούς. Αυτά πρέπει να αξιοποιούμε για να μην αποτελούν πηγή </w:t>
      </w:r>
      <w:r>
        <w:rPr>
          <w:rFonts w:eastAsia="Times New Roman" w:cs="Times New Roman"/>
          <w:szCs w:val="24"/>
        </w:rPr>
        <w:t xml:space="preserve">ρύπανσης. </w:t>
      </w:r>
    </w:p>
    <w:p w14:paraId="16B1A575"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Δεν θα συνηγορήσω στις επιπτώσεις, από την άποψη ότι οι επιπτώσεις στην τροφή μας, στον κύκλο ζωής, στα ζώα, όταν λειτουργούν σωστά οι μονάδες, δεν είναι αναμενόμενες από τις τεχνολογίες αυτές. Όμως αυτό δεν τροποποιεί την αρχική άποψη ότι στη γ</w:t>
      </w:r>
      <w:r>
        <w:rPr>
          <w:rFonts w:eastAsia="Times New Roman" w:cs="Times New Roman"/>
          <w:szCs w:val="24"/>
        </w:rPr>
        <w:t>η υψηλής παραγωγικότητας και στις περιοχές προστασίας πρέπει να συνδέονται με την τοπική παραγωγή και προφανώς να γίνονται με διαφανείς διαδικασίες και δημόσια διαβούλευση. Ως εκ τούτου, λοιπόν, επειδή θεωρώ -και πρέπει να το ομολογήσω- ότι έγινε μια μεθοδ</w:t>
      </w:r>
      <w:r>
        <w:rPr>
          <w:rFonts w:eastAsia="Times New Roman" w:cs="Times New Roman"/>
          <w:szCs w:val="24"/>
        </w:rPr>
        <w:t xml:space="preserve">ική τροποποίηση των αποφάσεων έκδοσης των περιβαλλοντικών όρων για αλλαγή της πρώτης ύλης με αποφυγή δημόσιας διαβούλευσης, νομίζω ότι </w:t>
      </w:r>
      <w:r>
        <w:rPr>
          <w:rFonts w:eastAsia="Times New Roman" w:cs="Times New Roman"/>
          <w:szCs w:val="24"/>
        </w:rPr>
        <w:lastRenderedPageBreak/>
        <w:t xml:space="preserve">πρέπει η διαδικασία να πάει στη διαδικασία </w:t>
      </w:r>
      <w:proofErr w:type="spellStart"/>
      <w:r>
        <w:rPr>
          <w:rFonts w:eastAsia="Times New Roman" w:cs="Times New Roman"/>
          <w:szCs w:val="24"/>
        </w:rPr>
        <w:t>επανασυζήτησης</w:t>
      </w:r>
      <w:proofErr w:type="spellEnd"/>
      <w:r>
        <w:rPr>
          <w:rFonts w:eastAsia="Times New Roman" w:cs="Times New Roman"/>
          <w:szCs w:val="24"/>
        </w:rPr>
        <w:t xml:space="preserve"> της περιβαλλοντικής </w:t>
      </w:r>
      <w:proofErr w:type="spellStart"/>
      <w:r>
        <w:rPr>
          <w:rFonts w:eastAsia="Times New Roman" w:cs="Times New Roman"/>
          <w:szCs w:val="24"/>
        </w:rPr>
        <w:t>αδειοδότησης</w:t>
      </w:r>
      <w:proofErr w:type="spellEnd"/>
      <w:r>
        <w:rPr>
          <w:rFonts w:eastAsia="Times New Roman" w:cs="Times New Roman"/>
          <w:szCs w:val="24"/>
        </w:rPr>
        <w:t xml:space="preserve"> με δημόσια διαδικασία, χωρίς ν</w:t>
      </w:r>
      <w:r>
        <w:rPr>
          <w:rFonts w:eastAsia="Times New Roman" w:cs="Times New Roman"/>
          <w:szCs w:val="24"/>
        </w:rPr>
        <w:t xml:space="preserve">α παίρνω θέση επί της τεχνολογίας, η οποία πρέπει να εξεταστεί, όπως προβλέπει ο νόμος. Νομίζω ότι αυτό είναι και το περιβάλλον ασφάλειας δικαίου που υποχρεούμαστε να έχουμε στη χώρα μας. </w:t>
      </w:r>
    </w:p>
    <w:p w14:paraId="16B1A576"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6B1A577" w14:textId="77777777" w:rsidR="00E93311" w:rsidRDefault="006736A2">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Ευχαριστώ κι εγώ.</w:t>
      </w:r>
    </w:p>
    <w:p w14:paraId="16B1A578"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Επόμ</w:t>
      </w:r>
      <w:r>
        <w:rPr>
          <w:rFonts w:eastAsia="Times New Roman" w:cs="Times New Roman"/>
          <w:szCs w:val="24"/>
        </w:rPr>
        <w:t xml:space="preserve">ενη είναι η δέκατη ένατη </w:t>
      </w:r>
      <w:r>
        <w:rPr>
          <w:rFonts w:eastAsia="Times New Roman" w:cs="Times New Roman"/>
          <w:szCs w:val="24"/>
        </w:rPr>
        <w:t xml:space="preserve">με αριθμό 617/20-3-2017 </w:t>
      </w:r>
      <w:r>
        <w:rPr>
          <w:rFonts w:eastAsia="Times New Roman" w:cs="Times New Roman"/>
          <w:szCs w:val="24"/>
        </w:rPr>
        <w:t>επίκαιρη ερώτηση δεύτερου κύκλου του Βουλευτή Μαγνησίας του Κομμουνιστικού Κόμματος Ελλάδας κ. Κωνσταντίνου Στεργίου προς τον Υπουργό Περιβάλλοντος και Ενέργειας με θέμα: «</w:t>
      </w:r>
      <w:r>
        <w:rPr>
          <w:rFonts w:eastAsia="Times New Roman" w:cs="Times New Roman"/>
          <w:szCs w:val="24"/>
        </w:rPr>
        <w:t xml:space="preserve">όχι </w:t>
      </w:r>
      <w:r>
        <w:rPr>
          <w:rFonts w:eastAsia="Times New Roman" w:cs="Times New Roman"/>
          <w:szCs w:val="24"/>
        </w:rPr>
        <w:t xml:space="preserve">στην καύση αποβλήτων στην ΑΓΕΤ </w:t>
      </w:r>
      <w:r>
        <w:rPr>
          <w:rFonts w:eastAsia="Times New Roman" w:cs="Times New Roman"/>
          <w:szCs w:val="24"/>
        </w:rPr>
        <w:t xml:space="preserve">ΗΡΑΚΛΗΣ Βόλου». </w:t>
      </w:r>
    </w:p>
    <w:p w14:paraId="16B1A579"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Κύριε Στεργίου, έχετε τον λόγο.</w:t>
      </w:r>
    </w:p>
    <w:p w14:paraId="16B1A57A"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ΚΩΝΣΤΑΝΤΙΝΟΣ ΣΤΕΡΓΙΟΥ:</w:t>
      </w:r>
      <w:r>
        <w:rPr>
          <w:rFonts w:eastAsia="Times New Roman" w:cs="Times New Roman"/>
          <w:szCs w:val="24"/>
        </w:rPr>
        <w:t xml:space="preserve"> Ευχαριστώ, κύριε Πρόεδρε.</w:t>
      </w:r>
    </w:p>
    <w:p w14:paraId="16B1A57B"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Κύριε Υπουργέ, στις 3 Γενάρη 2017 είχαμε καταθέσει ερώτηση προς το Υπουργείο σας με θέμα την αιτούμενη τροποποίηση της Μελέτης Περιβαλλοντικών Επιπτώσεων –ΜΠΕ</w:t>
      </w:r>
      <w:r>
        <w:rPr>
          <w:rFonts w:eastAsia="Times New Roman" w:cs="Times New Roman"/>
          <w:szCs w:val="24"/>
        </w:rPr>
        <w:t xml:space="preserve">- που ζητούσε η </w:t>
      </w:r>
      <w:r>
        <w:rPr>
          <w:rFonts w:eastAsia="Times New Roman" w:cs="Times New Roman"/>
          <w:szCs w:val="24"/>
        </w:rPr>
        <w:t>«</w:t>
      </w:r>
      <w:r>
        <w:rPr>
          <w:rFonts w:eastAsia="Times New Roman" w:cs="Times New Roman"/>
          <w:szCs w:val="24"/>
        </w:rPr>
        <w:t>ΑΓΕΤ-ΗΡΑΚΛΗΣ</w:t>
      </w:r>
      <w:r>
        <w:rPr>
          <w:rFonts w:eastAsia="Times New Roman" w:cs="Times New Roman"/>
          <w:szCs w:val="24"/>
        </w:rPr>
        <w:t>»</w:t>
      </w:r>
      <w:r>
        <w:rPr>
          <w:rFonts w:eastAsia="Times New Roman" w:cs="Times New Roman"/>
          <w:szCs w:val="24"/>
        </w:rPr>
        <w:t xml:space="preserve"> του Ομίλου </w:t>
      </w:r>
      <w:r>
        <w:rPr>
          <w:rFonts w:eastAsia="Times New Roman" w:cs="Times New Roman"/>
          <w:szCs w:val="24"/>
        </w:rPr>
        <w:t>«</w:t>
      </w:r>
      <w:r>
        <w:rPr>
          <w:rFonts w:eastAsia="Times New Roman" w:cs="Times New Roman"/>
          <w:szCs w:val="24"/>
          <w:lang w:val="en-US"/>
        </w:rPr>
        <w:t>LAFARGE</w:t>
      </w:r>
      <w:r>
        <w:rPr>
          <w:rFonts w:eastAsia="Times New Roman" w:cs="Times New Roman"/>
          <w:szCs w:val="24"/>
        </w:rPr>
        <w:t>»</w:t>
      </w:r>
      <w:r>
        <w:rPr>
          <w:rFonts w:eastAsia="Times New Roman" w:cs="Times New Roman"/>
          <w:szCs w:val="24"/>
        </w:rPr>
        <w:t xml:space="preserve"> για να καίει καρκινογόνα στερεά απόβλητα, τα γνωστά </w:t>
      </w:r>
      <w:r>
        <w:rPr>
          <w:rFonts w:eastAsia="Times New Roman" w:cs="Times New Roman"/>
          <w:szCs w:val="24"/>
          <w:lang w:val="en-US"/>
        </w:rPr>
        <w:t>RDF</w:t>
      </w:r>
      <w:r>
        <w:rPr>
          <w:rFonts w:eastAsia="Times New Roman" w:cs="Times New Roman"/>
          <w:szCs w:val="24"/>
        </w:rPr>
        <w:t xml:space="preserve">. </w:t>
      </w:r>
    </w:p>
    <w:p w14:paraId="16B1A57C"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Στην ερώτησή μας σας επισημαίναμε τους κινδύνους για τη δημόσια υγεία από την καύση </w:t>
      </w:r>
      <w:r>
        <w:rPr>
          <w:rFonts w:eastAsia="Times New Roman" w:cs="Times New Roman"/>
          <w:szCs w:val="24"/>
          <w:lang w:val="en-US"/>
        </w:rPr>
        <w:t>RDF</w:t>
      </w:r>
      <w:r>
        <w:rPr>
          <w:rFonts w:eastAsia="Times New Roman" w:cs="Times New Roman"/>
          <w:szCs w:val="24"/>
        </w:rPr>
        <w:t xml:space="preserve"> και </w:t>
      </w:r>
      <w:r>
        <w:rPr>
          <w:rFonts w:eastAsia="Times New Roman" w:cs="Times New Roman"/>
          <w:szCs w:val="24"/>
          <w:lang w:val="en-US"/>
        </w:rPr>
        <w:t>SRF</w:t>
      </w:r>
      <w:r>
        <w:rPr>
          <w:rFonts w:eastAsia="Times New Roman" w:cs="Times New Roman"/>
          <w:szCs w:val="24"/>
        </w:rPr>
        <w:t xml:space="preserve"> και ζητούσαμε να απορριφθεί η καύση </w:t>
      </w:r>
      <w:r>
        <w:rPr>
          <w:rFonts w:eastAsia="Times New Roman" w:cs="Times New Roman"/>
          <w:szCs w:val="24"/>
        </w:rPr>
        <w:lastRenderedPageBreak/>
        <w:t xml:space="preserve">απορριμματικών καυσίμων. Αντί, όμως, εσείς να προβληματιστείτε από την ερώτησή μας, η οποία τεκμηριωνόταν επιστημονικά και να απαντήσετε, όχι μόνο δεν απαντήσατε, αλλά στις 24 Φλεβάρη 2017 αναρτήσατε την 9999/24-2-2017 </w:t>
      </w:r>
      <w:r>
        <w:rPr>
          <w:rFonts w:eastAsia="Times New Roman" w:cs="Times New Roman"/>
          <w:szCs w:val="24"/>
        </w:rPr>
        <w:t xml:space="preserve">ΑΕΠΟ, που είναι η τέταρτη από το 2014 και ολοκληρώνει την καταστροφική για το περιβάλλον και την υγεία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καύσης αποβλήτων στην τσιμεντοβιομηχανία της </w:t>
      </w:r>
      <w:r>
        <w:rPr>
          <w:rFonts w:eastAsia="Times New Roman" w:cs="Times New Roman"/>
          <w:szCs w:val="24"/>
        </w:rPr>
        <w:t>«</w:t>
      </w:r>
      <w:r>
        <w:rPr>
          <w:rFonts w:eastAsia="Times New Roman" w:cs="Times New Roman"/>
          <w:szCs w:val="24"/>
        </w:rPr>
        <w:t>ΑΓΕΤ</w:t>
      </w:r>
      <w:r>
        <w:rPr>
          <w:rFonts w:eastAsia="Times New Roman" w:cs="Times New Roman"/>
          <w:szCs w:val="24"/>
        </w:rPr>
        <w:t>»</w:t>
      </w:r>
      <w:r>
        <w:rPr>
          <w:rFonts w:eastAsia="Times New Roman" w:cs="Times New Roman"/>
          <w:szCs w:val="24"/>
        </w:rPr>
        <w:t xml:space="preserve">. Έτσι, λοιπόν, ενεργοποιείται η δυνατότητα καύσης 200.000 τόνων ετησίως </w:t>
      </w:r>
      <w:r>
        <w:rPr>
          <w:rFonts w:eastAsia="Times New Roman" w:cs="Times New Roman"/>
          <w:szCs w:val="24"/>
          <w:lang w:val="en-US"/>
        </w:rPr>
        <w:t>RD</w:t>
      </w:r>
      <w:r>
        <w:rPr>
          <w:rFonts w:eastAsia="Times New Roman" w:cs="Times New Roman"/>
          <w:szCs w:val="24"/>
          <w:lang w:val="en-US"/>
        </w:rPr>
        <w:t>F</w:t>
      </w:r>
      <w:r>
        <w:rPr>
          <w:rFonts w:eastAsia="Times New Roman" w:cs="Times New Roman"/>
          <w:szCs w:val="24"/>
        </w:rPr>
        <w:t xml:space="preserve"> μέσω αναβάθμισης των λιμενικών εγκαταστάσεων, εισαγόμενα από το εξωτερικό, και δημιουργούνται πρόσθετες επιπτώσεις από τη διακίνηση των φορτίων αυτών. </w:t>
      </w:r>
    </w:p>
    <w:p w14:paraId="16B1A57D" w14:textId="77777777" w:rsidR="00E93311" w:rsidRDefault="006736A2">
      <w:pPr>
        <w:spacing w:after="0" w:line="600" w:lineRule="auto"/>
        <w:ind w:firstLine="720"/>
        <w:jc w:val="both"/>
        <w:rPr>
          <w:rFonts w:eastAsia="Times New Roman" w:cs="Times New Roman"/>
          <w:b/>
          <w:szCs w:val="24"/>
        </w:rPr>
      </w:pPr>
      <w:r>
        <w:rPr>
          <w:rFonts w:eastAsia="Times New Roman" w:cs="Times New Roman"/>
          <w:szCs w:val="24"/>
        </w:rPr>
        <w:t>Με αυτή, λοιπόν, τη συνειδητή επιλογή της Κυβέρνησης γενικεύεται η χρήση καρκινογόνου καύσης σκουπιδιώ</w:t>
      </w:r>
      <w:r>
        <w:rPr>
          <w:rFonts w:eastAsia="Times New Roman" w:cs="Times New Roman"/>
          <w:szCs w:val="24"/>
        </w:rPr>
        <w:t xml:space="preserve">ν, που περιέχουν υψηλό ποσοστό πλαστικών και </w:t>
      </w:r>
      <w:proofErr w:type="spellStart"/>
      <w:r>
        <w:rPr>
          <w:rFonts w:eastAsia="Times New Roman" w:cs="Times New Roman"/>
          <w:szCs w:val="24"/>
        </w:rPr>
        <w:t>βαρέων</w:t>
      </w:r>
      <w:proofErr w:type="spellEnd"/>
      <w:r>
        <w:rPr>
          <w:rFonts w:eastAsia="Times New Roman" w:cs="Times New Roman"/>
          <w:szCs w:val="24"/>
        </w:rPr>
        <w:t xml:space="preserve"> μετάλλων και προκαλούν ιδιαίτερα επικίνδυνους αέριους ρύπους που εκπέμπονται με την καύση τους -διοξίνες, πτητικό υδράργυρο και άλλες τοξικές ουσίες- καθώς και επικίνδυνα </w:t>
      </w:r>
      <w:proofErr w:type="spellStart"/>
      <w:r>
        <w:rPr>
          <w:rFonts w:eastAsia="Times New Roman" w:cs="Times New Roman"/>
          <w:szCs w:val="24"/>
        </w:rPr>
        <w:t>μικροσωματίδια</w:t>
      </w:r>
      <w:proofErr w:type="spellEnd"/>
      <w:r>
        <w:rPr>
          <w:rFonts w:eastAsia="Times New Roman" w:cs="Times New Roman"/>
          <w:szCs w:val="24"/>
        </w:rPr>
        <w:t>. Είναι ρύποι που μ</w:t>
      </w:r>
      <w:r>
        <w:rPr>
          <w:rFonts w:eastAsia="Times New Roman" w:cs="Times New Roman"/>
          <w:szCs w:val="24"/>
        </w:rPr>
        <w:t xml:space="preserve">πορούν να προκαλέσουν καρκινογενέσεις και άλλες σοβαρές βλάβες στον ανθρώπινο οργανισμό. </w:t>
      </w:r>
    </w:p>
    <w:p w14:paraId="16B1A57E" w14:textId="77777777" w:rsidR="00E93311" w:rsidRDefault="006736A2">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Οι παραπάνω εξελίξεις σε συνδυασμό με το γεγονός ότι σήμερα η ΑΓΕΤ καίει ετησίως πάνω από </w:t>
      </w:r>
      <w:proofErr w:type="spellStart"/>
      <w:r>
        <w:rPr>
          <w:rFonts w:eastAsia="Times New Roman"/>
          <w:color w:val="000000" w:themeColor="text1"/>
          <w:szCs w:val="24"/>
        </w:rPr>
        <w:t>εκατόν</w:t>
      </w:r>
      <w:proofErr w:type="spellEnd"/>
      <w:r>
        <w:rPr>
          <w:rFonts w:eastAsia="Times New Roman"/>
          <w:color w:val="000000" w:themeColor="text1"/>
          <w:szCs w:val="24"/>
        </w:rPr>
        <w:t xml:space="preserve"> πενήντα χιλιάδες </w:t>
      </w:r>
      <w:r>
        <w:rPr>
          <w:rFonts w:eastAsia="Times New Roman"/>
          <w:color w:val="000000" w:themeColor="text1"/>
          <w:szCs w:val="24"/>
          <w:lang w:val="en-US"/>
        </w:rPr>
        <w:t>pet</w:t>
      </w:r>
      <w:r>
        <w:rPr>
          <w:rFonts w:eastAsia="Times New Roman"/>
          <w:color w:val="000000" w:themeColor="text1"/>
          <w:szCs w:val="24"/>
        </w:rPr>
        <w:t xml:space="preserve"> </w:t>
      </w:r>
      <w:r>
        <w:rPr>
          <w:rFonts w:eastAsia="Times New Roman"/>
          <w:color w:val="000000" w:themeColor="text1"/>
          <w:szCs w:val="24"/>
          <w:lang w:val="en-US"/>
        </w:rPr>
        <w:t>coke</w:t>
      </w:r>
      <w:r>
        <w:rPr>
          <w:rFonts w:eastAsia="Times New Roman"/>
          <w:color w:val="000000" w:themeColor="text1"/>
          <w:szCs w:val="24"/>
        </w:rPr>
        <w:t xml:space="preserve"> επιβεβαιώνουν ότι μιλάμε κυριολεκτικά για μ</w:t>
      </w:r>
      <w:r>
        <w:rPr>
          <w:rFonts w:eastAsia="Times New Roman"/>
          <w:color w:val="000000" w:themeColor="text1"/>
          <w:szCs w:val="24"/>
        </w:rPr>
        <w:t xml:space="preserve">ια περιβαλλοντική βόμβα για τον Βόλο και </w:t>
      </w:r>
      <w:r>
        <w:rPr>
          <w:rFonts w:eastAsia="Times New Roman"/>
          <w:color w:val="000000" w:themeColor="text1"/>
          <w:szCs w:val="24"/>
        </w:rPr>
        <w:lastRenderedPageBreak/>
        <w:t xml:space="preserve">την ευρύτερη περιοχή. Ιδιαίτερα για το </w:t>
      </w:r>
      <w:r>
        <w:rPr>
          <w:rFonts w:eastAsia="Times New Roman"/>
          <w:color w:val="000000" w:themeColor="text1"/>
          <w:szCs w:val="24"/>
          <w:lang w:val="en-US"/>
        </w:rPr>
        <w:t>pet</w:t>
      </w:r>
      <w:r>
        <w:rPr>
          <w:rFonts w:eastAsia="Times New Roman"/>
          <w:color w:val="000000" w:themeColor="text1"/>
          <w:szCs w:val="24"/>
        </w:rPr>
        <w:t xml:space="preserve"> </w:t>
      </w:r>
      <w:r>
        <w:rPr>
          <w:rFonts w:eastAsia="Times New Roman"/>
          <w:color w:val="000000" w:themeColor="text1"/>
          <w:szCs w:val="24"/>
          <w:lang w:val="en-US"/>
        </w:rPr>
        <w:t>coke</w:t>
      </w:r>
      <w:r>
        <w:rPr>
          <w:rFonts w:eastAsia="Times New Roman"/>
          <w:color w:val="000000" w:themeColor="text1"/>
          <w:szCs w:val="24"/>
        </w:rPr>
        <w:t xml:space="preserve"> δεν γίνεται πλέον καμμία κουβέντα, ενώ πρόκειται για άκρως επικίνδυνο υλικό, είναι τοξικό παραπροϊόν της διύλισης πετρελαίου.</w:t>
      </w:r>
    </w:p>
    <w:p w14:paraId="16B1A57F" w14:textId="77777777" w:rsidR="00E93311" w:rsidRDefault="006736A2">
      <w:pPr>
        <w:spacing w:after="0" w:line="600" w:lineRule="auto"/>
        <w:ind w:firstLine="720"/>
        <w:jc w:val="both"/>
        <w:rPr>
          <w:rFonts w:eastAsia="Times New Roman"/>
          <w:color w:val="000000" w:themeColor="text1"/>
          <w:szCs w:val="24"/>
        </w:rPr>
      </w:pPr>
      <w:r>
        <w:rPr>
          <w:rFonts w:eastAsia="Times New Roman"/>
          <w:szCs w:val="24"/>
        </w:rPr>
        <w:t>(Στο σημείο αυτό κτυπάει το κουδούνι λήξε</w:t>
      </w:r>
      <w:r>
        <w:rPr>
          <w:rFonts w:eastAsia="Times New Roman"/>
          <w:szCs w:val="24"/>
        </w:rPr>
        <w:t>ως του χρόνου ομιλίας του κυρίου Βουλευτή)</w:t>
      </w:r>
    </w:p>
    <w:p w14:paraId="16B1A580" w14:textId="77777777" w:rsidR="00E93311" w:rsidRDefault="006736A2">
      <w:pPr>
        <w:spacing w:after="0" w:line="600" w:lineRule="auto"/>
        <w:ind w:firstLine="720"/>
        <w:jc w:val="both"/>
        <w:rPr>
          <w:rFonts w:eastAsia="Times New Roman"/>
          <w:color w:val="000000" w:themeColor="text1"/>
          <w:szCs w:val="24"/>
        </w:rPr>
      </w:pPr>
      <w:r>
        <w:rPr>
          <w:rFonts w:eastAsia="Times New Roman"/>
          <w:color w:val="000000" w:themeColor="text1"/>
          <w:szCs w:val="24"/>
        </w:rPr>
        <w:t>Τελειώνω, κύριε Πρόεδρε.</w:t>
      </w:r>
    </w:p>
    <w:p w14:paraId="16B1A581" w14:textId="77777777" w:rsidR="00E93311" w:rsidRDefault="006736A2">
      <w:pPr>
        <w:spacing w:after="0" w:line="600" w:lineRule="auto"/>
        <w:ind w:firstLine="720"/>
        <w:jc w:val="both"/>
        <w:rPr>
          <w:rFonts w:eastAsia="Times New Roman"/>
          <w:color w:val="000000" w:themeColor="text1"/>
          <w:szCs w:val="24"/>
        </w:rPr>
      </w:pPr>
      <w:r>
        <w:rPr>
          <w:rFonts w:eastAsia="Times New Roman"/>
          <w:color w:val="000000" w:themeColor="text1"/>
          <w:szCs w:val="24"/>
        </w:rPr>
        <w:t>Με βάση, λοιπόν, την ΜΠΕ του 2013 και τις τροποποιήσεις που έγιναν επί Κυβερνήσεως ΣΥΡΙΖΑ-ΑΝΕΛ, ο Βόλος κατά την εκτίμησή μας αλλά και την εκτίμηση του συνόλου του πληθυσμού της περιοχής π</w:t>
      </w:r>
      <w:r>
        <w:rPr>
          <w:rFonts w:eastAsia="Times New Roman"/>
          <w:color w:val="000000" w:themeColor="text1"/>
          <w:szCs w:val="24"/>
        </w:rPr>
        <w:t>ου είναι σε αγωνιστικές κινητοποιήσεις, μετατρέπεται σε έναν επικίνδυνο θάλαμο αερίων, τέτοιον που δεν υπάρχει αλλού στην Ευρωπαϊκή Ένωση.</w:t>
      </w:r>
    </w:p>
    <w:p w14:paraId="16B1A582" w14:textId="77777777" w:rsidR="00E93311" w:rsidRDefault="006736A2">
      <w:pPr>
        <w:spacing w:after="0" w:line="600" w:lineRule="auto"/>
        <w:ind w:firstLine="720"/>
        <w:jc w:val="both"/>
        <w:rPr>
          <w:rFonts w:eastAsia="Times New Roman"/>
          <w:color w:val="000000" w:themeColor="text1"/>
          <w:szCs w:val="24"/>
        </w:rPr>
      </w:pPr>
      <w:r>
        <w:rPr>
          <w:rFonts w:eastAsia="Times New Roman"/>
          <w:color w:val="000000" w:themeColor="text1"/>
          <w:szCs w:val="24"/>
        </w:rPr>
        <w:t>Ολοκληρώνονται παράλληλα -και με τις πλάτες της δημοτικής Αρχής- η εγκατάσταση ως εν δυνάμει τεράστιας μονάδας καύσης</w:t>
      </w:r>
      <w:r>
        <w:rPr>
          <w:rFonts w:eastAsia="Times New Roman"/>
          <w:color w:val="000000" w:themeColor="text1"/>
          <w:szCs w:val="24"/>
        </w:rPr>
        <w:t xml:space="preserve"> αποβλήτων ενός εκατομμυρίου επτακοσίων τριακοσίων επτά χιλιάδων τόνων ανά έτος. Από αυτούς οι ένα εκατομμύρια δεκαπέντε χιλιάδες αποτελούν απορριμματικά καύσιμα.</w:t>
      </w:r>
    </w:p>
    <w:p w14:paraId="16B1A583" w14:textId="77777777" w:rsidR="00E93311" w:rsidRDefault="006736A2">
      <w:pPr>
        <w:spacing w:after="0" w:line="600" w:lineRule="auto"/>
        <w:ind w:firstLine="720"/>
        <w:jc w:val="both"/>
        <w:rPr>
          <w:rFonts w:eastAsia="Times New Roman"/>
          <w:color w:val="000000" w:themeColor="text1"/>
          <w:szCs w:val="24"/>
        </w:rPr>
      </w:pPr>
      <w:r>
        <w:rPr>
          <w:rFonts w:eastAsia="Times New Roman"/>
          <w:color w:val="000000" w:themeColor="text1"/>
          <w:szCs w:val="24"/>
        </w:rPr>
        <w:t>Τίθενται περιβαλλοντικοί όροι που αγνοούν τεκμηριωμένες υποδείξεις για την επικινδυνότητα των</w:t>
      </w:r>
      <w:r>
        <w:rPr>
          <w:rFonts w:eastAsia="Times New Roman"/>
          <w:color w:val="000000" w:themeColor="text1"/>
          <w:szCs w:val="24"/>
        </w:rPr>
        <w:t xml:space="preserve"> εκπεμπόμενων διοξινών, </w:t>
      </w:r>
      <w:proofErr w:type="spellStart"/>
      <w:r>
        <w:rPr>
          <w:rFonts w:eastAsia="Times New Roman"/>
          <w:color w:val="000000" w:themeColor="text1"/>
          <w:szCs w:val="24"/>
        </w:rPr>
        <w:t>φουρανίων</w:t>
      </w:r>
      <w:proofErr w:type="spellEnd"/>
      <w:r>
        <w:rPr>
          <w:rFonts w:eastAsia="Times New Roman"/>
          <w:color w:val="000000" w:themeColor="text1"/>
          <w:szCs w:val="24"/>
        </w:rPr>
        <w:t xml:space="preserve"> και άλλων αέριων ρύπων κατά την καύση απορριμματικών καυσίμων σε βιομηχανίες. </w:t>
      </w:r>
      <w:r>
        <w:rPr>
          <w:rFonts w:eastAsia="Times New Roman"/>
          <w:color w:val="000000" w:themeColor="text1"/>
          <w:szCs w:val="24"/>
        </w:rPr>
        <w:lastRenderedPageBreak/>
        <w:t>Μπροστά, λοιπόν, στο επιχείρημα του μονοπωλιακού ομίλου για την «επίτευξη οικονομιών κλίμακας» και τη βελτίωση της ανταγωνιστικότητας, αφήνετε σ</w:t>
      </w:r>
      <w:r>
        <w:rPr>
          <w:rFonts w:eastAsia="Times New Roman"/>
          <w:color w:val="000000" w:themeColor="text1"/>
          <w:szCs w:val="24"/>
        </w:rPr>
        <w:t xml:space="preserve">τη μοίρα του το πολεοδομικό συγκρότημα του Βόλου και την ευρύτερη περιοχή που βομβαρδίζεται ήδη με εικοσιένα εκατομμύρια κυβικά μέτρα ημερησίως επικίνδυνων </w:t>
      </w:r>
      <w:proofErr w:type="spellStart"/>
      <w:r>
        <w:rPr>
          <w:rFonts w:eastAsia="Times New Roman"/>
          <w:color w:val="000000" w:themeColor="text1"/>
          <w:szCs w:val="24"/>
        </w:rPr>
        <w:t>απαερίων</w:t>
      </w:r>
      <w:proofErr w:type="spellEnd"/>
      <w:r>
        <w:rPr>
          <w:rFonts w:eastAsia="Times New Roman"/>
          <w:color w:val="000000" w:themeColor="text1"/>
          <w:szCs w:val="24"/>
        </w:rPr>
        <w:t xml:space="preserve"> </w:t>
      </w:r>
      <w:proofErr w:type="spellStart"/>
      <w:r>
        <w:rPr>
          <w:rFonts w:eastAsia="Times New Roman"/>
          <w:color w:val="000000" w:themeColor="text1"/>
          <w:szCs w:val="24"/>
        </w:rPr>
        <w:t>τσιμεντοκλιβάνων</w:t>
      </w:r>
      <w:proofErr w:type="spellEnd"/>
      <w:r>
        <w:rPr>
          <w:rFonts w:eastAsia="Times New Roman"/>
          <w:color w:val="000000" w:themeColor="text1"/>
          <w:szCs w:val="24"/>
        </w:rPr>
        <w:t>.</w:t>
      </w:r>
    </w:p>
    <w:p w14:paraId="16B1A584" w14:textId="77777777" w:rsidR="00E93311" w:rsidRDefault="006736A2">
      <w:pPr>
        <w:spacing w:after="0" w:line="600" w:lineRule="auto"/>
        <w:ind w:firstLine="720"/>
        <w:jc w:val="both"/>
        <w:rPr>
          <w:rFonts w:eastAsia="Times New Roman"/>
          <w:color w:val="000000" w:themeColor="text1"/>
          <w:szCs w:val="24"/>
        </w:rPr>
      </w:pPr>
      <w:r>
        <w:rPr>
          <w:rFonts w:eastAsia="Times New Roman"/>
          <w:color w:val="000000" w:themeColor="text1"/>
          <w:szCs w:val="24"/>
        </w:rPr>
        <w:t>Κύριε Υπουργέ, ζητάμε την ακύρωση των όρων της υπόψη ΑΕΠΟ και των προηγού</w:t>
      </w:r>
      <w:r>
        <w:rPr>
          <w:rFonts w:eastAsia="Times New Roman"/>
          <w:color w:val="000000" w:themeColor="text1"/>
          <w:szCs w:val="24"/>
        </w:rPr>
        <w:t xml:space="preserve">μενων που προικίζουν τον </w:t>
      </w:r>
      <w:r>
        <w:rPr>
          <w:rFonts w:eastAsia="Times New Roman"/>
          <w:color w:val="000000" w:themeColor="text1"/>
          <w:szCs w:val="24"/>
        </w:rPr>
        <w:t xml:space="preserve">όμιλο </w:t>
      </w:r>
      <w:r>
        <w:rPr>
          <w:rFonts w:eastAsia="Times New Roman"/>
          <w:color w:val="000000" w:themeColor="text1"/>
          <w:szCs w:val="24"/>
        </w:rPr>
        <w:t>με τη δυνατότητα καύσης απορριμματικών αποβλήτων και κάνουν τον Βόλο μια τεράστια περιοχή ενός χώρου όπου πραγματικά θα έχουμε βαριές συνέπειες στην υγεία του λαού μας.</w:t>
      </w:r>
    </w:p>
    <w:p w14:paraId="16B1A585" w14:textId="77777777" w:rsidR="00E93311" w:rsidRDefault="006736A2">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ΠΡΟΕΔΡΕΥΩΝ (Νικήτας Κακλαμάνης):</w:t>
      </w:r>
      <w:r>
        <w:rPr>
          <w:rFonts w:eastAsia="Times New Roman"/>
          <w:color w:val="000000" w:themeColor="text1"/>
          <w:szCs w:val="24"/>
        </w:rPr>
        <w:t xml:space="preserve"> Ορίστε, κύριε Υπουργέ, </w:t>
      </w:r>
      <w:r>
        <w:rPr>
          <w:rFonts w:eastAsia="Times New Roman"/>
          <w:color w:val="000000" w:themeColor="text1"/>
          <w:szCs w:val="24"/>
        </w:rPr>
        <w:t>έχετε τον λόγο.</w:t>
      </w:r>
    </w:p>
    <w:p w14:paraId="16B1A586" w14:textId="77777777" w:rsidR="00E93311" w:rsidRDefault="006736A2">
      <w:pPr>
        <w:spacing w:after="0" w:line="600" w:lineRule="auto"/>
        <w:ind w:firstLine="720"/>
        <w:jc w:val="both"/>
        <w:rPr>
          <w:rFonts w:eastAsia="Times New Roman"/>
          <w:color w:val="000000" w:themeColor="text1"/>
          <w:szCs w:val="24"/>
        </w:rPr>
      </w:pPr>
      <w:r>
        <w:rPr>
          <w:rFonts w:eastAsia="Times New Roman"/>
          <w:b/>
          <w:color w:val="000000" w:themeColor="text1"/>
          <w:szCs w:val="24"/>
        </w:rPr>
        <w:t>ΣΩΚΡΑΤΗΣ ΦΑΜΕΛΛΟΣ (Αναπληρωτής Υπουργός Περιβάλλοντος και Ενέργειας):</w:t>
      </w:r>
      <w:r>
        <w:rPr>
          <w:rFonts w:eastAsia="Times New Roman"/>
          <w:color w:val="000000" w:themeColor="text1"/>
          <w:szCs w:val="24"/>
        </w:rPr>
        <w:t xml:space="preserve"> Κύριε Στεργίου, μπορεί να μην έγινε με επιλογή του Προεδρείου της Βουλής, αλλά τα δύο θέματα που συζητάμε είναι συναφή, το θέμα δηλαδή της αξιοποίησης βιομάζας, </w:t>
      </w:r>
      <w:proofErr w:type="spellStart"/>
      <w:r>
        <w:rPr>
          <w:rFonts w:eastAsia="Times New Roman"/>
          <w:color w:val="000000" w:themeColor="text1"/>
          <w:szCs w:val="24"/>
        </w:rPr>
        <w:t>βιορευστώ</w:t>
      </w:r>
      <w:r>
        <w:rPr>
          <w:rFonts w:eastAsia="Times New Roman"/>
          <w:color w:val="000000" w:themeColor="text1"/>
          <w:szCs w:val="24"/>
        </w:rPr>
        <w:t>ν</w:t>
      </w:r>
      <w:proofErr w:type="spellEnd"/>
      <w:r>
        <w:rPr>
          <w:rFonts w:eastAsia="Times New Roman"/>
          <w:color w:val="000000" w:themeColor="text1"/>
          <w:szCs w:val="24"/>
        </w:rPr>
        <w:t xml:space="preserve"> και βιοαερίου και το θέμα της αξιοποίησης εναλλακτικών καυσίμων από την τσιμεντοβιομηχανία. Θα μου επιτρέψετε στο πρώτο της ερώτησης να αναφερθώ γενικά στο πώς πρέπει να χρησιμοποιούνται και τι είναι αυτά τα υλικά και στο δεύτερο μπορώ να μπω λίγο πιο συ</w:t>
      </w:r>
      <w:r>
        <w:rPr>
          <w:rFonts w:eastAsia="Times New Roman"/>
          <w:color w:val="000000" w:themeColor="text1"/>
          <w:szCs w:val="24"/>
        </w:rPr>
        <w:t>γκεκριμένα και στην περιοχή του Βόλου.</w:t>
      </w:r>
    </w:p>
    <w:p w14:paraId="16B1A587" w14:textId="77777777" w:rsidR="00E93311" w:rsidRDefault="006736A2">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Εδώ, λοιπόν, θα ήθελα να πω κατ</w:t>
      </w:r>
      <w:r>
        <w:rPr>
          <w:rFonts w:eastAsia="Times New Roman"/>
          <w:color w:val="000000" w:themeColor="text1"/>
          <w:szCs w:val="24"/>
        </w:rPr>
        <w:t xml:space="preserve">’ </w:t>
      </w:r>
      <w:r>
        <w:rPr>
          <w:rFonts w:eastAsia="Times New Roman"/>
          <w:color w:val="000000" w:themeColor="text1"/>
          <w:szCs w:val="24"/>
        </w:rPr>
        <w:t>αρχήν ότι καταλαβαίνω ότι δικαιολογημένα υπάρχει μια δυσπιστία. Αυτή η δυσπιστία υπάρχει και στην τοπική κοινωνία και το έχω εισπράξει αυτό και από επιστολές και από την αλληλογραφία π</w:t>
      </w:r>
      <w:r>
        <w:rPr>
          <w:rFonts w:eastAsia="Times New Roman"/>
          <w:color w:val="000000" w:themeColor="text1"/>
          <w:szCs w:val="24"/>
        </w:rPr>
        <w:t xml:space="preserve">ου έχει γίνει από την περιοχή, αλλά και από την αποδελτίωση την οποία λαμβάνω, γιατί μπορεί να μην έχουν εφαρμοστεί μέχρι τώρα όλες οι απαραίτητες διατάξεις και οι απαραίτητες διαδικασίες ελέγχου, μπορώ όμως να σας επιβεβαιώσω ότι μετά από επικοινωνία που </w:t>
      </w:r>
      <w:r>
        <w:rPr>
          <w:rFonts w:eastAsia="Times New Roman"/>
          <w:color w:val="000000" w:themeColor="text1"/>
          <w:szCs w:val="24"/>
        </w:rPr>
        <w:t xml:space="preserve">είχαμε και ελέγχους που έχουμε κάνει στην περιοχή, γνωρίζουμε ότι στο σύστημα της </w:t>
      </w:r>
      <w:r>
        <w:rPr>
          <w:rFonts w:eastAsia="Times New Roman"/>
          <w:color w:val="000000" w:themeColor="text1"/>
          <w:szCs w:val="24"/>
          <w:lang w:val="en-US"/>
        </w:rPr>
        <w:t>on</w:t>
      </w:r>
      <w:r>
        <w:rPr>
          <w:rFonts w:eastAsia="Times New Roman"/>
          <w:color w:val="000000" w:themeColor="text1"/>
          <w:szCs w:val="24"/>
        </w:rPr>
        <w:t xml:space="preserve"> </w:t>
      </w:r>
      <w:r>
        <w:rPr>
          <w:rFonts w:eastAsia="Times New Roman"/>
          <w:color w:val="000000" w:themeColor="text1"/>
          <w:szCs w:val="24"/>
          <w:lang w:val="en-US"/>
        </w:rPr>
        <w:t>line</w:t>
      </w:r>
      <w:r>
        <w:rPr>
          <w:rFonts w:eastAsia="Times New Roman"/>
          <w:color w:val="000000" w:themeColor="text1"/>
          <w:szCs w:val="24"/>
        </w:rPr>
        <w:t xml:space="preserve"> καταγραφής των δεδομένων ρύπανσης της συγκεκριμένης μονάδας είχε διακοπεί η πρόσβαση των υπηρεσιών ελέγχου από το 2011. Όταν, δηλαδή, βλέπετε ότι υπάρχει ένα σύστημα που καταγράφει σε πραγματικό χρόνο τις εκπομπές, ας το πούμε έτσι, των εναέριων ρύπων από</w:t>
      </w:r>
      <w:r>
        <w:rPr>
          <w:rFonts w:eastAsia="Times New Roman"/>
          <w:color w:val="000000" w:themeColor="text1"/>
          <w:szCs w:val="24"/>
        </w:rPr>
        <w:t xml:space="preserve"> μια βιομηχανία και δεν παρακολουθείται και δεν υπάρχει ο απαραίτητος έλεγχος από τις υπηρεσίες και δεν υπάρχει και η συμμετοχή των τοπικών φορέων πολλές φορές σε αυτόν τον έλεγχο, αρχίζει και δημιουργείται ένα κλίμα δυσπιστίας, μια αντίθεση και ίσως και ν</w:t>
      </w:r>
      <w:r>
        <w:rPr>
          <w:rFonts w:eastAsia="Times New Roman"/>
          <w:color w:val="000000" w:themeColor="text1"/>
          <w:szCs w:val="24"/>
        </w:rPr>
        <w:t>α υποτιμούνται περιβαλλοντικοί παράμετροι, διότι δεν μπορώ να γνωρίζω σε κάθε περιοχή, σε κάθε εγκατάσταση τι γίνεται.</w:t>
      </w:r>
    </w:p>
    <w:p w14:paraId="16B1A588" w14:textId="77777777" w:rsidR="00E93311" w:rsidRDefault="006736A2">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Θα έλεγα, λοιπόν, εισαγωγικά ότι πρέπει να έχουμε σε κάθε περιοχή, σε κάθε δραστηριότητα ένα αυστηρό σύστημα ελέγχου. </w:t>
      </w:r>
      <w:r>
        <w:rPr>
          <w:rFonts w:eastAsia="Times New Roman"/>
          <w:color w:val="000000" w:themeColor="text1"/>
          <w:szCs w:val="24"/>
          <w:lang w:val="en-US"/>
        </w:rPr>
        <w:t>O</w:t>
      </w:r>
      <w:r>
        <w:rPr>
          <w:rFonts w:eastAsia="Times New Roman"/>
          <w:color w:val="000000" w:themeColor="text1"/>
          <w:szCs w:val="24"/>
        </w:rPr>
        <w:t>ι υπηρεσίες, οι απ</w:t>
      </w:r>
      <w:r>
        <w:rPr>
          <w:rFonts w:eastAsia="Times New Roman"/>
          <w:color w:val="000000" w:themeColor="text1"/>
          <w:szCs w:val="24"/>
        </w:rPr>
        <w:t>ο</w:t>
      </w:r>
      <w:r>
        <w:rPr>
          <w:rFonts w:eastAsia="Times New Roman"/>
          <w:color w:val="000000" w:themeColor="text1"/>
          <w:szCs w:val="24"/>
        </w:rPr>
        <w:lastRenderedPageBreak/>
        <w:t xml:space="preserve">κεντρωμένες, οι περιφερειακές που έχουν την αρμοδιότητα, να τηρούν απόλυτα τους κανόνες ελέγχου. </w:t>
      </w:r>
      <w:r>
        <w:rPr>
          <w:rFonts w:eastAsia="Times New Roman"/>
          <w:color w:val="000000" w:themeColor="text1"/>
          <w:szCs w:val="24"/>
          <w:lang w:val="en-US"/>
        </w:rPr>
        <w:t>N</w:t>
      </w:r>
      <w:r>
        <w:rPr>
          <w:rFonts w:eastAsia="Times New Roman"/>
          <w:color w:val="000000" w:themeColor="text1"/>
          <w:szCs w:val="24"/>
        </w:rPr>
        <w:t>α υπάρχει κοινωνικός έλεγχος, δηλαδή, ο δήμος παραδείγματος χάριν ή άλλοι κοινωνικοί φορείς και η πολιτεία, οι πολίτες να έχουν πρόσβαση στα αποτελέσματα του</w:t>
      </w:r>
      <w:r>
        <w:rPr>
          <w:rFonts w:eastAsia="Times New Roman"/>
          <w:color w:val="000000" w:themeColor="text1"/>
          <w:szCs w:val="24"/>
        </w:rPr>
        <w:t xml:space="preserve"> ελέγχου, γιατί αυτά τα συστήματα είναι πολλές φορές </w:t>
      </w:r>
      <w:r>
        <w:rPr>
          <w:rFonts w:eastAsia="Times New Roman"/>
          <w:color w:val="000000" w:themeColor="text1"/>
          <w:szCs w:val="24"/>
          <w:lang w:val="en-US"/>
        </w:rPr>
        <w:t>on</w:t>
      </w:r>
      <w:r>
        <w:rPr>
          <w:rFonts w:eastAsia="Times New Roman"/>
          <w:color w:val="000000" w:themeColor="text1"/>
          <w:szCs w:val="24"/>
        </w:rPr>
        <w:t xml:space="preserve"> </w:t>
      </w:r>
      <w:r>
        <w:rPr>
          <w:rFonts w:eastAsia="Times New Roman"/>
          <w:color w:val="000000" w:themeColor="text1"/>
          <w:szCs w:val="24"/>
          <w:lang w:val="en-US"/>
        </w:rPr>
        <w:t>line</w:t>
      </w:r>
      <w:r>
        <w:rPr>
          <w:rFonts w:eastAsia="Times New Roman"/>
          <w:color w:val="000000" w:themeColor="text1"/>
          <w:szCs w:val="24"/>
        </w:rPr>
        <w:t xml:space="preserve">. Και από τη μεριά των επιχειρήσεων, επίσης, να υπάρχει μια τέτοια πολιτική συνεργασίας, ώστε να δίνουν πληροφορίες στην τοπική κοινωνία και να μην δημιουργούνται παράλληλα μεγάλες αντιθέσεις και </w:t>
      </w:r>
      <w:r>
        <w:rPr>
          <w:rFonts w:eastAsia="Times New Roman"/>
          <w:color w:val="000000" w:themeColor="text1"/>
          <w:szCs w:val="24"/>
        </w:rPr>
        <w:t>βέβαια να τηρούν και τους περιβαλλοντικούς κανόνες.</w:t>
      </w:r>
    </w:p>
    <w:p w14:paraId="16B1A589" w14:textId="77777777" w:rsidR="00E93311" w:rsidRDefault="006736A2">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Στην περίπτωση της </w:t>
      </w:r>
      <w:proofErr w:type="spellStart"/>
      <w:r>
        <w:rPr>
          <w:rFonts w:eastAsia="Times New Roman"/>
          <w:color w:val="000000" w:themeColor="text1"/>
          <w:szCs w:val="24"/>
        </w:rPr>
        <w:t>συναποτέφρωσης</w:t>
      </w:r>
      <w:proofErr w:type="spellEnd"/>
      <w:r>
        <w:rPr>
          <w:rFonts w:eastAsia="Times New Roman"/>
          <w:color w:val="000000" w:themeColor="text1"/>
          <w:szCs w:val="24"/>
        </w:rPr>
        <w:t xml:space="preserve"> οφείλω να σας πω ότι η χρήση εναλλακτικών καυσίμων από την τσιμεντοβιομηχανία είναι μια υποχρέωση για την ελληνική τσιμεντοβιομηχανία. Αν η ελληνική τσιμεντοβιομηχανία δε</w:t>
      </w:r>
      <w:r>
        <w:rPr>
          <w:rFonts w:eastAsia="Times New Roman"/>
          <w:color w:val="000000" w:themeColor="text1"/>
          <w:szCs w:val="24"/>
        </w:rPr>
        <w:t xml:space="preserve">ν αλλάξει τα ιδιαίτερα </w:t>
      </w:r>
      <w:proofErr w:type="spellStart"/>
      <w:r>
        <w:rPr>
          <w:rFonts w:eastAsia="Times New Roman"/>
          <w:color w:val="000000" w:themeColor="text1"/>
          <w:szCs w:val="24"/>
        </w:rPr>
        <w:t>ρυπογόνα</w:t>
      </w:r>
      <w:proofErr w:type="spellEnd"/>
      <w:r>
        <w:rPr>
          <w:rFonts w:eastAsia="Times New Roman"/>
          <w:color w:val="000000" w:themeColor="text1"/>
          <w:szCs w:val="24"/>
        </w:rPr>
        <w:t xml:space="preserve"> και ιδιαίτερα, αν θέλετε, αντίθετα με το φαινόμενα του θερμοκηπίου καύσιμα που χρησιμοποιεί, τότε η Ευρωπαϊκή Ένωση θα επιβάλει σαφέστατα πρόστιμα και θα υποβάλει τις βιομηχανίες αυτές σε κανόνες που πιθανά θα στερήσουν τη β</w:t>
      </w:r>
      <w:r>
        <w:rPr>
          <w:rFonts w:eastAsia="Times New Roman"/>
          <w:color w:val="000000" w:themeColor="text1"/>
          <w:szCs w:val="24"/>
        </w:rPr>
        <w:t>ιωσιμότητά τους.</w:t>
      </w:r>
    </w:p>
    <w:p w14:paraId="16B1A58A" w14:textId="77777777" w:rsidR="00E93311" w:rsidRDefault="006736A2">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Είναι υποχρεωμένη η ελληνική τσιμεντοβιομηχανία να αλλάξει τα καύσιμά της. Και στην περιοχή του Βόλου ιδιαίτερα, αλλά και σε άλλες περιοχές το </w:t>
      </w:r>
      <w:r>
        <w:rPr>
          <w:rFonts w:eastAsia="Times New Roman"/>
          <w:color w:val="000000" w:themeColor="text1"/>
          <w:szCs w:val="24"/>
          <w:lang w:val="en-US"/>
        </w:rPr>
        <w:t>pet</w:t>
      </w:r>
      <w:r>
        <w:rPr>
          <w:rFonts w:eastAsia="Times New Roman"/>
          <w:color w:val="000000" w:themeColor="text1"/>
          <w:szCs w:val="24"/>
        </w:rPr>
        <w:t xml:space="preserve"> </w:t>
      </w:r>
      <w:r>
        <w:rPr>
          <w:rFonts w:eastAsia="Times New Roman"/>
          <w:color w:val="000000" w:themeColor="text1"/>
          <w:szCs w:val="24"/>
          <w:lang w:val="en-US"/>
        </w:rPr>
        <w:t>coke</w:t>
      </w:r>
      <w:r>
        <w:rPr>
          <w:rFonts w:eastAsia="Times New Roman"/>
          <w:color w:val="000000" w:themeColor="text1"/>
          <w:szCs w:val="24"/>
        </w:rPr>
        <w:t xml:space="preserve"> γνωρίζετε -δεν ξέρω εάν και ο Πρόεδρος</w:t>
      </w:r>
      <w:r>
        <w:rPr>
          <w:rFonts w:eastAsia="Times New Roman"/>
          <w:color w:val="000000" w:themeColor="text1"/>
          <w:szCs w:val="24"/>
        </w:rPr>
        <w:t>,</w:t>
      </w:r>
      <w:r>
        <w:rPr>
          <w:rFonts w:eastAsia="Times New Roman"/>
          <w:color w:val="000000" w:themeColor="text1"/>
          <w:szCs w:val="24"/>
        </w:rPr>
        <w:t xml:space="preserve"> υγειονομικά </w:t>
      </w:r>
      <w:r>
        <w:rPr>
          <w:rFonts w:eastAsia="Times New Roman"/>
          <w:color w:val="000000" w:themeColor="text1"/>
          <w:szCs w:val="24"/>
        </w:rPr>
        <w:t>,</w:t>
      </w:r>
      <w:r>
        <w:rPr>
          <w:rFonts w:eastAsia="Times New Roman"/>
          <w:color w:val="000000" w:themeColor="text1"/>
          <w:szCs w:val="24"/>
        </w:rPr>
        <w:t xml:space="preserve"> το γνωρίζει- είναι ιδιαίτερα ρυπογόνο, είναι ιδιαίτερα επιβαρυντικό, συνεισφέρει σε φαι</w:t>
      </w:r>
      <w:r>
        <w:rPr>
          <w:rFonts w:eastAsia="Times New Roman"/>
          <w:color w:val="000000" w:themeColor="text1"/>
          <w:szCs w:val="24"/>
        </w:rPr>
        <w:lastRenderedPageBreak/>
        <w:t xml:space="preserve">νόμενα όπως είναι τα αιωρούμενα σωματίδια και θα έχει αυστηρότατες, αν θέλετε, επιβαρύνσεις από τους κανόνες της Ευρωπαϊκής Ένωσης για την κλιματική αλλαγή και καλά θα </w:t>
      </w:r>
      <w:r>
        <w:rPr>
          <w:rFonts w:eastAsia="Times New Roman"/>
          <w:color w:val="000000" w:themeColor="text1"/>
          <w:szCs w:val="24"/>
        </w:rPr>
        <w:t xml:space="preserve">κάνει να έχει επιβαρύνσεις. </w:t>
      </w:r>
    </w:p>
    <w:p w14:paraId="16B1A58B" w14:textId="77777777" w:rsidR="00E93311" w:rsidRDefault="006736A2">
      <w:pPr>
        <w:spacing w:after="0" w:line="600" w:lineRule="auto"/>
        <w:ind w:firstLine="720"/>
        <w:jc w:val="both"/>
        <w:rPr>
          <w:rFonts w:eastAsia="Times New Roman"/>
          <w:szCs w:val="24"/>
        </w:rPr>
      </w:pPr>
      <w:r>
        <w:rPr>
          <w:rFonts w:eastAsia="Times New Roman"/>
          <w:szCs w:val="24"/>
        </w:rPr>
        <w:t xml:space="preserve">Είναι ουσιαστικό και κρίσιμο για την ελληνική τσιμεντοβιομηχανία να φύγει από το </w:t>
      </w:r>
      <w:r>
        <w:rPr>
          <w:rFonts w:eastAsia="Times New Roman"/>
          <w:szCs w:val="24"/>
          <w:lang w:val="en-US"/>
        </w:rPr>
        <w:t>pet</w:t>
      </w:r>
      <w:r>
        <w:rPr>
          <w:rFonts w:eastAsia="Times New Roman"/>
          <w:szCs w:val="24"/>
        </w:rPr>
        <w:t xml:space="preserve"> </w:t>
      </w:r>
      <w:r>
        <w:rPr>
          <w:rFonts w:eastAsia="Times New Roman"/>
          <w:szCs w:val="24"/>
          <w:lang w:val="en-US"/>
        </w:rPr>
        <w:t>coke</w:t>
      </w:r>
      <w:r>
        <w:rPr>
          <w:rFonts w:eastAsia="Times New Roman"/>
          <w:szCs w:val="24"/>
        </w:rPr>
        <w:t xml:space="preserve"> και να πάει στα εναλλακτικά καύσιμα. Τα εναλλακτικά καύσιμα περιλαμβάνουν και τα δευτερογενή καύσιμα, που παράγονται από την επεξεργασία </w:t>
      </w:r>
      <w:r>
        <w:rPr>
          <w:rFonts w:eastAsia="Times New Roman"/>
          <w:szCs w:val="24"/>
        </w:rPr>
        <w:t>αποβλήτων και καλώς κάνουν και τα περιλαμβάνουν. Διότι, το 2014 υπάρχει αυστηρότατη νομοθεσία για τα καύσιμα αυτά, έτσι ώστε να μην περιέχουν χλώριο και ρυπαντές και η σωστή λειτουργία των τσιμεντοβιομηχανιών, δηλαδή οι θερμοκρασιακές συνθήκες</w:t>
      </w:r>
      <w:r>
        <w:rPr>
          <w:rFonts w:eastAsia="Times New Roman"/>
          <w:szCs w:val="24"/>
        </w:rPr>
        <w:t>,</w:t>
      </w:r>
      <w:r>
        <w:rPr>
          <w:rFonts w:eastAsia="Times New Roman"/>
          <w:szCs w:val="24"/>
        </w:rPr>
        <w:t xml:space="preserve"> που υπάρχου</w:t>
      </w:r>
      <w:r>
        <w:rPr>
          <w:rFonts w:eastAsia="Times New Roman"/>
          <w:szCs w:val="24"/>
        </w:rPr>
        <w:t xml:space="preserve">ν στο </w:t>
      </w:r>
      <w:proofErr w:type="spellStart"/>
      <w:r>
        <w:rPr>
          <w:rFonts w:eastAsia="Times New Roman"/>
          <w:szCs w:val="24"/>
        </w:rPr>
        <w:t>τσιμεντοκλίβανο</w:t>
      </w:r>
      <w:proofErr w:type="spellEnd"/>
      <w:r>
        <w:rPr>
          <w:rFonts w:eastAsia="Times New Roman"/>
          <w:szCs w:val="24"/>
        </w:rPr>
        <w:t xml:space="preserve"> εξασφαλίζουν ότι δεν υπάρχει κανένας τοξικός ρύπος για το περιβάλλον, αν έχουμε σωστά καύσιμα και σωστούς κλιβάνους. </w:t>
      </w:r>
    </w:p>
    <w:p w14:paraId="16B1A58C" w14:textId="77777777" w:rsidR="00E93311" w:rsidRDefault="006736A2">
      <w:pPr>
        <w:spacing w:after="0" w:line="600" w:lineRule="auto"/>
        <w:ind w:firstLine="720"/>
        <w:jc w:val="both"/>
        <w:rPr>
          <w:rFonts w:eastAsia="Times New Roman"/>
          <w:szCs w:val="24"/>
        </w:rPr>
      </w:pPr>
      <w:r>
        <w:rPr>
          <w:rFonts w:eastAsia="Times New Roman"/>
          <w:szCs w:val="24"/>
        </w:rPr>
        <w:t>Καλό θα είναι η συζήτηση που γίνεται στην ελληνική αντιπροσωπεία να έχει και επιστημονική βάση, διότι μόνο έτσι μπορ</w:t>
      </w:r>
      <w:r>
        <w:rPr>
          <w:rFonts w:eastAsia="Times New Roman"/>
          <w:szCs w:val="24"/>
        </w:rPr>
        <w:t>ούμε να πληροφορήσουμε τους πολίτες και έχουμε τη δυνατότητα στη συνέχεια να σας αναφέρω και οικολογικές και επιστημονικές οργανώσεις, που είναι υπέρ αυτού του οποίου μόλις ανέφερα.</w:t>
      </w:r>
    </w:p>
    <w:p w14:paraId="16B1A58D" w14:textId="77777777" w:rsidR="00E93311" w:rsidRDefault="006736A2">
      <w:pPr>
        <w:spacing w:after="0" w:line="600" w:lineRule="auto"/>
        <w:ind w:firstLine="720"/>
        <w:jc w:val="both"/>
        <w:rPr>
          <w:rFonts w:eastAsia="Times New Roman"/>
          <w:szCs w:val="24"/>
        </w:rPr>
      </w:pPr>
      <w:r>
        <w:rPr>
          <w:rFonts w:eastAsia="Times New Roman"/>
          <w:szCs w:val="24"/>
        </w:rPr>
        <w:t>Το ζήτημα, λοιπόν είναι να έχει η χώρα μας ασφαλείς μηχανισμούς ελέγχων, ν</w:t>
      </w:r>
      <w:r>
        <w:rPr>
          <w:rFonts w:eastAsia="Times New Roman"/>
          <w:szCs w:val="24"/>
        </w:rPr>
        <w:t xml:space="preserve">α έχει καλές πρώτες ύλες, διότι από τα δικά μας απορρίμματα θα </w:t>
      </w:r>
      <w:r>
        <w:rPr>
          <w:rFonts w:eastAsia="Times New Roman"/>
          <w:szCs w:val="24"/>
        </w:rPr>
        <w:lastRenderedPageBreak/>
        <w:t>παράγονται αυτά τα δευτερογενή καύσιμα και οι τσιμεντοβιομηχανίες και όποια βιομηχανία</w:t>
      </w:r>
      <w:r>
        <w:rPr>
          <w:rFonts w:eastAsia="Times New Roman"/>
          <w:szCs w:val="24"/>
        </w:rPr>
        <w:t>,</w:t>
      </w:r>
      <w:r>
        <w:rPr>
          <w:rFonts w:eastAsia="Times New Roman"/>
          <w:szCs w:val="24"/>
        </w:rPr>
        <w:t xml:space="preserve"> να έχ</w:t>
      </w:r>
      <w:r>
        <w:rPr>
          <w:rFonts w:eastAsia="Times New Roman"/>
          <w:szCs w:val="24"/>
        </w:rPr>
        <w:t>ουν</w:t>
      </w:r>
      <w:r>
        <w:rPr>
          <w:rFonts w:eastAsia="Times New Roman"/>
          <w:szCs w:val="24"/>
        </w:rPr>
        <w:t xml:space="preserve"> σωστές εγκαταστάσεις, με πρόσβαση και της τοπικής κοινωνίας </w:t>
      </w:r>
      <w:r>
        <w:rPr>
          <w:rFonts w:eastAsia="Times New Roman"/>
          <w:szCs w:val="24"/>
        </w:rPr>
        <w:t>σ</w:t>
      </w:r>
      <w:r>
        <w:rPr>
          <w:rFonts w:eastAsia="Times New Roman"/>
          <w:szCs w:val="24"/>
        </w:rPr>
        <w:t>τα αποτελέσματα, για να είμαστε σίγ</w:t>
      </w:r>
      <w:r>
        <w:rPr>
          <w:rFonts w:eastAsia="Times New Roman"/>
          <w:szCs w:val="24"/>
        </w:rPr>
        <w:t xml:space="preserve">ουροι ότι βελτιώνουμε την κατάσταση από το πιθανά άσχημο περιβαλλοντικό αποτύπωμα που έχει σήμερα </w:t>
      </w:r>
      <w:r>
        <w:rPr>
          <w:rFonts w:eastAsia="Times New Roman"/>
          <w:szCs w:val="24"/>
        </w:rPr>
        <w:t>τ</w:t>
      </w:r>
      <w:r>
        <w:rPr>
          <w:rFonts w:eastAsia="Times New Roman"/>
          <w:szCs w:val="24"/>
        </w:rPr>
        <w:t xml:space="preserve">ο </w:t>
      </w:r>
      <w:r>
        <w:rPr>
          <w:rFonts w:eastAsia="Times New Roman"/>
          <w:szCs w:val="24"/>
          <w:lang w:val="en-US"/>
        </w:rPr>
        <w:t>pet</w:t>
      </w:r>
      <w:r>
        <w:rPr>
          <w:rFonts w:eastAsia="Times New Roman"/>
          <w:szCs w:val="24"/>
        </w:rPr>
        <w:t xml:space="preserve"> </w:t>
      </w:r>
      <w:r>
        <w:rPr>
          <w:rFonts w:eastAsia="Times New Roman"/>
          <w:szCs w:val="24"/>
          <w:lang w:val="en-US"/>
        </w:rPr>
        <w:t>coke</w:t>
      </w:r>
      <w:r>
        <w:rPr>
          <w:rFonts w:eastAsia="Times New Roman"/>
          <w:szCs w:val="24"/>
        </w:rPr>
        <w:t>, είτε στο Βόλο είτε αλλού.</w:t>
      </w:r>
    </w:p>
    <w:p w14:paraId="16B1A58E" w14:textId="77777777" w:rsidR="00E93311" w:rsidRDefault="006736A2">
      <w:pPr>
        <w:spacing w:after="0" w:line="600" w:lineRule="auto"/>
        <w:ind w:firstLine="720"/>
        <w:jc w:val="both"/>
        <w:rPr>
          <w:rFonts w:eastAsia="Times New Roman"/>
          <w:szCs w:val="24"/>
        </w:rPr>
      </w:pPr>
      <w:r>
        <w:rPr>
          <w:rFonts w:eastAsia="Times New Roman"/>
          <w:szCs w:val="24"/>
        </w:rPr>
        <w:t xml:space="preserve">Υπάρχουν επίσημα καταγεγραμμένα όλα αυτά. Επιτρέψτε μου κλείνοντας, για να πάρετε τον λόγο, να πω ότι η </w:t>
      </w:r>
      <w:proofErr w:type="spellStart"/>
      <w:r>
        <w:rPr>
          <w:rFonts w:eastAsia="Times New Roman"/>
          <w:szCs w:val="24"/>
        </w:rPr>
        <w:t>αδειοδότηση</w:t>
      </w:r>
      <w:proofErr w:type="spellEnd"/>
      <w:r>
        <w:rPr>
          <w:rFonts w:eastAsia="Times New Roman"/>
          <w:szCs w:val="24"/>
        </w:rPr>
        <w:t xml:space="preserve"> για</w:t>
      </w:r>
      <w:r>
        <w:rPr>
          <w:rFonts w:eastAsia="Times New Roman"/>
          <w:szCs w:val="24"/>
        </w:rPr>
        <w:t xml:space="preserve"> την αξιοποίηση των καυσίμων αυτών στην περιοχή του Βόλου, δόθηκε το 2014. Έχετε μπερδέψει λίγο τις ημερομηνίες. Κακώς τα συγχέετε με την τελευταία μας απόφαση. Είναι εγγεγραμμένοι διακόσιες χιλιάδες τόνοι μόλις αναφέρατε, στην ΑΕΠΟ του 2014, την Έγκριση Π</w:t>
      </w:r>
      <w:r>
        <w:rPr>
          <w:rFonts w:eastAsia="Times New Roman"/>
          <w:szCs w:val="24"/>
        </w:rPr>
        <w:t>εριβαλλοντικών Όρων</w:t>
      </w:r>
      <w:r>
        <w:rPr>
          <w:rFonts w:eastAsia="Times New Roman"/>
          <w:b/>
          <w:szCs w:val="24"/>
        </w:rPr>
        <w:t>,</w:t>
      </w:r>
      <w:r>
        <w:rPr>
          <w:rFonts w:eastAsia="Times New Roman"/>
          <w:szCs w:val="24"/>
        </w:rPr>
        <w:t xml:space="preserve"> την οποία ευχαρίστως να σας δώσω.</w:t>
      </w:r>
    </w:p>
    <w:p w14:paraId="16B1A58F" w14:textId="77777777" w:rsidR="00E93311" w:rsidRDefault="006736A2">
      <w:pPr>
        <w:spacing w:after="0" w:line="600" w:lineRule="auto"/>
        <w:ind w:firstLine="720"/>
        <w:jc w:val="both"/>
        <w:rPr>
          <w:rFonts w:eastAsia="Times New Roman"/>
          <w:szCs w:val="24"/>
        </w:rPr>
      </w:pPr>
      <w:r>
        <w:rPr>
          <w:rFonts w:eastAsia="Times New Roman"/>
          <w:szCs w:val="24"/>
        </w:rPr>
        <w:t>Θα διευκρινίσω όμως και στη συνέχεια.</w:t>
      </w:r>
    </w:p>
    <w:p w14:paraId="16B1A590" w14:textId="77777777" w:rsidR="00E93311" w:rsidRDefault="006736A2">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Ελάτε, κύριε Στεργίου.</w:t>
      </w:r>
    </w:p>
    <w:p w14:paraId="16B1A591" w14:textId="77777777" w:rsidR="00E93311" w:rsidRDefault="006736A2">
      <w:pPr>
        <w:spacing w:after="0" w:line="600" w:lineRule="auto"/>
        <w:ind w:firstLine="720"/>
        <w:jc w:val="both"/>
        <w:rPr>
          <w:rFonts w:eastAsia="Times New Roman"/>
          <w:szCs w:val="24"/>
        </w:rPr>
      </w:pPr>
      <w:r>
        <w:rPr>
          <w:rFonts w:eastAsia="Times New Roman"/>
          <w:b/>
          <w:szCs w:val="24"/>
        </w:rPr>
        <w:t>ΚΩΝΣΤΑΝΤΙΝΟΣ ΣΤΕΡΓΙΟΥ:</w:t>
      </w:r>
      <w:r>
        <w:rPr>
          <w:rFonts w:eastAsia="Times New Roman"/>
          <w:szCs w:val="24"/>
        </w:rPr>
        <w:t xml:space="preserve"> Κύριε Υπουργέ επί Κυβέρνηση</w:t>
      </w:r>
      <w:r>
        <w:rPr>
          <w:rFonts w:eastAsia="Times New Roman"/>
          <w:szCs w:val="24"/>
        </w:rPr>
        <w:t>ς</w:t>
      </w:r>
      <w:r>
        <w:rPr>
          <w:rFonts w:eastAsia="Times New Roman"/>
          <w:szCs w:val="24"/>
        </w:rPr>
        <w:t xml:space="preserve"> ΣΥΡΙΖΑ-ΑΝΕΛ, έχετε κάνει δύο </w:t>
      </w:r>
      <w:proofErr w:type="spellStart"/>
      <w:r>
        <w:rPr>
          <w:rFonts w:eastAsia="Times New Roman"/>
          <w:szCs w:val="24"/>
        </w:rPr>
        <w:t>αδειοδοτήσεις</w:t>
      </w:r>
      <w:proofErr w:type="spellEnd"/>
      <w:r>
        <w:rPr>
          <w:rFonts w:eastAsia="Times New Roman"/>
          <w:szCs w:val="24"/>
        </w:rPr>
        <w:t xml:space="preserve">. Όσον αφορά την αρχική του 2014, θέλω να σας επισημάνω τα εξής: ότι οι ρύποι που εκπέμπονται από την καύση των σκουπιδιών σύμφωνα με μελέτη του Εθνικού </w:t>
      </w:r>
      <w:proofErr w:type="spellStart"/>
      <w:r>
        <w:rPr>
          <w:rFonts w:eastAsia="Times New Roman"/>
          <w:szCs w:val="24"/>
        </w:rPr>
        <w:t>Μετσοβίου</w:t>
      </w:r>
      <w:proofErr w:type="spellEnd"/>
      <w:r>
        <w:rPr>
          <w:rFonts w:eastAsia="Times New Roman"/>
          <w:szCs w:val="24"/>
        </w:rPr>
        <w:t xml:space="preserve"> Πολυτεχνείου με τίτλο «Σχηματισμός διοξινών κατά την καύση εναλλακτικού καυσίμου </w:t>
      </w:r>
      <w:r>
        <w:rPr>
          <w:rFonts w:eastAsia="Times New Roman"/>
          <w:szCs w:val="24"/>
          <w:lang w:val="en-US"/>
        </w:rPr>
        <w:t>RDF</w:t>
      </w:r>
      <w:r>
        <w:rPr>
          <w:rFonts w:eastAsia="Times New Roman"/>
          <w:szCs w:val="24"/>
        </w:rPr>
        <w:t xml:space="preserve"> σε </w:t>
      </w:r>
      <w:r>
        <w:rPr>
          <w:rFonts w:eastAsia="Times New Roman"/>
          <w:szCs w:val="24"/>
        </w:rPr>
        <w:lastRenderedPageBreak/>
        <w:t>εγκατ</w:t>
      </w:r>
      <w:r>
        <w:rPr>
          <w:rFonts w:eastAsia="Times New Roman"/>
          <w:szCs w:val="24"/>
        </w:rPr>
        <w:t>αστάσεις Τσιμεντοβιομηχανίας</w:t>
      </w:r>
      <w:r>
        <w:rPr>
          <w:rFonts w:eastAsia="Times New Roman"/>
          <w:szCs w:val="24"/>
        </w:rPr>
        <w:t>»</w:t>
      </w:r>
      <w:r>
        <w:rPr>
          <w:rFonts w:eastAsia="Times New Roman"/>
          <w:szCs w:val="24"/>
        </w:rPr>
        <w:t xml:space="preserve"> των κ.κ</w:t>
      </w:r>
      <w:r>
        <w:rPr>
          <w:rFonts w:eastAsia="Times New Roman"/>
          <w:szCs w:val="24"/>
        </w:rPr>
        <w:t>.</w:t>
      </w:r>
      <w:r>
        <w:rPr>
          <w:rFonts w:eastAsia="Times New Roman"/>
          <w:szCs w:val="24"/>
        </w:rPr>
        <w:t xml:space="preserve"> </w:t>
      </w:r>
      <w:proofErr w:type="spellStart"/>
      <w:r>
        <w:rPr>
          <w:rFonts w:eastAsia="Times New Roman"/>
          <w:szCs w:val="24"/>
        </w:rPr>
        <w:t>Χριστόλη</w:t>
      </w:r>
      <w:proofErr w:type="spellEnd"/>
      <w:r>
        <w:rPr>
          <w:rFonts w:eastAsia="Times New Roman"/>
          <w:szCs w:val="24"/>
        </w:rPr>
        <w:t xml:space="preserve">, Καπετάνιου, ο οποίος κ. Καπετάνιος αυτήν τη στιγμή είναι ο </w:t>
      </w:r>
      <w:r>
        <w:rPr>
          <w:rFonts w:eastAsia="Times New Roman"/>
          <w:szCs w:val="24"/>
        </w:rPr>
        <w:t>γ</w:t>
      </w:r>
      <w:r>
        <w:rPr>
          <w:rFonts w:eastAsia="Times New Roman"/>
          <w:szCs w:val="24"/>
        </w:rPr>
        <w:t xml:space="preserve">ραμματέας του </w:t>
      </w:r>
      <w:r>
        <w:rPr>
          <w:rFonts w:eastAsia="Times New Roman"/>
          <w:szCs w:val="24"/>
        </w:rPr>
        <w:t>σ</w:t>
      </w:r>
      <w:r>
        <w:rPr>
          <w:rFonts w:eastAsia="Times New Roman"/>
          <w:szCs w:val="24"/>
        </w:rPr>
        <w:t xml:space="preserve">υντονισμού διαχείρισης αποβλήτων, </w:t>
      </w:r>
      <w:proofErr w:type="spellStart"/>
      <w:r>
        <w:rPr>
          <w:rFonts w:eastAsia="Times New Roman"/>
          <w:szCs w:val="24"/>
        </w:rPr>
        <w:t>Σταυρακάκη</w:t>
      </w:r>
      <w:proofErr w:type="spellEnd"/>
      <w:r>
        <w:rPr>
          <w:rFonts w:eastAsia="Times New Roman"/>
          <w:szCs w:val="24"/>
        </w:rPr>
        <w:t>, Λυγερού και Μαρκάτου επισημαίνουν τα εξής:</w:t>
      </w:r>
    </w:p>
    <w:p w14:paraId="16B1A592" w14:textId="77777777" w:rsidR="00E93311" w:rsidRDefault="006736A2">
      <w:pPr>
        <w:spacing w:after="0" w:line="600" w:lineRule="auto"/>
        <w:ind w:firstLine="720"/>
        <w:jc w:val="both"/>
        <w:rPr>
          <w:rFonts w:eastAsia="Times New Roman"/>
          <w:szCs w:val="24"/>
        </w:rPr>
      </w:pPr>
      <w:r>
        <w:rPr>
          <w:rFonts w:eastAsia="Times New Roman"/>
          <w:b/>
          <w:szCs w:val="24"/>
        </w:rPr>
        <w:t>ΣΩΚΡΑΤΗΣ ΦΑΜΕΛΛΟΣ (Αναπληρωτής Υπουργός Περ</w:t>
      </w:r>
      <w:r>
        <w:rPr>
          <w:rFonts w:eastAsia="Times New Roman"/>
          <w:b/>
          <w:szCs w:val="24"/>
        </w:rPr>
        <w:t>ιβάλλοντος και Ενέργειας):</w:t>
      </w:r>
      <w:r>
        <w:rPr>
          <w:rFonts w:eastAsia="Times New Roman"/>
          <w:szCs w:val="24"/>
        </w:rPr>
        <w:t xml:space="preserve"> Τι ημερομηνία;</w:t>
      </w:r>
    </w:p>
    <w:p w14:paraId="16B1A593" w14:textId="77777777" w:rsidR="00E93311" w:rsidRDefault="006736A2">
      <w:pPr>
        <w:spacing w:after="0" w:line="600" w:lineRule="auto"/>
        <w:ind w:firstLine="720"/>
        <w:jc w:val="both"/>
        <w:rPr>
          <w:rFonts w:eastAsia="Times New Roman"/>
          <w:szCs w:val="24"/>
        </w:rPr>
      </w:pPr>
      <w:r>
        <w:rPr>
          <w:rFonts w:eastAsia="Times New Roman"/>
          <w:b/>
          <w:szCs w:val="24"/>
        </w:rPr>
        <w:t>ΚΩΝΣΤΑΝΤΙΝΟΣ ΣΤΕΡΓΙΟΥ:</w:t>
      </w:r>
      <w:r>
        <w:rPr>
          <w:rFonts w:eastAsia="Times New Roman"/>
          <w:szCs w:val="24"/>
        </w:rPr>
        <w:t xml:space="preserve"> Το 2011.</w:t>
      </w:r>
    </w:p>
    <w:p w14:paraId="16B1A594" w14:textId="77777777" w:rsidR="00E93311" w:rsidRDefault="006736A2">
      <w:pPr>
        <w:spacing w:after="0" w:line="600" w:lineRule="auto"/>
        <w:ind w:firstLine="720"/>
        <w:jc w:val="both"/>
        <w:rPr>
          <w:rFonts w:eastAsia="Times New Roman"/>
          <w:szCs w:val="24"/>
        </w:rPr>
      </w:pPr>
      <w:r>
        <w:rPr>
          <w:rFonts w:eastAsia="Times New Roman"/>
          <w:b/>
          <w:szCs w:val="24"/>
        </w:rPr>
        <w:t xml:space="preserve">ΣΩΚΡΑΤΗΣ ΦΑΜΕΛΛΟΣ (Αναπληρωτής Υπουργός Περιβάλλοντος και Ενέργειας): </w:t>
      </w:r>
      <w:r>
        <w:rPr>
          <w:rFonts w:eastAsia="Times New Roman"/>
          <w:szCs w:val="24"/>
        </w:rPr>
        <w:t>Το 2014 άλλαξε ο Κανονισμός, σας είπα.</w:t>
      </w:r>
    </w:p>
    <w:p w14:paraId="16B1A595" w14:textId="77777777" w:rsidR="00E93311" w:rsidRDefault="006736A2">
      <w:pPr>
        <w:spacing w:after="0" w:line="600" w:lineRule="auto"/>
        <w:ind w:firstLine="720"/>
        <w:jc w:val="both"/>
        <w:rPr>
          <w:rFonts w:eastAsia="Times New Roman"/>
          <w:szCs w:val="24"/>
        </w:rPr>
      </w:pPr>
      <w:r>
        <w:rPr>
          <w:rFonts w:eastAsia="Times New Roman"/>
          <w:b/>
          <w:szCs w:val="24"/>
        </w:rPr>
        <w:t>ΚΩΝΣΤΑΝΤΙΝΟΣ ΣΤΕΡΓΙΟΥ:</w:t>
      </w:r>
      <w:r>
        <w:rPr>
          <w:rFonts w:eastAsia="Times New Roman"/>
          <w:szCs w:val="24"/>
        </w:rPr>
        <w:t xml:space="preserve"> Γιατί, τι άλλαξε από το 2011 μέχρι το 2016; Τι άλλ</w:t>
      </w:r>
      <w:r>
        <w:rPr>
          <w:rFonts w:eastAsia="Times New Roman"/>
          <w:szCs w:val="24"/>
        </w:rPr>
        <w:t>αξε;</w:t>
      </w:r>
    </w:p>
    <w:p w14:paraId="16B1A596" w14:textId="77777777" w:rsidR="00E93311" w:rsidRDefault="006736A2">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Συνεχίστε.</w:t>
      </w:r>
    </w:p>
    <w:p w14:paraId="16B1A597" w14:textId="77777777" w:rsidR="00E93311" w:rsidRDefault="006736A2">
      <w:pPr>
        <w:spacing w:after="0" w:line="600" w:lineRule="auto"/>
        <w:ind w:firstLine="720"/>
        <w:jc w:val="both"/>
        <w:rPr>
          <w:rFonts w:eastAsia="Times New Roman"/>
          <w:szCs w:val="24"/>
        </w:rPr>
      </w:pPr>
      <w:r>
        <w:rPr>
          <w:rFonts w:eastAsia="Times New Roman"/>
          <w:b/>
          <w:szCs w:val="24"/>
        </w:rPr>
        <w:t>ΚΩΝΣΤΑΝΤΙΝΟΣ ΣΤΕΡΓΙΟΥ:</w:t>
      </w:r>
      <w:r>
        <w:rPr>
          <w:rFonts w:eastAsia="Times New Roman"/>
          <w:szCs w:val="24"/>
        </w:rPr>
        <w:t xml:space="preserve"> Επισημαίνουν τα εξής: Από την καύση RDF σε κλιβάνους τσιμεντοβιομηχανίας απελευθερώνονται στην ατμόσφαιρα ποικίλοι ρύποι, όπως αιωρούμενα σωματίδια, πτητικά ιχνοστοιχεία, υδράργυρος κα</w:t>
      </w:r>
      <w:r>
        <w:rPr>
          <w:rFonts w:eastAsia="Times New Roman"/>
          <w:szCs w:val="24"/>
        </w:rPr>
        <w:t xml:space="preserve">ι </w:t>
      </w:r>
      <w:proofErr w:type="spellStart"/>
      <w:r>
        <w:rPr>
          <w:rFonts w:eastAsia="Times New Roman"/>
          <w:szCs w:val="24"/>
        </w:rPr>
        <w:t>θάλλιο</w:t>
      </w:r>
      <w:proofErr w:type="spellEnd"/>
      <w:r>
        <w:rPr>
          <w:rFonts w:eastAsia="Times New Roman"/>
          <w:szCs w:val="24"/>
        </w:rPr>
        <w:t xml:space="preserve"> και κατά το μεγαλύτερο μέρος τους, απελευθερώνονται στην ατμόσφαιρα σε αέρια φάση. Από τις πτητικές ενώσεις</w:t>
      </w:r>
      <w:r>
        <w:rPr>
          <w:rFonts w:eastAsia="Times New Roman"/>
          <w:szCs w:val="24"/>
        </w:rPr>
        <w:t>,</w:t>
      </w:r>
      <w:r>
        <w:rPr>
          <w:rFonts w:eastAsia="Times New Roman"/>
          <w:szCs w:val="24"/>
        </w:rPr>
        <w:t xml:space="preserve"> που εκπέμπονται κατά την καύση εναλλακτικών καυσίμων, το σημαντικότερο πρόβλημα συνιστούν οι διοξίνες, οι οποίες είναι από τις πλέον επικί</w:t>
      </w:r>
      <w:r>
        <w:rPr>
          <w:rFonts w:eastAsia="Times New Roman"/>
          <w:szCs w:val="24"/>
        </w:rPr>
        <w:t xml:space="preserve">νδυνες ενώσεις και για τις οποίες </w:t>
      </w:r>
      <w:r>
        <w:rPr>
          <w:rFonts w:eastAsia="Times New Roman"/>
          <w:szCs w:val="24"/>
        </w:rPr>
        <w:lastRenderedPageBreak/>
        <w:t>-προσέξτε το αυτό- δεν έχουν προσδιοριστεί κατώτερα όρια, κάτω από τα οποία να διασφαλίζεται ότι δεν υπάρχουν αρνητικές συνέπειες για την ανθρώπινη υγεία.</w:t>
      </w:r>
    </w:p>
    <w:p w14:paraId="16B1A598" w14:textId="77777777" w:rsidR="00E93311" w:rsidRDefault="006736A2">
      <w:pPr>
        <w:spacing w:after="0" w:line="600" w:lineRule="auto"/>
        <w:ind w:firstLine="720"/>
        <w:jc w:val="both"/>
        <w:rPr>
          <w:rFonts w:eastAsia="Times New Roman"/>
          <w:szCs w:val="24"/>
        </w:rPr>
      </w:pPr>
      <w:r>
        <w:rPr>
          <w:rFonts w:eastAsia="Times New Roman"/>
          <w:szCs w:val="24"/>
        </w:rPr>
        <w:t>Αυτό προς αντίκρουση αυτών των οποίων είπατε, δηλαδή</w:t>
      </w:r>
      <w:r>
        <w:rPr>
          <w:rFonts w:eastAsia="Times New Roman"/>
          <w:szCs w:val="24"/>
        </w:rPr>
        <w:t>,</w:t>
      </w:r>
      <w:r>
        <w:rPr>
          <w:rFonts w:eastAsia="Times New Roman"/>
          <w:szCs w:val="24"/>
        </w:rPr>
        <w:t xml:space="preserve"> ότι επιτυγχάν</w:t>
      </w:r>
      <w:r>
        <w:rPr>
          <w:rFonts w:eastAsia="Times New Roman"/>
          <w:szCs w:val="24"/>
        </w:rPr>
        <w:t>εται η πλήρης καύση και χωρίς να εκπέμπονται στην ατμόσφαιρα σωματίδια τα οποία είναι επιβαρυμένα για την υγεία.</w:t>
      </w:r>
    </w:p>
    <w:p w14:paraId="16B1A599" w14:textId="77777777" w:rsidR="00E93311" w:rsidRDefault="006736A2">
      <w:pPr>
        <w:spacing w:after="0" w:line="600" w:lineRule="auto"/>
        <w:ind w:firstLine="720"/>
        <w:jc w:val="both"/>
        <w:rPr>
          <w:rFonts w:eastAsia="Times New Roman"/>
          <w:szCs w:val="24"/>
        </w:rPr>
      </w:pPr>
      <w:r>
        <w:rPr>
          <w:rFonts w:eastAsia="Times New Roman"/>
          <w:szCs w:val="24"/>
        </w:rPr>
        <w:t>Κύριε Υπουργέ, θα ήθελα να πω εδώ κάποια πολιτική σκέψη, για να μην μπω τώρα σε μια αντιπαράθεση επιστημονικών απόψεων, γιατί σας τα έχουμε κατ</w:t>
      </w:r>
      <w:r>
        <w:rPr>
          <w:rFonts w:eastAsia="Times New Roman"/>
          <w:szCs w:val="24"/>
        </w:rPr>
        <w:t xml:space="preserve">αθέσει αυτά και τα ξέρετε κι εσείς ο ίδιος. Να σας πω ότι είχατε συνάντηση με την τσιμεντοβιομηχανία της </w:t>
      </w:r>
      <w:r>
        <w:rPr>
          <w:rFonts w:eastAsia="Times New Roman"/>
          <w:szCs w:val="24"/>
        </w:rPr>
        <w:t>«</w:t>
      </w:r>
      <w:r>
        <w:rPr>
          <w:rFonts w:eastAsia="Times New Roman"/>
          <w:szCs w:val="24"/>
        </w:rPr>
        <w:t>ΑΓΕΤ</w:t>
      </w:r>
      <w:r>
        <w:rPr>
          <w:rFonts w:eastAsia="Times New Roman"/>
          <w:szCs w:val="24"/>
        </w:rPr>
        <w:t>»</w:t>
      </w:r>
      <w:r>
        <w:rPr>
          <w:rFonts w:eastAsia="Times New Roman"/>
          <w:szCs w:val="24"/>
        </w:rPr>
        <w:t xml:space="preserve"> πριν από μερικές ημέρες και με την οποία δεσμευτήκατε ότι θα υλοποιήσετε απαρέγκλιτα την πρόταση της </w:t>
      </w:r>
      <w:r>
        <w:rPr>
          <w:rFonts w:eastAsia="Times New Roman"/>
          <w:szCs w:val="24"/>
        </w:rPr>
        <w:t>«</w:t>
      </w:r>
      <w:r>
        <w:rPr>
          <w:rFonts w:eastAsia="Times New Roman"/>
          <w:szCs w:val="24"/>
        </w:rPr>
        <w:t>ΑΓΕΤ</w:t>
      </w:r>
      <w:r>
        <w:rPr>
          <w:rFonts w:eastAsia="Times New Roman"/>
          <w:szCs w:val="24"/>
        </w:rPr>
        <w:t>»</w:t>
      </w:r>
      <w:r>
        <w:rPr>
          <w:rFonts w:eastAsia="Times New Roman"/>
          <w:szCs w:val="24"/>
        </w:rPr>
        <w:t xml:space="preserve"> και με την οποία και η τσιμεντοβιομη</w:t>
      </w:r>
      <w:r>
        <w:rPr>
          <w:rFonts w:eastAsia="Times New Roman"/>
          <w:szCs w:val="24"/>
        </w:rPr>
        <w:t xml:space="preserve">χανία της </w:t>
      </w:r>
      <w:r>
        <w:rPr>
          <w:rFonts w:eastAsia="Times New Roman"/>
          <w:szCs w:val="24"/>
        </w:rPr>
        <w:t>«</w:t>
      </w:r>
      <w:r>
        <w:rPr>
          <w:rFonts w:eastAsia="Times New Roman"/>
          <w:szCs w:val="24"/>
        </w:rPr>
        <w:t>ΑΓΕΤ</w:t>
      </w:r>
      <w:r>
        <w:rPr>
          <w:rFonts w:eastAsia="Times New Roman"/>
          <w:szCs w:val="24"/>
        </w:rPr>
        <w:t>»</w:t>
      </w:r>
      <w:r>
        <w:rPr>
          <w:rFonts w:eastAsia="Times New Roman"/>
          <w:szCs w:val="24"/>
        </w:rPr>
        <w:t xml:space="preserve"> αποδέχεται τους όρους τους οποίους βάλατε κι εσείς. Δηλαδή τι; Ότι πρέπει να γίνει ανταγωνιστικότερη η τσιμεντοβιομηχανία, πρέπει να μειώσει το κόστος παραγωγής να βελτιώσει την παραγωγικότητα της. Δηλαδή μέσα σε μια μόνο φράση, αποκαλύψατ</w:t>
      </w:r>
      <w:r>
        <w:rPr>
          <w:rFonts w:eastAsia="Times New Roman"/>
          <w:szCs w:val="24"/>
        </w:rPr>
        <w:t xml:space="preserve">ε -είναι δικά σας λόγια-, την </w:t>
      </w:r>
      <w:proofErr w:type="spellStart"/>
      <w:r>
        <w:rPr>
          <w:rFonts w:eastAsia="Times New Roman"/>
          <w:szCs w:val="24"/>
        </w:rPr>
        <w:t>φιλομονοπωλιακή</w:t>
      </w:r>
      <w:proofErr w:type="spellEnd"/>
      <w:r>
        <w:rPr>
          <w:rFonts w:eastAsia="Times New Roman"/>
          <w:szCs w:val="24"/>
        </w:rPr>
        <w:t xml:space="preserve"> πολιτική ενάντια στο περιβάλλον και την υγεία των πολιτών. Το τονίζουμε πάρα πολύ καλά. </w:t>
      </w:r>
    </w:p>
    <w:p w14:paraId="16B1A59A" w14:textId="77777777" w:rsidR="00E93311" w:rsidRDefault="006736A2">
      <w:pPr>
        <w:spacing w:after="0" w:line="600" w:lineRule="auto"/>
        <w:ind w:firstLine="720"/>
        <w:jc w:val="both"/>
        <w:rPr>
          <w:rFonts w:eastAsia="Times New Roman"/>
          <w:szCs w:val="24"/>
        </w:rPr>
      </w:pPr>
      <w:r>
        <w:rPr>
          <w:rFonts w:eastAsia="Times New Roman"/>
          <w:szCs w:val="24"/>
        </w:rPr>
        <w:t>Ακόμα και στο αντιλαϊκό σχέδιο εθνικής διαχείρισης, κύριε Υπουργέ, αναφέρεται το εξής: όσον αφορά την ενεργειακή αξιοποίη</w:t>
      </w:r>
      <w:r>
        <w:rPr>
          <w:rFonts w:eastAsia="Times New Roman"/>
          <w:szCs w:val="24"/>
        </w:rPr>
        <w:t>ση καυσίμου, οι τσι</w:t>
      </w:r>
      <w:r>
        <w:rPr>
          <w:rFonts w:eastAsia="Times New Roman"/>
          <w:szCs w:val="24"/>
        </w:rPr>
        <w:lastRenderedPageBreak/>
        <w:t xml:space="preserve">μεντοβιομηχανίες της Ελλάδας δύναται να απορροφήσουν ως και τετρακόσιους ογδόντα χιλιάδες τόνους ετησίως, μετά από επενδύσεις. Όλες οι βιομηχανίες. Πώς γίνεται να αποτελεί στοιχείο ορθής πολιτικής διαχείρισης αποβλήτων και να </w:t>
      </w:r>
      <w:proofErr w:type="spellStart"/>
      <w:r>
        <w:rPr>
          <w:rFonts w:eastAsia="Times New Roman"/>
          <w:szCs w:val="24"/>
        </w:rPr>
        <w:t>αδειοδοτείτ</w:t>
      </w:r>
      <w:r>
        <w:rPr>
          <w:rFonts w:eastAsia="Times New Roman"/>
          <w:szCs w:val="24"/>
        </w:rPr>
        <w:t>ε</w:t>
      </w:r>
      <w:proofErr w:type="spellEnd"/>
      <w:r>
        <w:rPr>
          <w:rFonts w:eastAsia="Times New Roman"/>
          <w:szCs w:val="24"/>
        </w:rPr>
        <w:t xml:space="preserve"> μία και μόνο τσιμεντοβιομηχανία για την καύση ενός εκατομμυρίου δεκαπέντε χιλιάδων τόνων ανά έτος.</w:t>
      </w:r>
    </w:p>
    <w:p w14:paraId="16B1A59B" w14:textId="77777777" w:rsidR="00E93311" w:rsidRDefault="006736A2">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6B1A59C" w14:textId="77777777" w:rsidR="00E93311" w:rsidRDefault="006736A2">
      <w:pPr>
        <w:spacing w:after="0" w:line="600" w:lineRule="auto"/>
        <w:ind w:firstLine="720"/>
        <w:rPr>
          <w:rFonts w:eastAsia="Times New Roman"/>
          <w:szCs w:val="24"/>
        </w:rPr>
      </w:pPr>
      <w:r>
        <w:rPr>
          <w:rFonts w:eastAsia="Times New Roman"/>
          <w:szCs w:val="24"/>
        </w:rPr>
        <w:t>Κύριε Πρόεδρε, ολοκληρώνω. Το λέμε ξεκάθαρα. Καπιταλιστικό κέρδος από τ</w:t>
      </w:r>
      <w:r>
        <w:rPr>
          <w:rFonts w:eastAsia="Times New Roman"/>
          <w:szCs w:val="24"/>
        </w:rPr>
        <w:t>η μια και προστασία του περιβάλλοντος και της υγείας του λαού, είναι πράγματα ασυμβίβαστα.</w:t>
      </w:r>
    </w:p>
    <w:p w14:paraId="16B1A59D" w14:textId="77777777" w:rsidR="00E93311" w:rsidRDefault="006736A2">
      <w:pPr>
        <w:spacing w:after="0" w:line="600" w:lineRule="auto"/>
        <w:ind w:firstLine="720"/>
        <w:jc w:val="both"/>
        <w:rPr>
          <w:rFonts w:eastAsia="Times New Roman"/>
          <w:szCs w:val="24"/>
        </w:rPr>
      </w:pPr>
      <w:r>
        <w:rPr>
          <w:rFonts w:eastAsia="Times New Roman"/>
          <w:szCs w:val="24"/>
        </w:rPr>
        <w:t xml:space="preserve"> Όσο καλή πρόθεση και αν έχετε εσείς ή και η Κυβέρνησή σας, όταν έχετε «εικόνισμα» την καπιταλιστική οικονομία που στόχος της είναι το κέρδος, αυτά θα κάνετε και μ’ </w:t>
      </w:r>
      <w:r>
        <w:rPr>
          <w:rFonts w:eastAsia="Times New Roman"/>
          <w:szCs w:val="24"/>
        </w:rPr>
        <w:t>αυτούς θα συμπορευτείτε, δηλαδή</w:t>
      </w:r>
      <w:r>
        <w:rPr>
          <w:rFonts w:eastAsia="Times New Roman"/>
          <w:szCs w:val="24"/>
        </w:rPr>
        <w:t>,</w:t>
      </w:r>
      <w:r>
        <w:rPr>
          <w:rFonts w:eastAsia="Times New Roman"/>
          <w:szCs w:val="24"/>
        </w:rPr>
        <w:t xml:space="preserve"> με τους επιχειρηματικούς ομίλους. Να τονίσω εδώ πέρα ότι η </w:t>
      </w:r>
      <w:r>
        <w:rPr>
          <w:rFonts w:eastAsia="Times New Roman"/>
          <w:szCs w:val="24"/>
        </w:rPr>
        <w:t>«</w:t>
      </w:r>
      <w:r>
        <w:rPr>
          <w:rFonts w:eastAsia="Times New Roman"/>
          <w:szCs w:val="24"/>
          <w:lang w:val="en-US"/>
        </w:rPr>
        <w:t>LAFARGE</w:t>
      </w:r>
      <w:r>
        <w:rPr>
          <w:rFonts w:eastAsia="Times New Roman"/>
          <w:szCs w:val="24"/>
        </w:rPr>
        <w:t xml:space="preserve"> – ΑΓΕΤ</w:t>
      </w:r>
      <w:r>
        <w:rPr>
          <w:rFonts w:eastAsia="Times New Roman"/>
          <w:szCs w:val="24"/>
        </w:rPr>
        <w:t>»</w:t>
      </w:r>
      <w:r>
        <w:rPr>
          <w:rFonts w:eastAsia="Times New Roman"/>
          <w:szCs w:val="24"/>
        </w:rPr>
        <w:t xml:space="preserve"> ήταν ο «λαγός» των ομαδικών απολύσεων. </w:t>
      </w:r>
    </w:p>
    <w:p w14:paraId="16B1A59E" w14:textId="77777777" w:rsidR="00E93311" w:rsidRDefault="006736A2">
      <w:pPr>
        <w:spacing w:after="0" w:line="600" w:lineRule="auto"/>
        <w:ind w:firstLine="720"/>
        <w:jc w:val="both"/>
        <w:rPr>
          <w:rFonts w:eastAsia="Times New Roman"/>
          <w:szCs w:val="24"/>
        </w:rPr>
      </w:pPr>
      <w:r>
        <w:rPr>
          <w:rFonts w:eastAsia="Times New Roman"/>
          <w:szCs w:val="24"/>
        </w:rPr>
        <w:t xml:space="preserve">Διαχρονικά, λοιπόν, όλες οι κυβερνήσεις εναρμονίζεστε με την κερδοφορία των επιχειρηματικών ομίλων. Αυτή η </w:t>
      </w:r>
      <w:r>
        <w:rPr>
          <w:rFonts w:eastAsia="Times New Roman"/>
          <w:szCs w:val="24"/>
        </w:rPr>
        <w:t xml:space="preserve">επιλογή, λοιπόν, στο πλαίσιο της «πράσινης» ανάπτυξης δίνει ζωτικό χώρο στα κεφάλαια και ιδιαίτερα σε συνθήκες καπιταλιστικής κρίσης για κερδοφόρες επενδύσεις. Αυτό κάνετε και σ’ αυτή την κατεύθυνση προχωράτε. </w:t>
      </w:r>
    </w:p>
    <w:p w14:paraId="16B1A59F" w14:textId="77777777" w:rsidR="00E93311" w:rsidRDefault="006736A2">
      <w:pPr>
        <w:spacing w:after="0" w:line="600" w:lineRule="auto"/>
        <w:ind w:firstLine="720"/>
        <w:jc w:val="both"/>
        <w:rPr>
          <w:rFonts w:eastAsia="Times New Roman"/>
          <w:szCs w:val="24"/>
        </w:rPr>
      </w:pPr>
      <w:r>
        <w:rPr>
          <w:rFonts w:eastAsia="Times New Roman"/>
          <w:szCs w:val="24"/>
        </w:rPr>
        <w:lastRenderedPageBreak/>
        <w:t>Εμείς λέμε ότι η ανάπτυξη της τεχνολογίας …</w:t>
      </w:r>
    </w:p>
    <w:p w14:paraId="16B1A5A0" w14:textId="77777777" w:rsidR="00E93311" w:rsidRDefault="006736A2">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Και κλείνετε μ’ αυτό.</w:t>
      </w:r>
    </w:p>
    <w:p w14:paraId="16B1A5A1" w14:textId="77777777" w:rsidR="00E93311" w:rsidRDefault="006736A2">
      <w:pPr>
        <w:spacing w:after="0" w:line="600" w:lineRule="auto"/>
        <w:ind w:firstLine="720"/>
        <w:jc w:val="both"/>
        <w:rPr>
          <w:rFonts w:eastAsia="Times New Roman"/>
          <w:szCs w:val="24"/>
        </w:rPr>
      </w:pPr>
      <w:r>
        <w:rPr>
          <w:rFonts w:eastAsia="Times New Roman"/>
          <w:b/>
          <w:szCs w:val="24"/>
        </w:rPr>
        <w:t>ΚΩΝΣΤΑΝΤΙΝΟΣ ΣΤΕΡΓΙΟΥ:</w:t>
      </w:r>
      <w:r>
        <w:rPr>
          <w:rFonts w:eastAsia="Times New Roman"/>
          <w:szCs w:val="24"/>
        </w:rPr>
        <w:t xml:space="preserve"> Τελειώνω, κύριε Πρόεδρε.</w:t>
      </w:r>
    </w:p>
    <w:p w14:paraId="16B1A5A2" w14:textId="77777777" w:rsidR="00E93311" w:rsidRDefault="006736A2">
      <w:pPr>
        <w:spacing w:after="0" w:line="600" w:lineRule="auto"/>
        <w:ind w:firstLine="720"/>
        <w:jc w:val="both"/>
        <w:rPr>
          <w:rFonts w:eastAsia="Times New Roman"/>
          <w:szCs w:val="24"/>
        </w:rPr>
      </w:pPr>
      <w:r>
        <w:rPr>
          <w:rFonts w:eastAsia="Times New Roman"/>
          <w:szCs w:val="24"/>
        </w:rPr>
        <w:t>Η ανάπτυξη της τεχνολογίας και της επιστήμης, λοιπόν, μπορεί πραγματικά να συμβάλει στη βελτίωση των εγκαταστάσεων των βιομηχανιών, ακόμα και στην επεξερ</w:t>
      </w:r>
      <w:r>
        <w:rPr>
          <w:rFonts w:eastAsia="Times New Roman"/>
          <w:szCs w:val="24"/>
        </w:rPr>
        <w:t>γασία των ρύπων, των σκουπιδιών και των απορριμμάτων, πάντα όμως με γνώμονα το τι είναι καλό για τον λαό μας. Λέμε κατηγορηματικά ότι κάτι τέτοιο δεν μπορεί να γίνει στην καπιταλιστική οικονομία, όπου γνώμονας είναι το κέρδος. Δεν μπορεί να έχει εμπιστοσύν</w:t>
      </w:r>
      <w:r>
        <w:rPr>
          <w:rFonts w:eastAsia="Times New Roman"/>
          <w:szCs w:val="24"/>
        </w:rPr>
        <w:t>η ο εργαζόμενος στην ευρωπαϊκή πρακτική και τις τιμές που βγάζουν η Ευρωπαϊκή Ένωση και η Κυβέρνηση, γιατί ακριβώς είναι κυβερνήσεις</w:t>
      </w:r>
      <w:r>
        <w:rPr>
          <w:rFonts w:eastAsia="Times New Roman"/>
          <w:szCs w:val="24"/>
        </w:rPr>
        <w:t>,</w:t>
      </w:r>
      <w:r>
        <w:rPr>
          <w:rFonts w:eastAsia="Times New Roman"/>
          <w:szCs w:val="24"/>
        </w:rPr>
        <w:t xml:space="preserve"> που υπηρετούν αυτή την πολιτική, το δήθεν αυστηρό νομικό πλαίσιο και τάχαμου τις ανεξάρτητες μετρήσεις και τους ελέγχους α</w:t>
      </w:r>
      <w:r>
        <w:rPr>
          <w:rFonts w:eastAsia="Times New Roman"/>
          <w:szCs w:val="24"/>
        </w:rPr>
        <w:t>πό τις κρατικές υπηρεσίες, γιατί «Γιάννης κερνάει, Γιάννης πίνει». Η αξιοποίηση της τεχνολογίας και της επιστήμης με την παραπέρα ανάπτυξή τους απαιτεί την κατάργηση των μονοπωλίων, την κοινωνικοποίηση της οικονομίας, τον κεντρικό σχεδιασμό, την εργατική ε</w:t>
      </w:r>
      <w:r>
        <w:rPr>
          <w:rFonts w:eastAsia="Times New Roman"/>
          <w:szCs w:val="24"/>
        </w:rPr>
        <w:t>ξουσία.</w:t>
      </w:r>
    </w:p>
    <w:p w14:paraId="16B1A5A3" w14:textId="77777777" w:rsidR="00E93311" w:rsidRDefault="006736A2">
      <w:pPr>
        <w:spacing w:after="0" w:line="600" w:lineRule="auto"/>
        <w:ind w:firstLine="720"/>
        <w:jc w:val="both"/>
        <w:rPr>
          <w:rFonts w:eastAsia="Times New Roman"/>
          <w:szCs w:val="24"/>
        </w:rPr>
      </w:pPr>
      <w:r>
        <w:rPr>
          <w:rFonts w:eastAsia="Times New Roman"/>
          <w:szCs w:val="24"/>
        </w:rPr>
        <w:t xml:space="preserve">Εμείς σας λέμε ξεκάθαρα ότι στον Βόλο θα παλέψουμε και καλούμε τον λαό του Βόλου και τα σωματεία του να παλέψουν για να απορριφθεί αυτή η κατάσταση που πάει να δημιουργηθεί. </w:t>
      </w:r>
    </w:p>
    <w:p w14:paraId="16B1A5A4" w14:textId="77777777" w:rsidR="00E93311" w:rsidRDefault="006736A2">
      <w:pPr>
        <w:spacing w:after="0" w:line="600" w:lineRule="auto"/>
        <w:ind w:firstLine="720"/>
        <w:jc w:val="both"/>
        <w:rPr>
          <w:rFonts w:eastAsia="Times New Roman"/>
          <w:szCs w:val="24"/>
        </w:rPr>
      </w:pPr>
      <w:r>
        <w:rPr>
          <w:rFonts w:eastAsia="Times New Roman"/>
          <w:szCs w:val="24"/>
        </w:rPr>
        <w:lastRenderedPageBreak/>
        <w:t xml:space="preserve">Κάτι τελευταίο: Σύμφωνα με στοιχεία του Νοσοκομείου Βόλου, ο Βόλος είναι από τις περιοχές όπου παρατηρούνται τα υψηλότερα κρούσματα καρκίνων. Το 2015 είχαμε αύξηση κατά 30% των καρκίνων στην περιοχή μας. Δεν </w:t>
      </w:r>
      <w:proofErr w:type="spellStart"/>
      <w:r>
        <w:rPr>
          <w:rFonts w:eastAsia="Times New Roman"/>
          <w:szCs w:val="24"/>
        </w:rPr>
        <w:t>στοχοποιούμε</w:t>
      </w:r>
      <w:proofErr w:type="spellEnd"/>
      <w:r>
        <w:rPr>
          <w:rFonts w:eastAsia="Times New Roman"/>
          <w:szCs w:val="24"/>
        </w:rPr>
        <w:t xml:space="preserve"> την επιχείρηση, αλλά είναι και αυτό</w:t>
      </w:r>
      <w:r>
        <w:rPr>
          <w:rFonts w:eastAsia="Times New Roman"/>
          <w:szCs w:val="24"/>
        </w:rPr>
        <w:t xml:space="preserve"> ένα θέμα.</w:t>
      </w:r>
    </w:p>
    <w:p w14:paraId="16B1A5A5" w14:textId="77777777" w:rsidR="00E93311" w:rsidRDefault="006736A2">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Στεργίου, παρακαλώ. Όχι διάλεξη τώρα. Άμα κάνουμε έλεγχο, να είναι έλεγχος.</w:t>
      </w:r>
    </w:p>
    <w:p w14:paraId="16B1A5A6" w14:textId="77777777" w:rsidR="00E93311" w:rsidRDefault="006736A2">
      <w:pPr>
        <w:spacing w:after="0" w:line="600" w:lineRule="auto"/>
        <w:ind w:firstLine="720"/>
        <w:jc w:val="both"/>
        <w:rPr>
          <w:rFonts w:eastAsia="Times New Roman"/>
          <w:szCs w:val="24"/>
        </w:rPr>
      </w:pPr>
      <w:r>
        <w:rPr>
          <w:rFonts w:eastAsia="Times New Roman"/>
          <w:b/>
          <w:szCs w:val="24"/>
        </w:rPr>
        <w:t>ΚΩΝΣΤΑΝΤΙΝΟΣ ΣΤΕΡΓΙΟΥ:</w:t>
      </w:r>
      <w:r>
        <w:rPr>
          <w:rFonts w:eastAsia="Times New Roman"/>
          <w:szCs w:val="24"/>
        </w:rPr>
        <w:t xml:space="preserve"> Ευχαριστώ, κύριε Πρόεδρε.</w:t>
      </w:r>
    </w:p>
    <w:p w14:paraId="16B1A5A7" w14:textId="77777777" w:rsidR="00E93311" w:rsidRDefault="006736A2">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Ορίστε, κύριε Υπουργέ. Μιλήστε επί του θέματος, </w:t>
      </w:r>
      <w:r>
        <w:rPr>
          <w:rFonts w:eastAsia="Times New Roman"/>
          <w:szCs w:val="24"/>
        </w:rPr>
        <w:t xml:space="preserve">όχι με επιστημονική απάντηση. Εξάλλου ήσασταν σαφής στην </w:t>
      </w:r>
      <w:proofErr w:type="spellStart"/>
      <w:r>
        <w:rPr>
          <w:rFonts w:eastAsia="Times New Roman"/>
          <w:szCs w:val="24"/>
        </w:rPr>
        <w:t>πρωτολογία</w:t>
      </w:r>
      <w:proofErr w:type="spellEnd"/>
      <w:r>
        <w:rPr>
          <w:rFonts w:eastAsia="Times New Roman"/>
          <w:szCs w:val="24"/>
        </w:rPr>
        <w:t xml:space="preserve"> σας.</w:t>
      </w:r>
    </w:p>
    <w:p w14:paraId="16B1A5A8" w14:textId="77777777" w:rsidR="00E93311" w:rsidRDefault="006736A2">
      <w:pPr>
        <w:spacing w:after="0" w:line="600" w:lineRule="auto"/>
        <w:ind w:firstLine="720"/>
        <w:jc w:val="both"/>
        <w:rPr>
          <w:rFonts w:eastAsia="Times New Roman"/>
          <w:szCs w:val="24"/>
        </w:rPr>
      </w:pPr>
      <w:r>
        <w:rPr>
          <w:rFonts w:eastAsia="Times New Roman"/>
          <w:b/>
          <w:szCs w:val="24"/>
        </w:rPr>
        <w:t>ΣΩΚΡΑΤΗΣ ΦΑΜΕΛΛΟΣ (Αναπληρωτής Υπουργός Περιβάλλοντος και</w:t>
      </w:r>
      <w:r>
        <w:rPr>
          <w:rFonts w:eastAsia="Times New Roman"/>
          <w:szCs w:val="24"/>
        </w:rPr>
        <w:t xml:space="preserve"> </w:t>
      </w:r>
      <w:r>
        <w:rPr>
          <w:rFonts w:eastAsia="Times New Roman"/>
          <w:b/>
          <w:szCs w:val="24"/>
        </w:rPr>
        <w:t>Ενέργειας):</w:t>
      </w:r>
      <w:r>
        <w:rPr>
          <w:rFonts w:eastAsia="Times New Roman"/>
          <w:szCs w:val="24"/>
        </w:rPr>
        <w:t xml:space="preserve"> Επί του θέματος, λοιπόν, χρειάζομαι να δηλώσω εισαγωγικά ότι η δική μας Κυβέρνηση είναι υπέρ της εργασίας και των</w:t>
      </w:r>
      <w:r>
        <w:rPr>
          <w:rFonts w:eastAsia="Times New Roman"/>
          <w:szCs w:val="24"/>
        </w:rPr>
        <w:t xml:space="preserve"> πολιτών. Εκ τούτου, λοιπόν, υποχρεούμαστε να έχουμε εγκαταστάσεις οι οποίες δουλεύουν με ασφάλεια, συντηρούν την εργασία και το τοπικό προϊόν και έτσι προχωράμε λίγο περισσότερο τη χώρα μας στην προκοπή. </w:t>
      </w:r>
    </w:p>
    <w:p w14:paraId="16B1A5A9" w14:textId="77777777" w:rsidR="00E93311" w:rsidRDefault="006736A2">
      <w:pPr>
        <w:spacing w:after="0" w:line="600" w:lineRule="auto"/>
        <w:ind w:firstLine="720"/>
        <w:jc w:val="both"/>
        <w:rPr>
          <w:rFonts w:eastAsia="Times New Roman"/>
          <w:szCs w:val="24"/>
        </w:rPr>
      </w:pPr>
      <w:r>
        <w:rPr>
          <w:rFonts w:eastAsia="Times New Roman"/>
          <w:szCs w:val="24"/>
        </w:rPr>
        <w:t>Είναι γεγονός ότι στον Βόλο μπορεί να έχετε αρκετά</w:t>
      </w:r>
      <w:r>
        <w:rPr>
          <w:rFonts w:eastAsia="Times New Roman"/>
          <w:szCs w:val="24"/>
        </w:rPr>
        <w:t xml:space="preserve"> επιβαρυμένη ατμόσφαιρα και ίσως εκ τούτου κάποια θέματα υγείας, γι’ αυτό και υποχρεούστε να λάβετε πρωτοβουλίες για να σταματήσει η χρήση του </w:t>
      </w:r>
      <w:r>
        <w:rPr>
          <w:rFonts w:eastAsia="Times New Roman"/>
          <w:szCs w:val="24"/>
          <w:lang w:val="en-US"/>
        </w:rPr>
        <w:t>pet</w:t>
      </w:r>
      <w:r>
        <w:rPr>
          <w:rFonts w:eastAsia="Times New Roman"/>
          <w:szCs w:val="24"/>
        </w:rPr>
        <w:t xml:space="preserve"> </w:t>
      </w:r>
      <w:r>
        <w:rPr>
          <w:rFonts w:eastAsia="Times New Roman"/>
          <w:szCs w:val="24"/>
          <w:lang w:val="en-US"/>
        </w:rPr>
        <w:t>coke</w:t>
      </w:r>
      <w:r>
        <w:rPr>
          <w:rFonts w:eastAsia="Times New Roman"/>
          <w:szCs w:val="24"/>
        </w:rPr>
        <w:t xml:space="preserve">, γι’ αυτό και υποχρεούστε να ανοίξετε συζήτηση που να είναι επιστημονικά και υγειονομικά </w:t>
      </w:r>
      <w:r>
        <w:rPr>
          <w:rFonts w:eastAsia="Times New Roman"/>
          <w:szCs w:val="24"/>
        </w:rPr>
        <w:lastRenderedPageBreak/>
        <w:t xml:space="preserve">ασφαλής για τα </w:t>
      </w:r>
      <w:r>
        <w:rPr>
          <w:rFonts w:eastAsia="Times New Roman"/>
          <w:szCs w:val="24"/>
        </w:rPr>
        <w:t xml:space="preserve">εναλλακτικά καύσιμα και όχι να ασχολείστε με δεισιδαιμονίες, διότι εγώ έχω επιστημονικό υλικό το οποίο στηρίζεται σε επίπεδο Ευρώπης για το γιατί πρέπει να φύγουμε από το </w:t>
      </w:r>
      <w:r>
        <w:rPr>
          <w:rFonts w:eastAsia="Times New Roman"/>
          <w:szCs w:val="24"/>
          <w:lang w:val="en-US"/>
        </w:rPr>
        <w:t>pet</w:t>
      </w:r>
      <w:r>
        <w:rPr>
          <w:rFonts w:eastAsia="Times New Roman"/>
          <w:szCs w:val="24"/>
        </w:rPr>
        <w:t xml:space="preserve"> </w:t>
      </w:r>
      <w:r>
        <w:rPr>
          <w:rFonts w:eastAsia="Times New Roman"/>
          <w:szCs w:val="24"/>
          <w:lang w:val="en-US"/>
        </w:rPr>
        <w:t>coke</w:t>
      </w:r>
      <w:r>
        <w:rPr>
          <w:rFonts w:eastAsia="Times New Roman"/>
          <w:szCs w:val="24"/>
        </w:rPr>
        <w:t xml:space="preserve">. Δεν γνωρίζω ποια είναι η κατάσταση και η σύνδεση υγείας με καύσιμο από την </w:t>
      </w:r>
      <w:r>
        <w:rPr>
          <w:rFonts w:eastAsia="Times New Roman"/>
          <w:szCs w:val="24"/>
        </w:rPr>
        <w:t>«</w:t>
      </w:r>
      <w:r>
        <w:rPr>
          <w:rFonts w:eastAsia="Times New Roman"/>
          <w:szCs w:val="24"/>
        </w:rPr>
        <w:t>ΑΓΕΤ</w:t>
      </w:r>
      <w:r>
        <w:rPr>
          <w:rFonts w:eastAsia="Times New Roman"/>
          <w:szCs w:val="24"/>
        </w:rPr>
        <w:t>»</w:t>
      </w:r>
      <w:r>
        <w:rPr>
          <w:rFonts w:eastAsia="Times New Roman"/>
          <w:szCs w:val="24"/>
        </w:rPr>
        <w:t xml:space="preserve">, όμως γνωρίζω ότι είναι σαφώς πιο βελτιωμένο κατά εκατοντάδες φορές αν αλλάξει προς εναλλακτικό καύσιμο και αν λειτουργεί σωστά η επιχείρηση. </w:t>
      </w:r>
    </w:p>
    <w:p w14:paraId="16B1A5AA" w14:textId="77777777" w:rsidR="00E93311" w:rsidRDefault="006736A2">
      <w:pPr>
        <w:spacing w:after="0" w:line="600" w:lineRule="auto"/>
        <w:ind w:firstLine="720"/>
        <w:jc w:val="both"/>
        <w:rPr>
          <w:rFonts w:eastAsia="Times New Roman"/>
          <w:szCs w:val="24"/>
        </w:rPr>
      </w:pPr>
      <w:r>
        <w:rPr>
          <w:rFonts w:eastAsia="Times New Roman"/>
          <w:szCs w:val="24"/>
        </w:rPr>
        <w:t>Επειδή είμαστε με τη μεριά της εργασίας και της υγείας λαμβάνουμε αυτά τα μέτρα, διότι χάρη στη δική μας Κ</w:t>
      </w:r>
      <w:r>
        <w:rPr>
          <w:rFonts w:eastAsia="Times New Roman"/>
          <w:szCs w:val="24"/>
        </w:rPr>
        <w:t xml:space="preserve">υβέρνηση εντοπίστηκε ότι από το 2011 ο μηχανισμός </w:t>
      </w:r>
      <w:r>
        <w:rPr>
          <w:rFonts w:eastAsia="Times New Roman"/>
          <w:szCs w:val="24"/>
          <w:lang w:val="en-US"/>
        </w:rPr>
        <w:t>online</w:t>
      </w:r>
      <w:r>
        <w:rPr>
          <w:rFonts w:eastAsia="Times New Roman"/>
          <w:szCs w:val="24"/>
        </w:rPr>
        <w:t xml:space="preserve"> ελέγχου δεν παρακολουθείται και χάρη στη δική μας επιλογή πήγε επιτέλους ΚΕΠΕ, κλιμάκιο ελέγχου τον Μάρτιο, πριν από δέκα μέρες στην </w:t>
      </w:r>
      <w:r>
        <w:rPr>
          <w:rFonts w:eastAsia="Times New Roman"/>
          <w:szCs w:val="24"/>
        </w:rPr>
        <w:t>«</w:t>
      </w:r>
      <w:r>
        <w:rPr>
          <w:rFonts w:eastAsia="Times New Roman"/>
          <w:szCs w:val="24"/>
        </w:rPr>
        <w:t>ΑΓΕΤ-ΗΡΑΚΛΗΣ</w:t>
      </w:r>
      <w:r>
        <w:rPr>
          <w:rFonts w:eastAsia="Times New Roman"/>
          <w:szCs w:val="24"/>
        </w:rPr>
        <w:t>»</w:t>
      </w:r>
      <w:r>
        <w:rPr>
          <w:rFonts w:eastAsia="Times New Roman"/>
          <w:szCs w:val="24"/>
        </w:rPr>
        <w:t xml:space="preserve"> και ελέγξαμε όλα τα αρχεία και </w:t>
      </w:r>
      <w:proofErr w:type="spellStart"/>
      <w:r>
        <w:rPr>
          <w:rFonts w:eastAsia="Times New Roman"/>
          <w:szCs w:val="24"/>
        </w:rPr>
        <w:t>επανεισάγαμε</w:t>
      </w:r>
      <w:proofErr w:type="spellEnd"/>
      <w:r>
        <w:rPr>
          <w:rFonts w:eastAsia="Times New Roman"/>
          <w:szCs w:val="24"/>
        </w:rPr>
        <w:t xml:space="preserve"> το </w:t>
      </w:r>
      <w:r>
        <w:rPr>
          <w:rFonts w:eastAsia="Times New Roman"/>
          <w:szCs w:val="24"/>
          <w:lang w:val="en-US"/>
        </w:rPr>
        <w:t>onli</w:t>
      </w:r>
      <w:r>
        <w:rPr>
          <w:rFonts w:eastAsia="Times New Roman"/>
          <w:szCs w:val="24"/>
          <w:lang w:val="en-US"/>
        </w:rPr>
        <w:t>ne</w:t>
      </w:r>
      <w:r>
        <w:rPr>
          <w:rFonts w:eastAsia="Times New Roman"/>
          <w:szCs w:val="24"/>
        </w:rPr>
        <w:t xml:space="preserve"> σύστημα και δώσαμε πρόσβαση και στον δήμο, ο οποίος μέχρι τότε δεν είχε καμία πληροφορία. Εμείς τα κάναμε αυτά, γιατί θεωρούμε ότι με τη διαφάνεια θα υπάρχει πρόσβαση και ισορροπία στις σχέσεις τοπικής κοινωνίας και επιχειρηματικότητας για να συντηρηθεί</w:t>
      </w:r>
      <w:r>
        <w:rPr>
          <w:rFonts w:eastAsia="Times New Roman"/>
          <w:szCs w:val="24"/>
        </w:rPr>
        <w:t xml:space="preserve"> η εργασία και όχι προφανώς με οποιαδήποτε άλλη δραστηριότητα.</w:t>
      </w:r>
    </w:p>
    <w:p w14:paraId="16B1A5AB" w14:textId="77777777" w:rsidR="00E93311" w:rsidRDefault="006736A2">
      <w:pPr>
        <w:spacing w:after="0" w:line="600" w:lineRule="auto"/>
        <w:ind w:firstLine="720"/>
        <w:jc w:val="both"/>
        <w:rPr>
          <w:rFonts w:eastAsia="Times New Roman"/>
          <w:szCs w:val="24"/>
        </w:rPr>
      </w:pPr>
      <w:r>
        <w:rPr>
          <w:rFonts w:eastAsia="Times New Roman"/>
          <w:szCs w:val="24"/>
        </w:rPr>
        <w:t xml:space="preserve">Επιτρέψτε μου, λοιπόν, να σας πω το εξής: Πράγματι υπάρχει σοβαρό θέμα στην Ελλάδα επειδή δεν παράγεται ακόμα </w:t>
      </w:r>
      <w:r>
        <w:rPr>
          <w:rFonts w:eastAsia="Times New Roman"/>
          <w:szCs w:val="24"/>
          <w:lang w:val="en-US"/>
        </w:rPr>
        <w:t>RDF</w:t>
      </w:r>
      <w:r>
        <w:rPr>
          <w:rFonts w:eastAsia="Times New Roman"/>
          <w:szCs w:val="24"/>
        </w:rPr>
        <w:t xml:space="preserve"> με τις προδιαγραφές που το 2014 εγκαταστάθηκαν και το 2011 καλά έκανε η μελέτη </w:t>
      </w:r>
      <w:r>
        <w:rPr>
          <w:rFonts w:eastAsia="Times New Roman"/>
          <w:szCs w:val="24"/>
        </w:rPr>
        <w:t>και έλεγε ότι υπάρ</w:t>
      </w:r>
      <w:r>
        <w:rPr>
          <w:rFonts w:eastAsia="Times New Roman"/>
          <w:szCs w:val="24"/>
        </w:rPr>
        <w:lastRenderedPageBreak/>
        <w:t xml:space="preserve">χουν ανησυχίες. Ο ίδιος ο κ. Καπετάνιος που αναφέρατε, ο γενικός γραμματέας αποβλήτων, έχει βάλει και αυτός την υπογραφή του στην εισήγηση για τον εθνικό σχεδιασμό που προβλέπει ότι το ασφαλές </w:t>
      </w:r>
      <w:r>
        <w:rPr>
          <w:rFonts w:eastAsia="Times New Roman"/>
          <w:szCs w:val="24"/>
          <w:lang w:val="en-US"/>
        </w:rPr>
        <w:t>RDF</w:t>
      </w:r>
      <w:r>
        <w:rPr>
          <w:rFonts w:eastAsia="Times New Roman"/>
          <w:szCs w:val="24"/>
        </w:rPr>
        <w:t xml:space="preserve"> με ασφαλή διαδικασία θα πηγαίνει σε ασφαλ</w:t>
      </w:r>
      <w:r>
        <w:rPr>
          <w:rFonts w:eastAsia="Times New Roman"/>
          <w:szCs w:val="24"/>
        </w:rPr>
        <w:t xml:space="preserve">ή εγκατάσταση. Είναι δική μας δουλειά και δική σας και όλων το να είναι ασφαλής η διαδικασία αυτή και να μην έχει, αν θέλετε, στοιχεία τα οποία υποτιμούν την επιστημονική γνώση. </w:t>
      </w:r>
    </w:p>
    <w:p w14:paraId="16B1A5AC" w14:textId="77777777" w:rsidR="00E93311" w:rsidRDefault="006736A2">
      <w:pPr>
        <w:spacing w:after="0" w:line="600" w:lineRule="auto"/>
        <w:ind w:firstLine="720"/>
        <w:jc w:val="both"/>
        <w:rPr>
          <w:rFonts w:eastAsia="Times New Roman"/>
          <w:szCs w:val="24"/>
        </w:rPr>
      </w:pPr>
      <w:r>
        <w:rPr>
          <w:rFonts w:eastAsia="Times New Roman"/>
          <w:szCs w:val="24"/>
        </w:rPr>
        <w:t xml:space="preserve">Και βέβαια καλέσαμε την </w:t>
      </w:r>
      <w:r>
        <w:rPr>
          <w:rFonts w:eastAsia="Times New Roman"/>
          <w:szCs w:val="24"/>
        </w:rPr>
        <w:t>«</w:t>
      </w:r>
      <w:r>
        <w:rPr>
          <w:rFonts w:eastAsia="Times New Roman"/>
          <w:szCs w:val="24"/>
        </w:rPr>
        <w:t>ΑΓΕΤ</w:t>
      </w:r>
      <w:r>
        <w:rPr>
          <w:rFonts w:eastAsia="Times New Roman"/>
          <w:szCs w:val="24"/>
        </w:rPr>
        <w:t>»</w:t>
      </w:r>
      <w:r>
        <w:rPr>
          <w:rFonts w:eastAsia="Times New Roman"/>
          <w:szCs w:val="24"/>
        </w:rPr>
        <w:t>. Και βέβαια ήταν χρήσιμη και η δική σας ερώτησ</w:t>
      </w:r>
      <w:r>
        <w:rPr>
          <w:rFonts w:eastAsia="Times New Roman"/>
          <w:szCs w:val="24"/>
        </w:rPr>
        <w:t>η. Τι καταφέραμε σ’ αυτή τη συνάντηση; Όχι απλά να εφαρμόζονται οι βέλτιστες διαθέσιμες πρακτικές στην Ευρωπαϊκή Ένωση, αλλά συζητήσαμε, κύριε Πρόεδρε -και αυτό μπορούμε να το ανακοινώσουμε και στην κοινωνία του Βόλου- για τους ρύπους οι οποίοι, παρότι στο</w:t>
      </w:r>
      <w:r>
        <w:rPr>
          <w:rFonts w:eastAsia="Times New Roman"/>
          <w:szCs w:val="24"/>
        </w:rPr>
        <w:t xml:space="preserve"> ευρωπαϊκό πλαίσιο επιτρέπονται να είναι σε κάποια σημεία, είπαμε να κατέβουν κι άλλο, δηλαδή να τροποποιήσει την περιβαλλοντική της άδεια η </w:t>
      </w:r>
      <w:r>
        <w:rPr>
          <w:rFonts w:eastAsia="Times New Roman"/>
          <w:szCs w:val="24"/>
        </w:rPr>
        <w:t>«</w:t>
      </w:r>
      <w:r>
        <w:rPr>
          <w:rFonts w:eastAsia="Times New Roman"/>
          <w:szCs w:val="24"/>
        </w:rPr>
        <w:t>ΑΓΕΤ</w:t>
      </w:r>
      <w:r>
        <w:rPr>
          <w:rFonts w:eastAsia="Times New Roman"/>
          <w:szCs w:val="24"/>
        </w:rPr>
        <w:t>»</w:t>
      </w:r>
      <w:r>
        <w:rPr>
          <w:rFonts w:eastAsia="Times New Roman"/>
          <w:szCs w:val="24"/>
        </w:rPr>
        <w:t xml:space="preserve"> έτσι ώστε στον Βόλο το διοξείδιο του θείου από 200 </w:t>
      </w:r>
      <w:proofErr w:type="spellStart"/>
      <w:r>
        <w:rPr>
          <w:rFonts w:eastAsia="Times New Roman"/>
          <w:szCs w:val="24"/>
          <w:lang w:val="en-US"/>
        </w:rPr>
        <w:t>miligram</w:t>
      </w:r>
      <w:proofErr w:type="spellEnd"/>
      <w:r>
        <w:rPr>
          <w:rFonts w:eastAsia="Times New Roman"/>
          <w:szCs w:val="24"/>
        </w:rPr>
        <w:t xml:space="preserve"> ανά κυβικό να πάει στα πενήντα </w:t>
      </w:r>
      <w:proofErr w:type="spellStart"/>
      <w:r>
        <w:rPr>
          <w:rFonts w:eastAsia="Times New Roman"/>
          <w:szCs w:val="24"/>
        </w:rPr>
        <w:t>miligram</w:t>
      </w:r>
      <w:proofErr w:type="spellEnd"/>
      <w:r>
        <w:rPr>
          <w:rFonts w:eastAsia="Times New Roman"/>
          <w:szCs w:val="24"/>
        </w:rPr>
        <w:t>, στο 25%</w:t>
      </w:r>
      <w:r>
        <w:rPr>
          <w:rFonts w:eastAsia="Times New Roman"/>
          <w:szCs w:val="24"/>
        </w:rPr>
        <w:t xml:space="preserve">, στο ¼ δηλαδή, και ο ολικός οργανικός άνθρακας που δεν οφείλεται στο καύσιμο αλλά στην πρώτη ύλη, παρά ταύτα και αυτός από τα 40 </w:t>
      </w:r>
      <w:proofErr w:type="spellStart"/>
      <w:r>
        <w:rPr>
          <w:rFonts w:eastAsia="Times New Roman"/>
          <w:szCs w:val="24"/>
          <w:lang w:val="en-US"/>
        </w:rPr>
        <w:t>miligram</w:t>
      </w:r>
      <w:proofErr w:type="spellEnd"/>
      <w:r>
        <w:rPr>
          <w:rFonts w:eastAsia="Times New Roman"/>
          <w:szCs w:val="24"/>
        </w:rPr>
        <w:t xml:space="preserve"> να κατέβει στα 30 και έτσι, λοιπόν, να πάμε κατώτερα και από τις προδιαγραφές που έχει η Ευρωπαϊκή Ένωση για τις συγκ</w:t>
      </w:r>
      <w:r>
        <w:rPr>
          <w:rFonts w:eastAsia="Times New Roman"/>
          <w:szCs w:val="24"/>
        </w:rPr>
        <w:t>εκριμένες μονάδες.</w:t>
      </w:r>
    </w:p>
    <w:p w14:paraId="16B1A5AD"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Βέβαια, δεσμευτήκαμε ότι θα υπάρχει ανεξάρτητος μηχανισμός ελέγχου και για το </w:t>
      </w:r>
      <w:r>
        <w:rPr>
          <w:rFonts w:eastAsia="Times New Roman" w:cs="Times New Roman"/>
          <w:szCs w:val="24"/>
          <w:lang w:val="en-US"/>
        </w:rPr>
        <w:t>RDF</w:t>
      </w:r>
      <w:r>
        <w:rPr>
          <w:rFonts w:eastAsia="Times New Roman" w:cs="Times New Roman"/>
          <w:szCs w:val="24"/>
        </w:rPr>
        <w:t xml:space="preserve"> που θα παράγεται από τις εγκαταστάσεις των ΟΤΑ. Αυτό το </w:t>
      </w:r>
      <w:r>
        <w:rPr>
          <w:rFonts w:eastAsia="Times New Roman" w:cs="Times New Roman"/>
          <w:szCs w:val="24"/>
        </w:rPr>
        <w:lastRenderedPageBreak/>
        <w:t xml:space="preserve">λέμε και προς τους </w:t>
      </w:r>
      <w:r>
        <w:rPr>
          <w:rFonts w:eastAsia="Times New Roman" w:cs="Times New Roman"/>
          <w:szCs w:val="24"/>
        </w:rPr>
        <w:t>δ</w:t>
      </w:r>
      <w:r>
        <w:rPr>
          <w:rFonts w:eastAsia="Times New Roman" w:cs="Times New Roman"/>
          <w:szCs w:val="24"/>
        </w:rPr>
        <w:t>ήμους που θα δημιουργούν πλέον τέτοιο υλικό από τα δευτερογενή απόβλητα και προς τις τσιμεντοβιομηχανίες. Γιατί πράγματι από τον εθνικό σχεδιασμό που αρχίζει να υλοποιείται τώρα και τις μονάδες επεξεργασίας που θα κατασκευάζονται μεγάλες ποσότητες ελληνικώ</w:t>
      </w:r>
      <w:r>
        <w:rPr>
          <w:rFonts w:eastAsia="Times New Roman" w:cs="Times New Roman"/>
          <w:szCs w:val="24"/>
        </w:rPr>
        <w:t xml:space="preserve">ν δευτερογενών αποβλήτων με ασφάλεια ελεγμένων θα πρέπει να πηγαίνουν με ασφάλεια για αξιοποίηση στην τσιμεντοβιομηχανία για να μην έχει τον φόρο άνθρακα που θα τις επιβάλει η Ευρωπαϊκή Ένωση. </w:t>
      </w:r>
    </w:p>
    <w:p w14:paraId="16B1A5AE"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Για να γίνει αυτό, πρέπει όλοι οι φορείς, η πολιτεία, οι </w:t>
      </w:r>
      <w:r>
        <w:rPr>
          <w:rFonts w:eastAsia="Times New Roman" w:cs="Times New Roman"/>
          <w:szCs w:val="24"/>
        </w:rPr>
        <w:t>δ</w:t>
      </w:r>
      <w:r>
        <w:rPr>
          <w:rFonts w:eastAsia="Times New Roman" w:cs="Times New Roman"/>
          <w:szCs w:val="24"/>
        </w:rPr>
        <w:t>ήμοι</w:t>
      </w:r>
      <w:r>
        <w:rPr>
          <w:rFonts w:eastAsia="Times New Roman" w:cs="Times New Roman"/>
          <w:szCs w:val="24"/>
        </w:rPr>
        <w:t xml:space="preserve"> που θα παράγουν, η τσιμεντοβιομηχανία που θα καταναλώνει, οι τοπικές κοινωνίες και οι εργαζόμενοι να συμμετέχουν σε ένα ανεξάρτητο σύστημα ελέγχου το οποίο θα εγκαταστήσουμε και με τη δική σας συμμετοχή. Θα έχουμε πλέον έναν ανεξάρτητο μηχανισμό ο οποίος </w:t>
      </w:r>
      <w:r>
        <w:rPr>
          <w:rFonts w:eastAsia="Times New Roman" w:cs="Times New Roman"/>
          <w:szCs w:val="24"/>
        </w:rPr>
        <w:t xml:space="preserve">θα εξασφαλίσει ότι γίνονται σωστά τα πράγματα. </w:t>
      </w:r>
    </w:p>
    <w:p w14:paraId="16B1A5AF"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Στο Βόλο </w:t>
      </w:r>
      <w:proofErr w:type="spellStart"/>
      <w:r>
        <w:rPr>
          <w:rFonts w:eastAsia="Times New Roman" w:cs="Times New Roman"/>
          <w:szCs w:val="24"/>
        </w:rPr>
        <w:t>αδειοδοτήθηκε</w:t>
      </w:r>
      <w:proofErr w:type="spellEnd"/>
      <w:r>
        <w:rPr>
          <w:rFonts w:eastAsia="Times New Roman" w:cs="Times New Roman"/>
          <w:szCs w:val="24"/>
        </w:rPr>
        <w:t xml:space="preserve"> πρόσφατα, με τη δική μας παρέμβαση, μόνο η παραλαβή </w:t>
      </w:r>
      <w:r>
        <w:rPr>
          <w:rFonts w:eastAsia="Times New Roman" w:cs="Times New Roman"/>
          <w:szCs w:val="24"/>
          <w:lang w:val="en-US"/>
        </w:rPr>
        <w:t>RDF</w:t>
      </w:r>
      <w:r w:rsidRPr="004F3C76">
        <w:rPr>
          <w:rFonts w:eastAsia="Times New Roman" w:cs="Times New Roman"/>
          <w:szCs w:val="24"/>
        </w:rPr>
        <w:t xml:space="preserve"> </w:t>
      </w:r>
      <w:r>
        <w:rPr>
          <w:rFonts w:eastAsia="Times New Roman" w:cs="Times New Roman"/>
          <w:szCs w:val="24"/>
        </w:rPr>
        <w:t xml:space="preserve">μέσω λιμανιού. Από το 2014 ήταν </w:t>
      </w:r>
      <w:proofErr w:type="spellStart"/>
      <w:r>
        <w:rPr>
          <w:rFonts w:eastAsia="Times New Roman" w:cs="Times New Roman"/>
          <w:szCs w:val="24"/>
        </w:rPr>
        <w:t>αδειοδοτημένα</w:t>
      </w:r>
      <w:proofErr w:type="spellEnd"/>
      <w:r>
        <w:rPr>
          <w:rFonts w:eastAsia="Times New Roman" w:cs="Times New Roman"/>
          <w:szCs w:val="24"/>
        </w:rPr>
        <w:t xml:space="preserve"> τα εναλλακτικά καύσιμα. Μέχρι να κατασκευαστούν οι εγκαταστάσεις αυτές, να γίνει έλ</w:t>
      </w:r>
      <w:r>
        <w:rPr>
          <w:rFonts w:eastAsia="Times New Roman" w:cs="Times New Roman"/>
          <w:szCs w:val="24"/>
        </w:rPr>
        <w:t>εγχος συγκριτικός, κύριε Πρόεδρε, στους καυστήρες του εναλλακτικού και του συμβατικού καυσίμου, να μετρήσουμε ρίπους πιλοτικά, χωρίς να έχει μαζική εφαρμογή και να δεσμευτούν όλοι οι συμμετέχοντες για τη μείωση του επιπέδου των ρίπων στο Βόλο, δεν θα γίνει</w:t>
      </w:r>
      <w:r>
        <w:rPr>
          <w:rFonts w:eastAsia="Times New Roman" w:cs="Times New Roman"/>
          <w:szCs w:val="24"/>
        </w:rPr>
        <w:t xml:space="preserve"> πλήρη εγκατάσταση. </w:t>
      </w:r>
    </w:p>
    <w:p w14:paraId="16B1A5B0"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Ουσιαστικά δόθηκε η έγκριση των </w:t>
      </w:r>
      <w:r>
        <w:rPr>
          <w:rFonts w:eastAsia="Times New Roman" w:cs="Times New Roman"/>
          <w:szCs w:val="24"/>
        </w:rPr>
        <w:t>περιβαλλοντικών</w:t>
      </w:r>
      <w:r>
        <w:rPr>
          <w:rFonts w:eastAsia="Times New Roman" w:cs="Times New Roman"/>
          <w:szCs w:val="24"/>
        </w:rPr>
        <w:t xml:space="preserve"> όρων που πρέπει να γίνει η άδεια εγκατάστασης και μετά η άδεια λειτουργίας, αφού στείλουμε εμείς τα μεικτά κλιμάκια με συμμετοχή και ελεγκτών περιβάλλοντος και βεβαιωθούμε εμείς και η τοπ</w:t>
      </w:r>
      <w:r>
        <w:rPr>
          <w:rFonts w:eastAsia="Times New Roman" w:cs="Times New Roman"/>
          <w:szCs w:val="24"/>
        </w:rPr>
        <w:t xml:space="preserve">ική κοινωνία ότι μειώνεται η εκπομπή ρύπων. Αυτή είναι η απαραίτητη συνθήκη για να προχωρήσουμε και δεσμευόμαστε για αυτό. </w:t>
      </w:r>
    </w:p>
    <w:p w14:paraId="16B1A5B1"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ΚΩΝΣΤΑΝΤΙΝΟΣ ΣΤΕΡΓΙΟΥ:</w:t>
      </w:r>
      <w:r>
        <w:rPr>
          <w:rFonts w:eastAsia="Times New Roman" w:cs="Times New Roman"/>
          <w:szCs w:val="24"/>
        </w:rPr>
        <w:t xml:space="preserve"> Δεν θα καίει μέχρι να το κάνετε; </w:t>
      </w:r>
    </w:p>
    <w:p w14:paraId="16B1A5B2" w14:textId="77777777" w:rsidR="00E93311" w:rsidRDefault="006736A2">
      <w:pPr>
        <w:spacing w:after="0" w:line="600" w:lineRule="auto"/>
        <w:ind w:firstLine="720"/>
        <w:jc w:val="both"/>
        <w:rPr>
          <w:rFonts w:eastAsia="Times New Roman"/>
          <w:szCs w:val="24"/>
        </w:rPr>
      </w:pPr>
      <w:r>
        <w:rPr>
          <w:rFonts w:eastAsia="Times New Roman" w:cs="Times New Roman"/>
          <w:b/>
          <w:szCs w:val="24"/>
        </w:rPr>
        <w:t xml:space="preserve">ΠΡΟΕΔΡΕΥΩΝ (Νικήτας Κακλαμάνης): </w:t>
      </w:r>
      <w:r>
        <w:rPr>
          <w:rFonts w:eastAsia="Times New Roman"/>
          <w:szCs w:val="24"/>
        </w:rPr>
        <w:t>Κυρίες και κύριοι συνάδελφοι, έχω την τιμή</w:t>
      </w:r>
      <w:r>
        <w:rPr>
          <w:rFonts w:eastAsia="Times New Roman"/>
          <w:szCs w:val="24"/>
        </w:rPr>
        <w:t xml:space="preserve">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w:t>
      </w:r>
      <w:r>
        <w:rPr>
          <w:rFonts w:eastAsia="Times New Roman"/>
          <w:szCs w:val="24"/>
        </w:rPr>
        <w:t xml:space="preserve">υλής, τριάντα δύο μαθητές και μαθήτριες και τρεις εκπαιδευτικοί συνοδοί τους από το Γυμνάσιο Νέου </w:t>
      </w:r>
      <w:proofErr w:type="spellStart"/>
      <w:r>
        <w:rPr>
          <w:rFonts w:eastAsia="Times New Roman"/>
          <w:szCs w:val="24"/>
        </w:rPr>
        <w:t>Μυλοτόπου</w:t>
      </w:r>
      <w:proofErr w:type="spellEnd"/>
      <w:r>
        <w:rPr>
          <w:rFonts w:eastAsia="Times New Roman"/>
          <w:szCs w:val="24"/>
        </w:rPr>
        <w:t xml:space="preserve"> Πέλλας.</w:t>
      </w:r>
    </w:p>
    <w:p w14:paraId="16B1A5B3" w14:textId="77777777" w:rsidR="00E93311" w:rsidRDefault="006736A2">
      <w:pPr>
        <w:spacing w:after="0" w:line="600" w:lineRule="auto"/>
        <w:ind w:firstLine="720"/>
        <w:jc w:val="both"/>
        <w:rPr>
          <w:rFonts w:eastAsia="Times New Roman"/>
          <w:szCs w:val="24"/>
        </w:rPr>
      </w:pPr>
      <w:r>
        <w:rPr>
          <w:rFonts w:eastAsia="Times New Roman"/>
          <w:szCs w:val="24"/>
        </w:rPr>
        <w:t xml:space="preserve">Η Βουλή </w:t>
      </w:r>
      <w:r>
        <w:rPr>
          <w:rFonts w:eastAsia="Times New Roman"/>
          <w:szCs w:val="24"/>
        </w:rPr>
        <w:t xml:space="preserve">σάς </w:t>
      </w:r>
      <w:r>
        <w:rPr>
          <w:rFonts w:eastAsia="Times New Roman"/>
          <w:szCs w:val="24"/>
        </w:rPr>
        <w:t>καλωσορίζει</w:t>
      </w:r>
      <w:r>
        <w:rPr>
          <w:rFonts w:eastAsia="Times New Roman"/>
          <w:szCs w:val="24"/>
        </w:rPr>
        <w:t>. Ε</w:t>
      </w:r>
      <w:r>
        <w:rPr>
          <w:rFonts w:eastAsia="Times New Roman"/>
          <w:szCs w:val="24"/>
        </w:rPr>
        <w:t>υχόμαστε να περάσετε καλό Πάσχα.</w:t>
      </w:r>
    </w:p>
    <w:p w14:paraId="16B1A5B4" w14:textId="77777777" w:rsidR="00E93311" w:rsidRDefault="006736A2">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16B1A5B5" w14:textId="77777777" w:rsidR="00E93311" w:rsidRDefault="006736A2">
      <w:pPr>
        <w:spacing w:after="0" w:line="600" w:lineRule="auto"/>
        <w:ind w:firstLine="720"/>
        <w:jc w:val="both"/>
        <w:rPr>
          <w:rFonts w:eastAsia="Times New Roman"/>
          <w:szCs w:val="24"/>
        </w:rPr>
      </w:pPr>
      <w:r>
        <w:rPr>
          <w:rFonts w:eastAsia="Times New Roman"/>
          <w:szCs w:val="24"/>
        </w:rPr>
        <w:t>Συνεχίζουμε με την τελευταία γι</w:t>
      </w:r>
      <w:r>
        <w:rPr>
          <w:rFonts w:eastAsia="Times New Roman"/>
          <w:szCs w:val="24"/>
        </w:rPr>
        <w:t xml:space="preserve">α σήμερα με αριθμό 3877/3-3-2017 </w:t>
      </w:r>
      <w:r>
        <w:rPr>
          <w:rFonts w:eastAsia="Times New Roman"/>
          <w:szCs w:val="24"/>
        </w:rPr>
        <w:t xml:space="preserve">ερώτηση </w:t>
      </w:r>
      <w:r>
        <w:rPr>
          <w:rFonts w:eastAsia="Times New Roman"/>
          <w:szCs w:val="24"/>
        </w:rPr>
        <w:t>του Βουλευτή Β΄ Αθηνών της Νέας Δημοκρατίας κ.</w:t>
      </w:r>
      <w:r>
        <w:rPr>
          <w:rFonts w:eastAsia="Times New Roman"/>
          <w:szCs w:val="24"/>
        </w:rPr>
        <w:t xml:space="preserve"> </w:t>
      </w:r>
      <w:r>
        <w:rPr>
          <w:rFonts w:eastAsia="Times New Roman"/>
          <w:szCs w:val="24"/>
        </w:rPr>
        <w:t xml:space="preserve">Γεράσιμου </w:t>
      </w:r>
      <w:proofErr w:type="spellStart"/>
      <w:r>
        <w:rPr>
          <w:rFonts w:eastAsia="Times New Roman"/>
          <w:szCs w:val="24"/>
        </w:rPr>
        <w:t>Γιακουμάτου</w:t>
      </w:r>
      <w:proofErr w:type="spellEnd"/>
      <w:r>
        <w:rPr>
          <w:rFonts w:eastAsia="Times New Roman"/>
          <w:szCs w:val="24"/>
        </w:rPr>
        <w:t xml:space="preserve"> </w:t>
      </w:r>
      <w:r>
        <w:rPr>
          <w:rFonts w:eastAsia="Times New Roman"/>
          <w:szCs w:val="24"/>
        </w:rPr>
        <w:t>προς τον Υπουργό</w:t>
      </w:r>
      <w:r>
        <w:rPr>
          <w:rFonts w:eastAsia="Times New Roman"/>
          <w:szCs w:val="24"/>
        </w:rPr>
        <w:t xml:space="preserve"> </w:t>
      </w:r>
      <w:r>
        <w:rPr>
          <w:rFonts w:eastAsia="Times New Roman"/>
          <w:szCs w:val="24"/>
        </w:rPr>
        <w:t>Περιβάλλοντος και Ενέργειας,</w:t>
      </w:r>
      <w:r>
        <w:rPr>
          <w:rFonts w:eastAsia="Times New Roman"/>
          <w:szCs w:val="24"/>
        </w:rPr>
        <w:t xml:space="preserve"> </w:t>
      </w:r>
      <w:r>
        <w:rPr>
          <w:rFonts w:eastAsia="Times New Roman"/>
          <w:szCs w:val="24"/>
        </w:rPr>
        <w:t xml:space="preserve">σχετικά με τους δασικούς χάρτες της Αττικής. Πιο επίκαιρη δεν μπορούσε να γίνει, αφού τώρα </w:t>
      </w:r>
      <w:r>
        <w:rPr>
          <w:rFonts w:eastAsia="Times New Roman"/>
          <w:szCs w:val="24"/>
        </w:rPr>
        <w:lastRenderedPageBreak/>
        <w:t>συνεδριάζ</w:t>
      </w:r>
      <w:r>
        <w:rPr>
          <w:rFonts w:eastAsia="Times New Roman"/>
          <w:szCs w:val="24"/>
        </w:rPr>
        <w:t xml:space="preserve">ει η </w:t>
      </w:r>
      <w:r>
        <w:rPr>
          <w:rFonts w:eastAsia="Times New Roman"/>
          <w:szCs w:val="24"/>
        </w:rPr>
        <w:t>ε</w:t>
      </w:r>
      <w:r>
        <w:rPr>
          <w:rFonts w:eastAsia="Times New Roman"/>
          <w:szCs w:val="24"/>
        </w:rPr>
        <w:t xml:space="preserve">πιτροπή για να διορθώσει τους δασικούς χάρτες και τη Δευτέρα το έχουμε στην Ολομέλεια. </w:t>
      </w:r>
    </w:p>
    <w:p w14:paraId="16B1A5B6" w14:textId="77777777" w:rsidR="00E93311" w:rsidRDefault="006736A2">
      <w:pPr>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Γιακουμάτε</w:t>
      </w:r>
      <w:proofErr w:type="spellEnd"/>
      <w:r>
        <w:rPr>
          <w:rFonts w:eastAsia="Times New Roman"/>
          <w:szCs w:val="24"/>
        </w:rPr>
        <w:t xml:space="preserve">, έχετε τον λόγο. </w:t>
      </w:r>
    </w:p>
    <w:p w14:paraId="16B1A5B7" w14:textId="77777777" w:rsidR="00E93311" w:rsidRDefault="006736A2">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 xml:space="preserve">Κύριε πρόεδρε, θα μου επιτρέψετε να κάνω μια παρένθεση. </w:t>
      </w:r>
    </w:p>
    <w:p w14:paraId="16B1A5B8" w14:textId="77777777" w:rsidR="00E93311" w:rsidRDefault="006736A2">
      <w:pPr>
        <w:spacing w:after="0" w:line="600" w:lineRule="auto"/>
        <w:ind w:firstLine="720"/>
        <w:jc w:val="both"/>
        <w:rPr>
          <w:rFonts w:eastAsia="Times New Roman"/>
          <w:szCs w:val="24"/>
        </w:rPr>
      </w:pPr>
      <w:r>
        <w:rPr>
          <w:rFonts w:eastAsia="Times New Roman"/>
          <w:szCs w:val="24"/>
        </w:rPr>
        <w:t>Καταθέτω στα Πρακτικά της Βουλής, κύριε</w:t>
      </w:r>
      <w:r>
        <w:rPr>
          <w:rFonts w:eastAsia="Times New Roman"/>
          <w:szCs w:val="24"/>
        </w:rPr>
        <w:t xml:space="preserve"> Πρόεδρε, τα χρήματα που ποτέ δεν εισέπραξα, ποτέ δεν ενημερώθηκα και πιστώθηκαν κακώς</w:t>
      </w:r>
      <w:r>
        <w:rPr>
          <w:rFonts w:eastAsia="Times New Roman"/>
          <w:szCs w:val="24"/>
        </w:rPr>
        <w:t>,</w:t>
      </w:r>
      <w:r>
        <w:rPr>
          <w:rFonts w:eastAsia="Times New Roman"/>
          <w:szCs w:val="24"/>
        </w:rPr>
        <w:t xml:space="preserve"> πολύ κακώς</w:t>
      </w:r>
      <w:r>
        <w:rPr>
          <w:rFonts w:eastAsia="Times New Roman"/>
          <w:szCs w:val="24"/>
        </w:rPr>
        <w:t>,</w:t>
      </w:r>
      <w:r>
        <w:rPr>
          <w:rFonts w:eastAsia="Times New Roman"/>
          <w:szCs w:val="24"/>
        </w:rPr>
        <w:t xml:space="preserve"> στον λογαριασμό μου. </w:t>
      </w:r>
    </w:p>
    <w:p w14:paraId="16B1A5B9" w14:textId="77777777" w:rsidR="00E93311" w:rsidRDefault="006736A2">
      <w:pPr>
        <w:spacing w:after="0" w:line="600" w:lineRule="auto"/>
        <w:ind w:firstLine="720"/>
        <w:jc w:val="both"/>
        <w:rPr>
          <w:rFonts w:eastAsia="Times New Roman" w:cs="Times New Roman"/>
          <w:szCs w:val="24"/>
        </w:rPr>
      </w:pPr>
      <w:r>
        <w:rPr>
          <w:rFonts w:eastAsia="Times New Roman"/>
          <w:szCs w:val="24"/>
        </w:rPr>
        <w:t>(Στο σημείο αυτό ο Βουλευτής κ</w:t>
      </w:r>
      <w:r>
        <w:rPr>
          <w:rFonts w:eastAsia="Times New Roman"/>
          <w:b/>
          <w:szCs w:val="24"/>
        </w:rPr>
        <w:t xml:space="preserve">. </w:t>
      </w:r>
      <w:r>
        <w:rPr>
          <w:rFonts w:eastAsia="Times New Roman"/>
          <w:szCs w:val="24"/>
        </w:rPr>
        <w:t xml:space="preserve">Γεράσιμος </w:t>
      </w:r>
      <w:proofErr w:type="spellStart"/>
      <w:r>
        <w:rPr>
          <w:rFonts w:eastAsia="Times New Roman"/>
          <w:szCs w:val="24"/>
        </w:rPr>
        <w:t>Γιακουμάτος</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w:t>
      </w:r>
      <w:r>
        <w:rPr>
          <w:rFonts w:eastAsia="Times New Roman"/>
          <w:szCs w:val="24"/>
        </w:rPr>
        <w:t xml:space="preserve"> του Τμήματος Γραμματείας της Διεύθυνσης Στενογραφίας και Πρακτικών της Βουλής)</w:t>
      </w:r>
    </w:p>
    <w:p w14:paraId="16B1A5BA"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Έχετε δύο λεπτά για αυτό το θέμα. Δεν σας βάζω τον χρόνο της ερώτησης. </w:t>
      </w:r>
    </w:p>
    <w:p w14:paraId="16B1A5BB" w14:textId="77777777" w:rsidR="00E93311" w:rsidRDefault="006736A2">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Να τον βάλετε τον χρόνο, δεν με πειράζει. Η ουσί</w:t>
      </w:r>
      <w:r>
        <w:rPr>
          <w:rFonts w:eastAsia="Times New Roman"/>
          <w:szCs w:val="24"/>
        </w:rPr>
        <w:t xml:space="preserve">α με ενδιαφέρει. </w:t>
      </w:r>
    </w:p>
    <w:p w14:paraId="16B1A5BC" w14:textId="77777777" w:rsidR="00E93311" w:rsidRDefault="006736A2">
      <w:pPr>
        <w:spacing w:after="0" w:line="600" w:lineRule="auto"/>
        <w:ind w:firstLine="720"/>
        <w:jc w:val="both"/>
        <w:rPr>
          <w:rFonts w:eastAsia="Times New Roman"/>
          <w:szCs w:val="24"/>
        </w:rPr>
      </w:pPr>
      <w:r>
        <w:rPr>
          <w:rFonts w:eastAsia="Times New Roman"/>
          <w:szCs w:val="24"/>
        </w:rPr>
        <w:t xml:space="preserve">Ποτέ δεν πήρα αυτά τα χρήματα. Έχουν επιστραφεί στον ΕΦΚΑ και οφείλω να ζητήσω μια συγγνώμη από τους χαμηλοσυνταξιούχους. Ούτε σκοπό είχαμε, ούτε στόχο. Κακώς, με μια προχειρότητα η Κυβέρνηση εξέθεσε όλους τους Βουλευτές. </w:t>
      </w:r>
    </w:p>
    <w:p w14:paraId="16B1A5BD" w14:textId="77777777" w:rsidR="00E93311" w:rsidRDefault="006736A2">
      <w:pPr>
        <w:spacing w:after="0" w:line="600" w:lineRule="auto"/>
        <w:ind w:firstLine="720"/>
        <w:jc w:val="both"/>
        <w:rPr>
          <w:rFonts w:eastAsia="Times New Roman"/>
          <w:szCs w:val="24"/>
        </w:rPr>
      </w:pPr>
      <w:r>
        <w:rPr>
          <w:rFonts w:eastAsia="Times New Roman"/>
          <w:szCs w:val="24"/>
        </w:rPr>
        <w:lastRenderedPageBreak/>
        <w:t xml:space="preserve">Κύριε Πρόεδρε, </w:t>
      </w:r>
      <w:r>
        <w:rPr>
          <w:rFonts w:eastAsia="Times New Roman"/>
          <w:szCs w:val="24"/>
        </w:rPr>
        <w:t xml:space="preserve">δεν υπάρχει Βουλευτής που να πήρε τα λεφτά αυτά. Αυτά τα λεφτά καίνε. Δεν είναι δικά μας. </w:t>
      </w:r>
    </w:p>
    <w:p w14:paraId="16B1A5BE" w14:textId="77777777" w:rsidR="00E93311" w:rsidRDefault="006736A2">
      <w:pPr>
        <w:spacing w:after="0" w:line="600" w:lineRule="auto"/>
        <w:ind w:firstLine="720"/>
        <w:jc w:val="both"/>
        <w:rPr>
          <w:rFonts w:eastAsia="Times New Roman"/>
          <w:szCs w:val="24"/>
        </w:rPr>
      </w:pPr>
      <w:r>
        <w:rPr>
          <w:rFonts w:eastAsia="Times New Roman"/>
          <w:szCs w:val="24"/>
        </w:rPr>
        <w:t xml:space="preserve">Όμως, εκφράζω το παράπονό μου προς τον Πρόεδρο της Βουλής, τον κ. </w:t>
      </w:r>
      <w:proofErr w:type="spellStart"/>
      <w:r>
        <w:rPr>
          <w:rFonts w:eastAsia="Times New Roman"/>
          <w:szCs w:val="24"/>
        </w:rPr>
        <w:t>Βούτση</w:t>
      </w:r>
      <w:proofErr w:type="spellEnd"/>
      <w:r>
        <w:rPr>
          <w:rFonts w:eastAsia="Times New Roman"/>
          <w:szCs w:val="24"/>
        </w:rPr>
        <w:t xml:space="preserve">. Να του τα μεταφέρετε. Εάν δεν συνέβαινε με τον </w:t>
      </w:r>
      <w:proofErr w:type="spellStart"/>
      <w:r>
        <w:rPr>
          <w:rFonts w:eastAsia="Times New Roman"/>
          <w:szCs w:val="24"/>
        </w:rPr>
        <w:t>Μπαλαούρα</w:t>
      </w:r>
      <w:proofErr w:type="spellEnd"/>
      <w:r>
        <w:rPr>
          <w:rFonts w:eastAsia="Times New Roman"/>
          <w:szCs w:val="24"/>
        </w:rPr>
        <w:t xml:space="preserve">, δεν θα το ήξερε κανένας Βουλευτής. </w:t>
      </w:r>
    </w:p>
    <w:p w14:paraId="16B1A5BF" w14:textId="77777777" w:rsidR="00E93311" w:rsidRDefault="006736A2">
      <w:pPr>
        <w:spacing w:after="0" w:line="600" w:lineRule="auto"/>
        <w:ind w:firstLine="720"/>
        <w:jc w:val="both"/>
        <w:rPr>
          <w:rFonts w:eastAsia="Times New Roman"/>
          <w:szCs w:val="24"/>
        </w:rPr>
      </w:pPr>
      <w:r>
        <w:rPr>
          <w:rFonts w:eastAsia="Times New Roman"/>
          <w:szCs w:val="24"/>
        </w:rPr>
        <w:t xml:space="preserve">«Καλά δεν βλέπεις τον λογαριασμό σου»; Όχι! Γιατί ό,τι μπαίνει στον λογαριασμό, κύριε Πρόεδρε, το ξέρετε </w:t>
      </w:r>
      <w:proofErr w:type="spellStart"/>
      <w:r>
        <w:rPr>
          <w:rFonts w:eastAsia="Times New Roman"/>
          <w:szCs w:val="24"/>
        </w:rPr>
        <w:t>κάλλιον</w:t>
      </w:r>
      <w:proofErr w:type="spellEnd"/>
      <w:r>
        <w:rPr>
          <w:rFonts w:eastAsia="Times New Roman"/>
          <w:szCs w:val="24"/>
        </w:rPr>
        <w:t xml:space="preserve"> εμού, έρχεται ενημερωτικό σημείωμα: μισθός, επιτροπές, σύνταξη. Για το μόνο που δεν ειδοποιήθηκαν οι Βουλ</w:t>
      </w:r>
      <w:r>
        <w:rPr>
          <w:rFonts w:eastAsia="Times New Roman"/>
          <w:szCs w:val="24"/>
        </w:rPr>
        <w:t xml:space="preserve">ευτές είναι αυτό, λες και έγινε επί τούτου για να προσβληθεί το Κοινοβούλιο, για να καταρρακωθούν οι Βουλευτές στην κοινή γνώμη. Εν πάση </w:t>
      </w:r>
      <w:proofErr w:type="spellStart"/>
      <w:r>
        <w:rPr>
          <w:rFonts w:eastAsia="Times New Roman"/>
          <w:szCs w:val="24"/>
        </w:rPr>
        <w:t>περιπτώσει</w:t>
      </w:r>
      <w:proofErr w:type="spellEnd"/>
      <w:r>
        <w:rPr>
          <w:rFonts w:eastAsia="Times New Roman"/>
          <w:szCs w:val="24"/>
        </w:rPr>
        <w:t xml:space="preserve">, πιστεύω ότι αυτά τα χρήματα δεν τα πήρε ούτε ένας Βουλευτής. </w:t>
      </w:r>
    </w:p>
    <w:p w14:paraId="16B1A5C0" w14:textId="77777777" w:rsidR="00E93311" w:rsidRDefault="006736A2">
      <w:pPr>
        <w:spacing w:after="0" w:line="600" w:lineRule="auto"/>
        <w:ind w:firstLine="720"/>
        <w:jc w:val="both"/>
        <w:rPr>
          <w:rFonts w:eastAsia="Times New Roman"/>
          <w:szCs w:val="24"/>
        </w:rPr>
      </w:pPr>
      <w:r>
        <w:rPr>
          <w:rFonts w:eastAsia="Times New Roman"/>
          <w:szCs w:val="24"/>
        </w:rPr>
        <w:t>Ν</w:t>
      </w:r>
      <w:r>
        <w:rPr>
          <w:rFonts w:eastAsia="Times New Roman"/>
          <w:szCs w:val="24"/>
        </w:rPr>
        <w:t>α σταματήσουν κάποιοι καλοθελητές δημοσιογρά</w:t>
      </w:r>
      <w:r>
        <w:rPr>
          <w:rFonts w:eastAsia="Times New Roman"/>
          <w:szCs w:val="24"/>
        </w:rPr>
        <w:t xml:space="preserve">φοι, διότι την κοινωνική ευαισθησία που έχουν οι Βουλευτές ούτε στο χιλιοστό δεν τους φτάνουν. Διότι, η κοινωνική ευαισθησία και ό,τι κάνεις για τους φτωχούς δεν δημοσιοποιείται. Τελεία και παύλα, κύριε Πρόεδρε. </w:t>
      </w:r>
    </w:p>
    <w:p w14:paraId="16B1A5C1"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Μην επιτίθ</w:t>
      </w:r>
      <w:r>
        <w:rPr>
          <w:rFonts w:eastAsia="Times New Roman" w:cs="Times New Roman"/>
          <w:szCs w:val="24"/>
        </w:rPr>
        <w:t xml:space="preserve">εστε τώρα στους δημοσιογράφους. Κάνουν τη δουλειά τους όπως νομίζουν. </w:t>
      </w:r>
    </w:p>
    <w:p w14:paraId="16B1A5C2" w14:textId="77777777" w:rsidR="00E93311" w:rsidRDefault="006736A2">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 xml:space="preserve">Όχι, όχι. Δεν πήρε κανείς τα λεφτά. </w:t>
      </w:r>
    </w:p>
    <w:p w14:paraId="16B1A5C3"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είναι ανάγκη να συμφωνήσουμε μαζί τους. </w:t>
      </w:r>
    </w:p>
    <w:p w14:paraId="16B1A5C4" w14:textId="77777777" w:rsidR="00E93311" w:rsidRDefault="006736A2">
      <w:pPr>
        <w:spacing w:after="0" w:line="600" w:lineRule="auto"/>
        <w:ind w:firstLine="720"/>
        <w:jc w:val="both"/>
        <w:rPr>
          <w:rFonts w:eastAsia="Times New Roman"/>
          <w:szCs w:val="24"/>
        </w:rPr>
      </w:pPr>
      <w:r>
        <w:rPr>
          <w:rFonts w:eastAsia="Times New Roman"/>
          <w:b/>
          <w:szCs w:val="24"/>
        </w:rPr>
        <w:lastRenderedPageBreak/>
        <w:t xml:space="preserve">ΓΕΡΑΣΙΜΟΣ ΓΙΑΚΟΥΜΑΤΟΣ: </w:t>
      </w:r>
      <w:r>
        <w:rPr>
          <w:rFonts w:eastAsia="Times New Roman"/>
          <w:szCs w:val="24"/>
        </w:rPr>
        <w:t>Εγώ τα λεφτά αυτά ποτέ δ</w:t>
      </w:r>
      <w:r>
        <w:rPr>
          <w:rFonts w:eastAsia="Times New Roman"/>
          <w:szCs w:val="24"/>
        </w:rPr>
        <w:t xml:space="preserve">εν τα πήρα. Γράφουν: «Πήρε τα λεφτά ο </w:t>
      </w:r>
      <w:proofErr w:type="spellStart"/>
      <w:r>
        <w:rPr>
          <w:rFonts w:eastAsia="Times New Roman"/>
          <w:szCs w:val="24"/>
        </w:rPr>
        <w:t>Γιακουμάτος</w:t>
      </w:r>
      <w:proofErr w:type="spellEnd"/>
      <w:r>
        <w:rPr>
          <w:rFonts w:eastAsia="Times New Roman"/>
          <w:szCs w:val="24"/>
        </w:rPr>
        <w:t xml:space="preserve">». Πώς τα πήρα, κύριε Πρόεδρε; </w:t>
      </w:r>
    </w:p>
    <w:p w14:paraId="16B1A5C5"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Έκλεισε το θέμα αυτό. </w:t>
      </w:r>
    </w:p>
    <w:p w14:paraId="16B1A5C6" w14:textId="77777777" w:rsidR="00E93311" w:rsidRDefault="006736A2">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 xml:space="preserve">Ναι, αλλά μη γίνεστε υπερασπιστής. Δεν πήρα τα λεφτά! Ποτέ δεν τα πήρα! </w:t>
      </w:r>
    </w:p>
    <w:p w14:paraId="16B1A5C7"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w:t>
      </w:r>
      <w:r>
        <w:rPr>
          <w:rFonts w:eastAsia="Times New Roman" w:cs="Times New Roman"/>
          <w:b/>
          <w:szCs w:val="24"/>
        </w:rPr>
        <w:t xml:space="preserve">λαμάνης): </w:t>
      </w:r>
      <w:r>
        <w:rPr>
          <w:rFonts w:eastAsia="Times New Roman" w:cs="Times New Roman"/>
          <w:szCs w:val="24"/>
        </w:rPr>
        <w:t xml:space="preserve">Κύριε </w:t>
      </w:r>
      <w:proofErr w:type="spellStart"/>
      <w:r>
        <w:rPr>
          <w:rFonts w:eastAsia="Times New Roman" w:cs="Times New Roman"/>
          <w:szCs w:val="24"/>
        </w:rPr>
        <w:t>Γιακουμάτο</w:t>
      </w:r>
      <w:proofErr w:type="spellEnd"/>
      <w:r>
        <w:rPr>
          <w:rFonts w:eastAsia="Times New Roman" w:cs="Times New Roman"/>
          <w:szCs w:val="24"/>
        </w:rPr>
        <w:t xml:space="preserve">, γίνομαι υπερασπιστής όσων δεν μπορούν να απαντήσουν μέσα σε αυτήν την Αίθουσα. </w:t>
      </w:r>
    </w:p>
    <w:p w14:paraId="16B1A5C8" w14:textId="77777777" w:rsidR="00E93311" w:rsidRDefault="006736A2">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Π</w:t>
      </w:r>
      <w:r>
        <w:rPr>
          <w:rFonts w:eastAsia="Times New Roman"/>
          <w:szCs w:val="24"/>
        </w:rPr>
        <w:t>άμε στο προκείμενο, κύριε Πρόεδρε. Εάν είχαν ενημερώσει τις οικονομικές υπηρεσίες της Βουλής και ειδοποιούσαν τους Βουλευτές</w:t>
      </w:r>
      <w:r>
        <w:rPr>
          <w:rFonts w:eastAsia="Times New Roman"/>
          <w:szCs w:val="24"/>
        </w:rPr>
        <w:t xml:space="preserve"> δεν θα γινόταν αυτό το μπάχαλο. Εσείς φταίτε με τις οικονομικές υπηρεσίες της Βουλής. Να ειδοποιούσαν τους Βουλευτές. Τους αφήσατε έρμαιο να διασύρονται. Αφήστε τα, λοιπόν!</w:t>
      </w:r>
    </w:p>
    <w:p w14:paraId="16B1A5C9"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Όπως γνωρίζετε, μετά από τόσα χρόνια οφείλατε να </w:t>
      </w:r>
      <w:r>
        <w:rPr>
          <w:rFonts w:eastAsia="Times New Roman" w:cs="Times New Roman"/>
          <w:szCs w:val="24"/>
        </w:rPr>
        <w:t xml:space="preserve">το ξέρετε, κύριε </w:t>
      </w:r>
      <w:proofErr w:type="spellStart"/>
      <w:r>
        <w:rPr>
          <w:rFonts w:eastAsia="Times New Roman" w:cs="Times New Roman"/>
          <w:szCs w:val="24"/>
        </w:rPr>
        <w:t>Γιακουμάτο</w:t>
      </w:r>
      <w:proofErr w:type="spellEnd"/>
      <w:r>
        <w:rPr>
          <w:rFonts w:eastAsia="Times New Roman" w:cs="Times New Roman"/>
          <w:szCs w:val="24"/>
        </w:rPr>
        <w:t>. Είμαι υποχρεωμένος να υπερασπιστώ…</w:t>
      </w:r>
    </w:p>
    <w:p w14:paraId="16B1A5CA" w14:textId="77777777" w:rsidR="00E93311" w:rsidRDefault="006736A2">
      <w:pPr>
        <w:spacing w:after="0" w:line="600" w:lineRule="auto"/>
        <w:ind w:firstLine="720"/>
        <w:jc w:val="both"/>
        <w:rPr>
          <w:rFonts w:eastAsia="Times New Roman" w:cs="Times New Roman"/>
          <w:szCs w:val="24"/>
        </w:rPr>
      </w:pPr>
      <w:r>
        <w:rPr>
          <w:rFonts w:eastAsia="Times New Roman"/>
          <w:b/>
          <w:szCs w:val="24"/>
        </w:rPr>
        <w:t xml:space="preserve">ΓΕΡΑΣΙΜΟΣ ΓΙΑΚΟΥΜΑΤΟΣ: </w:t>
      </w:r>
      <w:r>
        <w:rPr>
          <w:rFonts w:eastAsia="Times New Roman"/>
          <w:szCs w:val="24"/>
        </w:rPr>
        <w:t xml:space="preserve">Από πού, κύριε Πρόεδρε; </w:t>
      </w:r>
    </w:p>
    <w:p w14:paraId="16B1A5CB"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Γιακουμάτο</w:t>
      </w:r>
      <w:proofErr w:type="spellEnd"/>
      <w:r>
        <w:rPr>
          <w:rFonts w:eastAsia="Times New Roman" w:cs="Times New Roman"/>
          <w:szCs w:val="24"/>
        </w:rPr>
        <w:t xml:space="preserve">, σας άκουσα… </w:t>
      </w:r>
    </w:p>
    <w:p w14:paraId="16B1A5CC"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Από πού να το ήξερα; Όχι, σταματώ. </w:t>
      </w:r>
    </w:p>
    <w:p w14:paraId="16B1A5CD"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w:t>
      </w:r>
      <w:r>
        <w:rPr>
          <w:rFonts w:eastAsia="Times New Roman" w:cs="Times New Roman"/>
          <w:b/>
          <w:szCs w:val="24"/>
        </w:rPr>
        <w:t>ακλαμάνης):</w:t>
      </w:r>
      <w:r>
        <w:rPr>
          <w:rFonts w:eastAsia="Times New Roman" w:cs="Times New Roman"/>
          <w:szCs w:val="24"/>
        </w:rPr>
        <w:t xml:space="preserve"> Ως παλιός Βουλευτής.</w:t>
      </w:r>
    </w:p>
    <w:p w14:paraId="16B1A5CE"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Από πού να το ήξερα;</w:t>
      </w:r>
    </w:p>
    <w:p w14:paraId="16B1A5CF"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Άλλο σας λέω. Δεν με αφήνετε να μιλήσω για να ακούσετε. </w:t>
      </w:r>
    </w:p>
    <w:p w14:paraId="16B1A5D0"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Οι Υπηρεσίες της Βουλής υπάγονται στη δικαιοδοσία του Γενικού Γραμματέα. Επομένως, κακώς έχετε παράπονο από τον κ. </w:t>
      </w:r>
      <w:proofErr w:type="spellStart"/>
      <w:r>
        <w:rPr>
          <w:rFonts w:eastAsia="Times New Roman" w:cs="Times New Roman"/>
          <w:szCs w:val="24"/>
        </w:rPr>
        <w:t>Βούτση</w:t>
      </w:r>
      <w:proofErr w:type="spellEnd"/>
      <w:r>
        <w:rPr>
          <w:rFonts w:eastAsia="Times New Roman" w:cs="Times New Roman"/>
          <w:szCs w:val="24"/>
        </w:rPr>
        <w:t>. Αυτό ήθελα να σας πω, αλλά δεν θέλετε να ακούσετε.</w:t>
      </w:r>
    </w:p>
    <w:p w14:paraId="16B1A5D1"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Εντάξει, εντάξει.</w:t>
      </w:r>
    </w:p>
    <w:p w14:paraId="16B1A5D2"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θέμα </w:t>
      </w:r>
      <w:r>
        <w:rPr>
          <w:rFonts w:eastAsia="Times New Roman" w:cs="Times New Roman"/>
          <w:szCs w:val="24"/>
        </w:rPr>
        <w:t>τελείωσε.</w:t>
      </w:r>
    </w:p>
    <w:p w14:paraId="16B1A5D3"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Έπρεπε να είχαμε ενημερωθεί. </w:t>
      </w:r>
    </w:p>
    <w:p w14:paraId="16B1A5D4"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Κατά την άποψή σας. Είναι καταγεγραμμένη. Δεν συμφωνώ μαζί σας. </w:t>
      </w:r>
    </w:p>
    <w:p w14:paraId="16B1A5D5"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Αλίμονο να συμφωνούσες.</w:t>
      </w:r>
    </w:p>
    <w:p w14:paraId="16B1A5D6"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στον Θεό σου, η κεντρική πλατεία </w:t>
      </w:r>
      <w:r>
        <w:rPr>
          <w:rFonts w:eastAsia="Times New Roman" w:cs="Times New Roman"/>
          <w:szCs w:val="24"/>
        </w:rPr>
        <w:t>της Αγίας Τριάδας Πεντέλης όπου είναι το δημαρχιακό κατάστημα, το Αστυνομικό Τμήμα, εκεί που είναι όλα τα μαγαζιά, είναι δασικό. Είναι δυνατόν σήμερα να μου λες ότι το πολεοδομικό κέντρο κατά το ΥΠΕΚΑ είναι αναδασωτέο; Είναι τρομερό. Βέβαια, οι δασικοί χάρ</w:t>
      </w:r>
      <w:r>
        <w:rPr>
          <w:rFonts w:eastAsia="Times New Roman" w:cs="Times New Roman"/>
          <w:szCs w:val="24"/>
        </w:rPr>
        <w:t xml:space="preserve">τες που έγιναν με τον νόμο, το υπόβαθρο του </w:t>
      </w:r>
      <w:r>
        <w:rPr>
          <w:rFonts w:eastAsia="Times New Roman"/>
          <w:szCs w:val="24"/>
        </w:rPr>
        <w:t>ʼ</w:t>
      </w:r>
      <w:r>
        <w:rPr>
          <w:rFonts w:eastAsia="Times New Roman" w:cs="Times New Roman"/>
          <w:szCs w:val="24"/>
        </w:rPr>
        <w:t>37 και του ’45, έχουν οικισμούς στην Πεντέλη που έχουν πάρει άδεια και είναι κανονικά χτισμένοι από τον 17</w:t>
      </w:r>
      <w:r>
        <w:rPr>
          <w:rFonts w:eastAsia="Times New Roman" w:cs="Times New Roman"/>
          <w:szCs w:val="24"/>
          <w:vertAlign w:val="superscript"/>
        </w:rPr>
        <w:t>ο</w:t>
      </w:r>
      <w:r>
        <w:rPr>
          <w:rFonts w:eastAsia="Times New Roman" w:cs="Times New Roman"/>
          <w:szCs w:val="24"/>
        </w:rPr>
        <w:t xml:space="preserve"> αιώνα. Ήμουν νιος και γέρασα. Αυτοί οι δασικοί χάρτες </w:t>
      </w:r>
      <w:r>
        <w:rPr>
          <w:rFonts w:eastAsia="Times New Roman" w:cs="Times New Roman"/>
          <w:szCs w:val="24"/>
        </w:rPr>
        <w:lastRenderedPageBreak/>
        <w:t>που πρέπει οπωσδήποτε να γίνουν και κακώς δεν έχο</w:t>
      </w:r>
      <w:r>
        <w:rPr>
          <w:rFonts w:eastAsia="Times New Roman" w:cs="Times New Roman"/>
          <w:szCs w:val="24"/>
        </w:rPr>
        <w:t xml:space="preserve">υν γίνει μέχρι τώρα, είναι σαν το γεφύρι της Άρτας. </w:t>
      </w:r>
    </w:p>
    <w:p w14:paraId="16B1A5D7"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Εγώ θα πω ότι ο νόμος Τσιρώνη ήταν καλός νόμος, αλλά ατελής. </w:t>
      </w:r>
      <w:r>
        <w:rPr>
          <w:rFonts w:eastAsia="Times New Roman" w:cs="Times New Roman"/>
          <w:szCs w:val="24"/>
        </w:rPr>
        <w:t>Δ</w:t>
      </w:r>
      <w:r>
        <w:rPr>
          <w:rFonts w:eastAsia="Times New Roman" w:cs="Times New Roman"/>
          <w:szCs w:val="24"/>
        </w:rPr>
        <w:t>εν είναι μόνο ατελής ο νόμος, κύριε Πρόεδρε, αλλά έχουν πάει και στο Συμβούλιο της Επικρατείας στο Ε</w:t>
      </w:r>
      <w:r>
        <w:rPr>
          <w:rFonts w:eastAsia="Times New Roman" w:cs="Times New Roman"/>
          <w:szCs w:val="24"/>
        </w:rPr>
        <w:t>΄</w:t>
      </w:r>
      <w:r>
        <w:rPr>
          <w:rFonts w:eastAsia="Times New Roman" w:cs="Times New Roman"/>
          <w:szCs w:val="24"/>
        </w:rPr>
        <w:t xml:space="preserve"> Τμήμα. Αυτό, ευτυχώς, το πρόσβαλλε ξανά</w:t>
      </w:r>
      <w:r>
        <w:rPr>
          <w:rFonts w:eastAsia="Times New Roman" w:cs="Times New Roman"/>
          <w:szCs w:val="24"/>
        </w:rPr>
        <w:t xml:space="preserve"> ο Δήμαρχος Πεντέλης. </w:t>
      </w:r>
      <w:r>
        <w:rPr>
          <w:rFonts w:eastAsia="Times New Roman" w:cs="Times New Roman"/>
          <w:szCs w:val="24"/>
        </w:rPr>
        <w:t>Τ</w:t>
      </w:r>
      <w:r>
        <w:rPr>
          <w:rFonts w:eastAsia="Times New Roman" w:cs="Times New Roman"/>
          <w:szCs w:val="24"/>
        </w:rPr>
        <w:t xml:space="preserve">ώρα, λοιπόν, θα αρχίσει ένα γαϊτανάκι. </w:t>
      </w:r>
    </w:p>
    <w:p w14:paraId="16B1A5D8"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Πιστεύω, κύριε Υπουργέ, ότι πρέπει να παρέμβετε άμεσα, διότι αν οι δασολόγοι είναι εκείνοι που κανονίζουν τα πάντα, νομίζω ότι δεν πρόκειται να  γίνει ποτέ τίποτα. Πρέπει, λοιπόν, να παρέμβετε </w:t>
      </w:r>
      <w:r>
        <w:rPr>
          <w:rFonts w:eastAsia="Times New Roman" w:cs="Times New Roman"/>
          <w:szCs w:val="24"/>
        </w:rPr>
        <w:t xml:space="preserve">νομοθετικά, να διορθώσετε τον νόμο που είναι πραγματικά ατελέστατος και δεν δίνει τη δυνατότητα να προχωρήσουν. </w:t>
      </w:r>
    </w:p>
    <w:p w14:paraId="16B1A5D9"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Αυτά προς πρώτη ενημέρωση και θα απαντήσω.</w:t>
      </w:r>
    </w:p>
    <w:p w14:paraId="16B1A5DA"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μ</w:t>
      </w:r>
      <w:r>
        <w:rPr>
          <w:rFonts w:eastAsia="Times New Roman" w:cs="Times New Roman"/>
          <w:szCs w:val="24"/>
        </w:rPr>
        <w:t>ί</w:t>
      </w:r>
      <w:r>
        <w:rPr>
          <w:rFonts w:eastAsia="Times New Roman" w:cs="Times New Roman"/>
          <w:szCs w:val="24"/>
        </w:rPr>
        <w:t xml:space="preserve">α και θα απαντήσετε και θα απαντήσετε και </w:t>
      </w:r>
      <w:r>
        <w:rPr>
          <w:rFonts w:eastAsia="Times New Roman" w:cs="Times New Roman"/>
          <w:szCs w:val="24"/>
        </w:rPr>
        <w:t>πρακτικά, θέλω να σας αναφέρω ένα παράδειγμα -δεν έχει τόσο σχέση αυτό που θα σας πω με τους δασικούς χάρτες- που πρέπει μετά, αφού τελειώσουμε την Τρίτη με το νομοσχέδιο, να το δείτε.</w:t>
      </w:r>
    </w:p>
    <w:p w14:paraId="16B1A5DB"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Συνελήφθησαν εργαζόμενοι του Δήμου Αθηναίων όταν ήμουν δήμαρχος, γιατί </w:t>
      </w:r>
      <w:r>
        <w:rPr>
          <w:rFonts w:eastAsia="Times New Roman" w:cs="Times New Roman"/>
          <w:szCs w:val="24"/>
        </w:rPr>
        <w:t xml:space="preserve">πήγαν να αναπλάσουν υπάρχουσα παιδική χαρά μέσα στο άλσος Παγκρατίου. Όχι να την επεκτείνουν, αλλά να πάρουμε </w:t>
      </w:r>
      <w:r>
        <w:rPr>
          <w:rFonts w:eastAsia="Times New Roman" w:cs="Times New Roman"/>
          <w:szCs w:val="24"/>
          <w:lang w:val="en-US"/>
        </w:rPr>
        <w:t>ISO</w:t>
      </w:r>
      <w:r>
        <w:rPr>
          <w:rFonts w:eastAsia="Times New Roman" w:cs="Times New Roman"/>
          <w:szCs w:val="24"/>
        </w:rPr>
        <w:t xml:space="preserve"> σύμφωνα με προ</w:t>
      </w:r>
      <w:r>
        <w:rPr>
          <w:rFonts w:eastAsia="Times New Roman" w:cs="Times New Roman"/>
          <w:szCs w:val="24"/>
        </w:rPr>
        <w:lastRenderedPageBreak/>
        <w:t>διαγραφές από την Ευρώπη. Και επειδή, λέει, δεν πήραμε άδεια από τον δασάρχη, έστειλε την Αστυνομία και τους πήγαν αυτόφωρο. Έχο</w:t>
      </w:r>
      <w:r>
        <w:rPr>
          <w:rFonts w:eastAsia="Times New Roman" w:cs="Times New Roman"/>
          <w:szCs w:val="24"/>
        </w:rPr>
        <w:t xml:space="preserve">υμε φτάσει σε υπερβολές. Αυτό το λέω συμπληρωματικά σε αυτά που είπε ο κ. </w:t>
      </w:r>
      <w:proofErr w:type="spellStart"/>
      <w:r>
        <w:rPr>
          <w:rFonts w:eastAsia="Times New Roman" w:cs="Times New Roman"/>
          <w:szCs w:val="24"/>
        </w:rPr>
        <w:t>Γιακουμάτος</w:t>
      </w:r>
      <w:proofErr w:type="spellEnd"/>
      <w:r>
        <w:rPr>
          <w:rFonts w:eastAsia="Times New Roman" w:cs="Times New Roman"/>
          <w:szCs w:val="24"/>
        </w:rPr>
        <w:t xml:space="preserve">. Πρέπει κάποια στιγμή, δηλαδή, να δείτε από πού ξεκινούν, πού πάνε και πού καταλήγουν οι αρμοδιότητες των δασαρχών. </w:t>
      </w:r>
    </w:p>
    <w:p w14:paraId="16B1A5DC"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16B1A5DD"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ΣΩΚΡΑΤΗΣ ΦΑΜΕΛ</w:t>
      </w:r>
      <w:r>
        <w:rPr>
          <w:rFonts w:eastAsia="Times New Roman" w:cs="Times New Roman"/>
          <w:b/>
          <w:szCs w:val="24"/>
        </w:rPr>
        <w:t xml:space="preserve">ΛΟΣ (Αναπληρωτής Υπουργός Περιβάλλοντος και Ενέργειας): </w:t>
      </w: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πρέπει να σας πω, κύριε Πρόεδρε, ότι σαφέστατα με δυο τόσο έμπειρους κοινοβουλευτικούς θεωρώ πως μπορούμε να κερδίσουμε αυτή τη συζήτηση και να πάρουμε εμπειρίες οι οποίες είναι χρήσιμες γι</w:t>
      </w:r>
      <w:r>
        <w:rPr>
          <w:rFonts w:eastAsia="Times New Roman" w:cs="Times New Roman"/>
          <w:szCs w:val="24"/>
        </w:rPr>
        <w:t xml:space="preserve">α την πολιτεία και για το Υπουργείο. Σαφέστατα έχουν μεγάλο ενδιαφέρον όλα όσα λέτε. </w:t>
      </w:r>
    </w:p>
    <w:p w14:paraId="16B1A5DE"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Επίσης, θέλω να προσθέσω στην προηγούμενη συζήτηση, ότι δεν αποκαλύφθηκε ο κ. </w:t>
      </w:r>
      <w:proofErr w:type="spellStart"/>
      <w:r>
        <w:rPr>
          <w:rFonts w:eastAsia="Times New Roman" w:cs="Times New Roman"/>
          <w:szCs w:val="24"/>
        </w:rPr>
        <w:t>Μπαλαούρας</w:t>
      </w:r>
      <w:proofErr w:type="spellEnd"/>
      <w:r>
        <w:rPr>
          <w:rFonts w:eastAsia="Times New Roman" w:cs="Times New Roman"/>
          <w:szCs w:val="24"/>
        </w:rPr>
        <w:t xml:space="preserve">. Ο ίδιος έστειλε επιστολή στο Σωματείο ότι δίνει τα λεφτά από την καταβολή αυτή. </w:t>
      </w:r>
      <w:r>
        <w:rPr>
          <w:rFonts w:eastAsia="Times New Roman" w:cs="Times New Roman"/>
          <w:szCs w:val="24"/>
        </w:rPr>
        <w:t xml:space="preserve">Επιλογή του ήταν και εξ αυτού προέκυψε δημοσιότητα. Από την επιστολή που έκανε ο ίδιος. </w:t>
      </w:r>
    </w:p>
    <w:p w14:paraId="16B1A5DF"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Να πάμε, όμως, στους δασικούς χάρτες. </w:t>
      </w:r>
    </w:p>
    <w:p w14:paraId="16B1A5E0"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Θα συμφωνήσω, κύριε </w:t>
      </w:r>
      <w:proofErr w:type="spellStart"/>
      <w:r>
        <w:rPr>
          <w:rFonts w:eastAsia="Times New Roman" w:cs="Times New Roman"/>
          <w:szCs w:val="24"/>
        </w:rPr>
        <w:t>Γιακουμάτο</w:t>
      </w:r>
      <w:proofErr w:type="spellEnd"/>
      <w:r>
        <w:rPr>
          <w:rFonts w:eastAsia="Times New Roman" w:cs="Times New Roman"/>
          <w:szCs w:val="24"/>
        </w:rPr>
        <w:t>, ότι ο καθορισμός δασικών χαρτών είναι βασική προτεραιότητα κάθε ευνομούμενης κοινωνίας. Έπρεπε ν</w:t>
      </w:r>
      <w:r>
        <w:rPr>
          <w:rFonts w:eastAsia="Times New Roman" w:cs="Times New Roman"/>
          <w:szCs w:val="24"/>
        </w:rPr>
        <w:t xml:space="preserve">α το είχαμε κάνει. Το ξέρετε κι οι δυο. Έχετε αρκετά χρόνια είτε στην Αυτοδιοίκηση, </w:t>
      </w:r>
      <w:r>
        <w:rPr>
          <w:rFonts w:eastAsia="Times New Roman" w:cs="Times New Roman"/>
          <w:szCs w:val="24"/>
        </w:rPr>
        <w:lastRenderedPageBreak/>
        <w:t xml:space="preserve">είτε στη Βουλή. Προσπαθούμε να βάλουμε μια τάξη σαν χώρα, άλλα σαράντα χρόνια όλο κάποιος αποφασίζει την τελευταία στιγμή ότι δεν αντέχει το πολιτικό κόστος, το διοικητικό </w:t>
      </w:r>
      <w:r>
        <w:rPr>
          <w:rFonts w:eastAsia="Times New Roman" w:cs="Times New Roman"/>
          <w:szCs w:val="24"/>
        </w:rPr>
        <w:t xml:space="preserve">κόστος ώστε να λήξουμε αυτή τη ιστορία. </w:t>
      </w:r>
    </w:p>
    <w:p w14:paraId="16B1A5E1"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Όμως, γνωρίζετε ότι υπάρχουν πάρα πολλοί νόμοι που λένε ότι πρέπει να γίνουν δασικοί χάρτες. Και ξέρετε ότι υπάρχει απόφαση του Συμβουλίου της Επικρατείας που λέει πως αν δεν γίνουν δασικοί χάρτες, αμφισβητείται το </w:t>
      </w:r>
      <w:r>
        <w:rPr>
          <w:rFonts w:eastAsia="Times New Roman" w:cs="Times New Roman"/>
          <w:szCs w:val="24"/>
        </w:rPr>
        <w:t xml:space="preserve">ίδιο το κτηματολόγιο. </w:t>
      </w:r>
      <w:r>
        <w:rPr>
          <w:rFonts w:eastAsia="Times New Roman" w:cs="Times New Roman"/>
          <w:szCs w:val="24"/>
        </w:rPr>
        <w:t>Γ</w:t>
      </w:r>
      <w:r>
        <w:rPr>
          <w:rFonts w:eastAsia="Times New Roman" w:cs="Times New Roman"/>
          <w:szCs w:val="24"/>
        </w:rPr>
        <w:t xml:space="preserve">νωρίζετε ότι η χώρα πρέπει να έχει κτηματολόγιο, αλλιώς δεν έχει ανάπτυξη, πρέπει να έχει κτηματολόγιο, αλλιώς θα έχει τεράστια πρόστιμα από την Ευρωπαϊκή Ένωση. Άρα είναι μονόδρομος για όλους μας. </w:t>
      </w:r>
    </w:p>
    <w:p w14:paraId="16B1A5E2"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Θεωρώ, λοιπόν, ότι πρέπει να συνηγ</w:t>
      </w:r>
      <w:r>
        <w:rPr>
          <w:rFonts w:eastAsia="Times New Roman" w:cs="Times New Roman"/>
          <w:szCs w:val="24"/>
        </w:rPr>
        <w:t>ορήσουμε όλο το πολιτικό σύστημα προς μ</w:t>
      </w:r>
      <w:r>
        <w:rPr>
          <w:rFonts w:eastAsia="Times New Roman" w:cs="Times New Roman"/>
          <w:szCs w:val="24"/>
        </w:rPr>
        <w:t>ί</w:t>
      </w:r>
      <w:r>
        <w:rPr>
          <w:rFonts w:eastAsia="Times New Roman" w:cs="Times New Roman"/>
          <w:szCs w:val="24"/>
        </w:rPr>
        <w:t>α δήλωση: Οι δασικοί χάρτες είναι απαραίτητο στοιχείο αστικού εκσυγχρονισμού -πείτε το όπως θέλετε- της κοινωνίας μας και πρέπει να ολοκληρωθούν και να κυρωθούν. Πρέπει να βρούμε όλα τα διαθέσιμα εργαλεία για να λύνο</w:t>
      </w:r>
      <w:r>
        <w:rPr>
          <w:rFonts w:eastAsia="Times New Roman" w:cs="Times New Roman"/>
          <w:szCs w:val="24"/>
        </w:rPr>
        <w:t xml:space="preserve">υμε προβλήματα, να εξαντλήσουμε την εργασία, την προσφορά, την επιστημονική γνώση, τους δημόσιους υπαλλήλους,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τη Βουλή σ’ αυτή την κατεύθυνση -γι’ αυτό έχουμε και το καινούρ</w:t>
      </w:r>
      <w:r>
        <w:rPr>
          <w:rFonts w:eastAsia="Times New Roman" w:cs="Times New Roman"/>
          <w:szCs w:val="24"/>
        </w:rPr>
        <w:t>γ</w:t>
      </w:r>
      <w:r>
        <w:rPr>
          <w:rFonts w:eastAsia="Times New Roman" w:cs="Times New Roman"/>
          <w:szCs w:val="24"/>
        </w:rPr>
        <w:t xml:space="preserve">ιο νομοσχέδιο που ξεκίνησε σήμερα στις επιτροπές της Βουλής- αλλά δασικοί χάρτες θα γίνουν και θα κυρωθούν. </w:t>
      </w:r>
    </w:p>
    <w:p w14:paraId="16B1A5E3" w14:textId="77777777" w:rsidR="00E93311" w:rsidRDefault="006736A2">
      <w:pPr>
        <w:spacing w:after="0" w:line="720" w:lineRule="auto"/>
        <w:ind w:firstLine="720"/>
        <w:jc w:val="both"/>
        <w:rPr>
          <w:rFonts w:eastAsia="Times New Roman" w:cs="Times New Roman"/>
          <w:szCs w:val="24"/>
        </w:rPr>
      </w:pPr>
      <w:r>
        <w:rPr>
          <w:rFonts w:eastAsia="Times New Roman" w:cs="Times New Roman"/>
          <w:szCs w:val="24"/>
        </w:rPr>
        <w:t>Προτάσεις περί αναστολής και μη υλοποίησης του έργου, θεωρώ ότι αντίκεινται στις βασικές μας παραδοχές που έχουμε κάνει…</w:t>
      </w:r>
    </w:p>
    <w:p w14:paraId="16B1A5E4"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w:t>
      </w:r>
      <w:r>
        <w:rPr>
          <w:rFonts w:eastAsia="Times New Roman" w:cs="Times New Roman"/>
          <w:b/>
          <w:szCs w:val="24"/>
        </w:rPr>
        <w:t>άνης):</w:t>
      </w:r>
      <w:r>
        <w:rPr>
          <w:rFonts w:eastAsia="Times New Roman" w:cs="Times New Roman"/>
          <w:szCs w:val="24"/>
        </w:rPr>
        <w:t xml:space="preserve"> Δεν νομίζω ότι υπήρχε τέτοια ένσταση…</w:t>
      </w:r>
    </w:p>
    <w:p w14:paraId="16B1A5E5"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Δεν το είπατε εσείς. Όχι από σας. Έχω ακούσει φορείς.</w:t>
      </w:r>
    </w:p>
    <w:p w14:paraId="16B1A5E6"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Μπορεί μεμονωμένες. Το θέμα είναι σωστοί δασικοί χάρτε</w:t>
      </w:r>
      <w:r>
        <w:rPr>
          <w:rFonts w:eastAsia="Times New Roman" w:cs="Times New Roman"/>
          <w:szCs w:val="24"/>
        </w:rPr>
        <w:t xml:space="preserve">ς. </w:t>
      </w:r>
    </w:p>
    <w:p w14:paraId="16B1A5E7"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Έχω ακούσει φορείς, κύριε Πρόεδρε. Το λέω γιατί θέλω κι εγώ να είμαι εντάξει πολιτικά απέναντί σας. </w:t>
      </w:r>
    </w:p>
    <w:p w14:paraId="16B1A5E8"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Είναι γεγονός ότι αναδεικνύονται από τους δασικούς χάρτες πάρα πολλά προβλήματα. </w:t>
      </w:r>
      <w:r>
        <w:rPr>
          <w:rFonts w:eastAsia="Times New Roman" w:cs="Times New Roman"/>
          <w:szCs w:val="24"/>
        </w:rPr>
        <w:t xml:space="preserve">Οι ίδιοι οι δασικοί χάρτες δεν είναι το πρόβλημα. Το πρόβλημα είναι όλα αυτά που αναδεικνύουν οι δασικοί χάρτες. </w:t>
      </w:r>
    </w:p>
    <w:p w14:paraId="16B1A5E9"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ου έκανε εντύπωση -και θέλω να το πω- το εξής: Στο έγγραφό σας λέτε ότι οι δασικοί χάρτες δεν βρίσκονται σε πλήρη αντιστοιχία με την πραγματι</w:t>
      </w:r>
      <w:r>
        <w:rPr>
          <w:rFonts w:eastAsia="Times New Roman" w:cs="Times New Roman"/>
          <w:szCs w:val="24"/>
        </w:rPr>
        <w:t xml:space="preserve">κότητα ή βρίσκονται σε πλήρη αναντιστοιχία με την πραγματικότητα. Να το αλλάξω λίγο, κύριε </w:t>
      </w:r>
      <w:proofErr w:type="spellStart"/>
      <w:r>
        <w:rPr>
          <w:rFonts w:eastAsia="Times New Roman" w:cs="Times New Roman"/>
          <w:szCs w:val="24"/>
        </w:rPr>
        <w:t>Γιακουμάτε</w:t>
      </w:r>
      <w:proofErr w:type="spellEnd"/>
      <w:r>
        <w:rPr>
          <w:rFonts w:eastAsia="Times New Roman" w:cs="Times New Roman"/>
          <w:szCs w:val="24"/>
        </w:rPr>
        <w:t xml:space="preserve">: Η πραγματικότητα της χώρας μας βρίσκεται σε πλήρη αναντιστοιχία με τη νομιμότητα. Και αυτό αποδεικνύεται. </w:t>
      </w:r>
    </w:p>
    <w:p w14:paraId="16B1A5EA"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Το ίδιο είναι. </w:t>
      </w:r>
    </w:p>
    <w:p w14:paraId="16B1A5EB"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lastRenderedPageBreak/>
        <w:t>ΣΩΚΡΑΤΗ</w:t>
      </w:r>
      <w:r>
        <w:rPr>
          <w:rFonts w:eastAsia="Times New Roman" w:cs="Times New Roman"/>
          <w:b/>
          <w:szCs w:val="24"/>
        </w:rPr>
        <w:t>Σ ΦΑΜΕΛΛΟΣ (Αναπληρωτής Υπουργός Περιβάλλοντος και Ενέργειας):</w:t>
      </w:r>
      <w:r>
        <w:rPr>
          <w:rFonts w:eastAsia="Times New Roman" w:cs="Times New Roman"/>
          <w:szCs w:val="24"/>
        </w:rPr>
        <w:t xml:space="preserve"> Πρέπει, λοιπόν, εμείς να βάλουμε μ</w:t>
      </w:r>
      <w:r>
        <w:rPr>
          <w:rFonts w:eastAsia="Times New Roman" w:cs="Times New Roman"/>
          <w:szCs w:val="24"/>
        </w:rPr>
        <w:t>ί</w:t>
      </w:r>
      <w:r>
        <w:rPr>
          <w:rFonts w:eastAsia="Times New Roman" w:cs="Times New Roman"/>
          <w:szCs w:val="24"/>
        </w:rPr>
        <w:t xml:space="preserve">α τάξη, να υπάρχει ένα σύστημα και να τα λύσουμε. </w:t>
      </w:r>
    </w:p>
    <w:p w14:paraId="16B1A5EC"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Όσον αφορά την περιοχή της Πεντέλης πρώτα απ’ όλα. Επιτρέψτε μου -παρότι δεν το γράφετε στο ερώτημά σας για</w:t>
      </w:r>
      <w:r>
        <w:rPr>
          <w:rFonts w:eastAsia="Times New Roman" w:cs="Times New Roman"/>
          <w:szCs w:val="24"/>
        </w:rPr>
        <w:t xml:space="preserve"> να είμαι προετοιμασμένος- να σας πω, από τον έλεγχο που έχω κάνει, ότι δεν αναρτάται αυτήν την περίοδο η περιοχή της Πεντέλης. Μάλιστα, ήρθε κι ένας σύλλογος κατοίκων και μας βρήκε και μας ζήτησε να παρέμβουμε στα </w:t>
      </w:r>
      <w:proofErr w:type="spellStart"/>
      <w:r>
        <w:rPr>
          <w:rFonts w:eastAsia="Times New Roman" w:cs="Times New Roman"/>
          <w:szCs w:val="24"/>
        </w:rPr>
        <w:t>πολεοδομικοχωροταξικά</w:t>
      </w:r>
      <w:proofErr w:type="spellEnd"/>
      <w:r>
        <w:rPr>
          <w:rFonts w:eastAsia="Times New Roman" w:cs="Times New Roman"/>
          <w:szCs w:val="24"/>
        </w:rPr>
        <w:t>, που είναι άλλου πα</w:t>
      </w:r>
      <w:r>
        <w:rPr>
          <w:rFonts w:eastAsia="Times New Roman" w:cs="Times New Roman"/>
          <w:szCs w:val="24"/>
        </w:rPr>
        <w:t>πά ευαγγέλιο, να το πω έτσι. Δεν υπάρχει, λοιπόν, ζήτημα σήμερα. Μάλιστα, νομίζω ότι υπάρχει και νομολογία για τα εντός σχεδίου και τη σχέση δασών, δασικής προστασίας και προστατευτικής νομοθεσίας και την εντός σχεδίου λειτουργία, εκεί που η πολιτεία οριοθ</w:t>
      </w:r>
      <w:r>
        <w:rPr>
          <w:rFonts w:eastAsia="Times New Roman" w:cs="Times New Roman"/>
          <w:szCs w:val="24"/>
        </w:rPr>
        <w:t xml:space="preserve">ετημένα έχει ΦΕΚ που λέει ότι είναι οικισμός. Εκεί, όμως, που έχει γίνει η καταπάτηση του δάσους για εμπορικούς σκοπούς, για να κάνουμε βίλλες και πισίνες, δεν θα υποστηρίξουμε αυτήν τη δράση. </w:t>
      </w:r>
    </w:p>
    <w:p w14:paraId="16B1A5ED"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Η δραστηριότητα που αναπτύσσεται τώρα στο Υπουργείο, προσανατο</w:t>
      </w:r>
      <w:r>
        <w:rPr>
          <w:rFonts w:eastAsia="Times New Roman" w:cs="Times New Roman"/>
          <w:szCs w:val="24"/>
        </w:rPr>
        <w:t xml:space="preserve">λίζεται στην αρχική μας δέσμευση αφού η κατοικία, δια μέσου των ΟΤΑ, προστατεύεται στις οικιστικές πυκνώσεις για να ρυθμιστεί πολεοδομικά και </w:t>
      </w:r>
      <w:r>
        <w:rPr>
          <w:rFonts w:eastAsia="Times New Roman" w:cs="Times New Roman"/>
          <w:szCs w:val="24"/>
        </w:rPr>
        <w:lastRenderedPageBreak/>
        <w:t>περιβαλλοντικά. Εμείς έχουμε τον αγροτικό κόσμο να επιλύσουμε την τελευταία περίοδο. Εκεί προσανατολιζόμαστε και ε</w:t>
      </w:r>
      <w:r>
        <w:rPr>
          <w:rFonts w:eastAsia="Times New Roman" w:cs="Times New Roman"/>
          <w:szCs w:val="24"/>
        </w:rPr>
        <w:t xml:space="preserve">κεί οι ενέργειές μας είναι οργανωμένες. </w:t>
      </w:r>
    </w:p>
    <w:p w14:paraId="16B1A5EE"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Τώρα, όσον αφορά τον χώρο των ΟΤΑ -το είπα και χθες αυτό στο συνέδριο της ΚΕΔΕ, δεν το λέω μόνο εδώ μεταξύ μας, το έχω πει και στους ίδιους τους δήμους- θέλω να πω το εξής: Το ότι οι δήμοι έχουν στείλει αν δεν κάνω </w:t>
      </w:r>
      <w:r>
        <w:rPr>
          <w:rFonts w:eastAsia="Times New Roman" w:cs="Times New Roman"/>
          <w:szCs w:val="24"/>
        </w:rPr>
        <w:t xml:space="preserve">λάθος το 40% μόνο τα όριά τους για να μην είναι στην ανάρτηση και μόνο το 27% τις οικιστικές πυκνώσεις για να ληφθούν ορθά, νομίζω ότι από κει ξεκινάει να υπάρχει ένα μεγάλο περιθώριο ανασφάλειας προς τον πολίτη. Πρέπει να τους υπενθυμίσουμε το καμπανάκι. </w:t>
      </w:r>
      <w:r>
        <w:rPr>
          <w:rFonts w:eastAsia="Times New Roman" w:cs="Times New Roman"/>
          <w:szCs w:val="24"/>
        </w:rPr>
        <w:t xml:space="preserve">Θα κάνουμε τροποποίηση νόμου. Ήδη υπάρχει στην πρόταση -κανονικό άρθρο είναι- να αργήσουν να στείλουν τις οικιστικές πυκνώσεις ακόμα για ένα, δυο μήνες, αλλά να τρέξουν να το κάνουν για να μην εμφανίζονται τα παράλογα που λέτε, εντός οικισμού να μπλέκουμε </w:t>
      </w:r>
      <w:r>
        <w:rPr>
          <w:rFonts w:eastAsia="Times New Roman" w:cs="Times New Roman"/>
          <w:szCs w:val="24"/>
        </w:rPr>
        <w:t xml:space="preserve">το αν είναι δάσος ή όχι. </w:t>
      </w:r>
    </w:p>
    <w:p w14:paraId="16B1A5EF"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Υπάρχει, όμως, προστασία -και κλείνω με αυτό- των αστικών αλσυλλίων. Το ξέρετε, κύριε Πρόεδρε, από τη δασική νομοθεσία. Αυτό δεν θα το τροποποιήσουμε, αλλά να δούμε με ποιους όρους γίνονται τα δημοτικά έργα. Συμφωνώ απολύτως. Θα σ</w:t>
      </w:r>
      <w:r>
        <w:rPr>
          <w:rFonts w:eastAsia="Times New Roman" w:cs="Times New Roman"/>
          <w:szCs w:val="24"/>
        </w:rPr>
        <w:t>υνεχίσουμε εξάλλου.</w:t>
      </w:r>
    </w:p>
    <w:p w14:paraId="16B1A5F0"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να ξέρετε -συμπληρωματικά σε αυτά που είπε ο κ. </w:t>
      </w:r>
      <w:proofErr w:type="spellStart"/>
      <w:r>
        <w:rPr>
          <w:rFonts w:eastAsia="Times New Roman" w:cs="Times New Roman"/>
          <w:szCs w:val="24"/>
        </w:rPr>
        <w:t>Γιακουμάτος</w:t>
      </w:r>
      <w:proofErr w:type="spellEnd"/>
      <w:r>
        <w:rPr>
          <w:rFonts w:eastAsia="Times New Roman" w:cs="Times New Roman"/>
          <w:szCs w:val="24"/>
        </w:rPr>
        <w:t xml:space="preserve">-  ότι κομμάτι της Εθνικής </w:t>
      </w:r>
      <w:r>
        <w:rPr>
          <w:rFonts w:eastAsia="Times New Roman" w:cs="Times New Roman"/>
          <w:szCs w:val="24"/>
        </w:rPr>
        <w:lastRenderedPageBreak/>
        <w:t>Οδού στο Καπανδρίτι, με βάση τον νόμο που ψηφίστηκε, είναι δάσος. Κομμάτι της Εθνικής Οδού, του δρόμου</w:t>
      </w:r>
      <w:r>
        <w:rPr>
          <w:rFonts w:eastAsia="Times New Roman" w:cs="Times New Roman"/>
          <w:szCs w:val="24"/>
        </w:rPr>
        <w:t>, είναι δάσος!</w:t>
      </w:r>
    </w:p>
    <w:p w14:paraId="16B1A5F1"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Γιακουμάτο</w:t>
      </w:r>
      <w:proofErr w:type="spellEnd"/>
      <w:r>
        <w:rPr>
          <w:rFonts w:eastAsia="Times New Roman" w:cs="Times New Roman"/>
          <w:szCs w:val="24"/>
        </w:rPr>
        <w:t>, έχετε τον λόγο.</w:t>
      </w:r>
    </w:p>
    <w:p w14:paraId="16B1A5F2"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Μάλλον έχετε παρεξηγήσει, κύριε Υπουργέ. Δεν υπάρχει Έλληνας που να είναι κατά των δασικών χαρτών. Αυτή είναι η ουσία. </w:t>
      </w:r>
    </w:p>
    <w:p w14:paraId="16B1A5F3"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Το ζήτημα ποιο είναι; Οι δασικοί χάρτες του 1937 και 194</w:t>
      </w:r>
      <w:r>
        <w:rPr>
          <w:rFonts w:eastAsia="Times New Roman" w:cs="Times New Roman"/>
          <w:szCs w:val="24"/>
        </w:rPr>
        <w:t xml:space="preserve">5 έχουν έναν δασολογικό παραλογισμό. Για παράδειγμα στην Πεντέλη υπάρχει η κίτρινη ζώνη, η πράσινη ζώνη, που αυτά έχουν ενταχθεί, όπως είπατε, στο σχέδιο κ.λπ.. Εκεί που πρέπει να δοθεί η δυνατότητα στον δήμο να κάνει παρέμβαση είναι για τις ιώδεις ζώνες. </w:t>
      </w:r>
      <w:r>
        <w:rPr>
          <w:rFonts w:eastAsia="Times New Roman" w:cs="Times New Roman"/>
          <w:szCs w:val="24"/>
        </w:rPr>
        <w:t>Εκεί πρέπει να κάνει παρέμβαση ο δήμος.</w:t>
      </w:r>
    </w:p>
    <w:p w14:paraId="16B1A5F4"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Βεβαίως. Πρέπει. </w:t>
      </w:r>
    </w:p>
    <w:p w14:paraId="16B1A5F5"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Εδώ, όμως, έχουμε τον δασικό παραλογισμό με τους δασάρχες. Πρέπει κάποια στιγμή να βρείτε ένα σημείο προσέγγισης με τους δασάρχες. Είναι απαραίτητοι οι δασολόγοι, αλλά να κάτσετε να μιλήσετε λιγάκι, διότι εκείνοι έχουν έναν δικό τους «ετσιθελισμό». Ένα εί</w:t>
      </w:r>
      <w:r>
        <w:rPr>
          <w:rFonts w:eastAsia="Times New Roman" w:cs="Times New Roman"/>
          <w:szCs w:val="24"/>
        </w:rPr>
        <w:t>ναι αυτό.</w:t>
      </w:r>
    </w:p>
    <w:p w14:paraId="16B1A5F6"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Δεύτερον, συμφωνώ ότι πρέπει να δώσετε προτεραιότητα -και αυτό είναι θέμα- στον αγροτικό κόσμο και στα αγροτεμάχια, που έχει γίνει μεγάλη </w:t>
      </w:r>
      <w:r>
        <w:rPr>
          <w:rFonts w:eastAsia="Times New Roman" w:cs="Times New Roman"/>
          <w:szCs w:val="24"/>
        </w:rPr>
        <w:lastRenderedPageBreak/>
        <w:t>σπέκουλα και μεγάλο λάθος. Όμως, θα πρέπει να ξέρετε ότι δεν είναι δυνατόν να περιμένουμε πόσο καιρό να έχου</w:t>
      </w:r>
      <w:r>
        <w:rPr>
          <w:rFonts w:eastAsia="Times New Roman" w:cs="Times New Roman"/>
          <w:szCs w:val="24"/>
        </w:rPr>
        <w:t>με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να έχουμε και τις ενστάσεις. </w:t>
      </w:r>
    </w:p>
    <w:p w14:paraId="16B1A5F7"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Επίσης, θα πρέπει να δούμε πώς θα φέρετε νομοσχέδιο που να καλύψει τα κενά που έχει ο νόμος Τσιρώνη. Αυτό είναι γεγονός. </w:t>
      </w:r>
    </w:p>
    <w:p w14:paraId="16B1A5F8"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Αυτά, κύριε Πρόεδρε. </w:t>
      </w:r>
      <w:r>
        <w:rPr>
          <w:rFonts w:eastAsia="Times New Roman" w:cs="Times New Roman"/>
          <w:szCs w:val="24"/>
        </w:rPr>
        <w:t>Π</w:t>
      </w:r>
      <w:r>
        <w:rPr>
          <w:rFonts w:eastAsia="Times New Roman" w:cs="Times New Roman"/>
          <w:szCs w:val="24"/>
        </w:rPr>
        <w:t>ιστεύω να βελτιωθούν τα πράγματα.</w:t>
      </w:r>
    </w:p>
    <w:p w14:paraId="16B1A5F9"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w:t>
      </w:r>
      <w:r>
        <w:rPr>
          <w:rFonts w:eastAsia="Times New Roman" w:cs="Times New Roman"/>
          <w:szCs w:val="24"/>
        </w:rPr>
        <w:t xml:space="preserve"> Επειδή με ειδοποίησαν ότι σας αναμένουν στην Αίθουσα της Γερουσίας, να είστε σύντομος, κύριε Υπουργέ.</w:t>
      </w:r>
    </w:p>
    <w:p w14:paraId="16B1A5FA"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Ολοκληρώνω, κύριε Πρόεδρε. Εξάλλου, τα έχουμε πει ήδη με τον κ. </w:t>
      </w:r>
      <w:proofErr w:type="spellStart"/>
      <w:r>
        <w:rPr>
          <w:rFonts w:eastAsia="Times New Roman" w:cs="Times New Roman"/>
          <w:szCs w:val="24"/>
        </w:rPr>
        <w:t>Γιακουμάτο</w:t>
      </w:r>
      <w:proofErr w:type="spellEnd"/>
      <w:r>
        <w:rPr>
          <w:rFonts w:eastAsia="Times New Roman" w:cs="Times New Roman"/>
          <w:szCs w:val="24"/>
        </w:rPr>
        <w:t xml:space="preserve"> στον πρ</w:t>
      </w:r>
      <w:r>
        <w:rPr>
          <w:rFonts w:eastAsia="Times New Roman" w:cs="Times New Roman"/>
          <w:szCs w:val="24"/>
        </w:rPr>
        <w:t xml:space="preserve">ώτο κύκλο. </w:t>
      </w:r>
    </w:p>
    <w:p w14:paraId="16B1A5FB"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Συμφωνούμε, λοιπόν, ότι με απόφαση των δημοτικών συμβουλίων προσδιορίζονται οι περιοχές των οικιστικών πυκνώσεων και αποστέλλονται στην ΕΚΧΑ, δηλαδή στο κτηματολόγιο, για να εισαχθούν και να μην αναρτηθούν στους δασικούς χάρτες. Άρα εδώ δεν χρε</w:t>
      </w:r>
      <w:r>
        <w:rPr>
          <w:rFonts w:eastAsia="Times New Roman" w:cs="Times New Roman"/>
          <w:szCs w:val="24"/>
        </w:rPr>
        <w:t xml:space="preserve">ιάζεται άλλη παρέμβαση, υπάρχει μονοσήμαντη αρμοδιότητα δημοτικού συμβουλίου.  </w:t>
      </w:r>
    </w:p>
    <w:p w14:paraId="16B1A5FC"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Υπήρχε, όμως, αυτό το χρονοδιάγραμμα όλο το 2016, αν δεν κάνω λάθος, ή το δεύτερο εξάμηνο του 2016. Ολοκληρώθηκε. Δεν ανταποκρίθηκαν. Τι κάνουμε; Σε άρθρο του σημερινού νομοσχε</w:t>
      </w:r>
      <w:r>
        <w:rPr>
          <w:rFonts w:eastAsia="Times New Roman" w:cs="Times New Roman"/>
          <w:szCs w:val="24"/>
        </w:rPr>
        <w:t xml:space="preserve">δίου που συζητάμε, προβλέπεται </w:t>
      </w:r>
      <w:r>
        <w:rPr>
          <w:rFonts w:eastAsia="Times New Roman" w:cs="Times New Roman"/>
          <w:szCs w:val="24"/>
        </w:rPr>
        <w:lastRenderedPageBreak/>
        <w:t xml:space="preserve">ότι η εισαγωγή των οικιστικών πυκνώσεων στους χάρτες και άρα η εξαίρεση σε αυτήν την ανάρτηση, θα γίνει μέχρι και την τελευταία μέρα ανάρτησης, ήτοι σημαίνει περίπου δύο μήνες από τώρα. Άρα έχουν χρόνο οι δήμοι και τώρα -και </w:t>
      </w:r>
      <w:r>
        <w:rPr>
          <w:rFonts w:eastAsia="Times New Roman" w:cs="Times New Roman"/>
          <w:szCs w:val="24"/>
        </w:rPr>
        <w:t>καθυστερημένα- να βοηθήσουν αυτές τις περιοχές και να τις επιλύσουν.</w:t>
      </w:r>
    </w:p>
    <w:p w14:paraId="16B1A5FD"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Εμείς, λοιπόν, έχουμε υποχρέωση να επιστρέψουμε εδώ και να νομοθετήσουμε ένα εργαλείο, ώστε οι οικιστικές πυκνώσεις που δεν αναρτώνται τώρα, να επιλυθούν ώστε να τακτοποιηθεί το ιώδες, γι</w:t>
      </w:r>
      <w:r>
        <w:rPr>
          <w:rFonts w:eastAsia="Times New Roman" w:cs="Times New Roman"/>
          <w:szCs w:val="24"/>
        </w:rPr>
        <w:t>ατί είναι μ</w:t>
      </w:r>
      <w:r>
        <w:rPr>
          <w:rFonts w:eastAsia="Times New Roman" w:cs="Times New Roman"/>
          <w:szCs w:val="24"/>
        </w:rPr>
        <w:t>ί</w:t>
      </w:r>
      <w:r>
        <w:rPr>
          <w:rFonts w:eastAsia="Times New Roman" w:cs="Times New Roman"/>
          <w:szCs w:val="24"/>
        </w:rPr>
        <w:t>α εκκρεμότητα…</w:t>
      </w:r>
    </w:p>
    <w:p w14:paraId="16B1A5FE"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Μία πενταμελής επιτροπή.</w:t>
      </w:r>
    </w:p>
    <w:p w14:paraId="16B1A5FF"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…και να πάμε σε προεδρικά διατάγματα που θα κρατούν το ισοζύγιο δάσους. Θα υπολογίζουμε σε επίπεδο νομού ή δήμου πόσο είναι το δάσος. Το υπόλοιπο θα τακτοποιείται όσον αφορά την ιδιοκτησία και τη χρήση, όχι, όμως, εις βάρος συνταγματικών προβλέψεων, γιατί</w:t>
      </w:r>
      <w:r>
        <w:rPr>
          <w:rFonts w:eastAsia="Times New Roman" w:cs="Times New Roman"/>
          <w:szCs w:val="24"/>
        </w:rPr>
        <w:t xml:space="preserve"> θα το απορρίψει το Συμβούλιο της Επικρατείας. Άλλωστε, όλα όσα λέμε εδώ πρέπει και είναι υπό τον έλεγχο του Συντάγματος. Δεν μπορεί να μειωθεί το ισοζύγιο δάσους ή το περιβαλλοντικό απόθεμα και αυτό το έχουμε συμφωνήσει με το Σύνταγμα το οποίο υπάρχει σήμ</w:t>
      </w:r>
      <w:r>
        <w:rPr>
          <w:rFonts w:eastAsia="Times New Roman" w:cs="Times New Roman"/>
          <w:szCs w:val="24"/>
        </w:rPr>
        <w:t>ερα.</w:t>
      </w:r>
    </w:p>
    <w:p w14:paraId="16B1A600"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θα φέρουμε τη ρύθμιση για τις οικιστικές πυκνώσεις, για να είναι οργανωμένη και σύμφωνα με την καθοδήγηση του Συμβουλίου της </w:t>
      </w:r>
      <w:r>
        <w:rPr>
          <w:rFonts w:eastAsia="Times New Roman" w:cs="Times New Roman"/>
          <w:szCs w:val="24"/>
        </w:rPr>
        <w:lastRenderedPageBreak/>
        <w:t>Επικρατείας. Αν έχετε οποιαδήποτε άλλη πρόταση για τα άλλα θέματα των δασικών χαρτών, είμαστε εδώ. Νομίζω ότι τ</w:t>
      </w:r>
      <w:r>
        <w:rPr>
          <w:rFonts w:eastAsia="Times New Roman" w:cs="Times New Roman"/>
          <w:szCs w:val="24"/>
        </w:rPr>
        <w:t>ο 90%-95% των προτάσεων της Αυτοδιοίκησης λύνεται σε αυτό το νομοσχέδιο που έχουμε τώρα και του αγροτικού κόσμου. Κρατάω μ</w:t>
      </w:r>
      <w:r>
        <w:rPr>
          <w:rFonts w:eastAsia="Times New Roman" w:cs="Times New Roman"/>
          <w:szCs w:val="24"/>
        </w:rPr>
        <w:t>ί</w:t>
      </w:r>
      <w:r>
        <w:rPr>
          <w:rFonts w:eastAsia="Times New Roman" w:cs="Times New Roman"/>
          <w:szCs w:val="24"/>
        </w:rPr>
        <w:t>α επιφύλαξη. Αν χρειάζεται κάτι, λοιπόν, παρακαλώ είμαστε στη διάθεσή σας να μας το καταθέσετε.</w:t>
      </w:r>
    </w:p>
    <w:p w14:paraId="16B1A601"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Αν χρειαστεί, </w:t>
      </w:r>
      <w:r>
        <w:rPr>
          <w:rFonts w:eastAsia="Times New Roman" w:cs="Times New Roman"/>
          <w:szCs w:val="24"/>
        </w:rPr>
        <w:t>θα παρέμβουμε, κύριε Υπουργέ.</w:t>
      </w:r>
    </w:p>
    <w:p w14:paraId="16B1A602"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Να είστε καλά. Ευχαριστώ πολύ. </w:t>
      </w:r>
    </w:p>
    <w:p w14:paraId="16B1A603"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ολοκληρώθηκε η συζήτηση των επικαίρων ερωτήσεων.</w:t>
      </w:r>
    </w:p>
    <w:p w14:paraId="16B1A604"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Έχουν διανεμ</w:t>
      </w:r>
      <w:r>
        <w:rPr>
          <w:rFonts w:eastAsia="Times New Roman" w:cs="Times New Roman"/>
          <w:szCs w:val="24"/>
        </w:rPr>
        <w:t>ηθεί τα Πρακτικά της Τετάρτης 22 Φεβρουαρίου 2017 και της Πέμπτης 23 Φεβρουαρίου 2017 και ερωτάται το Σώμα αν τα επικυρώνει.</w:t>
      </w:r>
    </w:p>
    <w:p w14:paraId="16B1A605"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16B1A606"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Συνεπώς τα Πρακτικά της Τετάρτης 22 Φεβρουαρίου 2017 και </w:t>
      </w:r>
      <w:r>
        <w:rPr>
          <w:rFonts w:eastAsia="Times New Roman" w:cs="Times New Roman"/>
          <w:szCs w:val="24"/>
        </w:rPr>
        <w:t xml:space="preserve">της </w:t>
      </w:r>
      <w:r>
        <w:rPr>
          <w:rFonts w:eastAsia="Times New Roman" w:cs="Times New Roman"/>
          <w:szCs w:val="24"/>
        </w:rPr>
        <w:t>Πέμπτης 23 Φεβρουαρίου 2017 επικυρώθηκαν.</w:t>
      </w:r>
    </w:p>
    <w:p w14:paraId="16B1A607" w14:textId="77777777" w:rsidR="00E93311" w:rsidRDefault="006736A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w:t>
      </w:r>
      <w:r>
        <w:rPr>
          <w:rFonts w:eastAsia="Times New Roman" w:cs="Times New Roman"/>
          <w:szCs w:val="24"/>
        </w:rPr>
        <w:t>έχεστε στο σημείο αυτό να λύσουμε τη συνεδρίαση;</w:t>
      </w:r>
    </w:p>
    <w:p w14:paraId="16B1A608"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16B1A609" w14:textId="77777777" w:rsidR="00E93311" w:rsidRDefault="006736A2">
      <w:pPr>
        <w:spacing w:after="0" w:line="600" w:lineRule="auto"/>
        <w:ind w:firstLine="720"/>
        <w:jc w:val="both"/>
        <w:rPr>
          <w:rFonts w:eastAsia="Times New Roman" w:cs="Times New Roman"/>
          <w:szCs w:val="24"/>
        </w:rPr>
      </w:pPr>
      <w:r>
        <w:rPr>
          <w:rFonts w:eastAsia="Times New Roman" w:cs="Times New Roman"/>
          <w:b/>
          <w:szCs w:val="24"/>
        </w:rPr>
        <w:lastRenderedPageBreak/>
        <w:t>ΠΡΟΕ</w:t>
      </w:r>
      <w:r>
        <w:rPr>
          <w:rFonts w:eastAsia="Times New Roman" w:cs="Times New Roman"/>
          <w:b/>
          <w:szCs w:val="24"/>
        </w:rPr>
        <w:t>ΥΔΡΕΥΩΝ</w:t>
      </w:r>
      <w:r>
        <w:rPr>
          <w:rFonts w:eastAsia="Times New Roman" w:cs="Times New Roman"/>
          <w:b/>
          <w:szCs w:val="24"/>
        </w:rPr>
        <w:t xml:space="preserve"> (Νικήτας Κακλαμάνης):</w:t>
      </w:r>
      <w:r>
        <w:rPr>
          <w:rFonts w:eastAsia="Times New Roman" w:cs="Times New Roman"/>
          <w:szCs w:val="24"/>
        </w:rPr>
        <w:t xml:space="preserve"> Με τη συναίνεση του Σώματος και ώρα 12.21΄ </w:t>
      </w:r>
      <w:proofErr w:type="spellStart"/>
      <w:r>
        <w:rPr>
          <w:rFonts w:eastAsia="Times New Roman" w:cs="Times New Roman"/>
          <w:szCs w:val="24"/>
        </w:rPr>
        <w:t>λύεται</w:t>
      </w:r>
      <w:proofErr w:type="spellEnd"/>
      <w:r>
        <w:rPr>
          <w:rFonts w:eastAsia="Times New Roman" w:cs="Times New Roman"/>
          <w:szCs w:val="24"/>
        </w:rPr>
        <w:t xml:space="preserve"> η συνεδρίαση </w:t>
      </w:r>
      <w:r>
        <w:rPr>
          <w:rFonts w:eastAsia="Times New Roman" w:cs="Times New Roman"/>
          <w:szCs w:val="24"/>
        </w:rPr>
        <w:t xml:space="preserve">για τη </w:t>
      </w:r>
      <w:r>
        <w:rPr>
          <w:rFonts w:eastAsia="Times New Roman" w:cs="Times New Roman"/>
          <w:szCs w:val="24"/>
        </w:rPr>
        <w:t xml:space="preserve">Μεγάλη </w:t>
      </w:r>
      <w:r>
        <w:rPr>
          <w:rFonts w:eastAsia="Times New Roman" w:cs="Times New Roman"/>
          <w:szCs w:val="24"/>
        </w:rPr>
        <w:t>Δευτέρα 10 Απριλίου 2017 και ώρα 17.00΄</w:t>
      </w:r>
      <w:r>
        <w:rPr>
          <w:rFonts w:eastAsia="Times New Roman" w:cs="Times New Roman"/>
          <w:szCs w:val="24"/>
        </w:rPr>
        <w:t>,</w:t>
      </w:r>
      <w:r>
        <w:rPr>
          <w:rFonts w:eastAsia="Times New Roman" w:cs="Times New Roman"/>
          <w:szCs w:val="24"/>
        </w:rPr>
        <w:t xml:space="preserve"> με αντικείμενο εργασιών του Σώματος</w:t>
      </w:r>
      <w:r>
        <w:rPr>
          <w:rFonts w:eastAsia="Times New Roman" w:cs="Times New Roman"/>
          <w:szCs w:val="24"/>
        </w:rPr>
        <w:t>:</w:t>
      </w:r>
      <w:r>
        <w:rPr>
          <w:rFonts w:eastAsia="Times New Roman" w:cs="Times New Roman"/>
          <w:szCs w:val="24"/>
        </w:rPr>
        <w:t xml:space="preserve"> α) κοινοβουλευτικό έλεγχο</w:t>
      </w:r>
      <w:r>
        <w:rPr>
          <w:rFonts w:eastAsia="Times New Roman" w:cs="Times New Roman"/>
          <w:szCs w:val="24"/>
        </w:rPr>
        <w:t>,</w:t>
      </w:r>
      <w:r>
        <w:rPr>
          <w:rFonts w:eastAsia="Times New Roman" w:cs="Times New Roman"/>
          <w:szCs w:val="24"/>
        </w:rPr>
        <w:t xml:space="preserve"> συζήτηση επίκαιρων ερωτήσεων και β) νομοθετική εργασία, σύμφωνα με την ημερήσια διάταξη που θα διανεμηθεί.</w:t>
      </w:r>
    </w:p>
    <w:p w14:paraId="16B1A60A" w14:textId="77777777" w:rsidR="00E93311" w:rsidRDefault="006736A2">
      <w:pPr>
        <w:spacing w:after="0" w:line="600" w:lineRule="auto"/>
        <w:jc w:val="both"/>
        <w:rPr>
          <w:rFonts w:eastAsia="Times New Roman" w:cs="Times New Roman"/>
          <w:szCs w:val="24"/>
        </w:rPr>
      </w:pPr>
      <w:r>
        <w:rPr>
          <w:rFonts w:eastAsia="Times New Roman" w:cs="Times New Roman"/>
          <w:b/>
          <w:szCs w:val="24"/>
        </w:rPr>
        <w:t xml:space="preserve">Ο ΠΡΟΕΔΡΟΣ                    </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 xml:space="preserve">                                           ΟΙ ΓΡΑΜΜΑΤΕΙΣ</w:t>
      </w:r>
    </w:p>
    <w:sectPr w:rsidR="00E9331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trackRevisions/>
  <w:documentProtection w:edit="trackedChanges" w:enforcement="1" w:cryptProviderType="rsaFull" w:cryptAlgorithmClass="hash" w:cryptAlgorithmType="typeAny" w:cryptAlgorithmSid="4" w:cryptSpinCount="50000" w:hash="Y0ySIEy7LSX2mR690oi2pq4V748=" w:salt="VY0BR1vI2/iXhtKxJhJ5c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311"/>
    <w:rsid w:val="004579FF"/>
    <w:rsid w:val="006736A2"/>
    <w:rsid w:val="00E9331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A3EC"/>
  <w15:docId w15:val="{554BED48-47AB-4474-9F7C-315E42C7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87B8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87B85"/>
    <w:rPr>
      <w:rFonts w:ascii="Segoe UI" w:hAnsi="Segoe UI" w:cs="Segoe UI"/>
      <w:sz w:val="18"/>
      <w:szCs w:val="18"/>
    </w:rPr>
  </w:style>
  <w:style w:type="paragraph" w:styleId="a4">
    <w:name w:val="Revision"/>
    <w:hidden/>
    <w:uiPriority w:val="99"/>
    <w:semiHidden/>
    <w:rsid w:val="004F28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431</MetadataID>
    <Session xmlns="641f345b-441b-4b81-9152-adc2e73ba5e1">Β´</Session>
    <Date xmlns="641f345b-441b-4b81-9152-adc2e73ba5e1">2017-04-06T21:00:00+00:00</Date>
    <Status xmlns="641f345b-441b-4b81-9152-adc2e73ba5e1">
      <Url>http://srv-sp1/praktika/Lists/Incoming_Metadata/EditForm.aspx?ID=431&amp;Source=/praktika/Recordings_Library/Forms/AllItems.aspx</Url>
      <Description>Δημοσιεύτηκε</Description>
    </Status>
    <Meeting xmlns="641f345b-441b-4b81-9152-adc2e73ba5e1">ΡΔ´</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C748E-BA4F-4440-8838-EAA82D175B39}">
  <ds:schemaRefs>
    <ds:schemaRef ds:uri="http://schemas.microsoft.com/sharepoint/v3/contenttype/forms"/>
  </ds:schemaRefs>
</ds:datastoreItem>
</file>

<file path=customXml/itemProps2.xml><?xml version="1.0" encoding="utf-8"?>
<ds:datastoreItem xmlns:ds="http://schemas.openxmlformats.org/officeDocument/2006/customXml" ds:itemID="{803F4C0A-54BB-4125-AB21-EBED1FE9E1A3}">
  <ds:schemaRefs>
    <ds:schemaRef ds:uri="http://schemas.microsoft.com/office/2006/documentManagement/types"/>
    <ds:schemaRef ds:uri="http://purl.org/dc/elements/1.1/"/>
    <ds:schemaRef ds:uri="http://schemas.microsoft.com/office/infopath/2007/PartnerControls"/>
    <ds:schemaRef ds:uri="641f345b-441b-4b81-9152-adc2e73ba5e1"/>
    <ds:schemaRef ds:uri="http://schemas.openxmlformats.org/package/2006/metadata/core-properties"/>
    <ds:schemaRef ds:uri="http://schemas.microsoft.com/office/2006/metadata/properties"/>
    <ds:schemaRef ds:uri="http://purl.org/dc/dcmitype/"/>
    <ds:schemaRef ds:uri="http://www.w3.org/XML/1998/namespace"/>
    <ds:schemaRef ds:uri="http://purl.org/dc/terms/"/>
  </ds:schemaRefs>
</ds:datastoreItem>
</file>

<file path=customXml/itemProps3.xml><?xml version="1.0" encoding="utf-8"?>
<ds:datastoreItem xmlns:ds="http://schemas.openxmlformats.org/officeDocument/2006/customXml" ds:itemID="{08497232-1999-4EF6-B42B-9A3E536D8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114</Pages>
  <Words>21114</Words>
  <Characters>114019</Characters>
  <Application>Microsoft Office Word</Application>
  <DocSecurity>0</DocSecurity>
  <Lines>950</Lines>
  <Paragraphs>269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2017-04-20T10:30:00Z</dcterms:created>
  <dcterms:modified xsi:type="dcterms:W3CDTF">2017-04-20T10:30:00Z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